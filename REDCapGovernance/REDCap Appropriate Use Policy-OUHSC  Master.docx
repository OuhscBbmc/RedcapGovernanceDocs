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customXmlInsRangeStart w:id="0" w:author="Randy Moore" w:date="2013-08-09T17:27:00Z"/>
    <w:sdt>
      <w:sdtPr>
        <w:rPr>
          <w:sz w:val="28"/>
          <w:szCs w:val="28"/>
        </w:rPr>
        <w:alias w:val="Comments"/>
        <w:tag w:val=""/>
        <w:id w:val="-2005967047"/>
        <w:placeholder>
          <w:docPart w:val="26FE3615C0C042C7849C95DAA58C0934"/>
        </w:placeholder>
        <w:dataBinding w:prefixMappings="xmlns:ns0='http://purl.org/dc/elements/1.1/' xmlns:ns1='http://schemas.openxmlformats.org/package/2006/metadata/core-properties' " w:xpath="/ns1:coreProperties[1]/ns0:description[1]" w:storeItemID="{6C3C8BC8-F283-45AE-878A-BAB7291924A1}"/>
        <w:text w:multiLine="1"/>
      </w:sdtPr>
      <w:sdtEndPr/>
      <w:sdtContent>
        <w:customXmlInsRangeEnd w:id="0"/>
        <w:p w14:paraId="5E9FFE23" w14:textId="1734909B" w:rsidR="00874426" w:rsidRDefault="00E8514D">
          <w:pPr>
            <w:spacing w:before="6" w:after="0" w:line="280" w:lineRule="exact"/>
            <w:rPr>
              <w:sz w:val="28"/>
              <w:szCs w:val="28"/>
            </w:rPr>
          </w:pPr>
          <w:ins w:id="1" w:author="Randy Moore" w:date="2013-08-09T17:27:00Z">
            <w:r>
              <w:rPr>
                <w:sz w:val="28"/>
                <w:szCs w:val="28"/>
              </w:rPr>
              <w:t>Recommendations from OUHSC IT, 8</w:t>
            </w:r>
          </w:ins>
          <w:ins w:id="2" w:author="Moore, Randy W. (HSC)" w:date="2013-08-12T07:35:00Z">
            <w:r w:rsidR="00E0270F">
              <w:rPr>
                <w:sz w:val="28"/>
                <w:szCs w:val="28"/>
              </w:rPr>
              <w:t>/</w:t>
            </w:r>
          </w:ins>
          <w:ins w:id="3" w:author="Moore, Randy W. (HSC)" w:date="2013-08-12T07:34:00Z">
            <w:r w:rsidR="00E0270F">
              <w:rPr>
                <w:sz w:val="28"/>
                <w:szCs w:val="28"/>
              </w:rPr>
              <w:t>2</w:t>
            </w:r>
          </w:ins>
          <w:ins w:id="4" w:author="Moore, Randy W. (HSC)" w:date="2013-08-26T07:29:00Z">
            <w:r w:rsidR="0070748E">
              <w:rPr>
                <w:sz w:val="28"/>
                <w:szCs w:val="28"/>
              </w:rPr>
              <w:t>6</w:t>
            </w:r>
          </w:ins>
          <w:ins w:id="5" w:author="Randy Moore" w:date="2013-08-09T17:27:00Z">
            <w:r>
              <w:rPr>
                <w:sz w:val="28"/>
                <w:szCs w:val="28"/>
              </w:rPr>
              <w:t>/13</w:t>
            </w:r>
          </w:ins>
        </w:p>
        <w:customXmlInsRangeStart w:id="6" w:author="Randy Moore" w:date="2013-08-09T17:27:00Z"/>
      </w:sdtContent>
    </w:sdt>
    <w:customXmlInsRangeEnd w:id="6"/>
    <w:p w14:paraId="3AE5801F" w14:textId="77777777" w:rsidR="00872592" w:rsidRDefault="0057452F">
      <w:pPr>
        <w:spacing w:before="32" w:after="0" w:line="240" w:lineRule="auto"/>
        <w:ind w:left="2803" w:right="2620"/>
        <w:jc w:val="center"/>
        <w:rPr>
          <w:rFonts w:ascii="Arial" w:eastAsia="Arial" w:hAnsi="Arial" w:cs="Arial"/>
          <w:i/>
          <w:spacing w:val="-1"/>
        </w:rPr>
      </w:pPr>
      <w:r>
        <w:rPr>
          <w:noProof/>
          <w:sz w:val="28"/>
          <w:szCs w:val="28"/>
        </w:rPr>
        <w:drawing>
          <wp:anchor distT="0" distB="0" distL="114300" distR="114300" simplePos="0" relativeHeight="251658240" behindDoc="0" locked="0" layoutInCell="1" allowOverlap="1" wp14:anchorId="742456F9" wp14:editId="312972F0">
            <wp:simplePos x="0" y="0"/>
            <wp:positionH relativeFrom="column">
              <wp:posOffset>4278934</wp:posOffset>
            </wp:positionH>
            <wp:positionV relativeFrom="paragraph">
              <wp:posOffset>1270</wp:posOffset>
            </wp:positionV>
            <wp:extent cx="2723515" cy="10807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mcDistributionsBackgroundClea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23515" cy="108077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i/>
          <w:noProof/>
          <w:spacing w:val="-1"/>
        </w:rPr>
        <w:drawing>
          <wp:anchor distT="0" distB="0" distL="114300" distR="114300" simplePos="0" relativeHeight="251712512" behindDoc="0" locked="0" layoutInCell="1" allowOverlap="1" wp14:anchorId="1E2B2AFF" wp14:editId="791D28E3">
            <wp:simplePos x="0" y="0"/>
            <wp:positionH relativeFrom="column">
              <wp:posOffset>-589584</wp:posOffset>
            </wp:positionH>
            <wp:positionV relativeFrom="paragraph">
              <wp:posOffset>-1270</wp:posOffset>
            </wp:positionV>
            <wp:extent cx="2726055" cy="10801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logo2.bmp"/>
                    <pic:cNvPicPr/>
                  </pic:nvPicPr>
                  <pic:blipFill>
                    <a:blip r:embed="rId8">
                      <a:extLst>
                        <a:ext uri="{28A0092B-C50C-407E-A947-70E740481C1C}">
                          <a14:useLocalDpi xmlns:a14="http://schemas.microsoft.com/office/drawing/2010/main" val="0"/>
                        </a:ext>
                      </a:extLst>
                    </a:blip>
                    <a:stretch>
                      <a:fillRect/>
                    </a:stretch>
                  </pic:blipFill>
                  <pic:spPr>
                    <a:xfrm>
                      <a:off x="0" y="0"/>
                      <a:ext cx="2726055" cy="1080135"/>
                    </a:xfrm>
                    <a:prstGeom prst="rect">
                      <a:avLst/>
                    </a:prstGeom>
                  </pic:spPr>
                </pic:pic>
              </a:graphicData>
            </a:graphic>
            <wp14:sizeRelH relativeFrom="margin">
              <wp14:pctWidth>0</wp14:pctWidth>
            </wp14:sizeRelH>
            <wp14:sizeRelV relativeFrom="margin">
              <wp14:pctHeight>0</wp14:pctHeight>
            </wp14:sizeRelV>
          </wp:anchor>
        </w:drawing>
      </w:r>
    </w:p>
    <w:p w14:paraId="11710553" w14:textId="77777777" w:rsidR="00872592" w:rsidRDefault="00872592" w:rsidP="0057452F">
      <w:pPr>
        <w:spacing w:before="32" w:after="0" w:line="240" w:lineRule="auto"/>
        <w:ind w:left="2803" w:right="2620"/>
        <w:jc w:val="right"/>
        <w:rPr>
          <w:rFonts w:ascii="Arial" w:eastAsia="Arial" w:hAnsi="Arial" w:cs="Arial"/>
          <w:i/>
          <w:spacing w:val="-1"/>
        </w:rPr>
      </w:pPr>
    </w:p>
    <w:p w14:paraId="37E5EF62" w14:textId="77777777" w:rsidR="0057452F" w:rsidRDefault="0057452F">
      <w:pPr>
        <w:spacing w:before="32" w:after="0" w:line="240" w:lineRule="auto"/>
        <w:ind w:left="2803" w:right="2620"/>
        <w:jc w:val="center"/>
        <w:rPr>
          <w:rFonts w:ascii="Arial" w:eastAsia="Arial" w:hAnsi="Arial" w:cs="Arial"/>
          <w:i/>
          <w:spacing w:val="-1"/>
        </w:rPr>
      </w:pPr>
    </w:p>
    <w:p w14:paraId="0B1D5F37" w14:textId="77777777" w:rsidR="0057452F" w:rsidRDefault="0057452F">
      <w:pPr>
        <w:spacing w:before="32" w:after="0" w:line="240" w:lineRule="auto"/>
        <w:ind w:left="2803" w:right="2620"/>
        <w:jc w:val="center"/>
        <w:rPr>
          <w:rFonts w:ascii="Arial" w:eastAsia="Arial" w:hAnsi="Arial" w:cs="Arial"/>
          <w:i/>
          <w:spacing w:val="-1"/>
        </w:rPr>
      </w:pPr>
    </w:p>
    <w:p w14:paraId="00DA87F1" w14:textId="77777777" w:rsidR="0057452F" w:rsidRDefault="0057452F">
      <w:pPr>
        <w:spacing w:before="32" w:after="0" w:line="240" w:lineRule="auto"/>
        <w:ind w:left="2803" w:right="2620"/>
        <w:jc w:val="center"/>
        <w:rPr>
          <w:rFonts w:ascii="Arial" w:eastAsia="Arial" w:hAnsi="Arial" w:cs="Arial"/>
          <w:i/>
          <w:spacing w:val="-1"/>
        </w:rPr>
      </w:pPr>
    </w:p>
    <w:p w14:paraId="5A9DDC8D" w14:textId="77777777" w:rsidR="0057452F" w:rsidRDefault="0057452F">
      <w:pPr>
        <w:spacing w:before="32" w:after="0" w:line="240" w:lineRule="auto"/>
        <w:ind w:left="2803" w:right="2620"/>
        <w:jc w:val="center"/>
        <w:rPr>
          <w:rFonts w:ascii="Arial" w:eastAsia="Arial" w:hAnsi="Arial" w:cs="Arial"/>
          <w:i/>
          <w:spacing w:val="-1"/>
        </w:rPr>
      </w:pPr>
    </w:p>
    <w:p w14:paraId="7522E94F" w14:textId="77777777" w:rsidR="0057452F" w:rsidRDefault="0057452F">
      <w:pPr>
        <w:spacing w:before="32" w:after="0" w:line="240" w:lineRule="auto"/>
        <w:ind w:left="2803" w:right="2620"/>
        <w:jc w:val="center"/>
        <w:rPr>
          <w:rFonts w:ascii="Arial" w:eastAsia="Arial" w:hAnsi="Arial" w:cs="Arial"/>
          <w:i/>
          <w:spacing w:val="-1"/>
        </w:rPr>
      </w:pPr>
    </w:p>
    <w:p w14:paraId="575D6A11" w14:textId="77777777" w:rsidR="00874426" w:rsidRDefault="003A1128">
      <w:pPr>
        <w:spacing w:before="32" w:after="0" w:line="240" w:lineRule="auto"/>
        <w:ind w:left="2803" w:right="2620"/>
        <w:jc w:val="center"/>
        <w:rPr>
          <w:rFonts w:ascii="Arial" w:eastAsia="Arial" w:hAnsi="Arial" w:cs="Arial"/>
        </w:rPr>
      </w:pPr>
      <w:r>
        <w:rPr>
          <w:rFonts w:ascii="Arial" w:eastAsia="Arial" w:hAnsi="Arial" w:cs="Arial"/>
          <w:i/>
          <w:spacing w:val="-1"/>
        </w:rPr>
        <w:t>AD</w:t>
      </w:r>
      <w:r>
        <w:rPr>
          <w:rFonts w:ascii="Arial" w:eastAsia="Arial" w:hAnsi="Arial" w:cs="Arial"/>
          <w:i/>
          <w:spacing w:val="-2"/>
        </w:rPr>
        <w:t>M</w:t>
      </w:r>
      <w:r>
        <w:rPr>
          <w:rFonts w:ascii="Arial" w:eastAsia="Arial" w:hAnsi="Arial" w:cs="Arial"/>
          <w:i/>
          <w:spacing w:val="1"/>
        </w:rPr>
        <w:t>I</w:t>
      </w:r>
      <w:r>
        <w:rPr>
          <w:rFonts w:ascii="Arial" w:eastAsia="Arial" w:hAnsi="Arial" w:cs="Arial"/>
          <w:i/>
          <w:spacing w:val="-1"/>
        </w:rPr>
        <w:t>N</w:t>
      </w:r>
      <w:r>
        <w:rPr>
          <w:rFonts w:ascii="Arial" w:eastAsia="Arial" w:hAnsi="Arial" w:cs="Arial"/>
          <w:i/>
          <w:spacing w:val="1"/>
        </w:rPr>
        <w:t>I</w:t>
      </w:r>
      <w:r>
        <w:rPr>
          <w:rFonts w:ascii="Arial" w:eastAsia="Arial" w:hAnsi="Arial" w:cs="Arial"/>
          <w:i/>
          <w:spacing w:val="-1"/>
        </w:rPr>
        <w:t>S</w:t>
      </w:r>
      <w:r>
        <w:rPr>
          <w:rFonts w:ascii="Arial" w:eastAsia="Arial" w:hAnsi="Arial" w:cs="Arial"/>
          <w:i/>
        </w:rPr>
        <w:t>T</w:t>
      </w:r>
      <w:r>
        <w:rPr>
          <w:rFonts w:ascii="Arial" w:eastAsia="Arial" w:hAnsi="Arial" w:cs="Arial"/>
          <w:i/>
          <w:spacing w:val="-1"/>
        </w:rPr>
        <w:t>RA</w:t>
      </w:r>
      <w:r>
        <w:rPr>
          <w:rFonts w:ascii="Arial" w:eastAsia="Arial" w:hAnsi="Arial" w:cs="Arial"/>
          <w:i/>
        </w:rPr>
        <w:t>T</w:t>
      </w:r>
      <w:r>
        <w:rPr>
          <w:rFonts w:ascii="Arial" w:eastAsia="Arial" w:hAnsi="Arial" w:cs="Arial"/>
          <w:i/>
          <w:spacing w:val="1"/>
        </w:rPr>
        <w:t>I</w:t>
      </w:r>
      <w:r>
        <w:rPr>
          <w:rFonts w:ascii="Arial" w:eastAsia="Arial" w:hAnsi="Arial" w:cs="Arial"/>
          <w:i/>
          <w:spacing w:val="-1"/>
        </w:rPr>
        <w:t>V</w:t>
      </w:r>
      <w:r>
        <w:rPr>
          <w:rFonts w:ascii="Arial" w:eastAsia="Arial" w:hAnsi="Arial" w:cs="Arial"/>
          <w:i/>
        </w:rPr>
        <w:t xml:space="preserve">E </w:t>
      </w:r>
      <w:r>
        <w:rPr>
          <w:rFonts w:ascii="Arial" w:eastAsia="Arial" w:hAnsi="Arial" w:cs="Arial"/>
          <w:i/>
          <w:spacing w:val="-1"/>
        </w:rPr>
        <w:t>P</w:t>
      </w:r>
      <w:r>
        <w:rPr>
          <w:rFonts w:ascii="Arial" w:eastAsia="Arial" w:hAnsi="Arial" w:cs="Arial"/>
          <w:i/>
          <w:spacing w:val="1"/>
        </w:rPr>
        <w:t>O</w:t>
      </w:r>
      <w:r>
        <w:rPr>
          <w:rFonts w:ascii="Arial" w:eastAsia="Arial" w:hAnsi="Arial" w:cs="Arial"/>
          <w:i/>
          <w:spacing w:val="-3"/>
        </w:rPr>
        <w:t>L</w:t>
      </w:r>
      <w:r>
        <w:rPr>
          <w:rFonts w:ascii="Arial" w:eastAsia="Arial" w:hAnsi="Arial" w:cs="Arial"/>
          <w:i/>
          <w:spacing w:val="-1"/>
        </w:rPr>
        <w:t>IC</w:t>
      </w:r>
      <w:r>
        <w:rPr>
          <w:rFonts w:ascii="Arial" w:eastAsia="Arial" w:hAnsi="Arial" w:cs="Arial"/>
          <w:i/>
        </w:rPr>
        <w:t xml:space="preserve">Y </w:t>
      </w:r>
      <w:r>
        <w:rPr>
          <w:rFonts w:ascii="Arial" w:eastAsia="Arial" w:hAnsi="Arial" w:cs="Arial"/>
          <w:i/>
          <w:spacing w:val="-1"/>
        </w:rPr>
        <w:t>AN</w:t>
      </w:r>
      <w:r>
        <w:rPr>
          <w:rFonts w:ascii="Arial" w:eastAsia="Arial" w:hAnsi="Arial" w:cs="Arial"/>
          <w:i/>
        </w:rPr>
        <w:t xml:space="preserve">D </w:t>
      </w:r>
      <w:r>
        <w:rPr>
          <w:rFonts w:ascii="Arial" w:eastAsia="Arial" w:hAnsi="Arial" w:cs="Arial"/>
          <w:i/>
          <w:spacing w:val="-1"/>
        </w:rPr>
        <w:t>PR</w:t>
      </w:r>
      <w:r>
        <w:rPr>
          <w:rFonts w:ascii="Arial" w:eastAsia="Arial" w:hAnsi="Arial" w:cs="Arial"/>
          <w:i/>
          <w:spacing w:val="1"/>
        </w:rPr>
        <w:t>O</w:t>
      </w:r>
      <w:r>
        <w:rPr>
          <w:rFonts w:ascii="Arial" w:eastAsia="Arial" w:hAnsi="Arial" w:cs="Arial"/>
          <w:i/>
          <w:spacing w:val="-1"/>
        </w:rPr>
        <w:t>CEDURE</w:t>
      </w:r>
    </w:p>
    <w:p w14:paraId="35BAFD72" w14:textId="77777777" w:rsidR="00874426" w:rsidRDefault="00874426">
      <w:pPr>
        <w:spacing w:after="0" w:line="200" w:lineRule="exact"/>
        <w:rPr>
          <w:sz w:val="20"/>
          <w:szCs w:val="20"/>
        </w:rPr>
      </w:pPr>
    </w:p>
    <w:p w14:paraId="6199CE23" w14:textId="77777777" w:rsidR="00874426" w:rsidRDefault="00874426">
      <w:pPr>
        <w:spacing w:after="0" w:line="200" w:lineRule="exact"/>
        <w:rPr>
          <w:sz w:val="20"/>
          <w:szCs w:val="20"/>
        </w:rPr>
      </w:pPr>
    </w:p>
    <w:p w14:paraId="6485F8BE" w14:textId="77777777" w:rsidR="00874426" w:rsidRDefault="003A1128">
      <w:pPr>
        <w:spacing w:after="0" w:line="200" w:lineRule="exact"/>
        <w:rPr>
          <w:sz w:val="20"/>
          <w:szCs w:val="20"/>
        </w:rPr>
      </w:pPr>
      <w:r>
        <w:rPr>
          <w:noProof/>
        </w:rPr>
        <mc:AlternateContent>
          <mc:Choice Requires="wpg">
            <w:drawing>
              <wp:anchor distT="0" distB="0" distL="114300" distR="114300" simplePos="0" relativeHeight="251657216" behindDoc="1" locked="0" layoutInCell="1" allowOverlap="1" wp14:anchorId="6EB68BC4" wp14:editId="6C1CCF6B">
                <wp:simplePos x="0" y="0"/>
                <wp:positionH relativeFrom="page">
                  <wp:posOffset>1028700</wp:posOffset>
                </wp:positionH>
                <wp:positionV relativeFrom="paragraph">
                  <wp:posOffset>92710</wp:posOffset>
                </wp:positionV>
                <wp:extent cx="6254115" cy="1080135"/>
                <wp:effectExtent l="9525" t="4445" r="3810" b="1270"/>
                <wp:wrapNone/>
                <wp:docPr id="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4115" cy="1080135"/>
                          <a:chOff x="1607" y="1210"/>
                          <a:chExt cx="9849" cy="1701"/>
                        </a:xfrm>
                      </wpg:grpSpPr>
                      <wpg:grpSp>
                        <wpg:cNvPr id="8" name="Group 17"/>
                        <wpg:cNvGrpSpPr>
                          <a:grpSpLocks/>
                        </wpg:cNvGrpSpPr>
                        <wpg:grpSpPr bwMode="auto">
                          <a:xfrm>
                            <a:off x="1613" y="1234"/>
                            <a:ext cx="9838" cy="2"/>
                            <a:chOff x="1613" y="1234"/>
                            <a:chExt cx="9838" cy="2"/>
                          </a:xfrm>
                        </wpg:grpSpPr>
                        <wps:wsp>
                          <wps:cNvPr id="9" name="Freeform 18"/>
                          <wps:cNvSpPr>
                            <a:spLocks/>
                          </wps:cNvSpPr>
                          <wps:spPr bwMode="auto">
                            <a:xfrm>
                              <a:off x="1613" y="1234"/>
                              <a:ext cx="9838" cy="2"/>
                            </a:xfrm>
                            <a:custGeom>
                              <a:avLst/>
                              <a:gdLst>
                                <a:gd name="T0" fmla="+- 0 1613 1613"/>
                                <a:gd name="T1" fmla="*/ T0 w 9838"/>
                                <a:gd name="T2" fmla="+- 0 11450 1613"/>
                                <a:gd name="T3" fmla="*/ T2 w 9838"/>
                              </a:gdLst>
                              <a:ahLst/>
                              <a:cxnLst>
                                <a:cxn ang="0">
                                  <a:pos x="T1" y="0"/>
                                </a:cxn>
                                <a:cxn ang="0">
                                  <a:pos x="T3" y="0"/>
                                </a:cxn>
                              </a:cxnLst>
                              <a:rect l="0" t="0" r="r" b="b"/>
                              <a:pathLst>
                                <a:path w="9838">
                                  <a:moveTo>
                                    <a:pt x="0" y="0"/>
                                  </a:moveTo>
                                  <a:lnTo>
                                    <a:pt x="983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 name="Group 15"/>
                        <wpg:cNvGrpSpPr>
                          <a:grpSpLocks/>
                        </wpg:cNvGrpSpPr>
                        <wpg:grpSpPr bwMode="auto">
                          <a:xfrm>
                            <a:off x="1632" y="1255"/>
                            <a:ext cx="9799" cy="2"/>
                            <a:chOff x="1632" y="1255"/>
                            <a:chExt cx="9799" cy="2"/>
                          </a:xfrm>
                        </wpg:grpSpPr>
                        <wps:wsp>
                          <wps:cNvPr id="11" name="Freeform 16"/>
                          <wps:cNvSpPr>
                            <a:spLocks/>
                          </wps:cNvSpPr>
                          <wps:spPr bwMode="auto">
                            <a:xfrm>
                              <a:off x="1632" y="1255"/>
                              <a:ext cx="9799" cy="2"/>
                            </a:xfrm>
                            <a:custGeom>
                              <a:avLst/>
                              <a:gdLst>
                                <a:gd name="T0" fmla="+- 0 1632 1632"/>
                                <a:gd name="T1" fmla="*/ T0 w 9799"/>
                                <a:gd name="T2" fmla="+- 0 11431 1632"/>
                                <a:gd name="T3" fmla="*/ T2 w 9799"/>
                              </a:gdLst>
                              <a:ahLst/>
                              <a:cxnLst>
                                <a:cxn ang="0">
                                  <a:pos x="T1" y="0"/>
                                </a:cxn>
                                <a:cxn ang="0">
                                  <a:pos x="T3" y="0"/>
                                </a:cxn>
                              </a:cxnLst>
                              <a:rect l="0" t="0" r="r" b="b"/>
                              <a:pathLst>
                                <a:path w="9799">
                                  <a:moveTo>
                                    <a:pt x="0" y="0"/>
                                  </a:moveTo>
                                  <a:lnTo>
                                    <a:pt x="9799"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 name="Group 13"/>
                        <wpg:cNvGrpSpPr>
                          <a:grpSpLocks/>
                        </wpg:cNvGrpSpPr>
                        <wpg:grpSpPr bwMode="auto">
                          <a:xfrm>
                            <a:off x="1628" y="1225"/>
                            <a:ext cx="2" cy="1646"/>
                            <a:chOff x="1628" y="1225"/>
                            <a:chExt cx="2" cy="1646"/>
                          </a:xfrm>
                        </wpg:grpSpPr>
                        <wps:wsp>
                          <wps:cNvPr id="13" name="Freeform 14"/>
                          <wps:cNvSpPr>
                            <a:spLocks/>
                          </wps:cNvSpPr>
                          <wps:spPr bwMode="auto">
                            <a:xfrm>
                              <a:off x="1628" y="1225"/>
                              <a:ext cx="2" cy="1646"/>
                            </a:xfrm>
                            <a:custGeom>
                              <a:avLst/>
                              <a:gdLst>
                                <a:gd name="T0" fmla="+- 0 1225 1225"/>
                                <a:gd name="T1" fmla="*/ 1225 h 1646"/>
                                <a:gd name="T2" fmla="+- 0 2871 1225"/>
                                <a:gd name="T3" fmla="*/ 2871 h 1646"/>
                              </a:gdLst>
                              <a:ahLst/>
                              <a:cxnLst>
                                <a:cxn ang="0">
                                  <a:pos x="0" y="T1"/>
                                </a:cxn>
                                <a:cxn ang="0">
                                  <a:pos x="0" y="T3"/>
                                </a:cxn>
                              </a:cxnLst>
                              <a:rect l="0" t="0" r="r" b="b"/>
                              <a:pathLst>
                                <a:path h="1646">
                                  <a:moveTo>
                                    <a:pt x="0" y="0"/>
                                  </a:moveTo>
                                  <a:lnTo>
                                    <a:pt x="0" y="1646"/>
                                  </a:lnTo>
                                </a:path>
                              </a:pathLst>
                            </a:custGeom>
                            <a:noFill/>
                            <a:ln w="1892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 name="Group 11"/>
                        <wpg:cNvGrpSpPr>
                          <a:grpSpLocks/>
                        </wpg:cNvGrpSpPr>
                        <wpg:grpSpPr bwMode="auto">
                          <a:xfrm>
                            <a:off x="1618" y="1261"/>
                            <a:ext cx="2" cy="1644"/>
                            <a:chOff x="1618" y="1261"/>
                            <a:chExt cx="2" cy="1644"/>
                          </a:xfrm>
                        </wpg:grpSpPr>
                        <wps:wsp>
                          <wps:cNvPr id="15" name="Freeform 12"/>
                          <wps:cNvSpPr>
                            <a:spLocks/>
                          </wps:cNvSpPr>
                          <wps:spPr bwMode="auto">
                            <a:xfrm>
                              <a:off x="1618" y="1261"/>
                              <a:ext cx="2" cy="1644"/>
                            </a:xfrm>
                            <a:custGeom>
                              <a:avLst/>
                              <a:gdLst>
                                <a:gd name="T0" fmla="+- 0 1261 1261"/>
                                <a:gd name="T1" fmla="*/ 1261 h 1644"/>
                                <a:gd name="T2" fmla="+- 0 2905 1261"/>
                                <a:gd name="T3" fmla="*/ 2905 h 1644"/>
                              </a:gdLst>
                              <a:ahLst/>
                              <a:cxnLst>
                                <a:cxn ang="0">
                                  <a:pos x="0" y="T1"/>
                                </a:cxn>
                                <a:cxn ang="0">
                                  <a:pos x="0" y="T3"/>
                                </a:cxn>
                              </a:cxnLst>
                              <a:rect l="0" t="0" r="r" b="b"/>
                              <a:pathLst>
                                <a:path h="1644">
                                  <a:moveTo>
                                    <a:pt x="0" y="0"/>
                                  </a:moveTo>
                                  <a:lnTo>
                                    <a:pt x="0" y="164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 name="Group 9"/>
                        <wpg:cNvGrpSpPr>
                          <a:grpSpLocks/>
                        </wpg:cNvGrpSpPr>
                        <wpg:grpSpPr bwMode="auto">
                          <a:xfrm>
                            <a:off x="11446" y="1225"/>
                            <a:ext cx="2" cy="1680"/>
                            <a:chOff x="11446" y="1225"/>
                            <a:chExt cx="2" cy="1680"/>
                          </a:xfrm>
                        </wpg:grpSpPr>
                        <wps:wsp>
                          <wps:cNvPr id="17" name="Freeform 10"/>
                          <wps:cNvSpPr>
                            <a:spLocks/>
                          </wps:cNvSpPr>
                          <wps:spPr bwMode="auto">
                            <a:xfrm>
                              <a:off x="11446" y="1225"/>
                              <a:ext cx="2" cy="1680"/>
                            </a:xfrm>
                            <a:custGeom>
                              <a:avLst/>
                              <a:gdLst>
                                <a:gd name="T0" fmla="+- 0 1225 1225"/>
                                <a:gd name="T1" fmla="*/ 1225 h 1680"/>
                                <a:gd name="T2" fmla="+- 0 2905 1225"/>
                                <a:gd name="T3" fmla="*/ 2905 h 1680"/>
                              </a:gdLst>
                              <a:ahLst/>
                              <a:cxnLst>
                                <a:cxn ang="0">
                                  <a:pos x="0" y="T1"/>
                                </a:cxn>
                                <a:cxn ang="0">
                                  <a:pos x="0" y="T3"/>
                                </a:cxn>
                              </a:cxnLst>
                              <a:rect l="0" t="0" r="r" b="b"/>
                              <a:pathLst>
                                <a:path h="1680">
                                  <a:moveTo>
                                    <a:pt x="0" y="0"/>
                                  </a:moveTo>
                                  <a:lnTo>
                                    <a:pt x="0" y="168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 name="Group 7"/>
                        <wpg:cNvGrpSpPr>
                          <a:grpSpLocks/>
                        </wpg:cNvGrpSpPr>
                        <wpg:grpSpPr bwMode="auto">
                          <a:xfrm>
                            <a:off x="11426" y="1261"/>
                            <a:ext cx="2" cy="1610"/>
                            <a:chOff x="11426" y="1261"/>
                            <a:chExt cx="2" cy="1610"/>
                          </a:xfrm>
                        </wpg:grpSpPr>
                        <wps:wsp>
                          <wps:cNvPr id="19" name="Freeform 8"/>
                          <wps:cNvSpPr>
                            <a:spLocks/>
                          </wps:cNvSpPr>
                          <wps:spPr bwMode="auto">
                            <a:xfrm>
                              <a:off x="11426" y="1261"/>
                              <a:ext cx="2" cy="1610"/>
                            </a:xfrm>
                            <a:custGeom>
                              <a:avLst/>
                              <a:gdLst>
                                <a:gd name="T0" fmla="+- 0 1261 1261"/>
                                <a:gd name="T1" fmla="*/ 1261 h 1610"/>
                                <a:gd name="T2" fmla="+- 0 2871 1261"/>
                                <a:gd name="T3" fmla="*/ 2871 h 1610"/>
                              </a:gdLst>
                              <a:ahLst/>
                              <a:cxnLst>
                                <a:cxn ang="0">
                                  <a:pos x="0" y="T1"/>
                                </a:cxn>
                                <a:cxn ang="0">
                                  <a:pos x="0" y="T3"/>
                                </a:cxn>
                              </a:cxnLst>
                              <a:rect l="0" t="0" r="r" b="b"/>
                              <a:pathLst>
                                <a:path h="1610">
                                  <a:moveTo>
                                    <a:pt x="0" y="0"/>
                                  </a:moveTo>
                                  <a:lnTo>
                                    <a:pt x="0" y="161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 name="Group 5"/>
                        <wpg:cNvGrpSpPr>
                          <a:grpSpLocks/>
                        </wpg:cNvGrpSpPr>
                        <wpg:grpSpPr bwMode="auto">
                          <a:xfrm>
                            <a:off x="1613" y="2895"/>
                            <a:ext cx="9838" cy="2"/>
                            <a:chOff x="1613" y="2895"/>
                            <a:chExt cx="9838" cy="2"/>
                          </a:xfrm>
                        </wpg:grpSpPr>
                        <wps:wsp>
                          <wps:cNvPr id="21" name="Freeform 6"/>
                          <wps:cNvSpPr>
                            <a:spLocks/>
                          </wps:cNvSpPr>
                          <wps:spPr bwMode="auto">
                            <a:xfrm>
                              <a:off x="1613" y="2895"/>
                              <a:ext cx="9838" cy="2"/>
                            </a:xfrm>
                            <a:custGeom>
                              <a:avLst/>
                              <a:gdLst>
                                <a:gd name="T0" fmla="+- 0 1613 1613"/>
                                <a:gd name="T1" fmla="*/ T0 w 9838"/>
                                <a:gd name="T2" fmla="+- 0 11450 1613"/>
                                <a:gd name="T3" fmla="*/ T2 w 9838"/>
                              </a:gdLst>
                              <a:ahLst/>
                              <a:cxnLst>
                                <a:cxn ang="0">
                                  <a:pos x="T1" y="0"/>
                                </a:cxn>
                                <a:cxn ang="0">
                                  <a:pos x="T3" y="0"/>
                                </a:cxn>
                              </a:cxnLst>
                              <a:rect l="0" t="0" r="r" b="b"/>
                              <a:pathLst>
                                <a:path w="9838">
                                  <a:moveTo>
                                    <a:pt x="0" y="0"/>
                                  </a:moveTo>
                                  <a:lnTo>
                                    <a:pt x="983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 name="Group 3"/>
                        <wpg:cNvGrpSpPr>
                          <a:grpSpLocks/>
                        </wpg:cNvGrpSpPr>
                        <wpg:grpSpPr bwMode="auto">
                          <a:xfrm>
                            <a:off x="1632" y="2876"/>
                            <a:ext cx="9799" cy="2"/>
                            <a:chOff x="1632" y="2876"/>
                            <a:chExt cx="9799" cy="2"/>
                          </a:xfrm>
                        </wpg:grpSpPr>
                        <wps:wsp>
                          <wps:cNvPr id="23" name="Freeform 4"/>
                          <wps:cNvSpPr>
                            <a:spLocks/>
                          </wps:cNvSpPr>
                          <wps:spPr bwMode="auto">
                            <a:xfrm>
                              <a:off x="1632" y="2876"/>
                              <a:ext cx="9799" cy="2"/>
                            </a:xfrm>
                            <a:custGeom>
                              <a:avLst/>
                              <a:gdLst>
                                <a:gd name="T0" fmla="+- 0 1632 1632"/>
                                <a:gd name="T1" fmla="*/ T0 w 9799"/>
                                <a:gd name="T2" fmla="+- 0 11431 1632"/>
                                <a:gd name="T3" fmla="*/ T2 w 9799"/>
                              </a:gdLst>
                              <a:ahLst/>
                              <a:cxnLst>
                                <a:cxn ang="0">
                                  <a:pos x="T1" y="0"/>
                                </a:cxn>
                                <a:cxn ang="0">
                                  <a:pos x="T3" y="0"/>
                                </a:cxn>
                              </a:cxnLst>
                              <a:rect l="0" t="0" r="r" b="b"/>
                              <a:pathLst>
                                <a:path w="9799">
                                  <a:moveTo>
                                    <a:pt x="0" y="0"/>
                                  </a:moveTo>
                                  <a:lnTo>
                                    <a:pt x="979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92BC3EE" id="Group 2" o:spid="_x0000_s1026" style="position:absolute;margin-left:81pt;margin-top:7.3pt;width:492.45pt;height:85.05pt;z-index:-251659264;mso-position-horizontal-relative:page" coordorigin="1607,1210" coordsize="9849,1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">
                <v:group id="Group 17" o:spid="_x0000_s1027" style="position:absolute;left:1613;top:1234;width:9838;height:2" coordorigin="1613,1234" coordsize="9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18" o:spid="_x0000_s1028" style="position:absolute;left:1613;top:1234;width:9838;height:2;visibility:visible;mso-wrap-style:square;v-text-anchor:top" coordsize="98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P3P8EA&#10;AADaAAAADwAAAGRycy9kb3ducmV2LnhtbESPS2vDMBCE74X+B7GF3ho5OZTUjWKcgEl6dF69LtbW&#10;NrVWxpJf/74KBHocZuYbZpNMphEDda62rGC5iEAQF1bXXCq4nLO3NQjnkTU2lknBTA6S7fPTBmNt&#10;R85pOPlSBAi7GBVU3rexlK6oyKBb2JY4eD+2M+iD7EqpOxwD3DRyFUXv0mDNYaHClvYVFb+n3ij4&#10;6ud8nfGZvneHMcXldaqz206p15cp/QThafL/4Uf7qBV8wP1KuAF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D9z/BAAAA2gAAAA8AAAAAAAAAAAAAAAAAmAIAAGRycy9kb3du&#10;cmV2LnhtbFBLBQYAAAAABAAEAPUAAACGAwAAAAA=&#10;" path="m,l9837,e" filled="f" strokeweight=".58pt">
                    <v:path arrowok="t" o:connecttype="custom" o:connectlocs="0,0;9837,0" o:connectangles="0,0"/>
                  </v:shape>
                </v:group>
                <v:group id="Group 15" o:spid="_x0000_s1029" style="position:absolute;left:1632;top:1255;width:9799;height:2" coordorigin="1632,1255" coordsize="97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16" o:spid="_x0000_s1030" style="position:absolute;left:1632;top:1255;width:9799;height:2;visibility:visible;mso-wrap-style:square;v-text-anchor:top" coordsize="97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kD+sEA&#10;AADbAAAADwAAAGRycy9kb3ducmV2LnhtbERP32vCMBB+H+x/CCfsbaYdQ6QaRYRBh0NZFcG3ozmb&#10;YnMJTab1vzeDwd7u4/t58+VgO3GlPrSOFeTjDARx7XTLjYLD/uN1CiJEZI2dY1JwpwDLxfPTHAvt&#10;bvxN1yo2IoVwKFCBidEXUobakMUwdp44cWfXW4wJ9o3UPd5SuO3kW5ZNpMWWU4NBT2tD9aX6sQp2&#10;tC29P31t9p+V2ZXTjdX5+1Gpl9GwmoGINMR/8Z+71Gl+Dr+/p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15A/rBAAAA2wAAAA8AAAAAAAAAAAAAAAAAmAIAAGRycy9kb3du&#10;cmV2LnhtbFBLBQYAAAAABAAEAPUAAACGAwAAAAA=&#10;" path="m,l9799,e" filled="f" strokeweight=".7pt">
                    <v:path arrowok="t" o:connecttype="custom" o:connectlocs="0,0;9799,0" o:connectangles="0,0"/>
                  </v:shape>
                </v:group>
                <v:group id="Group 13" o:spid="_x0000_s1031" style="position:absolute;left:1628;top:1225;width:2;height:1646" coordorigin="1628,1225" coordsize="2,16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14" o:spid="_x0000_s1032" style="position:absolute;left:1628;top:1225;width:2;height:1646;visibility:visible;mso-wrap-style:square;v-text-anchor:top" coordsize="2,16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ra5sAA&#10;AADbAAAADwAAAGRycy9kb3ducmV2LnhtbERP3WrCMBS+H/gO4QjeaarCHNUobjDYYBda9wCH5tiU&#10;NiehiW19+0UQdnc+vt+zO4y2FT11oXasYLnIQBCXTtdcKfi9fM7fQISIrLF1TAruFOCwn7zsMNdu&#10;4DP1RaxECuGQowITo8+lDKUhi2HhPHHirq6zGBPsKqk7HFK4beUqy16lxZpTg0FPH4bKprhZBf3P&#10;0pl3d6q8l2Mjm/uw4e+jUrPpeNyCiDTGf/HT/aXT/DU8fkkHyP0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ra5sAAAADbAAAADwAAAAAAAAAAAAAAAACYAgAAZHJzL2Rvd25y&#10;ZXYueG1sUEsFBgAAAAAEAAQA9QAAAIUDAAAAAA==&#10;" path="m,l,1646e" filled="f" strokeweight="1.49pt">
                    <v:path arrowok="t" o:connecttype="custom" o:connectlocs="0,1225;0,2871" o:connectangles="0,0"/>
                  </v:shape>
                </v:group>
                <v:group id="Group 11" o:spid="_x0000_s1033" style="position:absolute;left:1618;top:1261;width:2;height:1644" coordorigin="1618,1261" coordsize="2,1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12" o:spid="_x0000_s1034" style="position:absolute;left:1618;top:1261;width:2;height:1644;visibility:visible;mso-wrap-style:square;v-text-anchor:top" coordsize="2,1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71wMQA&#10;AADbAAAADwAAAGRycy9kb3ducmV2LnhtbESPQWvCQBCF70L/wzKF3nSjUC3RVURRKh6kSXvwNmTH&#10;JJidDdmNSf+9KwjeZnjvffNmsepNJW7UuNKygvEoAkGcWV1yruA33Q2/QDiPrLGyTAr+ycFq+TZY&#10;YKxtxz90S3wuAoRdjAoK7+tYSpcVZNCNbE0ctIttDPqwNrnUDXYBbio5iaKpNFhyuFBgTZuCsmvS&#10;mkA5tjNzSrfyr+dkn7bTc5fvDkp9vPfrOQhPvX+Zn+lvHep/wuOXMI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9cDEAAAA2wAAAA8AAAAAAAAAAAAAAAAAmAIAAGRycy9k&#10;b3ducmV2LnhtbFBLBQYAAAAABAAEAPUAAACJAwAAAAA=&#10;" path="m,l,1644e" filled="f" strokeweight=".58pt">
                    <v:path arrowok="t" o:connecttype="custom" o:connectlocs="0,1261;0,2905" o:connectangles="0,0"/>
                  </v:shape>
                </v:group>
                <v:group id="Group 9" o:spid="_x0000_s1035" style="position:absolute;left:11446;top:1225;width:2;height:1680" coordorigin="11446,1225" coordsize="2,1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10" o:spid="_x0000_s1036" style="position:absolute;left:11446;top:1225;width:2;height:1680;visibility:visible;mso-wrap-style:square;v-text-anchor:top" coordsize="2,1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0/q8IA&#10;AADbAAAADwAAAGRycy9kb3ducmV2LnhtbERPS2sCMRC+C/0PYQq9abYt6LIapfRBi+BBbQ/ehmTc&#10;LG4myya7bv+9EQRv8/E9Z7EaXC16akPlWcHzJANBrL2puFTwu/8a5yBCRDZYeyYF/xRgtXwYLbAw&#10;/sxb6nexFCmEQ4EKbIxNIWXQlhyGiW+IE3f0rcOYYFtK0+I5hbtavmTZVDqsODVYbOjdkj7tOqdA&#10;56/f280nfdh13+ju0Pk/nHmlnh6HtzmISEO8i2/uH5Pmz+D6SzpAL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TT+rwgAAANsAAAAPAAAAAAAAAAAAAAAAAJgCAABkcnMvZG93&#10;bnJldi54bWxQSwUGAAAAAAQABAD1AAAAhwMAAAAA&#10;" path="m,l,1680e" filled="f" strokeweight=".58pt">
                    <v:path arrowok="t" o:connecttype="custom" o:connectlocs="0,1225;0,2905" o:connectangles="0,0"/>
                  </v:shape>
                </v:group>
                <v:group id="Group 7" o:spid="_x0000_s1037" style="position:absolute;left:11426;top:1261;width:2;height:1610" coordorigin="11426,1261" coordsize="2,16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8" o:spid="_x0000_s1038" style="position:absolute;left:11426;top:1261;width:2;height:1610;visibility:visible;mso-wrap-style:square;v-text-anchor:top" coordsize="2,1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uvMQA&#10;AADbAAAADwAAAGRycy9kb3ducmV2LnhtbERPTWsCMRC9F/ofwhR6EU3qwerWKFoRCy0UVxG8DZvp&#10;7uJmsiSpu/33TUHobR7vc+bL3jbiSj7UjjU8jRQI4sKZmksNx8N2OAURIrLBxjFp+KEAy8X93Rwz&#10;4zre0zWPpUghHDLUUMXYZlKGoiKLYeRa4sR9OW8xJuhLaTx2Kdw2cqzURFqsOTVU2NJrRcUl/7Ya&#10;vPp4P28Hp/FmreTn7rlYbfLYaf340K9eQETq47/45n4zaf4M/n5JB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2rrzEAAAA2wAAAA8AAAAAAAAAAAAAAAAAmAIAAGRycy9k&#10;b3ducmV2LnhtbFBLBQYAAAAABAAEAPUAAACJAwAAAAA=&#10;" path="m,l,1610e" filled="f" strokeweight=".58pt">
                    <v:path arrowok="t" o:connecttype="custom" o:connectlocs="0,1261;0,2871" o:connectangles="0,0"/>
                  </v:shape>
                </v:group>
                <v:group id="Group 5" o:spid="_x0000_s1039" style="position:absolute;left:1613;top:2895;width:9838;height:2" coordorigin="1613,2895" coordsize="9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6" o:spid="_x0000_s1040" style="position:absolute;left:1613;top:2895;width:9838;height:2;visibility:visible;mso-wrap-style:square;v-text-anchor:top" coordsize="98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Kx0sAA&#10;AADbAAAADwAAAGRycy9kb3ducmV2LnhtbESPzarCMBSE9xd8h3AEd9e0LkRqo6hQ1KX/20NzbIvN&#10;SWmirW9vLlxwOczMN0y67E0tXtS6yrKCeByBIM6trrhQcD5lvzMQziNrrC2Tgjc5WC4GPykm2nZ8&#10;oNfRFyJA2CWooPS+SaR0eUkG3dg2xMG729agD7ItpG6xC3BTy0kUTaXBisNCiQ1tSsofx6dRsH++&#10;D7OMT3Rbb7sVxpe+yq5rpUbDfjUH4an33/B/e6cVTGL4+xJ+gFx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wKx0sAAAADbAAAADwAAAAAAAAAAAAAAAACYAgAAZHJzL2Rvd25y&#10;ZXYueG1sUEsFBgAAAAAEAAQA9QAAAIUDAAAAAA==&#10;" path="m,l9837,e" filled="f" strokeweight=".58pt">
                    <v:path arrowok="t" o:connecttype="custom" o:connectlocs="0,0;9837,0" o:connectangles="0,0"/>
                  </v:shape>
                </v:group>
                <v:group id="Group 3" o:spid="_x0000_s1041" style="position:absolute;left:1632;top:2876;width:9799;height:2" coordorigin="1632,2876" coordsize="97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4" o:spid="_x0000_s1042" style="position:absolute;left:1632;top:2876;width:9799;height:2;visibility:visible;mso-wrap-style:square;v-text-anchor:top" coordsize="97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AVAsQA&#10;AADbAAAADwAAAGRycy9kb3ducmV2LnhtbESPS2vDMBCE74X8B7GB3Bo5LjWpGyUkBYOvSXvocWOt&#10;H621ciz5kX9fFQo9DjPzDbM7zKYVI/Wusaxgs45AEBdWN1wp+HjPHrcgnEfW2FomBXdycNgvHnaY&#10;ajvxmcaLr0SAsEtRQe19l0rpipoMurXtiINX2t6gD7KvpO5xCnDTyjiKEmmw4bBQY0dvNRXfl8Eo&#10;iKbnr+w0fublNRlu51viXo5lodRqOR9fQXia/X/4r51rBfET/H4JP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QFQLEAAAA2wAAAA8AAAAAAAAAAAAAAAAAmAIAAGRycy9k&#10;b3ducmV2LnhtbFBLBQYAAAAABAAEAPUAAACJAwAAAAA=&#10;" path="m,l9799,e" filled="f" strokeweight=".58pt">
                    <v:path arrowok="t" o:connecttype="custom" o:connectlocs="0,0;9799,0" o:connectangles="0,0"/>
                  </v:shape>
                </v:group>
                <w10:wrap anchorx="page"/>
              </v:group>
            </w:pict>
          </mc:Fallback>
        </mc:AlternateContent>
      </w:r>
    </w:p>
    <w:p w14:paraId="02A47DAC" w14:textId="77777777" w:rsidR="00874426" w:rsidRDefault="00874426">
      <w:pPr>
        <w:spacing w:before="11" w:after="0" w:line="280" w:lineRule="exact"/>
        <w:rPr>
          <w:sz w:val="28"/>
          <w:szCs w:val="28"/>
        </w:rPr>
      </w:pPr>
    </w:p>
    <w:p w14:paraId="7B75F17E" w14:textId="77777777" w:rsidR="00874426" w:rsidRDefault="003A1128">
      <w:pPr>
        <w:spacing w:after="0" w:line="240" w:lineRule="auto"/>
        <w:ind w:left="733" w:right="-20"/>
        <w:rPr>
          <w:rFonts w:ascii="Arial" w:eastAsia="Arial" w:hAnsi="Arial" w:cs="Arial"/>
        </w:rPr>
      </w:pPr>
      <w:r>
        <w:rPr>
          <w:rFonts w:ascii="Arial" w:eastAsia="Arial" w:hAnsi="Arial" w:cs="Arial"/>
          <w:spacing w:val="-1"/>
        </w:rPr>
        <w:t>SUB</w:t>
      </w:r>
      <w:r>
        <w:rPr>
          <w:rFonts w:ascii="Arial" w:eastAsia="Arial" w:hAnsi="Arial" w:cs="Arial"/>
        </w:rPr>
        <w:t>J</w:t>
      </w:r>
      <w:r>
        <w:rPr>
          <w:rFonts w:ascii="Arial" w:eastAsia="Arial" w:hAnsi="Arial" w:cs="Arial"/>
          <w:spacing w:val="-1"/>
        </w:rPr>
        <w:t>EC</w:t>
      </w:r>
      <w:r>
        <w:rPr>
          <w:rFonts w:ascii="Arial" w:eastAsia="Arial" w:hAnsi="Arial" w:cs="Arial"/>
          <w:spacing w:val="2"/>
        </w:rPr>
        <w:t>T</w:t>
      </w:r>
      <w:r>
        <w:rPr>
          <w:rFonts w:ascii="Arial" w:eastAsia="Arial" w:hAnsi="Arial" w:cs="Arial"/>
        </w:rPr>
        <w:t xml:space="preserve">:  </w:t>
      </w:r>
      <w:r>
        <w:rPr>
          <w:rFonts w:ascii="Arial" w:eastAsia="Arial" w:hAnsi="Arial" w:cs="Arial"/>
          <w:spacing w:val="12"/>
        </w:rPr>
        <w:t xml:space="preserve"> </w:t>
      </w:r>
      <w:r>
        <w:rPr>
          <w:rFonts w:ascii="Arial" w:eastAsia="Arial" w:hAnsi="Arial" w:cs="Arial"/>
          <w:spacing w:val="-1"/>
        </w:rPr>
        <w:t>APPR</w:t>
      </w:r>
      <w:r>
        <w:rPr>
          <w:rFonts w:ascii="Arial" w:eastAsia="Arial" w:hAnsi="Arial" w:cs="Arial"/>
          <w:spacing w:val="1"/>
        </w:rPr>
        <w:t>O</w:t>
      </w:r>
      <w:r>
        <w:rPr>
          <w:rFonts w:ascii="Arial" w:eastAsia="Arial" w:hAnsi="Arial" w:cs="Arial"/>
          <w:spacing w:val="-1"/>
        </w:rPr>
        <w:t>PR</w:t>
      </w:r>
      <w:r>
        <w:rPr>
          <w:rFonts w:ascii="Arial" w:eastAsia="Arial" w:hAnsi="Arial" w:cs="Arial"/>
          <w:spacing w:val="1"/>
        </w:rPr>
        <w:t>I</w:t>
      </w:r>
      <w:r>
        <w:rPr>
          <w:rFonts w:ascii="Arial" w:eastAsia="Arial" w:hAnsi="Arial" w:cs="Arial"/>
          <w:spacing w:val="-1"/>
        </w:rPr>
        <w:t>A</w:t>
      </w:r>
      <w:r>
        <w:rPr>
          <w:rFonts w:ascii="Arial" w:eastAsia="Arial" w:hAnsi="Arial" w:cs="Arial"/>
          <w:spacing w:val="2"/>
        </w:rPr>
        <w:t>T</w:t>
      </w:r>
      <w:r>
        <w:rPr>
          <w:rFonts w:ascii="Arial" w:eastAsia="Arial" w:hAnsi="Arial" w:cs="Arial"/>
        </w:rPr>
        <w:t xml:space="preserve">E </w:t>
      </w:r>
      <w:r>
        <w:rPr>
          <w:rFonts w:ascii="Arial" w:eastAsia="Arial" w:hAnsi="Arial" w:cs="Arial"/>
          <w:spacing w:val="-1"/>
        </w:rPr>
        <w:t>US</w:t>
      </w:r>
      <w:r>
        <w:rPr>
          <w:rFonts w:ascii="Arial" w:eastAsia="Arial" w:hAnsi="Arial" w:cs="Arial"/>
        </w:rPr>
        <w:t>E</w:t>
      </w:r>
      <w:r>
        <w:rPr>
          <w:rFonts w:ascii="Arial" w:eastAsia="Arial" w:hAnsi="Arial" w:cs="Arial"/>
          <w:spacing w:val="-2"/>
        </w:rPr>
        <w:t xml:space="preserve"> </w:t>
      </w:r>
      <w:r>
        <w:rPr>
          <w:rFonts w:ascii="Arial" w:eastAsia="Arial" w:hAnsi="Arial" w:cs="Arial"/>
          <w:spacing w:val="1"/>
        </w:rPr>
        <w:t>O</w:t>
      </w:r>
      <w:r>
        <w:rPr>
          <w:rFonts w:ascii="Arial" w:eastAsia="Arial" w:hAnsi="Arial" w:cs="Arial"/>
        </w:rPr>
        <w:t>F</w:t>
      </w:r>
      <w:r>
        <w:rPr>
          <w:rFonts w:ascii="Arial" w:eastAsia="Arial" w:hAnsi="Arial" w:cs="Arial"/>
          <w:spacing w:val="-2"/>
        </w:rPr>
        <w:t xml:space="preserve"> </w:t>
      </w:r>
      <w:proofErr w:type="spellStart"/>
      <w:r>
        <w:rPr>
          <w:rFonts w:ascii="Arial" w:eastAsia="Arial" w:hAnsi="Arial" w:cs="Arial"/>
          <w:spacing w:val="-1"/>
        </w:rPr>
        <w:t>REDC</w:t>
      </w:r>
      <w:r>
        <w:rPr>
          <w:rFonts w:ascii="Arial" w:eastAsia="Arial" w:hAnsi="Arial" w:cs="Arial"/>
        </w:rPr>
        <w:t>ap</w:t>
      </w:r>
      <w:proofErr w:type="spellEnd"/>
      <w:r>
        <w:rPr>
          <w:rFonts w:ascii="Arial" w:eastAsia="Arial" w:hAnsi="Arial" w:cs="Arial"/>
          <w:spacing w:val="1"/>
        </w:rPr>
        <w:t xml:space="preserve"> </w:t>
      </w:r>
      <w:r>
        <w:rPr>
          <w:rFonts w:ascii="Arial" w:eastAsia="Arial" w:hAnsi="Arial" w:cs="Arial"/>
        </w:rPr>
        <w:t>and</w:t>
      </w:r>
      <w:r>
        <w:rPr>
          <w:rFonts w:ascii="Arial" w:eastAsia="Arial" w:hAnsi="Arial" w:cs="Arial"/>
          <w:spacing w:val="1"/>
        </w:rPr>
        <w:t xml:space="preserve"> </w:t>
      </w:r>
      <w:proofErr w:type="spellStart"/>
      <w:r>
        <w:rPr>
          <w:rFonts w:ascii="Arial" w:eastAsia="Arial" w:hAnsi="Arial" w:cs="Arial"/>
          <w:spacing w:val="-1"/>
        </w:rPr>
        <w:t>REDC</w:t>
      </w:r>
      <w:r>
        <w:rPr>
          <w:rFonts w:ascii="Arial" w:eastAsia="Arial" w:hAnsi="Arial" w:cs="Arial"/>
        </w:rPr>
        <w:t>ap</w:t>
      </w:r>
      <w:proofErr w:type="spellEnd"/>
      <w:r>
        <w:rPr>
          <w:rFonts w:ascii="Arial" w:eastAsia="Arial" w:hAnsi="Arial" w:cs="Arial"/>
          <w:spacing w:val="-2"/>
        </w:rPr>
        <w:t xml:space="preserve"> </w:t>
      </w:r>
      <w:r>
        <w:rPr>
          <w:rFonts w:ascii="Arial" w:eastAsia="Arial" w:hAnsi="Arial" w:cs="Arial"/>
          <w:spacing w:val="-1"/>
        </w:rPr>
        <w:t>S</w:t>
      </w:r>
      <w:r>
        <w:rPr>
          <w:rFonts w:ascii="Arial" w:eastAsia="Arial" w:hAnsi="Arial" w:cs="Arial"/>
        </w:rPr>
        <w:t>u</w:t>
      </w:r>
      <w:r>
        <w:rPr>
          <w:rFonts w:ascii="Arial" w:eastAsia="Arial" w:hAnsi="Arial" w:cs="Arial"/>
          <w:spacing w:val="1"/>
        </w:rPr>
        <w:t>r</w:t>
      </w:r>
      <w:r>
        <w:rPr>
          <w:rFonts w:ascii="Arial" w:eastAsia="Arial" w:hAnsi="Arial" w:cs="Arial"/>
          <w:spacing w:val="-2"/>
        </w:rPr>
        <w:t>v</w:t>
      </w:r>
      <w:r>
        <w:rPr>
          <w:rFonts w:ascii="Arial" w:eastAsia="Arial" w:hAnsi="Arial" w:cs="Arial"/>
        </w:rPr>
        <w:t>ey</w:t>
      </w:r>
    </w:p>
    <w:p w14:paraId="76BE6FF3" w14:textId="77777777" w:rsidR="00874426" w:rsidRDefault="00874426">
      <w:pPr>
        <w:spacing w:before="9" w:after="0" w:line="110" w:lineRule="exact"/>
        <w:rPr>
          <w:sz w:val="11"/>
          <w:szCs w:val="11"/>
        </w:rPr>
      </w:pPr>
    </w:p>
    <w:p w14:paraId="02D9B3E5" w14:textId="77777777" w:rsidR="00874426" w:rsidRDefault="003A1128">
      <w:pPr>
        <w:tabs>
          <w:tab w:val="left" w:pos="1980"/>
        </w:tabs>
        <w:spacing w:after="0" w:line="240" w:lineRule="auto"/>
        <w:ind w:left="733" w:right="-20"/>
        <w:rPr>
          <w:rFonts w:ascii="Arial" w:eastAsia="Arial" w:hAnsi="Arial" w:cs="Arial"/>
        </w:rPr>
      </w:pPr>
      <w:r>
        <w:rPr>
          <w:rFonts w:ascii="Arial" w:eastAsia="Arial" w:hAnsi="Arial" w:cs="Arial"/>
          <w:spacing w:val="-4"/>
        </w:rPr>
        <w:t>O</w:t>
      </w:r>
      <w:r>
        <w:rPr>
          <w:rFonts w:ascii="Arial" w:eastAsia="Arial" w:hAnsi="Arial" w:cs="Arial"/>
          <w:spacing w:val="8"/>
        </w:rPr>
        <w:t>W</w:t>
      </w:r>
      <w:r>
        <w:rPr>
          <w:rFonts w:ascii="Arial" w:eastAsia="Arial" w:hAnsi="Arial" w:cs="Arial"/>
          <w:spacing w:val="-4"/>
        </w:rPr>
        <w:t>N</w:t>
      </w:r>
      <w:r>
        <w:rPr>
          <w:rFonts w:ascii="Arial" w:eastAsia="Arial" w:hAnsi="Arial" w:cs="Arial"/>
          <w:spacing w:val="-1"/>
        </w:rPr>
        <w:t>ER</w:t>
      </w:r>
      <w:r>
        <w:rPr>
          <w:rFonts w:ascii="Arial" w:eastAsia="Arial" w:hAnsi="Arial" w:cs="Arial"/>
        </w:rPr>
        <w:t>:</w:t>
      </w:r>
      <w:r>
        <w:rPr>
          <w:rFonts w:ascii="Arial" w:eastAsia="Arial" w:hAnsi="Arial" w:cs="Arial"/>
        </w:rPr>
        <w:tab/>
      </w:r>
      <w:r w:rsidR="003D3073">
        <w:rPr>
          <w:rFonts w:ascii="Arial" w:eastAsia="Arial" w:hAnsi="Arial" w:cs="Arial"/>
        </w:rPr>
        <w:t xml:space="preserve">BIOMEDICAL and BEHAVIORAL </w:t>
      </w:r>
      <w:r w:rsidR="003D3073">
        <w:rPr>
          <w:rFonts w:ascii="Arial" w:eastAsia="Arial" w:hAnsi="Arial" w:cs="Arial"/>
          <w:spacing w:val="-1"/>
        </w:rPr>
        <w:t>METHODOLOGY CORE OUHSC</w:t>
      </w:r>
    </w:p>
    <w:p w14:paraId="74D6F9FB" w14:textId="77777777" w:rsidR="00874426" w:rsidRDefault="00874426">
      <w:pPr>
        <w:spacing w:before="1" w:after="0" w:line="120" w:lineRule="exact"/>
        <w:rPr>
          <w:sz w:val="12"/>
          <w:szCs w:val="12"/>
        </w:rPr>
      </w:pPr>
    </w:p>
    <w:p w14:paraId="76410F50" w14:textId="424601D7" w:rsidR="00874426" w:rsidRDefault="003A1128">
      <w:pPr>
        <w:tabs>
          <w:tab w:val="left" w:pos="4240"/>
          <w:tab w:val="left" w:pos="7780"/>
        </w:tabs>
        <w:spacing w:after="0" w:line="248" w:lineRule="exact"/>
        <w:ind w:left="733" w:right="-20"/>
        <w:rPr>
          <w:rFonts w:ascii="Arial" w:eastAsia="Arial" w:hAnsi="Arial" w:cs="Arial"/>
        </w:rPr>
      </w:pPr>
      <w:r>
        <w:rPr>
          <w:rFonts w:ascii="Arial" w:eastAsia="Arial" w:hAnsi="Arial" w:cs="Arial"/>
          <w:spacing w:val="-1"/>
          <w:position w:val="-1"/>
        </w:rPr>
        <w:t>E</w:t>
      </w:r>
      <w:r>
        <w:rPr>
          <w:rFonts w:ascii="Arial" w:eastAsia="Arial" w:hAnsi="Arial" w:cs="Arial"/>
          <w:position w:val="-1"/>
        </w:rPr>
        <w:t>FF</w:t>
      </w:r>
      <w:r>
        <w:rPr>
          <w:rFonts w:ascii="Arial" w:eastAsia="Arial" w:hAnsi="Arial" w:cs="Arial"/>
          <w:spacing w:val="-1"/>
          <w:position w:val="-1"/>
        </w:rPr>
        <w:t>EC</w:t>
      </w:r>
      <w:r>
        <w:rPr>
          <w:rFonts w:ascii="Arial" w:eastAsia="Arial" w:hAnsi="Arial" w:cs="Arial"/>
          <w:spacing w:val="2"/>
          <w:position w:val="-1"/>
        </w:rPr>
        <w:t>T</w:t>
      </w:r>
      <w:r>
        <w:rPr>
          <w:rFonts w:ascii="Arial" w:eastAsia="Arial" w:hAnsi="Arial" w:cs="Arial"/>
          <w:spacing w:val="1"/>
          <w:position w:val="-1"/>
        </w:rPr>
        <w:t>I</w:t>
      </w:r>
      <w:r>
        <w:rPr>
          <w:rFonts w:ascii="Arial" w:eastAsia="Arial" w:hAnsi="Arial" w:cs="Arial"/>
          <w:spacing w:val="-1"/>
          <w:position w:val="-1"/>
        </w:rPr>
        <w:t>V</w:t>
      </w:r>
      <w:r>
        <w:rPr>
          <w:rFonts w:ascii="Arial" w:eastAsia="Arial" w:hAnsi="Arial" w:cs="Arial"/>
          <w:position w:val="-1"/>
        </w:rPr>
        <w:t xml:space="preserve">E </w:t>
      </w:r>
      <w:r>
        <w:rPr>
          <w:rFonts w:ascii="Arial" w:eastAsia="Arial" w:hAnsi="Arial" w:cs="Arial"/>
          <w:spacing w:val="-1"/>
          <w:position w:val="-1"/>
        </w:rPr>
        <w:t>D</w:t>
      </w:r>
      <w:r>
        <w:rPr>
          <w:rFonts w:ascii="Arial" w:eastAsia="Arial" w:hAnsi="Arial" w:cs="Arial"/>
          <w:spacing w:val="-3"/>
          <w:position w:val="-1"/>
        </w:rPr>
        <w:t>A</w:t>
      </w:r>
      <w:r>
        <w:rPr>
          <w:rFonts w:ascii="Arial" w:eastAsia="Arial" w:hAnsi="Arial" w:cs="Arial"/>
          <w:spacing w:val="2"/>
          <w:position w:val="-1"/>
        </w:rPr>
        <w:t>T</w:t>
      </w:r>
      <w:r>
        <w:rPr>
          <w:rFonts w:ascii="Arial" w:eastAsia="Arial" w:hAnsi="Arial" w:cs="Arial"/>
          <w:spacing w:val="-1"/>
          <w:position w:val="-1"/>
        </w:rPr>
        <w:t>E</w:t>
      </w:r>
      <w:r>
        <w:rPr>
          <w:rFonts w:ascii="Arial" w:eastAsia="Arial" w:hAnsi="Arial" w:cs="Arial"/>
          <w:position w:val="-1"/>
        </w:rPr>
        <w:t xml:space="preserve">: </w:t>
      </w:r>
      <w:r w:rsidR="003D3073">
        <w:rPr>
          <w:rFonts w:ascii="Arial" w:eastAsia="Arial" w:hAnsi="Arial" w:cs="Arial"/>
          <w:position w:val="-1"/>
        </w:rPr>
        <w:t>x</w:t>
      </w:r>
      <w:r>
        <w:rPr>
          <w:rFonts w:ascii="Arial" w:eastAsia="Arial" w:hAnsi="Arial" w:cs="Arial"/>
          <w:spacing w:val="1"/>
          <w:position w:val="-1"/>
        </w:rPr>
        <w:t>/</w:t>
      </w:r>
      <w:r w:rsidR="003D3073">
        <w:rPr>
          <w:rFonts w:ascii="Arial" w:eastAsia="Arial" w:hAnsi="Arial" w:cs="Arial"/>
          <w:spacing w:val="1"/>
          <w:position w:val="-1"/>
        </w:rPr>
        <w:t>xx</w:t>
      </w:r>
      <w:r>
        <w:rPr>
          <w:rFonts w:ascii="Arial" w:eastAsia="Arial" w:hAnsi="Arial" w:cs="Arial"/>
          <w:spacing w:val="1"/>
          <w:position w:val="-1"/>
        </w:rPr>
        <w:t>/</w:t>
      </w:r>
      <w:r>
        <w:rPr>
          <w:rFonts w:ascii="Arial" w:eastAsia="Arial" w:hAnsi="Arial" w:cs="Arial"/>
          <w:position w:val="-1"/>
        </w:rPr>
        <w:t>201</w:t>
      </w:r>
      <w:r w:rsidR="003D3073">
        <w:rPr>
          <w:rFonts w:ascii="Arial" w:eastAsia="Arial" w:hAnsi="Arial" w:cs="Arial"/>
          <w:position w:val="-1"/>
        </w:rPr>
        <w:t>3</w:t>
      </w:r>
      <w:r>
        <w:rPr>
          <w:rFonts w:ascii="Arial" w:eastAsia="Arial" w:hAnsi="Arial" w:cs="Arial"/>
          <w:position w:val="-1"/>
        </w:rPr>
        <w:tab/>
      </w:r>
      <w:r>
        <w:rPr>
          <w:rFonts w:ascii="Arial" w:eastAsia="Arial" w:hAnsi="Arial" w:cs="Arial"/>
          <w:spacing w:val="-1"/>
          <w:position w:val="-1"/>
        </w:rPr>
        <w:t>REV</w:t>
      </w:r>
      <w:r>
        <w:rPr>
          <w:rFonts w:ascii="Arial" w:eastAsia="Arial" w:hAnsi="Arial" w:cs="Arial"/>
          <w:spacing w:val="1"/>
          <w:position w:val="-1"/>
        </w:rPr>
        <w:t>I</w:t>
      </w:r>
      <w:r>
        <w:rPr>
          <w:rFonts w:ascii="Arial" w:eastAsia="Arial" w:hAnsi="Arial" w:cs="Arial"/>
          <w:spacing w:val="-1"/>
          <w:position w:val="-1"/>
        </w:rPr>
        <w:t>SE</w:t>
      </w:r>
      <w:r>
        <w:rPr>
          <w:rFonts w:ascii="Arial" w:eastAsia="Arial" w:hAnsi="Arial" w:cs="Arial"/>
          <w:position w:val="-1"/>
        </w:rPr>
        <w:t xml:space="preserve">D </w:t>
      </w:r>
      <w:r>
        <w:rPr>
          <w:rFonts w:ascii="Arial" w:eastAsia="Arial" w:hAnsi="Arial" w:cs="Arial"/>
          <w:spacing w:val="-1"/>
          <w:position w:val="-1"/>
        </w:rPr>
        <w:t>DA</w:t>
      </w:r>
      <w:r>
        <w:rPr>
          <w:rFonts w:ascii="Arial" w:eastAsia="Arial" w:hAnsi="Arial" w:cs="Arial"/>
          <w:spacing w:val="2"/>
          <w:position w:val="-1"/>
        </w:rPr>
        <w:t>T</w:t>
      </w:r>
      <w:r>
        <w:rPr>
          <w:rFonts w:ascii="Arial" w:eastAsia="Arial" w:hAnsi="Arial" w:cs="Arial"/>
          <w:spacing w:val="-1"/>
          <w:position w:val="-1"/>
        </w:rPr>
        <w:t>E</w:t>
      </w:r>
      <w:r>
        <w:rPr>
          <w:rFonts w:ascii="Arial" w:eastAsia="Arial" w:hAnsi="Arial" w:cs="Arial"/>
          <w:position w:val="-1"/>
        </w:rPr>
        <w:t xml:space="preserve">: </w:t>
      </w:r>
      <w:del w:id="7" w:author="Randy Moore" w:date="2013-08-09T17:29:00Z">
        <w:r w:rsidDel="00BC6F72">
          <w:rPr>
            <w:rFonts w:ascii="Arial" w:eastAsia="Arial" w:hAnsi="Arial" w:cs="Arial"/>
            <w:spacing w:val="-1"/>
            <w:position w:val="-1"/>
          </w:rPr>
          <w:delText>N</w:delText>
        </w:r>
        <w:r w:rsidDel="00BC6F72">
          <w:rPr>
            <w:rFonts w:ascii="Arial" w:eastAsia="Arial" w:hAnsi="Arial" w:cs="Arial"/>
            <w:spacing w:val="1"/>
            <w:position w:val="-1"/>
          </w:rPr>
          <w:delText>/</w:delText>
        </w:r>
        <w:r w:rsidDel="00BC6F72">
          <w:rPr>
            <w:rFonts w:ascii="Arial" w:eastAsia="Arial" w:hAnsi="Arial" w:cs="Arial"/>
            <w:position w:val="-1"/>
          </w:rPr>
          <w:delText>A</w:delText>
        </w:r>
      </w:del>
      <w:ins w:id="8" w:author="Randy Moore" w:date="2013-08-09T17:29:00Z">
        <w:r w:rsidR="00BC6F72">
          <w:rPr>
            <w:rFonts w:ascii="Arial" w:eastAsia="Arial" w:hAnsi="Arial" w:cs="Arial"/>
            <w:spacing w:val="-1"/>
            <w:position w:val="-1"/>
          </w:rPr>
          <w:t>8/</w:t>
        </w:r>
        <w:del w:id="9" w:author="Moore, Randy W. (HSC)" w:date="2013-08-12T07:35:00Z">
          <w:r w:rsidR="00BC6F72" w:rsidDel="00E0270F">
            <w:rPr>
              <w:rFonts w:ascii="Arial" w:eastAsia="Arial" w:hAnsi="Arial" w:cs="Arial"/>
              <w:spacing w:val="-1"/>
              <w:position w:val="-1"/>
            </w:rPr>
            <w:delText>9</w:delText>
          </w:r>
        </w:del>
      </w:ins>
      <w:ins w:id="10" w:author="Moore, Randy W. (HSC)" w:date="2013-08-12T07:35:00Z">
        <w:r w:rsidR="00E0270F">
          <w:rPr>
            <w:rFonts w:ascii="Arial" w:eastAsia="Arial" w:hAnsi="Arial" w:cs="Arial"/>
            <w:spacing w:val="-1"/>
            <w:position w:val="-1"/>
          </w:rPr>
          <w:t>2</w:t>
        </w:r>
      </w:ins>
      <w:ins w:id="11" w:author="Moore, Randy W. (HSC)" w:date="2013-08-26T07:29:00Z">
        <w:r w:rsidR="0070748E">
          <w:rPr>
            <w:rFonts w:ascii="Arial" w:eastAsia="Arial" w:hAnsi="Arial" w:cs="Arial"/>
            <w:spacing w:val="-1"/>
            <w:position w:val="-1"/>
          </w:rPr>
          <w:t>6</w:t>
        </w:r>
      </w:ins>
      <w:ins w:id="12" w:author="Randy Moore" w:date="2013-08-09T17:29:00Z">
        <w:r w:rsidR="00BC6F72">
          <w:rPr>
            <w:rFonts w:ascii="Arial" w:eastAsia="Arial" w:hAnsi="Arial" w:cs="Arial"/>
            <w:spacing w:val="-1"/>
            <w:position w:val="-1"/>
          </w:rPr>
          <w:t>/13 by OUHSC IT</w:t>
        </w:r>
      </w:ins>
      <w:r>
        <w:rPr>
          <w:rFonts w:ascii="Arial" w:eastAsia="Arial" w:hAnsi="Arial" w:cs="Arial"/>
          <w:position w:val="-1"/>
        </w:rPr>
        <w:tab/>
      </w:r>
      <w:r>
        <w:rPr>
          <w:rFonts w:ascii="Arial" w:eastAsia="Arial" w:hAnsi="Arial" w:cs="Arial"/>
          <w:spacing w:val="-1"/>
          <w:position w:val="-1"/>
        </w:rPr>
        <w:t>SUPERSED</w:t>
      </w:r>
      <w:r>
        <w:rPr>
          <w:rFonts w:ascii="Arial" w:eastAsia="Arial" w:hAnsi="Arial" w:cs="Arial"/>
          <w:spacing w:val="2"/>
          <w:position w:val="-1"/>
        </w:rPr>
        <w:t>E</w:t>
      </w:r>
      <w:r>
        <w:rPr>
          <w:rFonts w:ascii="Arial" w:eastAsia="Arial" w:hAnsi="Arial" w:cs="Arial"/>
          <w:spacing w:val="-1"/>
          <w:position w:val="-1"/>
        </w:rPr>
        <w:t>S</w:t>
      </w:r>
      <w:r>
        <w:rPr>
          <w:rFonts w:ascii="Arial" w:eastAsia="Arial" w:hAnsi="Arial" w:cs="Arial"/>
          <w:position w:val="-1"/>
        </w:rPr>
        <w:t>:</w:t>
      </w:r>
      <w:r>
        <w:rPr>
          <w:rFonts w:ascii="Arial" w:eastAsia="Arial" w:hAnsi="Arial" w:cs="Arial"/>
          <w:spacing w:val="3"/>
          <w:position w:val="-1"/>
        </w:rPr>
        <w:t xml:space="preserve"> </w:t>
      </w:r>
      <w:r>
        <w:rPr>
          <w:rFonts w:ascii="Arial" w:eastAsia="Arial" w:hAnsi="Arial" w:cs="Arial"/>
          <w:spacing w:val="-1"/>
          <w:position w:val="-1"/>
        </w:rPr>
        <w:t>N</w:t>
      </w:r>
      <w:r>
        <w:rPr>
          <w:rFonts w:ascii="Arial" w:eastAsia="Arial" w:hAnsi="Arial" w:cs="Arial"/>
          <w:spacing w:val="1"/>
          <w:position w:val="-1"/>
        </w:rPr>
        <w:t>/</w:t>
      </w:r>
      <w:r>
        <w:rPr>
          <w:rFonts w:ascii="Arial" w:eastAsia="Arial" w:hAnsi="Arial" w:cs="Arial"/>
          <w:position w:val="-1"/>
        </w:rPr>
        <w:t>A</w:t>
      </w:r>
    </w:p>
    <w:p w14:paraId="38F56E05" w14:textId="77777777" w:rsidR="00874426" w:rsidRDefault="00874426">
      <w:pPr>
        <w:spacing w:after="0" w:line="200" w:lineRule="exact"/>
        <w:rPr>
          <w:sz w:val="20"/>
          <w:szCs w:val="20"/>
        </w:rPr>
      </w:pPr>
    </w:p>
    <w:p w14:paraId="3A8A7655" w14:textId="77777777" w:rsidR="00874426" w:rsidRDefault="00874426">
      <w:pPr>
        <w:spacing w:after="0" w:line="200" w:lineRule="exact"/>
        <w:rPr>
          <w:sz w:val="20"/>
          <w:szCs w:val="20"/>
        </w:rPr>
      </w:pPr>
    </w:p>
    <w:p w14:paraId="6CEA5D6A" w14:textId="77777777" w:rsidR="00874426" w:rsidRDefault="00874426">
      <w:pPr>
        <w:spacing w:after="0" w:line="200" w:lineRule="exact"/>
        <w:rPr>
          <w:sz w:val="20"/>
          <w:szCs w:val="20"/>
        </w:rPr>
      </w:pPr>
    </w:p>
    <w:p w14:paraId="760E90BC" w14:textId="77777777" w:rsidR="00874426" w:rsidRDefault="00874426">
      <w:pPr>
        <w:spacing w:after="0" w:line="200" w:lineRule="exact"/>
        <w:rPr>
          <w:sz w:val="20"/>
          <w:szCs w:val="20"/>
        </w:rPr>
      </w:pPr>
    </w:p>
    <w:p w14:paraId="27D3656C" w14:textId="77777777" w:rsidR="00874426" w:rsidRDefault="00874426">
      <w:pPr>
        <w:spacing w:before="2" w:after="0" w:line="200" w:lineRule="exact"/>
        <w:rPr>
          <w:sz w:val="20"/>
          <w:szCs w:val="20"/>
        </w:rPr>
      </w:pPr>
    </w:p>
    <w:p w14:paraId="73E6B414" w14:textId="77777777" w:rsidR="00874426" w:rsidRDefault="003A1128">
      <w:pPr>
        <w:spacing w:before="29" w:after="0" w:line="240" w:lineRule="auto"/>
        <w:ind w:left="116" w:right="-20"/>
        <w:rPr>
          <w:rFonts w:ascii="Arial" w:eastAsia="Arial" w:hAnsi="Arial" w:cs="Arial"/>
          <w:sz w:val="24"/>
          <w:szCs w:val="24"/>
        </w:rPr>
      </w:pPr>
      <w:r>
        <w:rPr>
          <w:rFonts w:ascii="Arial" w:eastAsia="Arial" w:hAnsi="Arial" w:cs="Arial"/>
          <w:b/>
          <w:bCs/>
          <w:spacing w:val="1"/>
          <w:sz w:val="24"/>
          <w:szCs w:val="24"/>
        </w:rPr>
        <w:t>Sc</w:t>
      </w:r>
      <w:r>
        <w:rPr>
          <w:rFonts w:ascii="Arial" w:eastAsia="Arial" w:hAnsi="Arial" w:cs="Arial"/>
          <w:b/>
          <w:bCs/>
          <w:sz w:val="24"/>
          <w:szCs w:val="24"/>
        </w:rPr>
        <w:t>op</w:t>
      </w:r>
      <w:r>
        <w:rPr>
          <w:rFonts w:ascii="Arial" w:eastAsia="Arial" w:hAnsi="Arial" w:cs="Arial"/>
          <w:b/>
          <w:bCs/>
          <w:spacing w:val="-1"/>
          <w:sz w:val="24"/>
          <w:szCs w:val="24"/>
        </w:rPr>
        <w:t>e</w:t>
      </w:r>
      <w:r>
        <w:rPr>
          <w:rFonts w:ascii="Arial" w:eastAsia="Arial" w:hAnsi="Arial" w:cs="Arial"/>
          <w:b/>
          <w:bCs/>
          <w:sz w:val="24"/>
          <w:szCs w:val="24"/>
        </w:rPr>
        <w:t>:</w:t>
      </w:r>
    </w:p>
    <w:p w14:paraId="749746EB" w14:textId="77777777" w:rsidR="00874426" w:rsidRDefault="00874426">
      <w:pPr>
        <w:spacing w:before="1" w:after="0" w:line="200" w:lineRule="exact"/>
        <w:rPr>
          <w:sz w:val="20"/>
          <w:szCs w:val="20"/>
        </w:rPr>
      </w:pPr>
    </w:p>
    <w:p w14:paraId="6A8895B0" w14:textId="77777777" w:rsidR="00874426" w:rsidRDefault="003A1128">
      <w:pPr>
        <w:spacing w:after="0" w:line="241" w:lineRule="auto"/>
        <w:ind w:left="116" w:right="472"/>
        <w:rPr>
          <w:rFonts w:ascii="Arial" w:eastAsia="Arial" w:hAnsi="Arial" w:cs="Arial"/>
        </w:rPr>
      </w:pPr>
      <w:r>
        <w:rPr>
          <w:rFonts w:ascii="Arial" w:eastAsia="Arial" w:hAnsi="Arial" w:cs="Arial"/>
          <w:spacing w:val="-1"/>
        </w:rPr>
        <w:t>Al</w:t>
      </w:r>
      <w:r>
        <w:rPr>
          <w:rFonts w:ascii="Arial" w:eastAsia="Arial" w:hAnsi="Arial" w:cs="Arial"/>
        </w:rPr>
        <w:t xml:space="preserve">l </w:t>
      </w:r>
      <w:r>
        <w:rPr>
          <w:rFonts w:ascii="Arial" w:eastAsia="Arial" w:hAnsi="Arial" w:cs="Arial"/>
          <w:spacing w:val="1"/>
        </w:rPr>
        <w:t>r</w:t>
      </w:r>
      <w:r>
        <w:rPr>
          <w:rFonts w:ascii="Arial" w:eastAsia="Arial" w:hAnsi="Arial" w:cs="Arial"/>
        </w:rPr>
        <w:t>esea</w:t>
      </w:r>
      <w:r>
        <w:rPr>
          <w:rFonts w:ascii="Arial" w:eastAsia="Arial" w:hAnsi="Arial" w:cs="Arial"/>
          <w:spacing w:val="1"/>
        </w:rPr>
        <w:t>r</w:t>
      </w:r>
      <w:r>
        <w:rPr>
          <w:rFonts w:ascii="Arial" w:eastAsia="Arial" w:hAnsi="Arial" w:cs="Arial"/>
        </w:rPr>
        <w:t>che</w:t>
      </w:r>
      <w:r>
        <w:rPr>
          <w:rFonts w:ascii="Arial" w:eastAsia="Arial" w:hAnsi="Arial" w:cs="Arial"/>
          <w:spacing w:val="-2"/>
        </w:rPr>
        <w:t>r</w:t>
      </w:r>
      <w:r>
        <w:rPr>
          <w:rFonts w:ascii="Arial" w:eastAsia="Arial" w:hAnsi="Arial" w:cs="Arial"/>
        </w:rPr>
        <w:t>s</w:t>
      </w:r>
      <w:r>
        <w:rPr>
          <w:rFonts w:ascii="Arial" w:eastAsia="Arial" w:hAnsi="Arial" w:cs="Arial"/>
          <w:spacing w:val="1"/>
        </w:rPr>
        <w:t xml:space="preserve"> </w:t>
      </w:r>
      <w:r>
        <w:rPr>
          <w:rFonts w:ascii="Arial" w:eastAsia="Arial" w:hAnsi="Arial" w:cs="Arial"/>
          <w:spacing w:val="-4"/>
        </w:rPr>
        <w:t>w</w:t>
      </w:r>
      <w:r>
        <w:rPr>
          <w:rFonts w:ascii="Arial" w:eastAsia="Arial" w:hAnsi="Arial" w:cs="Arial"/>
          <w:spacing w:val="-1"/>
        </w:rPr>
        <w:t>i</w:t>
      </w:r>
      <w:r>
        <w:rPr>
          <w:rFonts w:ascii="Arial" w:eastAsia="Arial" w:hAnsi="Arial" w:cs="Arial"/>
        </w:rPr>
        <w:t>sh</w:t>
      </w:r>
      <w:r>
        <w:rPr>
          <w:rFonts w:ascii="Arial" w:eastAsia="Arial" w:hAnsi="Arial" w:cs="Arial"/>
          <w:spacing w:val="-1"/>
        </w:rPr>
        <w:t>i</w:t>
      </w:r>
      <w:r>
        <w:rPr>
          <w:rFonts w:ascii="Arial" w:eastAsia="Arial" w:hAnsi="Arial" w:cs="Arial"/>
        </w:rPr>
        <w:t>ng</w:t>
      </w:r>
      <w:r>
        <w:rPr>
          <w:rFonts w:ascii="Arial" w:eastAsia="Arial" w:hAnsi="Arial" w:cs="Arial"/>
          <w:spacing w:val="3"/>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1"/>
        </w:rPr>
        <w:t xml:space="preserve"> </w:t>
      </w:r>
      <w:r>
        <w:rPr>
          <w:rFonts w:ascii="Arial" w:eastAsia="Arial" w:hAnsi="Arial" w:cs="Arial"/>
        </w:rPr>
        <w:t>use</w:t>
      </w:r>
      <w:r>
        <w:rPr>
          <w:rFonts w:ascii="Arial" w:eastAsia="Arial" w:hAnsi="Arial" w:cs="Arial"/>
          <w:spacing w:val="1"/>
        </w:rPr>
        <w:t xml:space="preserve"> </w:t>
      </w:r>
      <w:proofErr w:type="spellStart"/>
      <w:r>
        <w:rPr>
          <w:rFonts w:ascii="Arial" w:eastAsia="Arial" w:hAnsi="Arial" w:cs="Arial"/>
          <w:spacing w:val="-1"/>
        </w:rPr>
        <w:t>REDC</w:t>
      </w:r>
      <w:r>
        <w:rPr>
          <w:rFonts w:ascii="Arial" w:eastAsia="Arial" w:hAnsi="Arial" w:cs="Arial"/>
        </w:rPr>
        <w:t>ap</w:t>
      </w:r>
      <w:proofErr w:type="spellEnd"/>
      <w:r>
        <w:rPr>
          <w:rFonts w:ascii="Arial" w:eastAsia="Arial" w:hAnsi="Arial" w:cs="Arial"/>
          <w:spacing w:val="-2"/>
        </w:rPr>
        <w:t xml:space="preserve"> </w:t>
      </w:r>
      <w:r>
        <w:rPr>
          <w:rFonts w:ascii="Arial" w:eastAsia="Arial" w:hAnsi="Arial" w:cs="Arial"/>
          <w:spacing w:val="1"/>
        </w:rPr>
        <w:t>f</w:t>
      </w:r>
      <w:r>
        <w:rPr>
          <w:rFonts w:ascii="Arial" w:eastAsia="Arial" w:hAnsi="Arial" w:cs="Arial"/>
        </w:rPr>
        <w:t xml:space="preserve">or </w:t>
      </w:r>
      <w:r>
        <w:rPr>
          <w:rFonts w:ascii="Arial" w:eastAsia="Arial" w:hAnsi="Arial" w:cs="Arial"/>
          <w:spacing w:val="1"/>
        </w:rPr>
        <w:t>m</w:t>
      </w:r>
      <w:r>
        <w:rPr>
          <w:rFonts w:ascii="Arial" w:eastAsia="Arial" w:hAnsi="Arial" w:cs="Arial"/>
        </w:rPr>
        <w:t>an</w:t>
      </w:r>
      <w:r>
        <w:rPr>
          <w:rFonts w:ascii="Arial" w:eastAsia="Arial" w:hAnsi="Arial" w:cs="Arial"/>
          <w:spacing w:val="-3"/>
        </w:rPr>
        <w:t>a</w:t>
      </w:r>
      <w:r>
        <w:rPr>
          <w:rFonts w:ascii="Arial" w:eastAsia="Arial" w:hAnsi="Arial" w:cs="Arial"/>
          <w:spacing w:val="2"/>
        </w:rPr>
        <w:t>g</w:t>
      </w:r>
      <w:r>
        <w:rPr>
          <w:rFonts w:ascii="Arial" w:eastAsia="Arial" w:hAnsi="Arial" w:cs="Arial"/>
          <w:spacing w:val="-1"/>
        </w:rPr>
        <w:t>i</w:t>
      </w:r>
      <w:r>
        <w:rPr>
          <w:rFonts w:ascii="Arial" w:eastAsia="Arial" w:hAnsi="Arial" w:cs="Arial"/>
          <w:spacing w:val="-3"/>
        </w:rPr>
        <w:t>n</w:t>
      </w:r>
      <w:r>
        <w:rPr>
          <w:rFonts w:ascii="Arial" w:eastAsia="Arial" w:hAnsi="Arial" w:cs="Arial"/>
        </w:rPr>
        <w:t>g</w:t>
      </w:r>
      <w:r>
        <w:rPr>
          <w:rFonts w:ascii="Arial" w:eastAsia="Arial" w:hAnsi="Arial" w:cs="Arial"/>
          <w:spacing w:val="3"/>
        </w:rPr>
        <w:t xml:space="preserve"> </w:t>
      </w:r>
      <w:r>
        <w:rPr>
          <w:rFonts w:ascii="Arial" w:eastAsia="Arial" w:hAnsi="Arial" w:cs="Arial"/>
        </w:rPr>
        <w:t>c</w:t>
      </w:r>
      <w:r>
        <w:rPr>
          <w:rFonts w:ascii="Arial" w:eastAsia="Arial" w:hAnsi="Arial" w:cs="Arial"/>
          <w:spacing w:val="-1"/>
        </w:rPr>
        <w:t>li</w:t>
      </w:r>
      <w:r>
        <w:rPr>
          <w:rFonts w:ascii="Arial" w:eastAsia="Arial" w:hAnsi="Arial" w:cs="Arial"/>
        </w:rPr>
        <w:t>n</w:t>
      </w:r>
      <w:r>
        <w:rPr>
          <w:rFonts w:ascii="Arial" w:eastAsia="Arial" w:hAnsi="Arial" w:cs="Arial"/>
          <w:spacing w:val="-1"/>
        </w:rPr>
        <w:t>i</w:t>
      </w:r>
      <w:r>
        <w:rPr>
          <w:rFonts w:ascii="Arial" w:eastAsia="Arial" w:hAnsi="Arial" w:cs="Arial"/>
        </w:rPr>
        <w:t xml:space="preserve">cal </w:t>
      </w:r>
      <w:r>
        <w:rPr>
          <w:rFonts w:ascii="Arial" w:eastAsia="Arial" w:hAnsi="Arial" w:cs="Arial"/>
          <w:spacing w:val="1"/>
        </w:rPr>
        <w:t>r</w:t>
      </w:r>
      <w:r>
        <w:rPr>
          <w:rFonts w:ascii="Arial" w:eastAsia="Arial" w:hAnsi="Arial" w:cs="Arial"/>
        </w:rPr>
        <w:t>ese</w:t>
      </w:r>
      <w:r>
        <w:rPr>
          <w:rFonts w:ascii="Arial" w:eastAsia="Arial" w:hAnsi="Arial" w:cs="Arial"/>
          <w:spacing w:val="-3"/>
        </w:rPr>
        <w:t>a</w:t>
      </w:r>
      <w:r>
        <w:rPr>
          <w:rFonts w:ascii="Arial" w:eastAsia="Arial" w:hAnsi="Arial" w:cs="Arial"/>
          <w:spacing w:val="1"/>
        </w:rPr>
        <w:t>r</w:t>
      </w:r>
      <w:r>
        <w:rPr>
          <w:rFonts w:ascii="Arial" w:eastAsia="Arial" w:hAnsi="Arial" w:cs="Arial"/>
        </w:rPr>
        <w:t>ch</w:t>
      </w:r>
      <w:r>
        <w:rPr>
          <w:rFonts w:ascii="Arial" w:eastAsia="Arial" w:hAnsi="Arial" w:cs="Arial"/>
          <w:spacing w:val="-2"/>
        </w:rPr>
        <w:t xml:space="preserve"> </w:t>
      </w:r>
      <w:r>
        <w:rPr>
          <w:rFonts w:ascii="Arial" w:eastAsia="Arial" w:hAnsi="Arial" w:cs="Arial"/>
        </w:rPr>
        <w:t>da</w:t>
      </w:r>
      <w:r>
        <w:rPr>
          <w:rFonts w:ascii="Arial" w:eastAsia="Arial" w:hAnsi="Arial" w:cs="Arial"/>
          <w:spacing w:val="-1"/>
        </w:rPr>
        <w:t>t</w:t>
      </w:r>
      <w:r>
        <w:rPr>
          <w:rFonts w:ascii="Arial" w:eastAsia="Arial" w:hAnsi="Arial" w:cs="Arial"/>
        </w:rPr>
        <w:t>a</w:t>
      </w:r>
      <w:r>
        <w:rPr>
          <w:rFonts w:ascii="Arial" w:eastAsia="Arial" w:hAnsi="Arial" w:cs="Arial"/>
          <w:spacing w:val="1"/>
        </w:rPr>
        <w:t xml:space="preserve"> </w:t>
      </w:r>
      <w:r>
        <w:rPr>
          <w:rFonts w:ascii="Arial" w:eastAsia="Arial" w:hAnsi="Arial" w:cs="Arial"/>
        </w:rPr>
        <w:t xml:space="preserve">or </w:t>
      </w:r>
      <w:proofErr w:type="spellStart"/>
      <w:r>
        <w:rPr>
          <w:rFonts w:ascii="Arial" w:eastAsia="Arial" w:hAnsi="Arial" w:cs="Arial"/>
          <w:spacing w:val="-1"/>
        </w:rPr>
        <w:t>REDC</w:t>
      </w:r>
      <w:r>
        <w:rPr>
          <w:rFonts w:ascii="Arial" w:eastAsia="Arial" w:hAnsi="Arial" w:cs="Arial"/>
        </w:rPr>
        <w:t>ap</w:t>
      </w:r>
      <w:proofErr w:type="spellEnd"/>
      <w:r>
        <w:rPr>
          <w:rFonts w:ascii="Arial" w:eastAsia="Arial" w:hAnsi="Arial" w:cs="Arial"/>
          <w:spacing w:val="1"/>
        </w:rPr>
        <w:t xml:space="preserve"> </w:t>
      </w:r>
      <w:r>
        <w:rPr>
          <w:rFonts w:ascii="Arial" w:eastAsia="Arial" w:hAnsi="Arial" w:cs="Arial"/>
          <w:spacing w:val="-1"/>
        </w:rPr>
        <w:t>S</w:t>
      </w:r>
      <w:r>
        <w:rPr>
          <w:rFonts w:ascii="Arial" w:eastAsia="Arial" w:hAnsi="Arial" w:cs="Arial"/>
        </w:rPr>
        <w:t>u</w:t>
      </w:r>
      <w:r>
        <w:rPr>
          <w:rFonts w:ascii="Arial" w:eastAsia="Arial" w:hAnsi="Arial" w:cs="Arial"/>
          <w:spacing w:val="1"/>
        </w:rPr>
        <w:t>r</w:t>
      </w:r>
      <w:r>
        <w:rPr>
          <w:rFonts w:ascii="Arial" w:eastAsia="Arial" w:hAnsi="Arial" w:cs="Arial"/>
          <w:spacing w:val="-2"/>
        </w:rPr>
        <w:t>v</w:t>
      </w:r>
      <w:r>
        <w:rPr>
          <w:rFonts w:ascii="Arial" w:eastAsia="Arial" w:hAnsi="Arial" w:cs="Arial"/>
        </w:rPr>
        <w:t>ey</w:t>
      </w:r>
      <w:r>
        <w:rPr>
          <w:rFonts w:ascii="Arial" w:eastAsia="Arial" w:hAnsi="Arial" w:cs="Arial"/>
          <w:spacing w:val="-1"/>
        </w:rPr>
        <w:t xml:space="preserve"> </w:t>
      </w:r>
      <w:r>
        <w:rPr>
          <w:rFonts w:ascii="Arial" w:eastAsia="Arial" w:hAnsi="Arial" w:cs="Arial"/>
          <w:spacing w:val="3"/>
        </w:rPr>
        <w:t>f</w:t>
      </w:r>
      <w:r>
        <w:rPr>
          <w:rFonts w:ascii="Arial" w:eastAsia="Arial" w:hAnsi="Arial" w:cs="Arial"/>
          <w:spacing w:val="-3"/>
        </w:rPr>
        <w:t>o</w:t>
      </w:r>
      <w:r>
        <w:rPr>
          <w:rFonts w:ascii="Arial" w:eastAsia="Arial" w:hAnsi="Arial" w:cs="Arial"/>
        </w:rPr>
        <w:t>r co</w:t>
      </w:r>
      <w:r>
        <w:rPr>
          <w:rFonts w:ascii="Arial" w:eastAsia="Arial" w:hAnsi="Arial" w:cs="Arial"/>
          <w:spacing w:val="-1"/>
        </w:rPr>
        <w:t>ll</w:t>
      </w:r>
      <w:r>
        <w:rPr>
          <w:rFonts w:ascii="Arial" w:eastAsia="Arial" w:hAnsi="Arial" w:cs="Arial"/>
        </w:rPr>
        <w:t>ec</w:t>
      </w:r>
      <w:r>
        <w:rPr>
          <w:rFonts w:ascii="Arial" w:eastAsia="Arial" w:hAnsi="Arial" w:cs="Arial"/>
          <w:spacing w:val="1"/>
        </w:rPr>
        <w:t>t</w:t>
      </w:r>
      <w:r>
        <w:rPr>
          <w:rFonts w:ascii="Arial" w:eastAsia="Arial" w:hAnsi="Arial" w:cs="Arial"/>
          <w:spacing w:val="-1"/>
        </w:rPr>
        <w:t>i</w:t>
      </w:r>
      <w:r>
        <w:rPr>
          <w:rFonts w:ascii="Arial" w:eastAsia="Arial" w:hAnsi="Arial" w:cs="Arial"/>
        </w:rPr>
        <w:t>ng</w:t>
      </w:r>
      <w:r>
        <w:rPr>
          <w:rFonts w:ascii="Arial" w:eastAsia="Arial" w:hAnsi="Arial" w:cs="Arial"/>
          <w:spacing w:val="1"/>
        </w:rPr>
        <w:t xml:space="preserve"> </w:t>
      </w:r>
      <w:r>
        <w:rPr>
          <w:rFonts w:ascii="Arial" w:eastAsia="Arial" w:hAnsi="Arial" w:cs="Arial"/>
        </w:rPr>
        <w:t>s</w:t>
      </w:r>
      <w:r>
        <w:rPr>
          <w:rFonts w:ascii="Arial" w:eastAsia="Arial" w:hAnsi="Arial" w:cs="Arial"/>
          <w:spacing w:val="1"/>
        </w:rPr>
        <w:t>t</w:t>
      </w:r>
      <w:r>
        <w:rPr>
          <w:rFonts w:ascii="Arial" w:eastAsia="Arial" w:hAnsi="Arial" w:cs="Arial"/>
        </w:rPr>
        <w:t>udy</w:t>
      </w:r>
      <w:r>
        <w:rPr>
          <w:rFonts w:ascii="Arial" w:eastAsia="Arial" w:hAnsi="Arial" w:cs="Arial"/>
          <w:spacing w:val="-1"/>
        </w:rPr>
        <w:t xml:space="preserve"> </w:t>
      </w:r>
      <w:r>
        <w:rPr>
          <w:rFonts w:ascii="Arial" w:eastAsia="Arial" w:hAnsi="Arial" w:cs="Arial"/>
        </w:rPr>
        <w:t>pa</w:t>
      </w:r>
      <w:r>
        <w:rPr>
          <w:rFonts w:ascii="Arial" w:eastAsia="Arial" w:hAnsi="Arial" w:cs="Arial"/>
          <w:spacing w:val="-2"/>
        </w:rPr>
        <w:t>r</w:t>
      </w:r>
      <w:r>
        <w:rPr>
          <w:rFonts w:ascii="Arial" w:eastAsia="Arial" w:hAnsi="Arial" w:cs="Arial"/>
          <w:spacing w:val="1"/>
        </w:rPr>
        <w:t>t</w:t>
      </w:r>
      <w:r>
        <w:rPr>
          <w:rFonts w:ascii="Arial" w:eastAsia="Arial" w:hAnsi="Arial" w:cs="Arial"/>
          <w:spacing w:val="-1"/>
        </w:rPr>
        <w:t>i</w:t>
      </w:r>
      <w:r>
        <w:rPr>
          <w:rFonts w:ascii="Arial" w:eastAsia="Arial" w:hAnsi="Arial" w:cs="Arial"/>
        </w:rPr>
        <w:t>c</w:t>
      </w:r>
      <w:r>
        <w:rPr>
          <w:rFonts w:ascii="Arial" w:eastAsia="Arial" w:hAnsi="Arial" w:cs="Arial"/>
          <w:spacing w:val="-1"/>
        </w:rPr>
        <w:t>i</w:t>
      </w:r>
      <w:r>
        <w:rPr>
          <w:rFonts w:ascii="Arial" w:eastAsia="Arial" w:hAnsi="Arial" w:cs="Arial"/>
        </w:rPr>
        <w:t>pan</w:t>
      </w:r>
      <w:r>
        <w:rPr>
          <w:rFonts w:ascii="Arial" w:eastAsia="Arial" w:hAnsi="Arial" w:cs="Arial"/>
          <w:spacing w:val="1"/>
        </w:rPr>
        <w:t>t</w:t>
      </w:r>
      <w:r>
        <w:rPr>
          <w:rFonts w:ascii="Arial" w:eastAsia="Arial" w:hAnsi="Arial" w:cs="Arial"/>
        </w:rPr>
        <w:t xml:space="preserve">s’ </w:t>
      </w:r>
      <w:r>
        <w:rPr>
          <w:rFonts w:ascii="Arial" w:eastAsia="Arial" w:hAnsi="Arial" w:cs="Arial"/>
          <w:spacing w:val="1"/>
        </w:rPr>
        <w:t>r</w:t>
      </w:r>
      <w:r>
        <w:rPr>
          <w:rFonts w:ascii="Arial" w:eastAsia="Arial" w:hAnsi="Arial" w:cs="Arial"/>
          <w:spacing w:val="-3"/>
        </w:rPr>
        <w:t>e</w:t>
      </w:r>
      <w:r>
        <w:rPr>
          <w:rFonts w:ascii="Arial" w:eastAsia="Arial" w:hAnsi="Arial" w:cs="Arial"/>
        </w:rPr>
        <w:t>sponses</w:t>
      </w:r>
      <w:r>
        <w:rPr>
          <w:rFonts w:ascii="Arial" w:eastAsia="Arial" w:hAnsi="Arial" w:cs="Arial"/>
          <w:spacing w:val="1"/>
        </w:rPr>
        <w:t xml:space="preserve"> </w:t>
      </w:r>
      <w:r>
        <w:rPr>
          <w:rFonts w:ascii="Arial" w:eastAsia="Arial" w:hAnsi="Arial" w:cs="Arial"/>
        </w:rPr>
        <w:t>o</w:t>
      </w:r>
      <w:r>
        <w:rPr>
          <w:rFonts w:ascii="Arial" w:eastAsia="Arial" w:hAnsi="Arial" w:cs="Arial"/>
          <w:spacing w:val="-2"/>
        </w:rPr>
        <w:t>n</w:t>
      </w:r>
      <w:r>
        <w:rPr>
          <w:rFonts w:ascii="Arial" w:eastAsia="Arial" w:hAnsi="Arial" w:cs="Arial"/>
          <w:spacing w:val="1"/>
        </w:rPr>
        <w:t>-</w:t>
      </w:r>
      <w:r>
        <w:rPr>
          <w:rFonts w:ascii="Arial" w:eastAsia="Arial" w:hAnsi="Arial" w:cs="Arial"/>
          <w:spacing w:val="-1"/>
        </w:rPr>
        <w:t>li</w:t>
      </w:r>
      <w:r>
        <w:rPr>
          <w:rFonts w:ascii="Arial" w:eastAsia="Arial" w:hAnsi="Arial" w:cs="Arial"/>
        </w:rPr>
        <w:t>ne.</w:t>
      </w:r>
    </w:p>
    <w:p w14:paraId="14E36592" w14:textId="77777777" w:rsidR="00874426" w:rsidRDefault="00874426">
      <w:pPr>
        <w:spacing w:before="10" w:after="0" w:line="240" w:lineRule="exact"/>
        <w:rPr>
          <w:sz w:val="24"/>
          <w:szCs w:val="24"/>
        </w:rPr>
      </w:pPr>
    </w:p>
    <w:p w14:paraId="72BC4357" w14:textId="77777777" w:rsidR="00874426" w:rsidRDefault="003A1128">
      <w:pPr>
        <w:spacing w:after="0" w:line="240" w:lineRule="auto"/>
        <w:ind w:left="116" w:right="-20"/>
        <w:rPr>
          <w:rFonts w:ascii="Arial" w:eastAsia="Arial" w:hAnsi="Arial" w:cs="Arial"/>
          <w:sz w:val="24"/>
          <w:szCs w:val="24"/>
        </w:rPr>
      </w:pPr>
      <w:r>
        <w:rPr>
          <w:rFonts w:ascii="Arial" w:eastAsia="Arial" w:hAnsi="Arial" w:cs="Arial"/>
          <w:b/>
          <w:bCs/>
          <w:spacing w:val="1"/>
          <w:sz w:val="24"/>
          <w:szCs w:val="24"/>
        </w:rPr>
        <w:t>P</w:t>
      </w:r>
      <w:r>
        <w:rPr>
          <w:rFonts w:ascii="Arial" w:eastAsia="Arial" w:hAnsi="Arial" w:cs="Arial"/>
          <w:b/>
          <w:bCs/>
          <w:sz w:val="24"/>
          <w:szCs w:val="24"/>
        </w:rPr>
        <w:t>urpo</w:t>
      </w:r>
      <w:r>
        <w:rPr>
          <w:rFonts w:ascii="Arial" w:eastAsia="Arial" w:hAnsi="Arial" w:cs="Arial"/>
          <w:b/>
          <w:bCs/>
          <w:spacing w:val="1"/>
          <w:sz w:val="24"/>
          <w:szCs w:val="24"/>
        </w:rPr>
        <w:t>s</w:t>
      </w:r>
      <w:r>
        <w:rPr>
          <w:rFonts w:ascii="Arial" w:eastAsia="Arial" w:hAnsi="Arial" w:cs="Arial"/>
          <w:b/>
          <w:bCs/>
          <w:spacing w:val="-1"/>
          <w:sz w:val="24"/>
          <w:szCs w:val="24"/>
        </w:rPr>
        <w:t>e</w:t>
      </w:r>
      <w:r>
        <w:rPr>
          <w:rFonts w:ascii="Arial" w:eastAsia="Arial" w:hAnsi="Arial" w:cs="Arial"/>
          <w:b/>
          <w:bCs/>
          <w:sz w:val="24"/>
          <w:szCs w:val="24"/>
        </w:rPr>
        <w:t>:</w:t>
      </w:r>
    </w:p>
    <w:p w14:paraId="3B704E60" w14:textId="77777777" w:rsidR="00874426" w:rsidRDefault="00874426">
      <w:pPr>
        <w:spacing w:before="1" w:after="0" w:line="200" w:lineRule="exact"/>
        <w:rPr>
          <w:sz w:val="20"/>
          <w:szCs w:val="20"/>
        </w:rPr>
      </w:pPr>
    </w:p>
    <w:p w14:paraId="5E7B96C2" w14:textId="77777777" w:rsidR="00874426" w:rsidRDefault="003A1128">
      <w:pPr>
        <w:spacing w:after="0" w:line="243" w:lineRule="auto"/>
        <w:ind w:left="116" w:right="254"/>
        <w:rPr>
          <w:rFonts w:ascii="Arial" w:eastAsia="Arial" w:hAnsi="Arial" w:cs="Arial"/>
        </w:rPr>
      </w:pPr>
      <w:r>
        <w:rPr>
          <w:rFonts w:ascii="Arial" w:eastAsia="Arial" w:hAnsi="Arial" w:cs="Arial"/>
          <w:spacing w:val="2"/>
        </w:rPr>
        <w:t>T</w:t>
      </w:r>
      <w:r>
        <w:rPr>
          <w:rFonts w:ascii="Arial" w:eastAsia="Arial" w:hAnsi="Arial" w:cs="Arial"/>
        </w:rPr>
        <w:t>o</w:t>
      </w:r>
      <w:r>
        <w:rPr>
          <w:rFonts w:ascii="Arial" w:eastAsia="Arial" w:hAnsi="Arial" w:cs="Arial"/>
          <w:spacing w:val="-2"/>
        </w:rPr>
        <w:t xml:space="preserve"> </w:t>
      </w:r>
      <w:r>
        <w:rPr>
          <w:rFonts w:ascii="Arial" w:eastAsia="Arial" w:hAnsi="Arial" w:cs="Arial"/>
        </w:rPr>
        <w:t>p</w:t>
      </w:r>
      <w:r>
        <w:rPr>
          <w:rFonts w:ascii="Arial" w:eastAsia="Arial" w:hAnsi="Arial" w:cs="Arial"/>
          <w:spacing w:val="1"/>
        </w:rPr>
        <w:t>r</w:t>
      </w:r>
      <w:r>
        <w:rPr>
          <w:rFonts w:ascii="Arial" w:eastAsia="Arial" w:hAnsi="Arial" w:cs="Arial"/>
          <w:spacing w:val="-3"/>
        </w:rPr>
        <w:t>o</w:t>
      </w:r>
      <w:r>
        <w:rPr>
          <w:rFonts w:ascii="Arial" w:eastAsia="Arial" w:hAnsi="Arial" w:cs="Arial"/>
          <w:spacing w:val="1"/>
        </w:rPr>
        <w:t>t</w:t>
      </w:r>
      <w:r>
        <w:rPr>
          <w:rFonts w:ascii="Arial" w:eastAsia="Arial" w:hAnsi="Arial" w:cs="Arial"/>
        </w:rPr>
        <w:t>ect pa</w:t>
      </w:r>
      <w:r>
        <w:rPr>
          <w:rFonts w:ascii="Arial" w:eastAsia="Arial" w:hAnsi="Arial" w:cs="Arial"/>
          <w:spacing w:val="1"/>
        </w:rPr>
        <w:t>t</w:t>
      </w:r>
      <w:r>
        <w:rPr>
          <w:rFonts w:ascii="Arial" w:eastAsia="Arial" w:hAnsi="Arial" w:cs="Arial"/>
          <w:spacing w:val="-1"/>
        </w:rPr>
        <w:t>i</w:t>
      </w:r>
      <w:r>
        <w:rPr>
          <w:rFonts w:ascii="Arial" w:eastAsia="Arial" w:hAnsi="Arial" w:cs="Arial"/>
        </w:rPr>
        <w:t>e</w:t>
      </w:r>
      <w:r>
        <w:rPr>
          <w:rFonts w:ascii="Arial" w:eastAsia="Arial" w:hAnsi="Arial" w:cs="Arial"/>
          <w:spacing w:val="-3"/>
        </w:rPr>
        <w:t>n</w:t>
      </w:r>
      <w:r>
        <w:rPr>
          <w:rFonts w:ascii="Arial" w:eastAsia="Arial" w:hAnsi="Arial" w:cs="Arial"/>
        </w:rPr>
        <w:t>t</w:t>
      </w:r>
      <w:r>
        <w:rPr>
          <w:rFonts w:ascii="Arial" w:eastAsia="Arial" w:hAnsi="Arial" w:cs="Arial"/>
          <w:spacing w:val="2"/>
        </w:rPr>
        <w:t xml:space="preserve"> </w:t>
      </w:r>
      <w:r>
        <w:rPr>
          <w:rFonts w:ascii="Arial" w:eastAsia="Arial" w:hAnsi="Arial" w:cs="Arial"/>
          <w:spacing w:val="-3"/>
        </w:rPr>
        <w:t>p</w:t>
      </w:r>
      <w:r>
        <w:rPr>
          <w:rFonts w:ascii="Arial" w:eastAsia="Arial" w:hAnsi="Arial" w:cs="Arial"/>
          <w:spacing w:val="1"/>
        </w:rPr>
        <w:t>r</w:t>
      </w:r>
      <w:r>
        <w:rPr>
          <w:rFonts w:ascii="Arial" w:eastAsia="Arial" w:hAnsi="Arial" w:cs="Arial"/>
          <w:spacing w:val="-1"/>
        </w:rPr>
        <w:t>i</w:t>
      </w:r>
      <w:r>
        <w:rPr>
          <w:rFonts w:ascii="Arial" w:eastAsia="Arial" w:hAnsi="Arial" w:cs="Arial"/>
          <w:spacing w:val="-2"/>
        </w:rPr>
        <w:t>v</w:t>
      </w:r>
      <w:r>
        <w:rPr>
          <w:rFonts w:ascii="Arial" w:eastAsia="Arial" w:hAnsi="Arial" w:cs="Arial"/>
        </w:rPr>
        <w:t>acy</w:t>
      </w:r>
      <w:r>
        <w:rPr>
          <w:rFonts w:ascii="Arial" w:eastAsia="Arial" w:hAnsi="Arial" w:cs="Arial"/>
          <w:spacing w:val="-1"/>
        </w:rPr>
        <w:t xml:space="preserve"> </w:t>
      </w:r>
      <w:r>
        <w:rPr>
          <w:rFonts w:ascii="Arial" w:eastAsia="Arial" w:hAnsi="Arial" w:cs="Arial"/>
        </w:rPr>
        <w:t>and</w:t>
      </w:r>
      <w:r>
        <w:rPr>
          <w:rFonts w:ascii="Arial" w:eastAsia="Arial" w:hAnsi="Arial" w:cs="Arial"/>
          <w:spacing w:val="1"/>
        </w:rPr>
        <w:t xml:space="preserve"> </w:t>
      </w:r>
      <w:r>
        <w:rPr>
          <w:rFonts w:ascii="Arial" w:eastAsia="Arial" w:hAnsi="Arial" w:cs="Arial"/>
        </w:rPr>
        <w:t>co</w:t>
      </w:r>
      <w:r>
        <w:rPr>
          <w:rFonts w:ascii="Arial" w:eastAsia="Arial" w:hAnsi="Arial" w:cs="Arial"/>
          <w:spacing w:val="-3"/>
        </w:rPr>
        <w:t>n</w:t>
      </w:r>
      <w:r>
        <w:rPr>
          <w:rFonts w:ascii="Arial" w:eastAsia="Arial" w:hAnsi="Arial" w:cs="Arial"/>
          <w:spacing w:val="3"/>
        </w:rPr>
        <w:t>f</w:t>
      </w:r>
      <w:r>
        <w:rPr>
          <w:rFonts w:ascii="Arial" w:eastAsia="Arial" w:hAnsi="Arial" w:cs="Arial"/>
          <w:spacing w:val="-1"/>
        </w:rPr>
        <w:t>i</w:t>
      </w:r>
      <w:r>
        <w:rPr>
          <w:rFonts w:ascii="Arial" w:eastAsia="Arial" w:hAnsi="Arial" w:cs="Arial"/>
        </w:rPr>
        <w:t>den</w:t>
      </w:r>
      <w:r>
        <w:rPr>
          <w:rFonts w:ascii="Arial" w:eastAsia="Arial" w:hAnsi="Arial" w:cs="Arial"/>
          <w:spacing w:val="1"/>
        </w:rPr>
        <w:t>t</w:t>
      </w:r>
      <w:r>
        <w:rPr>
          <w:rFonts w:ascii="Arial" w:eastAsia="Arial" w:hAnsi="Arial" w:cs="Arial"/>
          <w:spacing w:val="-1"/>
        </w:rPr>
        <w:t>i</w:t>
      </w:r>
      <w:r>
        <w:rPr>
          <w:rFonts w:ascii="Arial" w:eastAsia="Arial" w:hAnsi="Arial" w:cs="Arial"/>
        </w:rPr>
        <w:t>a</w:t>
      </w:r>
      <w:r>
        <w:rPr>
          <w:rFonts w:ascii="Arial" w:eastAsia="Arial" w:hAnsi="Arial" w:cs="Arial"/>
          <w:spacing w:val="-1"/>
        </w:rPr>
        <w:t>li</w:t>
      </w:r>
      <w:r>
        <w:rPr>
          <w:rFonts w:ascii="Arial" w:eastAsia="Arial" w:hAnsi="Arial" w:cs="Arial"/>
          <w:spacing w:val="1"/>
        </w:rPr>
        <w:t>t</w:t>
      </w:r>
      <w:r>
        <w:rPr>
          <w:rFonts w:ascii="Arial" w:eastAsia="Arial" w:hAnsi="Arial" w:cs="Arial"/>
        </w:rPr>
        <w:t>y</w:t>
      </w:r>
      <w:r>
        <w:rPr>
          <w:rFonts w:ascii="Arial" w:eastAsia="Arial" w:hAnsi="Arial" w:cs="Arial"/>
          <w:spacing w:val="-1"/>
        </w:rPr>
        <w:t xml:space="preserve"> </w:t>
      </w:r>
      <w:r>
        <w:rPr>
          <w:rFonts w:ascii="Arial" w:eastAsia="Arial" w:hAnsi="Arial" w:cs="Arial"/>
          <w:spacing w:val="-4"/>
        </w:rPr>
        <w:t>w</w:t>
      </w:r>
      <w:r>
        <w:rPr>
          <w:rFonts w:ascii="Arial" w:eastAsia="Arial" w:hAnsi="Arial" w:cs="Arial"/>
        </w:rPr>
        <w:t>h</w:t>
      </w:r>
      <w:r>
        <w:rPr>
          <w:rFonts w:ascii="Arial" w:eastAsia="Arial" w:hAnsi="Arial" w:cs="Arial"/>
          <w:spacing w:val="1"/>
        </w:rPr>
        <w:t>il</w:t>
      </w:r>
      <w:r>
        <w:rPr>
          <w:rFonts w:ascii="Arial" w:eastAsia="Arial" w:hAnsi="Arial" w:cs="Arial"/>
        </w:rPr>
        <w:t>e</w:t>
      </w:r>
      <w:r>
        <w:rPr>
          <w:rFonts w:ascii="Arial" w:eastAsia="Arial" w:hAnsi="Arial" w:cs="Arial"/>
          <w:spacing w:val="1"/>
        </w:rPr>
        <w:t xml:space="preserve"> </w:t>
      </w:r>
      <w:r>
        <w:rPr>
          <w:rFonts w:ascii="Arial" w:eastAsia="Arial" w:hAnsi="Arial" w:cs="Arial"/>
        </w:rPr>
        <w:t>ass</w:t>
      </w:r>
      <w:r>
        <w:rPr>
          <w:rFonts w:ascii="Arial" w:eastAsia="Arial" w:hAnsi="Arial" w:cs="Arial"/>
          <w:spacing w:val="-1"/>
        </w:rPr>
        <w:t>i</w:t>
      </w:r>
      <w:r>
        <w:rPr>
          <w:rFonts w:ascii="Arial" w:eastAsia="Arial" w:hAnsi="Arial" w:cs="Arial"/>
        </w:rPr>
        <w:t>s</w:t>
      </w:r>
      <w:r>
        <w:rPr>
          <w:rFonts w:ascii="Arial" w:eastAsia="Arial" w:hAnsi="Arial" w:cs="Arial"/>
          <w:spacing w:val="1"/>
        </w:rPr>
        <w:t>t</w:t>
      </w:r>
      <w:r>
        <w:rPr>
          <w:rFonts w:ascii="Arial" w:eastAsia="Arial" w:hAnsi="Arial" w:cs="Arial"/>
          <w:spacing w:val="-1"/>
        </w:rPr>
        <w:t>i</w:t>
      </w:r>
      <w:r>
        <w:rPr>
          <w:rFonts w:ascii="Arial" w:eastAsia="Arial" w:hAnsi="Arial" w:cs="Arial"/>
          <w:spacing w:val="-3"/>
        </w:rPr>
        <w:t>n</w:t>
      </w:r>
      <w:r>
        <w:rPr>
          <w:rFonts w:ascii="Arial" w:eastAsia="Arial" w:hAnsi="Arial" w:cs="Arial"/>
        </w:rPr>
        <w:t>g</w:t>
      </w:r>
      <w:r>
        <w:rPr>
          <w:rFonts w:ascii="Arial" w:eastAsia="Arial" w:hAnsi="Arial" w:cs="Arial"/>
          <w:spacing w:val="1"/>
        </w:rPr>
        <w:t xml:space="preserve"> </w:t>
      </w:r>
      <w:r>
        <w:rPr>
          <w:rFonts w:ascii="Arial" w:eastAsia="Arial" w:hAnsi="Arial" w:cs="Arial"/>
        </w:rPr>
        <w:t>c</w:t>
      </w:r>
      <w:r>
        <w:rPr>
          <w:rFonts w:ascii="Arial" w:eastAsia="Arial" w:hAnsi="Arial" w:cs="Arial"/>
          <w:spacing w:val="-1"/>
        </w:rPr>
        <w:t>li</w:t>
      </w:r>
      <w:r>
        <w:rPr>
          <w:rFonts w:ascii="Arial" w:eastAsia="Arial" w:hAnsi="Arial" w:cs="Arial"/>
        </w:rPr>
        <w:t>n</w:t>
      </w:r>
      <w:r>
        <w:rPr>
          <w:rFonts w:ascii="Arial" w:eastAsia="Arial" w:hAnsi="Arial" w:cs="Arial"/>
          <w:spacing w:val="-1"/>
        </w:rPr>
        <w:t>i</w:t>
      </w:r>
      <w:r>
        <w:rPr>
          <w:rFonts w:ascii="Arial" w:eastAsia="Arial" w:hAnsi="Arial" w:cs="Arial"/>
        </w:rPr>
        <w:t xml:space="preserve">cal </w:t>
      </w:r>
      <w:r>
        <w:rPr>
          <w:rFonts w:ascii="Arial" w:eastAsia="Arial" w:hAnsi="Arial" w:cs="Arial"/>
          <w:spacing w:val="1"/>
        </w:rPr>
        <w:t>r</w:t>
      </w:r>
      <w:r>
        <w:rPr>
          <w:rFonts w:ascii="Arial" w:eastAsia="Arial" w:hAnsi="Arial" w:cs="Arial"/>
        </w:rPr>
        <w:t>esea</w:t>
      </w:r>
      <w:r>
        <w:rPr>
          <w:rFonts w:ascii="Arial" w:eastAsia="Arial" w:hAnsi="Arial" w:cs="Arial"/>
          <w:spacing w:val="-2"/>
        </w:rPr>
        <w:t>r</w:t>
      </w:r>
      <w:r>
        <w:rPr>
          <w:rFonts w:ascii="Arial" w:eastAsia="Arial" w:hAnsi="Arial" w:cs="Arial"/>
        </w:rPr>
        <w:t>che</w:t>
      </w:r>
      <w:r>
        <w:rPr>
          <w:rFonts w:ascii="Arial" w:eastAsia="Arial" w:hAnsi="Arial" w:cs="Arial"/>
          <w:spacing w:val="1"/>
        </w:rPr>
        <w:t>r</w:t>
      </w:r>
      <w:r>
        <w:rPr>
          <w:rFonts w:ascii="Arial" w:eastAsia="Arial" w:hAnsi="Arial" w:cs="Arial"/>
        </w:rPr>
        <w:t>s</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2"/>
        </w:rPr>
        <w:t xml:space="preserve"> </w:t>
      </w:r>
      <w:r>
        <w:rPr>
          <w:rFonts w:ascii="Arial" w:eastAsia="Arial" w:hAnsi="Arial" w:cs="Arial"/>
        </w:rPr>
        <w:t>conduc</w:t>
      </w:r>
      <w:r>
        <w:rPr>
          <w:rFonts w:ascii="Arial" w:eastAsia="Arial" w:hAnsi="Arial" w:cs="Arial"/>
          <w:spacing w:val="1"/>
        </w:rPr>
        <w:t>t</w:t>
      </w:r>
      <w:r>
        <w:rPr>
          <w:rFonts w:ascii="Arial" w:eastAsia="Arial" w:hAnsi="Arial" w:cs="Arial"/>
          <w:spacing w:val="-1"/>
        </w:rPr>
        <w:t>i</w:t>
      </w:r>
      <w:r>
        <w:rPr>
          <w:rFonts w:ascii="Arial" w:eastAsia="Arial" w:hAnsi="Arial" w:cs="Arial"/>
          <w:spacing w:val="-3"/>
        </w:rPr>
        <w:t>n</w:t>
      </w:r>
      <w:r>
        <w:rPr>
          <w:rFonts w:ascii="Arial" w:eastAsia="Arial" w:hAnsi="Arial" w:cs="Arial"/>
        </w:rPr>
        <w:t>g</w:t>
      </w:r>
      <w:r>
        <w:rPr>
          <w:rFonts w:ascii="Arial" w:eastAsia="Arial" w:hAnsi="Arial" w:cs="Arial"/>
          <w:spacing w:val="1"/>
        </w:rPr>
        <w:t xml:space="preserve"> </w:t>
      </w:r>
      <w:r>
        <w:rPr>
          <w:rFonts w:ascii="Arial" w:eastAsia="Arial" w:hAnsi="Arial" w:cs="Arial"/>
        </w:rPr>
        <w:t>c</w:t>
      </w:r>
      <w:r>
        <w:rPr>
          <w:rFonts w:ascii="Arial" w:eastAsia="Arial" w:hAnsi="Arial" w:cs="Arial"/>
          <w:spacing w:val="-1"/>
        </w:rPr>
        <w:t>li</w:t>
      </w:r>
      <w:r>
        <w:rPr>
          <w:rFonts w:ascii="Arial" w:eastAsia="Arial" w:hAnsi="Arial" w:cs="Arial"/>
        </w:rPr>
        <w:t>n</w:t>
      </w:r>
      <w:r>
        <w:rPr>
          <w:rFonts w:ascii="Arial" w:eastAsia="Arial" w:hAnsi="Arial" w:cs="Arial"/>
          <w:spacing w:val="-1"/>
        </w:rPr>
        <w:t>i</w:t>
      </w:r>
      <w:r>
        <w:rPr>
          <w:rFonts w:ascii="Arial" w:eastAsia="Arial" w:hAnsi="Arial" w:cs="Arial"/>
        </w:rPr>
        <w:t xml:space="preserve">cal </w:t>
      </w:r>
      <w:r>
        <w:rPr>
          <w:rFonts w:ascii="Arial" w:eastAsia="Arial" w:hAnsi="Arial" w:cs="Arial"/>
          <w:spacing w:val="1"/>
        </w:rPr>
        <w:t>r</w:t>
      </w:r>
      <w:r>
        <w:rPr>
          <w:rFonts w:ascii="Arial" w:eastAsia="Arial" w:hAnsi="Arial" w:cs="Arial"/>
        </w:rPr>
        <w:t>esea</w:t>
      </w:r>
      <w:r>
        <w:rPr>
          <w:rFonts w:ascii="Arial" w:eastAsia="Arial" w:hAnsi="Arial" w:cs="Arial"/>
          <w:spacing w:val="1"/>
        </w:rPr>
        <w:t>r</w:t>
      </w:r>
      <w:r>
        <w:rPr>
          <w:rFonts w:ascii="Arial" w:eastAsia="Arial" w:hAnsi="Arial" w:cs="Arial"/>
        </w:rPr>
        <w:t>c</w:t>
      </w:r>
      <w:r>
        <w:rPr>
          <w:rFonts w:ascii="Arial" w:eastAsia="Arial" w:hAnsi="Arial" w:cs="Arial"/>
          <w:spacing w:val="-3"/>
        </w:rPr>
        <w:t>h</w:t>
      </w:r>
      <w:r>
        <w:rPr>
          <w:rFonts w:ascii="Arial" w:eastAsia="Arial" w:hAnsi="Arial" w:cs="Arial"/>
        </w:rPr>
        <w:t>.</w:t>
      </w:r>
    </w:p>
    <w:p w14:paraId="4653812B" w14:textId="77777777" w:rsidR="00874426" w:rsidRDefault="00874426">
      <w:pPr>
        <w:spacing w:before="10" w:after="0" w:line="240" w:lineRule="exact"/>
        <w:rPr>
          <w:sz w:val="24"/>
          <w:szCs w:val="24"/>
        </w:rPr>
      </w:pPr>
    </w:p>
    <w:p w14:paraId="0C8F2FA8" w14:textId="77777777" w:rsidR="00874426" w:rsidRDefault="003A1128">
      <w:pPr>
        <w:spacing w:after="0" w:line="240" w:lineRule="auto"/>
        <w:ind w:left="116" w:right="-20"/>
        <w:rPr>
          <w:rFonts w:ascii="Arial" w:eastAsia="Arial" w:hAnsi="Arial" w:cs="Arial"/>
          <w:sz w:val="24"/>
          <w:szCs w:val="24"/>
        </w:rPr>
      </w:pPr>
      <w:r>
        <w:rPr>
          <w:rFonts w:ascii="Arial" w:eastAsia="Arial" w:hAnsi="Arial" w:cs="Arial"/>
          <w:b/>
          <w:bCs/>
          <w:spacing w:val="1"/>
          <w:sz w:val="24"/>
          <w:szCs w:val="24"/>
        </w:rPr>
        <w:t>P</w:t>
      </w:r>
      <w:r>
        <w:rPr>
          <w:rFonts w:ascii="Arial" w:eastAsia="Arial" w:hAnsi="Arial" w:cs="Arial"/>
          <w:b/>
          <w:bCs/>
          <w:sz w:val="24"/>
          <w:szCs w:val="24"/>
        </w:rPr>
        <w:t>r</w:t>
      </w:r>
      <w:r>
        <w:rPr>
          <w:rFonts w:ascii="Arial" w:eastAsia="Arial" w:hAnsi="Arial" w:cs="Arial"/>
          <w:b/>
          <w:bCs/>
          <w:spacing w:val="1"/>
          <w:sz w:val="24"/>
          <w:szCs w:val="24"/>
        </w:rPr>
        <w:t>ea</w:t>
      </w:r>
      <w:r>
        <w:rPr>
          <w:rFonts w:ascii="Arial" w:eastAsia="Arial" w:hAnsi="Arial" w:cs="Arial"/>
          <w:b/>
          <w:bCs/>
          <w:sz w:val="24"/>
          <w:szCs w:val="24"/>
        </w:rPr>
        <w:t>mb</w:t>
      </w:r>
      <w:r>
        <w:rPr>
          <w:rFonts w:ascii="Arial" w:eastAsia="Arial" w:hAnsi="Arial" w:cs="Arial"/>
          <w:b/>
          <w:bCs/>
          <w:spacing w:val="-2"/>
          <w:sz w:val="24"/>
          <w:szCs w:val="24"/>
        </w:rPr>
        <w:t>l</w:t>
      </w:r>
      <w:r>
        <w:rPr>
          <w:rFonts w:ascii="Arial" w:eastAsia="Arial" w:hAnsi="Arial" w:cs="Arial"/>
          <w:b/>
          <w:bCs/>
          <w:spacing w:val="1"/>
          <w:sz w:val="24"/>
          <w:szCs w:val="24"/>
        </w:rPr>
        <w:t>e:</w:t>
      </w:r>
    </w:p>
    <w:p w14:paraId="6C23FC1F" w14:textId="77777777" w:rsidR="00874426" w:rsidRDefault="00874426">
      <w:pPr>
        <w:spacing w:before="1" w:after="0" w:line="200" w:lineRule="exact"/>
        <w:rPr>
          <w:sz w:val="20"/>
          <w:szCs w:val="20"/>
        </w:rPr>
      </w:pPr>
    </w:p>
    <w:p w14:paraId="3B8C2507" w14:textId="77777777" w:rsidR="00874426" w:rsidRDefault="003A1128">
      <w:pPr>
        <w:spacing w:after="0" w:line="243" w:lineRule="auto"/>
        <w:ind w:left="116" w:right="43"/>
        <w:rPr>
          <w:rFonts w:ascii="Arial" w:eastAsia="Arial" w:hAnsi="Arial" w:cs="Arial"/>
        </w:rPr>
      </w:pPr>
      <w:proofErr w:type="spellStart"/>
      <w:r>
        <w:rPr>
          <w:rFonts w:ascii="Arial" w:eastAsia="Arial" w:hAnsi="Arial" w:cs="Arial"/>
          <w:spacing w:val="-1"/>
        </w:rPr>
        <w:t>REDC</w:t>
      </w:r>
      <w:r>
        <w:rPr>
          <w:rFonts w:ascii="Arial" w:eastAsia="Arial" w:hAnsi="Arial" w:cs="Arial"/>
        </w:rPr>
        <w:t>ap</w:t>
      </w:r>
      <w:proofErr w:type="spellEnd"/>
      <w:r>
        <w:rPr>
          <w:rFonts w:ascii="Arial" w:eastAsia="Arial" w:hAnsi="Arial" w:cs="Arial"/>
          <w:spacing w:val="1"/>
        </w:rPr>
        <w:t xml:space="preserve"> (</w:t>
      </w:r>
      <w:r>
        <w:rPr>
          <w:rFonts w:ascii="Arial" w:eastAsia="Arial" w:hAnsi="Arial" w:cs="Arial"/>
          <w:spacing w:val="-1"/>
        </w:rPr>
        <w:t>R</w:t>
      </w:r>
      <w:r>
        <w:rPr>
          <w:rFonts w:ascii="Arial" w:eastAsia="Arial" w:hAnsi="Arial" w:cs="Arial"/>
        </w:rPr>
        <w:t>esea</w:t>
      </w:r>
      <w:r>
        <w:rPr>
          <w:rFonts w:ascii="Arial" w:eastAsia="Arial" w:hAnsi="Arial" w:cs="Arial"/>
          <w:spacing w:val="1"/>
        </w:rPr>
        <w:t>r</w:t>
      </w:r>
      <w:r>
        <w:rPr>
          <w:rFonts w:ascii="Arial" w:eastAsia="Arial" w:hAnsi="Arial" w:cs="Arial"/>
        </w:rPr>
        <w:t>ch</w:t>
      </w:r>
      <w:r>
        <w:rPr>
          <w:rFonts w:ascii="Arial" w:eastAsia="Arial" w:hAnsi="Arial" w:cs="Arial"/>
          <w:spacing w:val="1"/>
        </w:rPr>
        <w:t xml:space="preserve"> </w:t>
      </w:r>
      <w:r>
        <w:rPr>
          <w:rFonts w:ascii="Arial" w:eastAsia="Arial" w:hAnsi="Arial" w:cs="Arial"/>
          <w:spacing w:val="-1"/>
        </w:rPr>
        <w:t>El</w:t>
      </w:r>
      <w:r>
        <w:rPr>
          <w:rFonts w:ascii="Arial" w:eastAsia="Arial" w:hAnsi="Arial" w:cs="Arial"/>
        </w:rPr>
        <w:t>e</w:t>
      </w:r>
      <w:r>
        <w:rPr>
          <w:rFonts w:ascii="Arial" w:eastAsia="Arial" w:hAnsi="Arial" w:cs="Arial"/>
          <w:spacing w:val="-2"/>
        </w:rPr>
        <w:t>c</w:t>
      </w:r>
      <w:r>
        <w:rPr>
          <w:rFonts w:ascii="Arial" w:eastAsia="Arial" w:hAnsi="Arial" w:cs="Arial"/>
          <w:spacing w:val="1"/>
        </w:rPr>
        <w:t>tr</w:t>
      </w:r>
      <w:r>
        <w:rPr>
          <w:rFonts w:ascii="Arial" w:eastAsia="Arial" w:hAnsi="Arial" w:cs="Arial"/>
        </w:rPr>
        <w:t>on</w:t>
      </w:r>
      <w:r>
        <w:rPr>
          <w:rFonts w:ascii="Arial" w:eastAsia="Arial" w:hAnsi="Arial" w:cs="Arial"/>
          <w:spacing w:val="-1"/>
        </w:rPr>
        <w:t>i</w:t>
      </w:r>
      <w:r>
        <w:rPr>
          <w:rFonts w:ascii="Arial" w:eastAsia="Arial" w:hAnsi="Arial" w:cs="Arial"/>
        </w:rPr>
        <w:t>c</w:t>
      </w:r>
      <w:r>
        <w:rPr>
          <w:rFonts w:ascii="Arial" w:eastAsia="Arial" w:hAnsi="Arial" w:cs="Arial"/>
          <w:spacing w:val="1"/>
        </w:rPr>
        <w:t xml:space="preserve"> </w:t>
      </w:r>
      <w:r>
        <w:rPr>
          <w:rFonts w:ascii="Arial" w:eastAsia="Arial" w:hAnsi="Arial" w:cs="Arial"/>
          <w:spacing w:val="-1"/>
        </w:rPr>
        <w:t>D</w:t>
      </w:r>
      <w:r>
        <w:rPr>
          <w:rFonts w:ascii="Arial" w:eastAsia="Arial" w:hAnsi="Arial" w:cs="Arial"/>
          <w:spacing w:val="-3"/>
        </w:rPr>
        <w:t>a</w:t>
      </w:r>
      <w:r>
        <w:rPr>
          <w:rFonts w:ascii="Arial" w:eastAsia="Arial" w:hAnsi="Arial" w:cs="Arial"/>
          <w:spacing w:val="1"/>
        </w:rPr>
        <w:t>t</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C</w:t>
      </w:r>
      <w:r>
        <w:rPr>
          <w:rFonts w:ascii="Arial" w:eastAsia="Arial" w:hAnsi="Arial" w:cs="Arial"/>
        </w:rPr>
        <w:t>a</w:t>
      </w:r>
      <w:r>
        <w:rPr>
          <w:rFonts w:ascii="Arial" w:eastAsia="Arial" w:hAnsi="Arial" w:cs="Arial"/>
          <w:spacing w:val="-3"/>
        </w:rPr>
        <w:t>p</w:t>
      </w:r>
      <w:r>
        <w:rPr>
          <w:rFonts w:ascii="Arial" w:eastAsia="Arial" w:hAnsi="Arial" w:cs="Arial"/>
          <w:spacing w:val="1"/>
        </w:rPr>
        <w:t>t</w:t>
      </w:r>
      <w:r>
        <w:rPr>
          <w:rFonts w:ascii="Arial" w:eastAsia="Arial" w:hAnsi="Arial" w:cs="Arial"/>
        </w:rPr>
        <w:t>u</w:t>
      </w:r>
      <w:r>
        <w:rPr>
          <w:rFonts w:ascii="Arial" w:eastAsia="Arial" w:hAnsi="Arial" w:cs="Arial"/>
          <w:spacing w:val="1"/>
        </w:rPr>
        <w:t>r</w:t>
      </w:r>
      <w:r>
        <w:rPr>
          <w:rFonts w:ascii="Arial" w:eastAsia="Arial" w:hAnsi="Arial" w:cs="Arial"/>
          <w:spacing w:val="-3"/>
        </w:rPr>
        <w:t>e</w:t>
      </w:r>
      <w:r>
        <w:rPr>
          <w:rFonts w:ascii="Arial" w:eastAsia="Arial" w:hAnsi="Arial" w:cs="Arial"/>
        </w:rPr>
        <w:t>)</w:t>
      </w:r>
      <w:r>
        <w:rPr>
          <w:rFonts w:ascii="Arial" w:eastAsia="Arial" w:hAnsi="Arial" w:cs="Arial"/>
          <w:spacing w:val="2"/>
        </w:rPr>
        <w:t xml:space="preserve"> </w:t>
      </w:r>
      <w:r>
        <w:rPr>
          <w:rFonts w:ascii="Arial" w:eastAsia="Arial" w:hAnsi="Arial" w:cs="Arial"/>
        </w:rPr>
        <w:t>and</w:t>
      </w:r>
      <w:r>
        <w:rPr>
          <w:rFonts w:ascii="Arial" w:eastAsia="Arial" w:hAnsi="Arial" w:cs="Arial"/>
          <w:spacing w:val="-2"/>
        </w:rPr>
        <w:t xml:space="preserve"> </w:t>
      </w:r>
      <w:proofErr w:type="spellStart"/>
      <w:r>
        <w:rPr>
          <w:rFonts w:ascii="Arial" w:eastAsia="Arial" w:hAnsi="Arial" w:cs="Arial"/>
          <w:spacing w:val="-1"/>
        </w:rPr>
        <w:t>REDC</w:t>
      </w:r>
      <w:r>
        <w:rPr>
          <w:rFonts w:ascii="Arial" w:eastAsia="Arial" w:hAnsi="Arial" w:cs="Arial"/>
        </w:rPr>
        <w:t>ap</w:t>
      </w:r>
      <w:proofErr w:type="spellEnd"/>
      <w:r>
        <w:rPr>
          <w:rFonts w:ascii="Arial" w:eastAsia="Arial" w:hAnsi="Arial" w:cs="Arial"/>
          <w:spacing w:val="1"/>
        </w:rPr>
        <w:t xml:space="preserve"> </w:t>
      </w:r>
      <w:r>
        <w:rPr>
          <w:rFonts w:ascii="Arial" w:eastAsia="Arial" w:hAnsi="Arial" w:cs="Arial"/>
          <w:spacing w:val="-1"/>
        </w:rPr>
        <w:t>S</w:t>
      </w:r>
      <w:r>
        <w:rPr>
          <w:rFonts w:ascii="Arial" w:eastAsia="Arial" w:hAnsi="Arial" w:cs="Arial"/>
        </w:rPr>
        <w:t>u</w:t>
      </w:r>
      <w:r>
        <w:rPr>
          <w:rFonts w:ascii="Arial" w:eastAsia="Arial" w:hAnsi="Arial" w:cs="Arial"/>
          <w:spacing w:val="1"/>
        </w:rPr>
        <w:t>r</w:t>
      </w:r>
      <w:r>
        <w:rPr>
          <w:rFonts w:ascii="Arial" w:eastAsia="Arial" w:hAnsi="Arial" w:cs="Arial"/>
          <w:spacing w:val="-2"/>
        </w:rPr>
        <w:t>v</w:t>
      </w:r>
      <w:r>
        <w:rPr>
          <w:rFonts w:ascii="Arial" w:eastAsia="Arial" w:hAnsi="Arial" w:cs="Arial"/>
        </w:rPr>
        <w:t>ey</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r</w:t>
      </w:r>
      <w:r>
        <w:rPr>
          <w:rFonts w:ascii="Arial" w:eastAsia="Arial" w:hAnsi="Arial" w:cs="Arial"/>
        </w:rPr>
        <w:t>e</w:t>
      </w:r>
      <w:r>
        <w:rPr>
          <w:rFonts w:ascii="Arial" w:eastAsia="Arial" w:hAnsi="Arial" w:cs="Arial"/>
          <w:spacing w:val="1"/>
        </w:rPr>
        <w:t xml:space="preserve"> </w:t>
      </w:r>
      <w:r>
        <w:rPr>
          <w:rFonts w:ascii="Arial" w:eastAsia="Arial" w:hAnsi="Arial" w:cs="Arial"/>
        </w:rPr>
        <w:t>p</w:t>
      </w:r>
      <w:r>
        <w:rPr>
          <w:rFonts w:ascii="Arial" w:eastAsia="Arial" w:hAnsi="Arial" w:cs="Arial"/>
          <w:spacing w:val="-3"/>
        </w:rPr>
        <w:t>o</w:t>
      </w:r>
      <w:r>
        <w:rPr>
          <w:rFonts w:ascii="Arial" w:eastAsia="Arial" w:hAnsi="Arial" w:cs="Arial"/>
          <w:spacing w:val="-4"/>
        </w:rPr>
        <w:t>w</w:t>
      </w:r>
      <w:r>
        <w:rPr>
          <w:rFonts w:ascii="Arial" w:eastAsia="Arial" w:hAnsi="Arial" w:cs="Arial"/>
        </w:rPr>
        <w:t>e</w:t>
      </w:r>
      <w:r>
        <w:rPr>
          <w:rFonts w:ascii="Arial" w:eastAsia="Arial" w:hAnsi="Arial" w:cs="Arial"/>
          <w:spacing w:val="1"/>
        </w:rPr>
        <w:t>r</w:t>
      </w:r>
      <w:r>
        <w:rPr>
          <w:rFonts w:ascii="Arial" w:eastAsia="Arial" w:hAnsi="Arial" w:cs="Arial"/>
          <w:spacing w:val="3"/>
        </w:rPr>
        <w:t>f</w:t>
      </w:r>
      <w:r>
        <w:rPr>
          <w:rFonts w:ascii="Arial" w:eastAsia="Arial" w:hAnsi="Arial" w:cs="Arial"/>
        </w:rPr>
        <w:t>ul s</w:t>
      </w:r>
      <w:r>
        <w:rPr>
          <w:rFonts w:ascii="Arial" w:eastAsia="Arial" w:hAnsi="Arial" w:cs="Arial"/>
          <w:spacing w:val="-3"/>
        </w:rPr>
        <w:t>o</w:t>
      </w:r>
      <w:r>
        <w:rPr>
          <w:rFonts w:ascii="Arial" w:eastAsia="Arial" w:hAnsi="Arial" w:cs="Arial"/>
          <w:spacing w:val="1"/>
        </w:rPr>
        <w:t>ft</w:t>
      </w:r>
      <w:r>
        <w:rPr>
          <w:rFonts w:ascii="Arial" w:eastAsia="Arial" w:hAnsi="Arial" w:cs="Arial"/>
          <w:spacing w:val="-4"/>
        </w:rPr>
        <w:t>w</w:t>
      </w:r>
      <w:r>
        <w:rPr>
          <w:rFonts w:ascii="Arial" w:eastAsia="Arial" w:hAnsi="Arial" w:cs="Arial"/>
        </w:rPr>
        <w:t>a</w:t>
      </w:r>
      <w:r>
        <w:rPr>
          <w:rFonts w:ascii="Arial" w:eastAsia="Arial" w:hAnsi="Arial" w:cs="Arial"/>
          <w:spacing w:val="1"/>
        </w:rPr>
        <w:t>r</w:t>
      </w:r>
      <w:r>
        <w:rPr>
          <w:rFonts w:ascii="Arial" w:eastAsia="Arial" w:hAnsi="Arial" w:cs="Arial"/>
        </w:rPr>
        <w:t>e</w:t>
      </w:r>
      <w:r>
        <w:rPr>
          <w:rFonts w:ascii="Arial" w:eastAsia="Arial" w:hAnsi="Arial" w:cs="Arial"/>
          <w:spacing w:val="1"/>
        </w:rPr>
        <w:t xml:space="preserve"> </w:t>
      </w:r>
      <w:r>
        <w:rPr>
          <w:rFonts w:ascii="Arial" w:eastAsia="Arial" w:hAnsi="Arial" w:cs="Arial"/>
          <w:spacing w:val="-3"/>
        </w:rPr>
        <w:t>p</w:t>
      </w:r>
      <w:r>
        <w:rPr>
          <w:rFonts w:ascii="Arial" w:eastAsia="Arial" w:hAnsi="Arial" w:cs="Arial"/>
          <w:spacing w:val="1"/>
        </w:rPr>
        <w:t>r</w:t>
      </w:r>
      <w:r>
        <w:rPr>
          <w:rFonts w:ascii="Arial" w:eastAsia="Arial" w:hAnsi="Arial" w:cs="Arial"/>
          <w:spacing w:val="-3"/>
        </w:rPr>
        <w:t>o</w:t>
      </w:r>
      <w:r>
        <w:rPr>
          <w:rFonts w:ascii="Arial" w:eastAsia="Arial" w:hAnsi="Arial" w:cs="Arial"/>
          <w:spacing w:val="2"/>
        </w:rPr>
        <w:t>g</w:t>
      </w:r>
      <w:r>
        <w:rPr>
          <w:rFonts w:ascii="Arial" w:eastAsia="Arial" w:hAnsi="Arial" w:cs="Arial"/>
          <w:spacing w:val="1"/>
        </w:rPr>
        <w:t>r</w:t>
      </w:r>
      <w:r>
        <w:rPr>
          <w:rFonts w:ascii="Arial" w:eastAsia="Arial" w:hAnsi="Arial" w:cs="Arial"/>
          <w:spacing w:val="-3"/>
        </w:rPr>
        <w:t>a</w:t>
      </w:r>
      <w:r>
        <w:rPr>
          <w:rFonts w:ascii="Arial" w:eastAsia="Arial" w:hAnsi="Arial" w:cs="Arial"/>
          <w:spacing w:val="-2"/>
        </w:rPr>
        <w:t>m</w:t>
      </w:r>
      <w:r>
        <w:rPr>
          <w:rFonts w:ascii="Arial" w:eastAsia="Arial" w:hAnsi="Arial" w:cs="Arial"/>
        </w:rPr>
        <w:t>s c</w:t>
      </w:r>
      <w:r>
        <w:rPr>
          <w:rFonts w:ascii="Arial" w:eastAsia="Arial" w:hAnsi="Arial" w:cs="Arial"/>
          <w:spacing w:val="1"/>
        </w:rPr>
        <w:t>r</w:t>
      </w:r>
      <w:r>
        <w:rPr>
          <w:rFonts w:ascii="Arial" w:eastAsia="Arial" w:hAnsi="Arial" w:cs="Arial"/>
        </w:rPr>
        <w:t>ea</w:t>
      </w:r>
      <w:r>
        <w:rPr>
          <w:rFonts w:ascii="Arial" w:eastAsia="Arial" w:hAnsi="Arial" w:cs="Arial"/>
          <w:spacing w:val="1"/>
        </w:rPr>
        <w:t>t</w:t>
      </w:r>
      <w:r>
        <w:rPr>
          <w:rFonts w:ascii="Arial" w:eastAsia="Arial" w:hAnsi="Arial" w:cs="Arial"/>
        </w:rPr>
        <w:t>ed</w:t>
      </w:r>
      <w:r>
        <w:rPr>
          <w:rFonts w:ascii="Arial" w:eastAsia="Arial" w:hAnsi="Arial" w:cs="Arial"/>
          <w:spacing w:val="-2"/>
        </w:rPr>
        <w:t xml:space="preserve"> </w:t>
      </w:r>
      <w:r>
        <w:rPr>
          <w:rFonts w:ascii="Arial" w:eastAsia="Arial" w:hAnsi="Arial" w:cs="Arial"/>
        </w:rPr>
        <w:t>by</w:t>
      </w:r>
      <w:r>
        <w:rPr>
          <w:rFonts w:ascii="Arial" w:eastAsia="Arial" w:hAnsi="Arial" w:cs="Arial"/>
          <w:spacing w:val="-1"/>
        </w:rPr>
        <w:t xml:space="preserve"> V</w:t>
      </w:r>
      <w:r>
        <w:rPr>
          <w:rFonts w:ascii="Arial" w:eastAsia="Arial" w:hAnsi="Arial" w:cs="Arial"/>
        </w:rPr>
        <w:t>ande</w:t>
      </w:r>
      <w:r>
        <w:rPr>
          <w:rFonts w:ascii="Arial" w:eastAsia="Arial" w:hAnsi="Arial" w:cs="Arial"/>
          <w:spacing w:val="1"/>
        </w:rPr>
        <w:t>r</w:t>
      </w:r>
      <w:r>
        <w:rPr>
          <w:rFonts w:ascii="Arial" w:eastAsia="Arial" w:hAnsi="Arial" w:cs="Arial"/>
        </w:rPr>
        <w:t>b</w:t>
      </w:r>
      <w:r>
        <w:rPr>
          <w:rFonts w:ascii="Arial" w:eastAsia="Arial" w:hAnsi="Arial" w:cs="Arial"/>
          <w:spacing w:val="-1"/>
        </w:rPr>
        <w:t>il</w:t>
      </w:r>
      <w:r>
        <w:rPr>
          <w:rFonts w:ascii="Arial" w:eastAsia="Arial" w:hAnsi="Arial" w:cs="Arial"/>
        </w:rPr>
        <w:t>t</w:t>
      </w:r>
      <w:r>
        <w:rPr>
          <w:rFonts w:ascii="Arial" w:eastAsia="Arial" w:hAnsi="Arial" w:cs="Arial"/>
          <w:spacing w:val="2"/>
        </w:rPr>
        <w:t xml:space="preserve"> </w:t>
      </w:r>
      <w:r>
        <w:rPr>
          <w:rFonts w:ascii="Arial" w:eastAsia="Arial" w:hAnsi="Arial" w:cs="Arial"/>
          <w:spacing w:val="-1"/>
        </w:rPr>
        <w:t>U</w:t>
      </w:r>
      <w:r>
        <w:rPr>
          <w:rFonts w:ascii="Arial" w:eastAsia="Arial" w:hAnsi="Arial" w:cs="Arial"/>
          <w:spacing w:val="-3"/>
        </w:rPr>
        <w:t>n</w:t>
      </w:r>
      <w:r>
        <w:rPr>
          <w:rFonts w:ascii="Arial" w:eastAsia="Arial" w:hAnsi="Arial" w:cs="Arial"/>
          <w:spacing w:val="-1"/>
        </w:rPr>
        <w:t>i</w:t>
      </w:r>
      <w:r>
        <w:rPr>
          <w:rFonts w:ascii="Arial" w:eastAsia="Arial" w:hAnsi="Arial" w:cs="Arial"/>
          <w:spacing w:val="-2"/>
        </w:rPr>
        <w:t>v</w:t>
      </w:r>
      <w:r>
        <w:rPr>
          <w:rFonts w:ascii="Arial" w:eastAsia="Arial" w:hAnsi="Arial" w:cs="Arial"/>
        </w:rPr>
        <w:t>e</w:t>
      </w:r>
      <w:r>
        <w:rPr>
          <w:rFonts w:ascii="Arial" w:eastAsia="Arial" w:hAnsi="Arial" w:cs="Arial"/>
          <w:spacing w:val="1"/>
        </w:rPr>
        <w:t>r</w:t>
      </w:r>
      <w:r>
        <w:rPr>
          <w:rFonts w:ascii="Arial" w:eastAsia="Arial" w:hAnsi="Arial" w:cs="Arial"/>
        </w:rPr>
        <w:t>s</w:t>
      </w:r>
      <w:r>
        <w:rPr>
          <w:rFonts w:ascii="Arial" w:eastAsia="Arial" w:hAnsi="Arial" w:cs="Arial"/>
          <w:spacing w:val="-1"/>
        </w:rPr>
        <w:t>i</w:t>
      </w:r>
      <w:r>
        <w:rPr>
          <w:rFonts w:ascii="Arial" w:eastAsia="Arial" w:hAnsi="Arial" w:cs="Arial"/>
          <w:spacing w:val="1"/>
        </w:rPr>
        <w:t>t</w:t>
      </w:r>
      <w:r>
        <w:rPr>
          <w:rFonts w:ascii="Arial" w:eastAsia="Arial" w:hAnsi="Arial" w:cs="Arial"/>
        </w:rPr>
        <w:t>y</w:t>
      </w:r>
      <w:r>
        <w:rPr>
          <w:rFonts w:ascii="Arial" w:eastAsia="Arial" w:hAnsi="Arial" w:cs="Arial"/>
          <w:spacing w:val="-1"/>
        </w:rPr>
        <w:t xml:space="preserve"> </w:t>
      </w:r>
      <w:r>
        <w:rPr>
          <w:rFonts w:ascii="Arial" w:eastAsia="Arial" w:hAnsi="Arial" w:cs="Arial"/>
        </w:rPr>
        <w:t>and</w:t>
      </w:r>
      <w:r>
        <w:rPr>
          <w:rFonts w:ascii="Arial" w:eastAsia="Arial" w:hAnsi="Arial" w:cs="Arial"/>
          <w:spacing w:val="1"/>
        </w:rPr>
        <w:t xml:space="preserve"> </w:t>
      </w:r>
      <w:r>
        <w:rPr>
          <w:rFonts w:ascii="Arial" w:eastAsia="Arial" w:hAnsi="Arial" w:cs="Arial"/>
        </w:rPr>
        <w:t>suppo</w:t>
      </w:r>
      <w:r>
        <w:rPr>
          <w:rFonts w:ascii="Arial" w:eastAsia="Arial" w:hAnsi="Arial" w:cs="Arial"/>
          <w:spacing w:val="1"/>
        </w:rPr>
        <w:t>rt</w:t>
      </w:r>
      <w:r>
        <w:rPr>
          <w:rFonts w:ascii="Arial" w:eastAsia="Arial" w:hAnsi="Arial" w:cs="Arial"/>
        </w:rPr>
        <w:t>ed</w:t>
      </w:r>
      <w:r>
        <w:rPr>
          <w:rFonts w:ascii="Arial" w:eastAsia="Arial" w:hAnsi="Arial" w:cs="Arial"/>
          <w:spacing w:val="-2"/>
        </w:rPr>
        <w:t xml:space="preserve"> </w:t>
      </w:r>
      <w:r>
        <w:rPr>
          <w:rFonts w:ascii="Arial" w:eastAsia="Arial" w:hAnsi="Arial" w:cs="Arial"/>
        </w:rPr>
        <w:t>by</w:t>
      </w:r>
      <w:r>
        <w:rPr>
          <w:rFonts w:ascii="Arial" w:eastAsia="Arial" w:hAnsi="Arial" w:cs="Arial"/>
          <w:spacing w:val="-1"/>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proofErr w:type="spellStart"/>
      <w:r>
        <w:rPr>
          <w:rFonts w:ascii="Arial" w:eastAsia="Arial" w:hAnsi="Arial" w:cs="Arial"/>
          <w:spacing w:val="-1"/>
        </w:rPr>
        <w:t>REDC</w:t>
      </w:r>
      <w:r>
        <w:rPr>
          <w:rFonts w:ascii="Arial" w:eastAsia="Arial" w:hAnsi="Arial" w:cs="Arial"/>
        </w:rPr>
        <w:t>ap</w:t>
      </w:r>
      <w:proofErr w:type="spellEnd"/>
      <w:r>
        <w:rPr>
          <w:rFonts w:ascii="Arial" w:eastAsia="Arial" w:hAnsi="Arial" w:cs="Arial"/>
          <w:spacing w:val="1"/>
        </w:rPr>
        <w:t xml:space="preserve"> </w:t>
      </w:r>
      <w:r>
        <w:rPr>
          <w:rFonts w:ascii="Arial" w:eastAsia="Arial" w:hAnsi="Arial" w:cs="Arial"/>
          <w:spacing w:val="-1"/>
        </w:rPr>
        <w:t>C</w:t>
      </w:r>
      <w:r>
        <w:rPr>
          <w:rFonts w:ascii="Arial" w:eastAsia="Arial" w:hAnsi="Arial" w:cs="Arial"/>
        </w:rPr>
        <w:t>onso</w:t>
      </w:r>
      <w:r>
        <w:rPr>
          <w:rFonts w:ascii="Arial" w:eastAsia="Arial" w:hAnsi="Arial" w:cs="Arial"/>
          <w:spacing w:val="1"/>
        </w:rPr>
        <w:t>rt</w:t>
      </w:r>
      <w:r>
        <w:rPr>
          <w:rFonts w:ascii="Arial" w:eastAsia="Arial" w:hAnsi="Arial" w:cs="Arial"/>
          <w:spacing w:val="-1"/>
        </w:rPr>
        <w:t>i</w:t>
      </w:r>
      <w:r>
        <w:rPr>
          <w:rFonts w:ascii="Arial" w:eastAsia="Arial" w:hAnsi="Arial" w:cs="Arial"/>
          <w:spacing w:val="-3"/>
        </w:rPr>
        <w:t>u</w:t>
      </w:r>
      <w:r>
        <w:rPr>
          <w:rFonts w:ascii="Arial" w:eastAsia="Arial" w:hAnsi="Arial" w:cs="Arial"/>
        </w:rPr>
        <w:t xml:space="preserve">m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spacing w:val="3"/>
        </w:rPr>
        <w:t>f</w:t>
      </w:r>
      <w:r>
        <w:rPr>
          <w:rFonts w:ascii="Arial" w:eastAsia="Arial" w:hAnsi="Arial" w:cs="Arial"/>
        </w:rPr>
        <w:t>ac</w:t>
      </w:r>
      <w:r>
        <w:rPr>
          <w:rFonts w:ascii="Arial" w:eastAsia="Arial" w:hAnsi="Arial" w:cs="Arial"/>
          <w:spacing w:val="-1"/>
        </w:rPr>
        <w:t>ili</w:t>
      </w:r>
      <w:r>
        <w:rPr>
          <w:rFonts w:ascii="Arial" w:eastAsia="Arial" w:hAnsi="Arial" w:cs="Arial"/>
          <w:spacing w:val="1"/>
        </w:rPr>
        <w:t>t</w:t>
      </w:r>
      <w:r>
        <w:rPr>
          <w:rFonts w:ascii="Arial" w:eastAsia="Arial" w:hAnsi="Arial" w:cs="Arial"/>
        </w:rPr>
        <w:t>a</w:t>
      </w:r>
      <w:r>
        <w:rPr>
          <w:rFonts w:ascii="Arial" w:eastAsia="Arial" w:hAnsi="Arial" w:cs="Arial"/>
          <w:spacing w:val="1"/>
        </w:rPr>
        <w:t>t</w:t>
      </w:r>
      <w:r>
        <w:rPr>
          <w:rFonts w:ascii="Arial" w:eastAsia="Arial" w:hAnsi="Arial" w:cs="Arial"/>
        </w:rPr>
        <w:t>e</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2"/>
        </w:rPr>
        <w:t>s</w:t>
      </w:r>
      <w:r>
        <w:rPr>
          <w:rFonts w:ascii="Arial" w:eastAsia="Arial" w:hAnsi="Arial" w:cs="Arial"/>
          <w:spacing w:val="1"/>
        </w:rPr>
        <w:t>t</w:t>
      </w:r>
      <w:r>
        <w:rPr>
          <w:rFonts w:ascii="Arial" w:eastAsia="Arial" w:hAnsi="Arial" w:cs="Arial"/>
          <w:spacing w:val="-1"/>
        </w:rPr>
        <w:t>i</w:t>
      </w:r>
      <w:r>
        <w:rPr>
          <w:rFonts w:ascii="Arial" w:eastAsia="Arial" w:hAnsi="Arial" w:cs="Arial"/>
          <w:spacing w:val="1"/>
        </w:rPr>
        <w:t>t</w:t>
      </w:r>
      <w:r>
        <w:rPr>
          <w:rFonts w:ascii="Arial" w:eastAsia="Arial" w:hAnsi="Arial" w:cs="Arial"/>
        </w:rPr>
        <w:t>u</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3"/>
        </w:rPr>
        <w:t>a</w:t>
      </w:r>
      <w:r>
        <w:rPr>
          <w:rFonts w:ascii="Arial" w:eastAsia="Arial" w:hAnsi="Arial" w:cs="Arial"/>
        </w:rPr>
        <w:t xml:space="preserve">l </w:t>
      </w:r>
      <w:r>
        <w:rPr>
          <w:rFonts w:ascii="Arial" w:eastAsia="Arial" w:hAnsi="Arial" w:cs="Arial"/>
          <w:spacing w:val="-1"/>
        </w:rPr>
        <w:t>R</w:t>
      </w:r>
      <w:r>
        <w:rPr>
          <w:rFonts w:ascii="Arial" w:eastAsia="Arial" w:hAnsi="Arial" w:cs="Arial"/>
        </w:rPr>
        <w:t>e</w:t>
      </w:r>
      <w:r>
        <w:rPr>
          <w:rFonts w:ascii="Arial" w:eastAsia="Arial" w:hAnsi="Arial" w:cs="Arial"/>
          <w:spacing w:val="-2"/>
        </w:rPr>
        <w:t>v</w:t>
      </w:r>
      <w:r>
        <w:rPr>
          <w:rFonts w:ascii="Arial" w:eastAsia="Arial" w:hAnsi="Arial" w:cs="Arial"/>
          <w:spacing w:val="-1"/>
        </w:rPr>
        <w:t>i</w:t>
      </w:r>
      <w:r>
        <w:rPr>
          <w:rFonts w:ascii="Arial" w:eastAsia="Arial" w:hAnsi="Arial" w:cs="Arial"/>
          <w:spacing w:val="2"/>
        </w:rPr>
        <w:t>e</w:t>
      </w:r>
      <w:r>
        <w:rPr>
          <w:rFonts w:ascii="Arial" w:eastAsia="Arial" w:hAnsi="Arial" w:cs="Arial"/>
        </w:rPr>
        <w:t>w</w:t>
      </w:r>
      <w:r>
        <w:rPr>
          <w:rFonts w:ascii="Arial" w:eastAsia="Arial" w:hAnsi="Arial" w:cs="Arial"/>
          <w:spacing w:val="-2"/>
        </w:rPr>
        <w:t xml:space="preserve"> </w:t>
      </w:r>
      <w:r>
        <w:rPr>
          <w:rFonts w:ascii="Arial" w:eastAsia="Arial" w:hAnsi="Arial" w:cs="Arial"/>
          <w:spacing w:val="-1"/>
        </w:rPr>
        <w:t>B</w:t>
      </w:r>
      <w:r>
        <w:rPr>
          <w:rFonts w:ascii="Arial" w:eastAsia="Arial" w:hAnsi="Arial" w:cs="Arial"/>
        </w:rPr>
        <w:t>oa</w:t>
      </w:r>
      <w:r>
        <w:rPr>
          <w:rFonts w:ascii="Arial" w:eastAsia="Arial" w:hAnsi="Arial" w:cs="Arial"/>
          <w:spacing w:val="1"/>
        </w:rPr>
        <w:t>r</w:t>
      </w:r>
      <w:r>
        <w:rPr>
          <w:rFonts w:ascii="Arial" w:eastAsia="Arial" w:hAnsi="Arial" w:cs="Arial"/>
        </w:rPr>
        <w:t>d</w:t>
      </w:r>
      <w:r>
        <w:rPr>
          <w:rFonts w:ascii="Arial" w:eastAsia="Arial" w:hAnsi="Arial" w:cs="Arial"/>
          <w:spacing w:val="1"/>
        </w:rPr>
        <w:t xml:space="preserve"> (I</w:t>
      </w:r>
      <w:r>
        <w:rPr>
          <w:rFonts w:ascii="Arial" w:eastAsia="Arial" w:hAnsi="Arial" w:cs="Arial"/>
          <w:spacing w:val="-1"/>
        </w:rPr>
        <w:t>RB</w:t>
      </w:r>
      <w:r>
        <w:rPr>
          <w:rFonts w:ascii="Arial" w:eastAsia="Arial" w:hAnsi="Arial" w:cs="Arial"/>
          <w:spacing w:val="1"/>
        </w:rPr>
        <w:t>)-</w:t>
      </w:r>
      <w:r>
        <w:rPr>
          <w:rFonts w:ascii="Arial" w:eastAsia="Arial" w:hAnsi="Arial" w:cs="Arial"/>
        </w:rPr>
        <w:t>ap</w:t>
      </w:r>
      <w:r>
        <w:rPr>
          <w:rFonts w:ascii="Arial" w:eastAsia="Arial" w:hAnsi="Arial" w:cs="Arial"/>
          <w:spacing w:val="-3"/>
        </w:rPr>
        <w:t>p</w:t>
      </w:r>
      <w:r>
        <w:rPr>
          <w:rFonts w:ascii="Arial" w:eastAsia="Arial" w:hAnsi="Arial" w:cs="Arial"/>
          <w:spacing w:val="1"/>
        </w:rPr>
        <w:t>r</w:t>
      </w:r>
      <w:r>
        <w:rPr>
          <w:rFonts w:ascii="Arial" w:eastAsia="Arial" w:hAnsi="Arial" w:cs="Arial"/>
        </w:rPr>
        <w:t>o</w:t>
      </w:r>
      <w:r>
        <w:rPr>
          <w:rFonts w:ascii="Arial" w:eastAsia="Arial" w:hAnsi="Arial" w:cs="Arial"/>
          <w:spacing w:val="-2"/>
        </w:rPr>
        <w:t>v</w:t>
      </w:r>
      <w:r>
        <w:rPr>
          <w:rFonts w:ascii="Arial" w:eastAsia="Arial" w:hAnsi="Arial" w:cs="Arial"/>
        </w:rPr>
        <w:t>ed</w:t>
      </w:r>
      <w:r>
        <w:rPr>
          <w:rFonts w:ascii="Arial" w:eastAsia="Arial" w:hAnsi="Arial" w:cs="Arial"/>
          <w:spacing w:val="1"/>
        </w:rPr>
        <w:t xml:space="preserve"> </w:t>
      </w:r>
      <w:r>
        <w:rPr>
          <w:rFonts w:ascii="Arial" w:eastAsia="Arial" w:hAnsi="Arial" w:cs="Arial"/>
        </w:rPr>
        <w:t>c</w:t>
      </w:r>
      <w:r>
        <w:rPr>
          <w:rFonts w:ascii="Arial" w:eastAsia="Arial" w:hAnsi="Arial" w:cs="Arial"/>
          <w:spacing w:val="-1"/>
        </w:rPr>
        <w:t>li</w:t>
      </w:r>
      <w:r>
        <w:rPr>
          <w:rFonts w:ascii="Arial" w:eastAsia="Arial" w:hAnsi="Arial" w:cs="Arial"/>
        </w:rPr>
        <w:t>n</w:t>
      </w:r>
      <w:r>
        <w:rPr>
          <w:rFonts w:ascii="Arial" w:eastAsia="Arial" w:hAnsi="Arial" w:cs="Arial"/>
          <w:spacing w:val="-1"/>
        </w:rPr>
        <w:t>i</w:t>
      </w:r>
      <w:r>
        <w:rPr>
          <w:rFonts w:ascii="Arial" w:eastAsia="Arial" w:hAnsi="Arial" w:cs="Arial"/>
        </w:rPr>
        <w:t xml:space="preserve">cal </w:t>
      </w:r>
      <w:r>
        <w:rPr>
          <w:rFonts w:ascii="Arial" w:eastAsia="Arial" w:hAnsi="Arial" w:cs="Arial"/>
          <w:spacing w:val="1"/>
        </w:rPr>
        <w:t>r</w:t>
      </w:r>
      <w:r>
        <w:rPr>
          <w:rFonts w:ascii="Arial" w:eastAsia="Arial" w:hAnsi="Arial" w:cs="Arial"/>
        </w:rPr>
        <w:t>esea</w:t>
      </w:r>
      <w:r>
        <w:rPr>
          <w:rFonts w:ascii="Arial" w:eastAsia="Arial" w:hAnsi="Arial" w:cs="Arial"/>
          <w:spacing w:val="1"/>
        </w:rPr>
        <w:t>r</w:t>
      </w:r>
      <w:r>
        <w:rPr>
          <w:rFonts w:ascii="Arial" w:eastAsia="Arial" w:hAnsi="Arial" w:cs="Arial"/>
        </w:rPr>
        <w:t>ch</w:t>
      </w:r>
      <w:r>
        <w:rPr>
          <w:rFonts w:ascii="Arial" w:eastAsia="Arial" w:hAnsi="Arial" w:cs="Arial"/>
          <w:spacing w:val="-2"/>
        </w:rPr>
        <w:t xml:space="preserve"> </w:t>
      </w:r>
      <w:r>
        <w:rPr>
          <w:rFonts w:ascii="Arial" w:eastAsia="Arial" w:hAnsi="Arial" w:cs="Arial"/>
          <w:spacing w:val="-3"/>
        </w:rPr>
        <w:t>a</w:t>
      </w:r>
      <w:r>
        <w:rPr>
          <w:rFonts w:ascii="Arial" w:eastAsia="Arial" w:hAnsi="Arial" w:cs="Arial"/>
        </w:rPr>
        <w:t>nd</w:t>
      </w:r>
      <w:r>
        <w:rPr>
          <w:rFonts w:ascii="Arial" w:eastAsia="Arial" w:hAnsi="Arial" w:cs="Arial"/>
          <w:spacing w:val="1"/>
        </w:rPr>
        <w:t xml:space="preserve"> </w:t>
      </w:r>
      <w:r>
        <w:rPr>
          <w:rFonts w:ascii="Arial" w:eastAsia="Arial" w:hAnsi="Arial" w:cs="Arial"/>
        </w:rPr>
        <w:t>bas</w:t>
      </w:r>
      <w:r>
        <w:rPr>
          <w:rFonts w:ascii="Arial" w:eastAsia="Arial" w:hAnsi="Arial" w:cs="Arial"/>
          <w:spacing w:val="-1"/>
        </w:rPr>
        <w:t>i</w:t>
      </w:r>
      <w:r>
        <w:rPr>
          <w:rFonts w:ascii="Arial" w:eastAsia="Arial" w:hAnsi="Arial" w:cs="Arial"/>
        </w:rPr>
        <w:t>c</w:t>
      </w:r>
      <w:r>
        <w:rPr>
          <w:rFonts w:ascii="Arial" w:eastAsia="Arial" w:hAnsi="Arial" w:cs="Arial"/>
          <w:spacing w:val="-1"/>
        </w:rPr>
        <w:t xml:space="preserve"> </w:t>
      </w:r>
      <w:r>
        <w:rPr>
          <w:rFonts w:ascii="Arial" w:eastAsia="Arial" w:hAnsi="Arial" w:cs="Arial"/>
          <w:spacing w:val="1"/>
        </w:rPr>
        <w:t>r</w:t>
      </w:r>
      <w:r>
        <w:rPr>
          <w:rFonts w:ascii="Arial" w:eastAsia="Arial" w:hAnsi="Arial" w:cs="Arial"/>
        </w:rPr>
        <w:t>esea</w:t>
      </w:r>
      <w:r>
        <w:rPr>
          <w:rFonts w:ascii="Arial" w:eastAsia="Arial" w:hAnsi="Arial" w:cs="Arial"/>
          <w:spacing w:val="1"/>
        </w:rPr>
        <w:t>r</w:t>
      </w:r>
      <w:r>
        <w:rPr>
          <w:rFonts w:ascii="Arial" w:eastAsia="Arial" w:hAnsi="Arial" w:cs="Arial"/>
        </w:rPr>
        <w:t>c</w:t>
      </w:r>
      <w:r>
        <w:rPr>
          <w:rFonts w:ascii="Arial" w:eastAsia="Arial" w:hAnsi="Arial" w:cs="Arial"/>
          <w:spacing w:val="-3"/>
        </w:rPr>
        <w:t>h</w:t>
      </w:r>
      <w:r>
        <w:rPr>
          <w:rFonts w:ascii="Arial" w:eastAsia="Arial" w:hAnsi="Arial" w:cs="Arial"/>
        </w:rPr>
        <w:t xml:space="preserve">. </w:t>
      </w:r>
      <w:r>
        <w:rPr>
          <w:rFonts w:ascii="Arial" w:eastAsia="Arial" w:hAnsi="Arial" w:cs="Arial"/>
          <w:spacing w:val="1"/>
        </w:rPr>
        <w:t xml:space="preserve"> </w:t>
      </w:r>
      <w:r>
        <w:rPr>
          <w:rFonts w:ascii="Arial" w:eastAsia="Arial" w:hAnsi="Arial" w:cs="Arial"/>
          <w:spacing w:val="-1"/>
        </w:rPr>
        <w:t>D</w:t>
      </w:r>
      <w:r>
        <w:rPr>
          <w:rFonts w:ascii="Arial" w:eastAsia="Arial" w:hAnsi="Arial" w:cs="Arial"/>
        </w:rPr>
        <w:t>a</w:t>
      </w:r>
      <w:r>
        <w:rPr>
          <w:rFonts w:ascii="Arial" w:eastAsia="Arial" w:hAnsi="Arial" w:cs="Arial"/>
          <w:spacing w:val="1"/>
        </w:rPr>
        <w:t>t</w:t>
      </w:r>
      <w:r>
        <w:rPr>
          <w:rFonts w:ascii="Arial" w:eastAsia="Arial" w:hAnsi="Arial" w:cs="Arial"/>
        </w:rPr>
        <w:t>a</w:t>
      </w:r>
      <w:r>
        <w:rPr>
          <w:rFonts w:ascii="Arial" w:eastAsia="Arial" w:hAnsi="Arial" w:cs="Arial"/>
          <w:spacing w:val="-4"/>
        </w:rPr>
        <w:t xml:space="preserve"> </w:t>
      </w:r>
      <w:r>
        <w:rPr>
          <w:rFonts w:ascii="Arial" w:eastAsia="Arial" w:hAnsi="Arial" w:cs="Arial"/>
        </w:rPr>
        <w:t>co</w:t>
      </w:r>
      <w:r>
        <w:rPr>
          <w:rFonts w:ascii="Arial" w:eastAsia="Arial" w:hAnsi="Arial" w:cs="Arial"/>
          <w:spacing w:val="-1"/>
        </w:rPr>
        <w:t>ll</w:t>
      </w:r>
      <w:r>
        <w:rPr>
          <w:rFonts w:ascii="Arial" w:eastAsia="Arial" w:hAnsi="Arial" w:cs="Arial"/>
        </w:rPr>
        <w:t>ec</w:t>
      </w:r>
      <w:r>
        <w:rPr>
          <w:rFonts w:ascii="Arial" w:eastAsia="Arial" w:hAnsi="Arial" w:cs="Arial"/>
          <w:spacing w:val="1"/>
        </w:rPr>
        <w:t>t</w:t>
      </w:r>
      <w:r>
        <w:rPr>
          <w:rFonts w:ascii="Arial" w:eastAsia="Arial" w:hAnsi="Arial" w:cs="Arial"/>
        </w:rPr>
        <w:t>ed</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 xml:space="preserve"> t</w:t>
      </w:r>
      <w:r>
        <w:rPr>
          <w:rFonts w:ascii="Arial" w:eastAsia="Arial" w:hAnsi="Arial" w:cs="Arial"/>
        </w:rPr>
        <w:t>he</w:t>
      </w:r>
      <w:r>
        <w:rPr>
          <w:rFonts w:ascii="Arial" w:eastAsia="Arial" w:hAnsi="Arial" w:cs="Arial"/>
          <w:spacing w:val="-2"/>
        </w:rPr>
        <w:t xml:space="preserve"> </w:t>
      </w:r>
      <w:r>
        <w:rPr>
          <w:rFonts w:ascii="Arial" w:eastAsia="Arial" w:hAnsi="Arial" w:cs="Arial"/>
        </w:rPr>
        <w:t>co</w:t>
      </w:r>
      <w:r>
        <w:rPr>
          <w:rFonts w:ascii="Arial" w:eastAsia="Arial" w:hAnsi="Arial" w:cs="Arial"/>
          <w:spacing w:val="-3"/>
        </w:rPr>
        <w:t>u</w:t>
      </w:r>
      <w:r>
        <w:rPr>
          <w:rFonts w:ascii="Arial" w:eastAsia="Arial" w:hAnsi="Arial" w:cs="Arial"/>
          <w:spacing w:val="1"/>
        </w:rPr>
        <w:t>r</w:t>
      </w:r>
      <w:r>
        <w:rPr>
          <w:rFonts w:ascii="Arial" w:eastAsia="Arial" w:hAnsi="Arial" w:cs="Arial"/>
        </w:rPr>
        <w:t>se</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 xml:space="preserve">f </w:t>
      </w:r>
      <w:r>
        <w:rPr>
          <w:rFonts w:ascii="Arial" w:eastAsia="Arial" w:hAnsi="Arial" w:cs="Arial"/>
          <w:spacing w:val="1"/>
        </w:rPr>
        <w:t>t</w:t>
      </w:r>
      <w:r>
        <w:rPr>
          <w:rFonts w:ascii="Arial" w:eastAsia="Arial" w:hAnsi="Arial" w:cs="Arial"/>
        </w:rPr>
        <w:t xml:space="preserve">he </w:t>
      </w:r>
      <w:r>
        <w:rPr>
          <w:rFonts w:ascii="Arial" w:eastAsia="Arial" w:hAnsi="Arial" w:cs="Arial"/>
          <w:spacing w:val="1"/>
        </w:rPr>
        <w:t>r</w:t>
      </w:r>
      <w:r>
        <w:rPr>
          <w:rFonts w:ascii="Arial" w:eastAsia="Arial" w:hAnsi="Arial" w:cs="Arial"/>
        </w:rPr>
        <w:t>esea</w:t>
      </w:r>
      <w:r>
        <w:rPr>
          <w:rFonts w:ascii="Arial" w:eastAsia="Arial" w:hAnsi="Arial" w:cs="Arial"/>
          <w:spacing w:val="1"/>
        </w:rPr>
        <w:t>r</w:t>
      </w:r>
      <w:r>
        <w:rPr>
          <w:rFonts w:ascii="Arial" w:eastAsia="Arial" w:hAnsi="Arial" w:cs="Arial"/>
        </w:rPr>
        <w:t>ch</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r</w:t>
      </w:r>
      <w:r>
        <w:rPr>
          <w:rFonts w:ascii="Arial" w:eastAsia="Arial" w:hAnsi="Arial" w:cs="Arial"/>
        </w:rPr>
        <w:t>e</w:t>
      </w:r>
      <w:r>
        <w:rPr>
          <w:rFonts w:ascii="Arial" w:eastAsia="Arial" w:hAnsi="Arial" w:cs="Arial"/>
          <w:spacing w:val="-4"/>
        </w:rPr>
        <w:t xml:space="preserve"> </w:t>
      </w:r>
      <w:r>
        <w:rPr>
          <w:rFonts w:ascii="Arial" w:eastAsia="Arial" w:hAnsi="Arial" w:cs="Arial"/>
          <w:spacing w:val="1"/>
        </w:rPr>
        <w:t>m</w:t>
      </w:r>
      <w:r>
        <w:rPr>
          <w:rFonts w:ascii="Arial" w:eastAsia="Arial" w:hAnsi="Arial" w:cs="Arial"/>
        </w:rPr>
        <w:t>an</w:t>
      </w:r>
      <w:r>
        <w:rPr>
          <w:rFonts w:ascii="Arial" w:eastAsia="Arial" w:hAnsi="Arial" w:cs="Arial"/>
          <w:spacing w:val="-3"/>
        </w:rPr>
        <w:t>a</w:t>
      </w:r>
      <w:r>
        <w:rPr>
          <w:rFonts w:ascii="Arial" w:eastAsia="Arial" w:hAnsi="Arial" w:cs="Arial"/>
          <w:spacing w:val="2"/>
        </w:rPr>
        <w:t>g</w:t>
      </w:r>
      <w:r>
        <w:rPr>
          <w:rFonts w:ascii="Arial" w:eastAsia="Arial" w:hAnsi="Arial" w:cs="Arial"/>
        </w:rPr>
        <w:t>ed</w:t>
      </w:r>
      <w:r>
        <w:rPr>
          <w:rFonts w:ascii="Arial" w:eastAsia="Arial" w:hAnsi="Arial" w:cs="Arial"/>
          <w:spacing w:val="1"/>
        </w:rPr>
        <w:t xml:space="preserve"> </w:t>
      </w:r>
      <w:r>
        <w:rPr>
          <w:rFonts w:ascii="Arial" w:eastAsia="Arial" w:hAnsi="Arial" w:cs="Arial"/>
          <w:spacing w:val="-3"/>
        </w:rPr>
        <w:t>b</w:t>
      </w:r>
      <w:r>
        <w:rPr>
          <w:rFonts w:ascii="Arial" w:eastAsia="Arial" w:hAnsi="Arial" w:cs="Arial"/>
        </w:rPr>
        <w:t>y</w:t>
      </w:r>
      <w:r>
        <w:rPr>
          <w:rFonts w:ascii="Arial" w:eastAsia="Arial" w:hAnsi="Arial" w:cs="Arial"/>
          <w:spacing w:val="-1"/>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rPr>
        <w:t>p</w:t>
      </w:r>
      <w:r>
        <w:rPr>
          <w:rFonts w:ascii="Arial" w:eastAsia="Arial" w:hAnsi="Arial" w:cs="Arial"/>
          <w:spacing w:val="1"/>
        </w:rPr>
        <w:t>r</w:t>
      </w:r>
      <w:r>
        <w:rPr>
          <w:rFonts w:ascii="Arial" w:eastAsia="Arial" w:hAnsi="Arial" w:cs="Arial"/>
          <w:spacing w:val="-3"/>
        </w:rPr>
        <w:t>o</w:t>
      </w:r>
      <w:r>
        <w:rPr>
          <w:rFonts w:ascii="Arial" w:eastAsia="Arial" w:hAnsi="Arial" w:cs="Arial"/>
        </w:rPr>
        <w:t>g</w:t>
      </w:r>
      <w:r>
        <w:rPr>
          <w:rFonts w:ascii="Arial" w:eastAsia="Arial" w:hAnsi="Arial" w:cs="Arial"/>
          <w:spacing w:val="1"/>
        </w:rPr>
        <w:t>r</w:t>
      </w:r>
      <w:r>
        <w:rPr>
          <w:rFonts w:ascii="Arial" w:eastAsia="Arial" w:hAnsi="Arial" w:cs="Arial"/>
        </w:rPr>
        <w:t>a</w:t>
      </w:r>
      <w:r>
        <w:rPr>
          <w:rFonts w:ascii="Arial" w:eastAsia="Arial" w:hAnsi="Arial" w:cs="Arial"/>
          <w:spacing w:val="-2"/>
        </w:rPr>
        <w:t>m</w:t>
      </w:r>
      <w:r>
        <w:rPr>
          <w:rFonts w:ascii="Arial" w:eastAsia="Arial" w:hAnsi="Arial" w:cs="Arial"/>
        </w:rPr>
        <w:t>,</w:t>
      </w:r>
      <w:r>
        <w:rPr>
          <w:rFonts w:ascii="Arial" w:eastAsia="Arial" w:hAnsi="Arial" w:cs="Arial"/>
          <w:spacing w:val="2"/>
        </w:rPr>
        <w:t xml:space="preserve"> </w:t>
      </w:r>
      <w:r>
        <w:rPr>
          <w:rFonts w:ascii="Arial" w:eastAsia="Arial" w:hAnsi="Arial" w:cs="Arial"/>
          <w:spacing w:val="-3"/>
        </w:rPr>
        <w:t>a</w:t>
      </w:r>
      <w:r>
        <w:rPr>
          <w:rFonts w:ascii="Arial" w:eastAsia="Arial" w:hAnsi="Arial" w:cs="Arial"/>
        </w:rPr>
        <w:t>nd</w:t>
      </w:r>
      <w:r>
        <w:rPr>
          <w:rFonts w:ascii="Arial" w:eastAsia="Arial" w:hAnsi="Arial" w:cs="Arial"/>
          <w:spacing w:val="1"/>
        </w:rPr>
        <w:t xml:space="preserve"> </w:t>
      </w:r>
      <w:r>
        <w:rPr>
          <w:rFonts w:ascii="Arial" w:eastAsia="Arial" w:hAnsi="Arial" w:cs="Arial"/>
        </w:rPr>
        <w:t>can</w:t>
      </w:r>
      <w:r>
        <w:rPr>
          <w:rFonts w:ascii="Arial" w:eastAsia="Arial" w:hAnsi="Arial" w:cs="Arial"/>
          <w:spacing w:val="-2"/>
        </w:rPr>
        <w:t xml:space="preserve"> </w:t>
      </w:r>
      <w:r>
        <w:rPr>
          <w:rFonts w:ascii="Arial" w:eastAsia="Arial" w:hAnsi="Arial" w:cs="Arial"/>
          <w:spacing w:val="-3"/>
        </w:rPr>
        <w:t>b</w:t>
      </w:r>
      <w:r>
        <w:rPr>
          <w:rFonts w:ascii="Arial" w:eastAsia="Arial" w:hAnsi="Arial" w:cs="Arial"/>
        </w:rPr>
        <w:t>e</w:t>
      </w:r>
      <w:r>
        <w:rPr>
          <w:rFonts w:ascii="Arial" w:eastAsia="Arial" w:hAnsi="Arial" w:cs="Arial"/>
          <w:spacing w:val="1"/>
        </w:rPr>
        <w:t xml:space="preserve"> </w:t>
      </w:r>
      <w:r>
        <w:rPr>
          <w:rFonts w:ascii="Arial" w:eastAsia="Arial" w:hAnsi="Arial" w:cs="Arial"/>
        </w:rPr>
        <w:t>ana</w:t>
      </w:r>
      <w:r>
        <w:rPr>
          <w:rFonts w:ascii="Arial" w:eastAsia="Arial" w:hAnsi="Arial" w:cs="Arial"/>
          <w:spacing w:val="-1"/>
        </w:rPr>
        <w:t>l</w:t>
      </w:r>
      <w:r>
        <w:rPr>
          <w:rFonts w:ascii="Arial" w:eastAsia="Arial" w:hAnsi="Arial" w:cs="Arial"/>
          <w:spacing w:val="-2"/>
        </w:rPr>
        <w:t>yz</w:t>
      </w:r>
      <w:r>
        <w:rPr>
          <w:rFonts w:ascii="Arial" w:eastAsia="Arial" w:hAnsi="Arial" w:cs="Arial"/>
        </w:rPr>
        <w:t>ed</w:t>
      </w:r>
      <w:r>
        <w:rPr>
          <w:rFonts w:ascii="Arial" w:eastAsia="Arial" w:hAnsi="Arial" w:cs="Arial"/>
          <w:spacing w:val="1"/>
        </w:rPr>
        <w:t xml:space="preserve"> </w:t>
      </w:r>
      <w:r>
        <w:rPr>
          <w:rFonts w:ascii="Arial" w:eastAsia="Arial" w:hAnsi="Arial" w:cs="Arial"/>
          <w:spacing w:val="2"/>
        </w:rPr>
        <w:t>b</w:t>
      </w:r>
      <w:r>
        <w:rPr>
          <w:rFonts w:ascii="Arial" w:eastAsia="Arial" w:hAnsi="Arial" w:cs="Arial"/>
        </w:rPr>
        <w:t>y</w:t>
      </w:r>
      <w:r>
        <w:rPr>
          <w:rFonts w:ascii="Arial" w:eastAsia="Arial" w:hAnsi="Arial" w:cs="Arial"/>
          <w:spacing w:val="-1"/>
        </w:rPr>
        <w:t xml:space="preserve"> </w:t>
      </w:r>
      <w:r>
        <w:rPr>
          <w:rFonts w:ascii="Arial" w:eastAsia="Arial" w:hAnsi="Arial" w:cs="Arial"/>
        </w:rPr>
        <w:t>co</w:t>
      </w:r>
      <w:r>
        <w:rPr>
          <w:rFonts w:ascii="Arial" w:eastAsia="Arial" w:hAnsi="Arial" w:cs="Arial"/>
          <w:spacing w:val="1"/>
        </w:rPr>
        <w:t>mm</w:t>
      </w:r>
      <w:r>
        <w:rPr>
          <w:rFonts w:ascii="Arial" w:eastAsia="Arial" w:hAnsi="Arial" w:cs="Arial"/>
        </w:rPr>
        <w:t>on</w:t>
      </w:r>
      <w:r>
        <w:rPr>
          <w:rFonts w:ascii="Arial" w:eastAsia="Arial" w:hAnsi="Arial" w:cs="Arial"/>
          <w:spacing w:val="-1"/>
        </w:rPr>
        <w:t>l</w:t>
      </w:r>
      <w:r>
        <w:rPr>
          <w:rFonts w:ascii="Arial" w:eastAsia="Arial" w:hAnsi="Arial" w:cs="Arial"/>
        </w:rPr>
        <w:t>y</w:t>
      </w:r>
      <w:r>
        <w:rPr>
          <w:rFonts w:ascii="Arial" w:eastAsia="Arial" w:hAnsi="Arial" w:cs="Arial"/>
          <w:spacing w:val="-1"/>
        </w:rPr>
        <w:t xml:space="preserve"> </w:t>
      </w:r>
      <w:r>
        <w:rPr>
          <w:rFonts w:ascii="Arial" w:eastAsia="Arial" w:hAnsi="Arial" w:cs="Arial"/>
        </w:rPr>
        <w:t>used</w:t>
      </w:r>
      <w:r>
        <w:rPr>
          <w:rFonts w:ascii="Arial" w:eastAsia="Arial" w:hAnsi="Arial" w:cs="Arial"/>
          <w:spacing w:val="1"/>
        </w:rPr>
        <w:t xml:space="preserve"> </w:t>
      </w:r>
      <w:r>
        <w:rPr>
          <w:rFonts w:ascii="Arial" w:eastAsia="Arial" w:hAnsi="Arial" w:cs="Arial"/>
          <w:spacing w:val="-2"/>
        </w:rPr>
        <w:t>s</w:t>
      </w:r>
      <w:r>
        <w:rPr>
          <w:rFonts w:ascii="Arial" w:eastAsia="Arial" w:hAnsi="Arial" w:cs="Arial"/>
          <w:spacing w:val="1"/>
        </w:rPr>
        <w:t>t</w:t>
      </w:r>
      <w:r>
        <w:rPr>
          <w:rFonts w:ascii="Arial" w:eastAsia="Arial" w:hAnsi="Arial" w:cs="Arial"/>
          <w:spacing w:val="-3"/>
        </w:rPr>
        <w:t>a</w:t>
      </w:r>
      <w:r>
        <w:rPr>
          <w:rFonts w:ascii="Arial" w:eastAsia="Arial" w:hAnsi="Arial" w:cs="Arial"/>
          <w:spacing w:val="1"/>
        </w:rPr>
        <w:t>t</w:t>
      </w:r>
      <w:r>
        <w:rPr>
          <w:rFonts w:ascii="Arial" w:eastAsia="Arial" w:hAnsi="Arial" w:cs="Arial"/>
          <w:spacing w:val="-1"/>
        </w:rPr>
        <w:t>i</w:t>
      </w:r>
      <w:r>
        <w:rPr>
          <w:rFonts w:ascii="Arial" w:eastAsia="Arial" w:hAnsi="Arial" w:cs="Arial"/>
        </w:rPr>
        <w:t>s</w:t>
      </w:r>
      <w:r>
        <w:rPr>
          <w:rFonts w:ascii="Arial" w:eastAsia="Arial" w:hAnsi="Arial" w:cs="Arial"/>
          <w:spacing w:val="1"/>
        </w:rPr>
        <w:t>t</w:t>
      </w:r>
      <w:r>
        <w:rPr>
          <w:rFonts w:ascii="Arial" w:eastAsia="Arial" w:hAnsi="Arial" w:cs="Arial"/>
          <w:spacing w:val="-1"/>
        </w:rPr>
        <w:t>i</w:t>
      </w:r>
      <w:r>
        <w:rPr>
          <w:rFonts w:ascii="Arial" w:eastAsia="Arial" w:hAnsi="Arial" w:cs="Arial"/>
        </w:rPr>
        <w:t>cal pa</w:t>
      </w:r>
      <w:r>
        <w:rPr>
          <w:rFonts w:ascii="Arial" w:eastAsia="Arial" w:hAnsi="Arial" w:cs="Arial"/>
          <w:spacing w:val="-2"/>
        </w:rPr>
        <w:t>c</w:t>
      </w:r>
      <w:r>
        <w:rPr>
          <w:rFonts w:ascii="Arial" w:eastAsia="Arial" w:hAnsi="Arial" w:cs="Arial"/>
          <w:spacing w:val="2"/>
        </w:rPr>
        <w:t>k</w:t>
      </w:r>
      <w:r>
        <w:rPr>
          <w:rFonts w:ascii="Arial" w:eastAsia="Arial" w:hAnsi="Arial" w:cs="Arial"/>
          <w:spacing w:val="-3"/>
        </w:rPr>
        <w:t>a</w:t>
      </w:r>
      <w:r>
        <w:rPr>
          <w:rFonts w:ascii="Arial" w:eastAsia="Arial" w:hAnsi="Arial" w:cs="Arial"/>
          <w:spacing w:val="2"/>
        </w:rPr>
        <w:t>g</w:t>
      </w:r>
      <w:r>
        <w:rPr>
          <w:rFonts w:ascii="Arial" w:eastAsia="Arial" w:hAnsi="Arial" w:cs="Arial"/>
          <w:spacing w:val="-3"/>
        </w:rPr>
        <w:t>e</w:t>
      </w:r>
      <w:r>
        <w:rPr>
          <w:rFonts w:ascii="Arial" w:eastAsia="Arial" w:hAnsi="Arial" w:cs="Arial"/>
        </w:rPr>
        <w:t xml:space="preserve">s, </w:t>
      </w:r>
      <w:r>
        <w:rPr>
          <w:rFonts w:ascii="Arial" w:eastAsia="Arial" w:hAnsi="Arial" w:cs="Arial"/>
          <w:spacing w:val="-1"/>
        </w:rPr>
        <w:t>i</w:t>
      </w:r>
      <w:r>
        <w:rPr>
          <w:rFonts w:ascii="Arial" w:eastAsia="Arial" w:hAnsi="Arial" w:cs="Arial"/>
        </w:rPr>
        <w:t>nc</w:t>
      </w:r>
      <w:r>
        <w:rPr>
          <w:rFonts w:ascii="Arial" w:eastAsia="Arial" w:hAnsi="Arial" w:cs="Arial"/>
          <w:spacing w:val="-1"/>
        </w:rPr>
        <w:t>l</w:t>
      </w:r>
      <w:r>
        <w:rPr>
          <w:rFonts w:ascii="Arial" w:eastAsia="Arial" w:hAnsi="Arial" w:cs="Arial"/>
        </w:rPr>
        <w:t>ud</w:t>
      </w:r>
      <w:r>
        <w:rPr>
          <w:rFonts w:ascii="Arial" w:eastAsia="Arial" w:hAnsi="Arial" w:cs="Arial"/>
          <w:spacing w:val="-1"/>
        </w:rPr>
        <w:t>i</w:t>
      </w:r>
      <w:r>
        <w:rPr>
          <w:rFonts w:ascii="Arial" w:eastAsia="Arial" w:hAnsi="Arial" w:cs="Arial"/>
        </w:rPr>
        <w:t>ng</w:t>
      </w:r>
      <w:r>
        <w:rPr>
          <w:rFonts w:ascii="Arial" w:eastAsia="Arial" w:hAnsi="Arial" w:cs="Arial"/>
          <w:spacing w:val="3"/>
        </w:rPr>
        <w:t xml:space="preserve"> </w:t>
      </w:r>
      <w:r>
        <w:rPr>
          <w:rFonts w:ascii="Arial" w:eastAsia="Arial" w:hAnsi="Arial" w:cs="Arial"/>
          <w:spacing w:val="-1"/>
        </w:rPr>
        <w:t>SAS</w:t>
      </w:r>
      <w:r>
        <w:rPr>
          <w:rFonts w:ascii="Arial" w:eastAsia="Arial" w:hAnsi="Arial" w:cs="Arial"/>
        </w:rPr>
        <w:t>,</w:t>
      </w:r>
      <w:r>
        <w:rPr>
          <w:rFonts w:ascii="Arial" w:eastAsia="Arial" w:hAnsi="Arial" w:cs="Arial"/>
          <w:spacing w:val="2"/>
        </w:rPr>
        <w:t xml:space="preserve"> </w:t>
      </w:r>
      <w:proofErr w:type="spellStart"/>
      <w:r>
        <w:rPr>
          <w:rFonts w:ascii="Arial" w:eastAsia="Arial" w:hAnsi="Arial" w:cs="Arial"/>
          <w:spacing w:val="-3"/>
        </w:rPr>
        <w:t>S</w:t>
      </w:r>
      <w:r>
        <w:rPr>
          <w:rFonts w:ascii="Arial" w:eastAsia="Arial" w:hAnsi="Arial" w:cs="Arial"/>
          <w:spacing w:val="1"/>
        </w:rPr>
        <w:t>t</w:t>
      </w:r>
      <w:r>
        <w:rPr>
          <w:rFonts w:ascii="Arial" w:eastAsia="Arial" w:hAnsi="Arial" w:cs="Arial"/>
        </w:rPr>
        <w:t>a</w:t>
      </w:r>
      <w:r>
        <w:rPr>
          <w:rFonts w:ascii="Arial" w:eastAsia="Arial" w:hAnsi="Arial" w:cs="Arial"/>
          <w:spacing w:val="1"/>
        </w:rPr>
        <w:t>t</w:t>
      </w:r>
      <w:r>
        <w:rPr>
          <w:rFonts w:ascii="Arial" w:eastAsia="Arial" w:hAnsi="Arial" w:cs="Arial"/>
          <w:spacing w:val="-3"/>
        </w:rPr>
        <w:t>a</w:t>
      </w:r>
      <w:proofErr w:type="spellEnd"/>
      <w:r>
        <w:rPr>
          <w:rFonts w:ascii="Arial" w:eastAsia="Arial" w:hAnsi="Arial" w:cs="Arial"/>
        </w:rPr>
        <w:t>,</w:t>
      </w:r>
      <w:r>
        <w:rPr>
          <w:rFonts w:ascii="Arial" w:eastAsia="Arial" w:hAnsi="Arial" w:cs="Arial"/>
          <w:spacing w:val="2"/>
        </w:rPr>
        <w:t xml:space="preserve"> </w:t>
      </w:r>
      <w:r>
        <w:rPr>
          <w:rFonts w:ascii="Arial" w:eastAsia="Arial" w:hAnsi="Arial" w:cs="Arial"/>
          <w:spacing w:val="-1"/>
        </w:rPr>
        <w:t>S</w:t>
      </w:r>
      <w:r>
        <w:rPr>
          <w:rFonts w:ascii="Arial" w:eastAsia="Arial" w:hAnsi="Arial" w:cs="Arial"/>
          <w:spacing w:val="-3"/>
        </w:rPr>
        <w:t>P</w:t>
      </w:r>
      <w:r>
        <w:rPr>
          <w:rFonts w:ascii="Arial" w:eastAsia="Arial" w:hAnsi="Arial" w:cs="Arial"/>
          <w:spacing w:val="-1"/>
        </w:rPr>
        <w:t>SS</w:t>
      </w:r>
      <w:r>
        <w:rPr>
          <w:rFonts w:ascii="Arial" w:eastAsia="Arial" w:hAnsi="Arial" w:cs="Arial"/>
        </w:rPr>
        <w:t>,</w:t>
      </w:r>
      <w:r>
        <w:rPr>
          <w:rFonts w:ascii="Arial" w:eastAsia="Arial" w:hAnsi="Arial" w:cs="Arial"/>
          <w:spacing w:val="2"/>
        </w:rPr>
        <w:t xml:space="preserve"> </w:t>
      </w:r>
      <w:r>
        <w:rPr>
          <w:rFonts w:ascii="Arial" w:eastAsia="Arial" w:hAnsi="Arial" w:cs="Arial"/>
        </w:rPr>
        <w:t>and</w:t>
      </w:r>
      <w:r>
        <w:rPr>
          <w:rFonts w:ascii="Arial" w:eastAsia="Arial" w:hAnsi="Arial" w:cs="Arial"/>
          <w:spacing w:val="1"/>
        </w:rPr>
        <w:t xml:space="preserve"> </w:t>
      </w:r>
      <w:r>
        <w:rPr>
          <w:rFonts w:ascii="Arial" w:eastAsia="Arial" w:hAnsi="Arial" w:cs="Arial"/>
          <w:spacing w:val="-3"/>
        </w:rPr>
        <w:t>R</w:t>
      </w:r>
      <w:r>
        <w:rPr>
          <w:rFonts w:ascii="Arial" w:eastAsia="Arial" w:hAnsi="Arial" w:cs="Arial"/>
        </w:rPr>
        <w:t>.</w:t>
      </w:r>
    </w:p>
    <w:p w14:paraId="0A754973" w14:textId="77777777" w:rsidR="00874426" w:rsidRDefault="00874426">
      <w:pPr>
        <w:spacing w:before="10" w:after="0" w:line="240" w:lineRule="exact"/>
        <w:rPr>
          <w:sz w:val="24"/>
          <w:szCs w:val="24"/>
        </w:rPr>
      </w:pPr>
    </w:p>
    <w:p w14:paraId="508F7454" w14:textId="77777777" w:rsidR="00874426" w:rsidRDefault="003A1128">
      <w:pPr>
        <w:spacing w:after="0" w:line="242" w:lineRule="auto"/>
        <w:ind w:left="116" w:right="125"/>
        <w:rPr>
          <w:rFonts w:ascii="Arial" w:eastAsia="Arial" w:hAnsi="Arial" w:cs="Arial"/>
        </w:rPr>
      </w:pPr>
      <w:proofErr w:type="spellStart"/>
      <w:r>
        <w:rPr>
          <w:rFonts w:ascii="Arial" w:eastAsia="Arial" w:hAnsi="Arial" w:cs="Arial"/>
          <w:spacing w:val="-1"/>
        </w:rPr>
        <w:t>REDC</w:t>
      </w:r>
      <w:r>
        <w:rPr>
          <w:rFonts w:ascii="Arial" w:eastAsia="Arial" w:hAnsi="Arial" w:cs="Arial"/>
        </w:rPr>
        <w:t>ap</w:t>
      </w:r>
      <w:proofErr w:type="spellEnd"/>
      <w:r>
        <w:rPr>
          <w:rFonts w:ascii="Arial" w:eastAsia="Arial" w:hAnsi="Arial" w:cs="Arial"/>
          <w:spacing w:val="1"/>
        </w:rPr>
        <w:t xml:space="preserve"> </w:t>
      </w:r>
      <w:r>
        <w:rPr>
          <w:rFonts w:ascii="Arial" w:eastAsia="Arial" w:hAnsi="Arial" w:cs="Arial"/>
        </w:rPr>
        <w:t>has</w:t>
      </w:r>
      <w:r>
        <w:rPr>
          <w:rFonts w:ascii="Arial" w:eastAsia="Arial" w:hAnsi="Arial" w:cs="Arial"/>
          <w:spacing w:val="1"/>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3"/>
        </w:rPr>
        <w:t>f</w:t>
      </w:r>
      <w:r>
        <w:rPr>
          <w:rFonts w:ascii="Arial" w:eastAsia="Arial" w:hAnsi="Arial" w:cs="Arial"/>
          <w:spacing w:val="-1"/>
        </w:rPr>
        <w:t>l</w:t>
      </w:r>
      <w:r>
        <w:rPr>
          <w:rFonts w:ascii="Arial" w:eastAsia="Arial" w:hAnsi="Arial" w:cs="Arial"/>
        </w:rPr>
        <w:t>e</w:t>
      </w:r>
      <w:r>
        <w:rPr>
          <w:rFonts w:ascii="Arial" w:eastAsia="Arial" w:hAnsi="Arial" w:cs="Arial"/>
          <w:spacing w:val="-2"/>
        </w:rPr>
        <w:t>x</w:t>
      </w:r>
      <w:r>
        <w:rPr>
          <w:rFonts w:ascii="Arial" w:eastAsia="Arial" w:hAnsi="Arial" w:cs="Arial"/>
          <w:spacing w:val="-1"/>
        </w:rPr>
        <w:t>i</w:t>
      </w:r>
      <w:r>
        <w:rPr>
          <w:rFonts w:ascii="Arial" w:eastAsia="Arial" w:hAnsi="Arial" w:cs="Arial"/>
        </w:rPr>
        <w:t>b</w:t>
      </w:r>
      <w:r>
        <w:rPr>
          <w:rFonts w:ascii="Arial" w:eastAsia="Arial" w:hAnsi="Arial" w:cs="Arial"/>
          <w:spacing w:val="-1"/>
        </w:rPr>
        <w:t>l</w:t>
      </w:r>
      <w:r>
        <w:rPr>
          <w:rFonts w:ascii="Arial" w:eastAsia="Arial" w:hAnsi="Arial" w:cs="Arial"/>
        </w:rPr>
        <w:t>e</w:t>
      </w:r>
      <w:r>
        <w:rPr>
          <w:rFonts w:ascii="Arial" w:eastAsia="Arial" w:hAnsi="Arial" w:cs="Arial"/>
          <w:spacing w:val="1"/>
        </w:rPr>
        <w:t xml:space="preserve"> </w:t>
      </w:r>
      <w:r>
        <w:rPr>
          <w:rFonts w:ascii="Arial" w:eastAsia="Arial" w:hAnsi="Arial" w:cs="Arial"/>
        </w:rPr>
        <w:t>and</w:t>
      </w:r>
      <w:r>
        <w:rPr>
          <w:rFonts w:ascii="Arial" w:eastAsia="Arial" w:hAnsi="Arial" w:cs="Arial"/>
          <w:spacing w:val="-2"/>
        </w:rPr>
        <w:t xml:space="preserve"> </w:t>
      </w:r>
      <w:r>
        <w:rPr>
          <w:rFonts w:ascii="Arial" w:eastAsia="Arial" w:hAnsi="Arial" w:cs="Arial"/>
          <w:spacing w:val="3"/>
        </w:rPr>
        <w:t>f</w:t>
      </w:r>
      <w:r>
        <w:rPr>
          <w:rFonts w:ascii="Arial" w:eastAsia="Arial" w:hAnsi="Arial" w:cs="Arial"/>
          <w:spacing w:val="-1"/>
        </w:rPr>
        <w:t>i</w:t>
      </w:r>
      <w:r>
        <w:rPr>
          <w:rFonts w:ascii="Arial" w:eastAsia="Arial" w:hAnsi="Arial" w:cs="Arial"/>
        </w:rPr>
        <w:t>ne-g</w:t>
      </w:r>
      <w:r>
        <w:rPr>
          <w:rFonts w:ascii="Arial" w:eastAsia="Arial" w:hAnsi="Arial" w:cs="Arial"/>
          <w:spacing w:val="1"/>
        </w:rPr>
        <w:t>r</w:t>
      </w:r>
      <w:r>
        <w:rPr>
          <w:rFonts w:ascii="Arial" w:eastAsia="Arial" w:hAnsi="Arial" w:cs="Arial"/>
        </w:rPr>
        <w:t>a</w:t>
      </w:r>
      <w:r>
        <w:rPr>
          <w:rFonts w:ascii="Arial" w:eastAsia="Arial" w:hAnsi="Arial" w:cs="Arial"/>
          <w:spacing w:val="-1"/>
        </w:rPr>
        <w:t>i</w:t>
      </w:r>
      <w:r>
        <w:rPr>
          <w:rFonts w:ascii="Arial" w:eastAsia="Arial" w:hAnsi="Arial" w:cs="Arial"/>
        </w:rPr>
        <w:t>ned</w:t>
      </w:r>
      <w:r>
        <w:rPr>
          <w:rFonts w:ascii="Arial" w:eastAsia="Arial" w:hAnsi="Arial" w:cs="Arial"/>
          <w:spacing w:val="1"/>
        </w:rPr>
        <w:t xml:space="preserve"> </w:t>
      </w:r>
      <w:r>
        <w:rPr>
          <w:rFonts w:ascii="Arial" w:eastAsia="Arial" w:hAnsi="Arial" w:cs="Arial"/>
        </w:rPr>
        <w:t>au</w:t>
      </w:r>
      <w:r>
        <w:rPr>
          <w:rFonts w:ascii="Arial" w:eastAsia="Arial" w:hAnsi="Arial" w:cs="Arial"/>
          <w:spacing w:val="-1"/>
        </w:rPr>
        <w:t>t</w:t>
      </w:r>
      <w:r>
        <w:rPr>
          <w:rFonts w:ascii="Arial" w:eastAsia="Arial" w:hAnsi="Arial" w:cs="Arial"/>
        </w:rPr>
        <w:t>ho</w:t>
      </w:r>
      <w:r>
        <w:rPr>
          <w:rFonts w:ascii="Arial" w:eastAsia="Arial" w:hAnsi="Arial" w:cs="Arial"/>
          <w:spacing w:val="1"/>
        </w:rPr>
        <w:t>r</w:t>
      </w:r>
      <w:r>
        <w:rPr>
          <w:rFonts w:ascii="Arial" w:eastAsia="Arial" w:hAnsi="Arial" w:cs="Arial"/>
          <w:spacing w:val="-1"/>
        </w:rPr>
        <w:t>i</w:t>
      </w:r>
      <w:r>
        <w:rPr>
          <w:rFonts w:ascii="Arial" w:eastAsia="Arial" w:hAnsi="Arial" w:cs="Arial"/>
          <w:spacing w:val="-2"/>
        </w:rPr>
        <w:t>z</w:t>
      </w:r>
      <w:r>
        <w:rPr>
          <w:rFonts w:ascii="Arial" w:eastAsia="Arial" w:hAnsi="Arial" w:cs="Arial"/>
        </w:rPr>
        <w:t>a</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1"/>
        </w:rPr>
        <w:t xml:space="preserve"> m</w:t>
      </w:r>
      <w:r>
        <w:rPr>
          <w:rFonts w:ascii="Arial" w:eastAsia="Arial" w:hAnsi="Arial" w:cs="Arial"/>
          <w:spacing w:val="-3"/>
        </w:rPr>
        <w:t>a</w:t>
      </w:r>
      <w:r>
        <w:rPr>
          <w:rFonts w:ascii="Arial" w:eastAsia="Arial" w:hAnsi="Arial" w:cs="Arial"/>
          <w:spacing w:val="1"/>
        </w:rPr>
        <w:t>tr</w:t>
      </w:r>
      <w:r>
        <w:rPr>
          <w:rFonts w:ascii="Arial" w:eastAsia="Arial" w:hAnsi="Arial" w:cs="Arial"/>
          <w:spacing w:val="-1"/>
        </w:rPr>
        <w:t>i</w:t>
      </w:r>
      <w:r>
        <w:rPr>
          <w:rFonts w:ascii="Arial" w:eastAsia="Arial" w:hAnsi="Arial" w:cs="Arial"/>
          <w:spacing w:val="-2"/>
        </w:rPr>
        <w:t>x</w:t>
      </w:r>
      <w:r>
        <w:rPr>
          <w:rFonts w:ascii="Arial" w:eastAsia="Arial" w:hAnsi="Arial" w:cs="Arial"/>
        </w:rPr>
        <w:t>,</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ll</w:t>
      </w:r>
      <w:r>
        <w:rPr>
          <w:rFonts w:ascii="Arial" w:eastAsia="Arial" w:hAnsi="Arial" w:cs="Arial"/>
        </w:rPr>
        <w:t>o</w:t>
      </w:r>
      <w:r>
        <w:rPr>
          <w:rFonts w:ascii="Arial" w:eastAsia="Arial" w:hAnsi="Arial" w:cs="Arial"/>
          <w:spacing w:val="-3"/>
        </w:rPr>
        <w:t>w</w:t>
      </w:r>
      <w:r>
        <w:rPr>
          <w:rFonts w:ascii="Arial" w:eastAsia="Arial" w:hAnsi="Arial" w:cs="Arial"/>
          <w:spacing w:val="-1"/>
        </w:rPr>
        <w:t>i</w:t>
      </w:r>
      <w:r>
        <w:rPr>
          <w:rFonts w:ascii="Arial" w:eastAsia="Arial" w:hAnsi="Arial" w:cs="Arial"/>
        </w:rPr>
        <w:t>ng</w:t>
      </w:r>
      <w:r>
        <w:rPr>
          <w:rFonts w:ascii="Arial" w:eastAsia="Arial" w:hAnsi="Arial" w:cs="Arial"/>
          <w:spacing w:val="3"/>
        </w:rPr>
        <w:t xml:space="preserve"> </w:t>
      </w:r>
      <w:r>
        <w:rPr>
          <w:rFonts w:ascii="Arial" w:eastAsia="Arial" w:hAnsi="Arial" w:cs="Arial"/>
        </w:rPr>
        <w:t>d</w:t>
      </w:r>
      <w:r>
        <w:rPr>
          <w:rFonts w:ascii="Arial" w:eastAsia="Arial" w:hAnsi="Arial" w:cs="Arial"/>
          <w:spacing w:val="-4"/>
        </w:rPr>
        <w:t>i</w:t>
      </w:r>
      <w:r>
        <w:rPr>
          <w:rFonts w:ascii="Arial" w:eastAsia="Arial" w:hAnsi="Arial" w:cs="Arial"/>
          <w:spacing w:val="1"/>
        </w:rPr>
        <w:t>f</w:t>
      </w:r>
      <w:r>
        <w:rPr>
          <w:rFonts w:ascii="Arial" w:eastAsia="Arial" w:hAnsi="Arial" w:cs="Arial"/>
          <w:spacing w:val="3"/>
        </w:rPr>
        <w:t>f</w:t>
      </w:r>
      <w:r>
        <w:rPr>
          <w:rFonts w:ascii="Arial" w:eastAsia="Arial" w:hAnsi="Arial" w:cs="Arial"/>
          <w:spacing w:val="-3"/>
        </w:rPr>
        <w:t>e</w:t>
      </w:r>
      <w:r>
        <w:rPr>
          <w:rFonts w:ascii="Arial" w:eastAsia="Arial" w:hAnsi="Arial" w:cs="Arial"/>
          <w:spacing w:val="1"/>
        </w:rPr>
        <w:t>r</w:t>
      </w:r>
      <w:r>
        <w:rPr>
          <w:rFonts w:ascii="Arial" w:eastAsia="Arial" w:hAnsi="Arial" w:cs="Arial"/>
        </w:rPr>
        <w:t xml:space="preserve">ent </w:t>
      </w:r>
      <w:r>
        <w:rPr>
          <w:rFonts w:ascii="Arial" w:eastAsia="Arial" w:hAnsi="Arial" w:cs="Arial"/>
          <w:spacing w:val="1"/>
        </w:rPr>
        <w:t>m</w:t>
      </w:r>
      <w:r>
        <w:rPr>
          <w:rFonts w:ascii="Arial" w:eastAsia="Arial" w:hAnsi="Arial" w:cs="Arial"/>
          <w:spacing w:val="-3"/>
        </w:rPr>
        <w:t>e</w:t>
      </w:r>
      <w:r>
        <w:rPr>
          <w:rFonts w:ascii="Arial" w:eastAsia="Arial" w:hAnsi="Arial" w:cs="Arial"/>
          <w:spacing w:val="1"/>
        </w:rPr>
        <w:t>m</w:t>
      </w:r>
      <w:r>
        <w:rPr>
          <w:rFonts w:ascii="Arial" w:eastAsia="Arial" w:hAnsi="Arial" w:cs="Arial"/>
        </w:rPr>
        <w:t>be</w:t>
      </w:r>
      <w:r>
        <w:rPr>
          <w:rFonts w:ascii="Arial" w:eastAsia="Arial" w:hAnsi="Arial" w:cs="Arial"/>
          <w:spacing w:val="-2"/>
        </w:rPr>
        <w:t>r</w:t>
      </w:r>
      <w:r>
        <w:rPr>
          <w:rFonts w:ascii="Arial" w:eastAsia="Arial" w:hAnsi="Arial" w:cs="Arial"/>
        </w:rPr>
        <w:t>s</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 xml:space="preserve">f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spacing w:val="-2"/>
        </w:rPr>
        <w:t>s</w:t>
      </w:r>
      <w:r>
        <w:rPr>
          <w:rFonts w:ascii="Arial" w:eastAsia="Arial" w:hAnsi="Arial" w:cs="Arial"/>
          <w:spacing w:val="1"/>
        </w:rPr>
        <w:t>t</w:t>
      </w:r>
      <w:r>
        <w:rPr>
          <w:rFonts w:ascii="Arial" w:eastAsia="Arial" w:hAnsi="Arial" w:cs="Arial"/>
        </w:rPr>
        <w:t>u</w:t>
      </w:r>
      <w:r>
        <w:rPr>
          <w:rFonts w:ascii="Arial" w:eastAsia="Arial" w:hAnsi="Arial" w:cs="Arial"/>
          <w:spacing w:val="-3"/>
        </w:rPr>
        <w:t>d</w:t>
      </w:r>
      <w:r>
        <w:rPr>
          <w:rFonts w:ascii="Arial" w:eastAsia="Arial" w:hAnsi="Arial" w:cs="Arial"/>
        </w:rPr>
        <w:t xml:space="preserve">y </w:t>
      </w:r>
      <w:r>
        <w:rPr>
          <w:rFonts w:ascii="Arial" w:eastAsia="Arial" w:hAnsi="Arial" w:cs="Arial"/>
          <w:spacing w:val="1"/>
        </w:rPr>
        <w:t>t</w:t>
      </w:r>
      <w:r>
        <w:rPr>
          <w:rFonts w:ascii="Arial" w:eastAsia="Arial" w:hAnsi="Arial" w:cs="Arial"/>
        </w:rPr>
        <w:t xml:space="preserve">eam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rPr>
        <w:t>ha</w:t>
      </w:r>
      <w:r>
        <w:rPr>
          <w:rFonts w:ascii="Arial" w:eastAsia="Arial" w:hAnsi="Arial" w:cs="Arial"/>
          <w:spacing w:val="-2"/>
        </w:rPr>
        <w:t>v</w:t>
      </w:r>
      <w:r>
        <w:rPr>
          <w:rFonts w:ascii="Arial" w:eastAsia="Arial" w:hAnsi="Arial" w:cs="Arial"/>
        </w:rPr>
        <w:t>e</w:t>
      </w:r>
      <w:r>
        <w:rPr>
          <w:rFonts w:ascii="Arial" w:eastAsia="Arial" w:hAnsi="Arial" w:cs="Arial"/>
          <w:spacing w:val="1"/>
        </w:rPr>
        <w:t xml:space="preserve"> </w:t>
      </w:r>
      <w:r>
        <w:rPr>
          <w:rFonts w:ascii="Arial" w:eastAsia="Arial" w:hAnsi="Arial" w:cs="Arial"/>
        </w:rPr>
        <w:t>d</w:t>
      </w:r>
      <w:r>
        <w:rPr>
          <w:rFonts w:ascii="Arial" w:eastAsia="Arial" w:hAnsi="Arial" w:cs="Arial"/>
          <w:spacing w:val="-4"/>
        </w:rPr>
        <w:t>i</w:t>
      </w:r>
      <w:r>
        <w:rPr>
          <w:rFonts w:ascii="Arial" w:eastAsia="Arial" w:hAnsi="Arial" w:cs="Arial"/>
          <w:spacing w:val="1"/>
        </w:rPr>
        <w:t>f</w:t>
      </w:r>
      <w:r>
        <w:rPr>
          <w:rFonts w:ascii="Arial" w:eastAsia="Arial" w:hAnsi="Arial" w:cs="Arial"/>
          <w:spacing w:val="3"/>
        </w:rPr>
        <w:t>f</w:t>
      </w:r>
      <w:r>
        <w:rPr>
          <w:rFonts w:ascii="Arial" w:eastAsia="Arial" w:hAnsi="Arial" w:cs="Arial"/>
          <w:spacing w:val="-3"/>
        </w:rPr>
        <w:t>e</w:t>
      </w:r>
      <w:r>
        <w:rPr>
          <w:rFonts w:ascii="Arial" w:eastAsia="Arial" w:hAnsi="Arial" w:cs="Arial"/>
          <w:spacing w:val="1"/>
        </w:rPr>
        <w:t>r</w:t>
      </w:r>
      <w:r>
        <w:rPr>
          <w:rFonts w:ascii="Arial" w:eastAsia="Arial" w:hAnsi="Arial" w:cs="Arial"/>
        </w:rPr>
        <w:t xml:space="preserve">ent </w:t>
      </w:r>
      <w:r>
        <w:rPr>
          <w:rFonts w:ascii="Arial" w:eastAsia="Arial" w:hAnsi="Arial" w:cs="Arial"/>
          <w:spacing w:val="-1"/>
        </w:rPr>
        <w:t>l</w:t>
      </w:r>
      <w:r>
        <w:rPr>
          <w:rFonts w:ascii="Arial" w:eastAsia="Arial" w:hAnsi="Arial" w:cs="Arial"/>
        </w:rPr>
        <w:t>e</w:t>
      </w:r>
      <w:r>
        <w:rPr>
          <w:rFonts w:ascii="Arial" w:eastAsia="Arial" w:hAnsi="Arial" w:cs="Arial"/>
          <w:spacing w:val="-2"/>
        </w:rPr>
        <w:t>v</w:t>
      </w:r>
      <w:r>
        <w:rPr>
          <w:rFonts w:ascii="Arial" w:eastAsia="Arial" w:hAnsi="Arial" w:cs="Arial"/>
        </w:rPr>
        <w:t>e</w:t>
      </w:r>
      <w:r>
        <w:rPr>
          <w:rFonts w:ascii="Arial" w:eastAsia="Arial" w:hAnsi="Arial" w:cs="Arial"/>
          <w:spacing w:val="-1"/>
        </w:rPr>
        <w:t>l</w:t>
      </w:r>
      <w:r>
        <w:rPr>
          <w:rFonts w:ascii="Arial" w:eastAsia="Arial" w:hAnsi="Arial" w:cs="Arial"/>
        </w:rPr>
        <w:t>s</w:t>
      </w:r>
      <w:r>
        <w:rPr>
          <w:rFonts w:ascii="Arial" w:eastAsia="Arial" w:hAnsi="Arial" w:cs="Arial"/>
          <w:spacing w:val="1"/>
        </w:rPr>
        <w:t xml:space="preserve"> </w:t>
      </w:r>
      <w:r>
        <w:rPr>
          <w:rFonts w:ascii="Arial" w:eastAsia="Arial" w:hAnsi="Arial" w:cs="Arial"/>
        </w:rPr>
        <w:t>of</w:t>
      </w:r>
      <w:r>
        <w:rPr>
          <w:rFonts w:ascii="Arial" w:eastAsia="Arial" w:hAnsi="Arial" w:cs="Arial"/>
          <w:spacing w:val="2"/>
        </w:rPr>
        <w:t xml:space="preserve"> </w:t>
      </w:r>
      <w:r>
        <w:rPr>
          <w:rFonts w:ascii="Arial" w:eastAsia="Arial" w:hAnsi="Arial" w:cs="Arial"/>
        </w:rPr>
        <w:t>access</w:t>
      </w:r>
      <w:r>
        <w:rPr>
          <w:rFonts w:ascii="Arial" w:eastAsia="Arial" w:hAnsi="Arial" w:cs="Arial"/>
          <w:spacing w:val="-1"/>
        </w:rPr>
        <w:t xml:space="preserve"> </w:t>
      </w:r>
      <w:r>
        <w:rPr>
          <w:rFonts w:ascii="Arial" w:eastAsia="Arial" w:hAnsi="Arial" w:cs="Arial"/>
          <w:spacing w:val="1"/>
        </w:rPr>
        <w:t>(</w:t>
      </w:r>
      <w:r>
        <w:rPr>
          <w:rFonts w:ascii="Arial" w:eastAsia="Arial" w:hAnsi="Arial" w:cs="Arial"/>
        </w:rPr>
        <w:t>non</w:t>
      </w:r>
      <w:r>
        <w:rPr>
          <w:rFonts w:ascii="Arial" w:eastAsia="Arial" w:hAnsi="Arial" w:cs="Arial"/>
          <w:spacing w:val="-3"/>
        </w:rPr>
        <w:t>e</w:t>
      </w:r>
      <w:r>
        <w:rPr>
          <w:rFonts w:ascii="Arial" w:eastAsia="Arial" w:hAnsi="Arial" w:cs="Arial"/>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3"/>
        </w:rPr>
        <w:t>a</w:t>
      </w:r>
      <w:r>
        <w:rPr>
          <w:rFonts w:ascii="Arial" w:eastAsia="Arial" w:hAnsi="Arial" w:cs="Arial"/>
        </w:rPr>
        <w:t>d</w:t>
      </w:r>
      <w:r>
        <w:rPr>
          <w:rFonts w:ascii="Arial" w:eastAsia="Arial" w:hAnsi="Arial" w:cs="Arial"/>
          <w:spacing w:val="2"/>
        </w:rPr>
        <w:t>-</w:t>
      </w:r>
      <w:r>
        <w:rPr>
          <w:rFonts w:ascii="Arial" w:eastAsia="Arial" w:hAnsi="Arial" w:cs="Arial"/>
        </w:rPr>
        <w:t>on</w:t>
      </w:r>
      <w:r>
        <w:rPr>
          <w:rFonts w:ascii="Arial" w:eastAsia="Arial" w:hAnsi="Arial" w:cs="Arial"/>
          <w:spacing w:val="-1"/>
        </w:rPr>
        <w:t>l</w:t>
      </w:r>
      <w:r>
        <w:rPr>
          <w:rFonts w:ascii="Arial" w:eastAsia="Arial" w:hAnsi="Arial" w:cs="Arial"/>
        </w:rPr>
        <w:t>y</w:t>
      </w:r>
      <w:r>
        <w:rPr>
          <w:rFonts w:ascii="Arial" w:eastAsia="Arial" w:hAnsi="Arial" w:cs="Arial"/>
          <w:spacing w:val="-1"/>
        </w:rPr>
        <w:t xml:space="preserve"> </w:t>
      </w:r>
      <w:r>
        <w:rPr>
          <w:rFonts w:ascii="Arial" w:eastAsia="Arial" w:hAnsi="Arial" w:cs="Arial"/>
        </w:rPr>
        <w:t>or</w:t>
      </w:r>
      <w:r>
        <w:rPr>
          <w:rFonts w:ascii="Arial" w:eastAsia="Arial" w:hAnsi="Arial" w:cs="Arial"/>
          <w:spacing w:val="2"/>
        </w:rPr>
        <w:t xml:space="preserve"> </w:t>
      </w:r>
      <w:r>
        <w:rPr>
          <w:rFonts w:ascii="Arial" w:eastAsia="Arial" w:hAnsi="Arial" w:cs="Arial"/>
        </w:rPr>
        <w:t>ed</w:t>
      </w:r>
      <w:r>
        <w:rPr>
          <w:rFonts w:ascii="Arial" w:eastAsia="Arial" w:hAnsi="Arial" w:cs="Arial"/>
          <w:spacing w:val="-1"/>
        </w:rPr>
        <w:t>it</w:t>
      </w:r>
      <w:r>
        <w:rPr>
          <w:rFonts w:ascii="Arial" w:eastAsia="Arial" w:hAnsi="Arial" w:cs="Arial"/>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1"/>
        </w:rPr>
        <w:t xml:space="preserve"> </w:t>
      </w:r>
      <w:r>
        <w:rPr>
          <w:rFonts w:ascii="Arial" w:eastAsia="Arial" w:hAnsi="Arial" w:cs="Arial"/>
        </w:rPr>
        <w:t>d</w:t>
      </w:r>
      <w:r>
        <w:rPr>
          <w:rFonts w:ascii="Arial" w:eastAsia="Arial" w:hAnsi="Arial" w:cs="Arial"/>
          <w:spacing w:val="-3"/>
        </w:rPr>
        <w:t>a</w:t>
      </w:r>
      <w:r>
        <w:rPr>
          <w:rFonts w:ascii="Arial" w:eastAsia="Arial" w:hAnsi="Arial" w:cs="Arial"/>
          <w:spacing w:val="1"/>
        </w:rPr>
        <w:t>t</w:t>
      </w:r>
      <w:r>
        <w:rPr>
          <w:rFonts w:ascii="Arial" w:eastAsia="Arial" w:hAnsi="Arial" w:cs="Arial"/>
        </w:rPr>
        <w:t>a</w:t>
      </w:r>
      <w:r>
        <w:rPr>
          <w:rFonts w:ascii="Arial" w:eastAsia="Arial" w:hAnsi="Arial" w:cs="Arial"/>
          <w:spacing w:val="1"/>
        </w:rPr>
        <w:t xml:space="preserve"> </w:t>
      </w:r>
      <w:r>
        <w:rPr>
          <w:rFonts w:ascii="Arial" w:eastAsia="Arial" w:hAnsi="Arial" w:cs="Arial"/>
        </w:rPr>
        <w:t>e</w:t>
      </w:r>
      <w:r>
        <w:rPr>
          <w:rFonts w:ascii="Arial" w:eastAsia="Arial" w:hAnsi="Arial" w:cs="Arial"/>
          <w:spacing w:val="-3"/>
        </w:rPr>
        <w:t>n</w:t>
      </w:r>
      <w:r>
        <w:rPr>
          <w:rFonts w:ascii="Arial" w:eastAsia="Arial" w:hAnsi="Arial" w:cs="Arial"/>
          <w:spacing w:val="-1"/>
        </w:rPr>
        <w:t>t</w:t>
      </w:r>
      <w:r>
        <w:rPr>
          <w:rFonts w:ascii="Arial" w:eastAsia="Arial" w:hAnsi="Arial" w:cs="Arial"/>
          <w:spacing w:val="1"/>
        </w:rPr>
        <w:t>r</w:t>
      </w:r>
      <w:r>
        <w:rPr>
          <w:rFonts w:ascii="Arial" w:eastAsia="Arial" w:hAnsi="Arial" w:cs="Arial"/>
        </w:rPr>
        <w:t>y</w:t>
      </w:r>
      <w:r>
        <w:rPr>
          <w:rFonts w:ascii="Arial" w:eastAsia="Arial" w:hAnsi="Arial" w:cs="Arial"/>
          <w:spacing w:val="-4"/>
        </w:rPr>
        <w:t xml:space="preserve"> </w:t>
      </w:r>
      <w:r>
        <w:rPr>
          <w:rFonts w:ascii="Arial" w:eastAsia="Arial" w:hAnsi="Arial" w:cs="Arial"/>
          <w:spacing w:val="3"/>
        </w:rPr>
        <w:t>f</w:t>
      </w:r>
      <w:r>
        <w:rPr>
          <w:rFonts w:ascii="Arial" w:eastAsia="Arial" w:hAnsi="Arial" w:cs="Arial"/>
        </w:rPr>
        <w:t>o</w:t>
      </w:r>
      <w:r>
        <w:rPr>
          <w:rFonts w:ascii="Arial" w:eastAsia="Arial" w:hAnsi="Arial" w:cs="Arial"/>
          <w:spacing w:val="-2"/>
        </w:rPr>
        <w:t>r</w:t>
      </w:r>
      <w:r>
        <w:rPr>
          <w:rFonts w:ascii="Arial" w:eastAsia="Arial" w:hAnsi="Arial" w:cs="Arial"/>
          <w:spacing w:val="1"/>
        </w:rPr>
        <w:t>m</w:t>
      </w:r>
      <w:r>
        <w:rPr>
          <w:rFonts w:ascii="Arial" w:eastAsia="Arial" w:hAnsi="Arial" w:cs="Arial"/>
          <w:spacing w:val="-2"/>
        </w:rPr>
        <w:t>s</w:t>
      </w:r>
      <w:r>
        <w:rPr>
          <w:rFonts w:ascii="Arial" w:eastAsia="Arial" w:hAnsi="Arial" w:cs="Arial"/>
        </w:rPr>
        <w:t>,</w:t>
      </w:r>
      <w:r>
        <w:rPr>
          <w:rFonts w:ascii="Arial" w:eastAsia="Arial" w:hAnsi="Arial" w:cs="Arial"/>
          <w:spacing w:val="2"/>
        </w:rPr>
        <w:t xml:space="preserve"> </w:t>
      </w:r>
      <w:r>
        <w:rPr>
          <w:rFonts w:ascii="Arial" w:eastAsia="Arial" w:hAnsi="Arial" w:cs="Arial"/>
        </w:rPr>
        <w:t>and</w:t>
      </w:r>
      <w:r>
        <w:rPr>
          <w:rFonts w:ascii="Arial" w:eastAsia="Arial" w:hAnsi="Arial" w:cs="Arial"/>
          <w:spacing w:val="-2"/>
        </w:rPr>
        <w:t xml:space="preserve"> </w:t>
      </w:r>
      <w:r>
        <w:rPr>
          <w:rFonts w:ascii="Arial" w:eastAsia="Arial" w:hAnsi="Arial" w:cs="Arial"/>
        </w:rPr>
        <w:t>access</w:t>
      </w:r>
      <w:r>
        <w:rPr>
          <w:rFonts w:ascii="Arial" w:eastAsia="Arial" w:hAnsi="Arial" w:cs="Arial"/>
          <w:spacing w:val="-1"/>
        </w:rPr>
        <w:t xml:space="preserve"> </w:t>
      </w:r>
      <w:r>
        <w:rPr>
          <w:rFonts w:ascii="Arial" w:eastAsia="Arial" w:hAnsi="Arial" w:cs="Arial"/>
          <w:spacing w:val="1"/>
        </w:rPr>
        <w:t>t</w:t>
      </w:r>
      <w:r>
        <w:rPr>
          <w:rFonts w:ascii="Arial" w:eastAsia="Arial" w:hAnsi="Arial" w:cs="Arial"/>
        </w:rPr>
        <w:t>o da</w:t>
      </w:r>
      <w:r>
        <w:rPr>
          <w:rFonts w:ascii="Arial" w:eastAsia="Arial" w:hAnsi="Arial" w:cs="Arial"/>
          <w:spacing w:val="1"/>
        </w:rPr>
        <w:t>t</w:t>
      </w:r>
      <w:r>
        <w:rPr>
          <w:rFonts w:ascii="Arial" w:eastAsia="Arial" w:hAnsi="Arial" w:cs="Arial"/>
        </w:rPr>
        <w:t>abase</w:t>
      </w:r>
      <w:r>
        <w:rPr>
          <w:rFonts w:ascii="Arial" w:eastAsia="Arial" w:hAnsi="Arial" w:cs="Arial"/>
          <w:spacing w:val="-2"/>
        </w:rPr>
        <w:t xml:space="preserve"> </w:t>
      </w:r>
      <w:r>
        <w:rPr>
          <w:rFonts w:ascii="Arial" w:eastAsia="Arial" w:hAnsi="Arial" w:cs="Arial"/>
          <w:spacing w:val="1"/>
        </w:rPr>
        <w:t>m</w:t>
      </w:r>
      <w:r>
        <w:rPr>
          <w:rFonts w:ascii="Arial" w:eastAsia="Arial" w:hAnsi="Arial" w:cs="Arial"/>
        </w:rPr>
        <w:t>an</w:t>
      </w:r>
      <w:r>
        <w:rPr>
          <w:rFonts w:ascii="Arial" w:eastAsia="Arial" w:hAnsi="Arial" w:cs="Arial"/>
          <w:spacing w:val="-3"/>
        </w:rPr>
        <w:t>a</w:t>
      </w:r>
      <w:r>
        <w:rPr>
          <w:rFonts w:ascii="Arial" w:eastAsia="Arial" w:hAnsi="Arial" w:cs="Arial"/>
          <w:spacing w:val="2"/>
        </w:rPr>
        <w:t>g</w:t>
      </w:r>
      <w:r>
        <w:rPr>
          <w:rFonts w:ascii="Arial" w:eastAsia="Arial" w:hAnsi="Arial" w:cs="Arial"/>
          <w:spacing w:val="-3"/>
        </w:rPr>
        <w:t>e</w:t>
      </w:r>
      <w:r>
        <w:rPr>
          <w:rFonts w:ascii="Arial" w:eastAsia="Arial" w:hAnsi="Arial" w:cs="Arial"/>
          <w:spacing w:val="1"/>
        </w:rPr>
        <w:t>m</w:t>
      </w:r>
      <w:r>
        <w:rPr>
          <w:rFonts w:ascii="Arial" w:eastAsia="Arial" w:hAnsi="Arial" w:cs="Arial"/>
        </w:rPr>
        <w:t xml:space="preserve">ent </w:t>
      </w:r>
      <w:r>
        <w:rPr>
          <w:rFonts w:ascii="Arial" w:eastAsia="Arial" w:hAnsi="Arial" w:cs="Arial"/>
          <w:spacing w:val="-3"/>
        </w:rPr>
        <w:t>a</w:t>
      </w:r>
      <w:r>
        <w:rPr>
          <w:rFonts w:ascii="Arial" w:eastAsia="Arial" w:hAnsi="Arial" w:cs="Arial"/>
        </w:rPr>
        <w:t>nd</w:t>
      </w:r>
      <w:r>
        <w:rPr>
          <w:rFonts w:ascii="Arial" w:eastAsia="Arial" w:hAnsi="Arial" w:cs="Arial"/>
          <w:spacing w:val="1"/>
        </w:rPr>
        <w:t xml:space="preserve"> </w:t>
      </w:r>
      <w:r>
        <w:rPr>
          <w:rFonts w:ascii="Arial" w:eastAsia="Arial" w:hAnsi="Arial" w:cs="Arial"/>
        </w:rPr>
        <w:t>da</w:t>
      </w:r>
      <w:r>
        <w:rPr>
          <w:rFonts w:ascii="Arial" w:eastAsia="Arial" w:hAnsi="Arial" w:cs="Arial"/>
          <w:spacing w:val="1"/>
        </w:rPr>
        <w:t>t</w:t>
      </w:r>
      <w:r>
        <w:rPr>
          <w:rFonts w:ascii="Arial" w:eastAsia="Arial" w:hAnsi="Arial" w:cs="Arial"/>
        </w:rPr>
        <w:t>a</w:t>
      </w:r>
      <w:r>
        <w:rPr>
          <w:rFonts w:ascii="Arial" w:eastAsia="Arial" w:hAnsi="Arial" w:cs="Arial"/>
          <w:spacing w:val="-2"/>
        </w:rPr>
        <w:t xml:space="preserve"> </w:t>
      </w:r>
      <w:r>
        <w:rPr>
          <w:rFonts w:ascii="Arial" w:eastAsia="Arial" w:hAnsi="Arial" w:cs="Arial"/>
        </w:rPr>
        <w:t>e</w:t>
      </w:r>
      <w:r>
        <w:rPr>
          <w:rFonts w:ascii="Arial" w:eastAsia="Arial" w:hAnsi="Arial" w:cs="Arial"/>
          <w:spacing w:val="-2"/>
        </w:rPr>
        <w:t>x</w:t>
      </w:r>
      <w:r>
        <w:rPr>
          <w:rFonts w:ascii="Arial" w:eastAsia="Arial" w:hAnsi="Arial" w:cs="Arial"/>
        </w:rPr>
        <w:t>po</w:t>
      </w:r>
      <w:r>
        <w:rPr>
          <w:rFonts w:ascii="Arial" w:eastAsia="Arial" w:hAnsi="Arial" w:cs="Arial"/>
          <w:spacing w:val="1"/>
        </w:rPr>
        <w:t>r</w:t>
      </w:r>
      <w:r>
        <w:rPr>
          <w:rFonts w:ascii="Arial" w:eastAsia="Arial" w:hAnsi="Arial" w:cs="Arial"/>
        </w:rPr>
        <w:t xml:space="preserve">t </w:t>
      </w:r>
      <w:r>
        <w:rPr>
          <w:rFonts w:ascii="Arial" w:eastAsia="Arial" w:hAnsi="Arial" w:cs="Arial"/>
          <w:spacing w:val="1"/>
        </w:rPr>
        <w:t>t</w:t>
      </w:r>
      <w:r>
        <w:rPr>
          <w:rFonts w:ascii="Arial" w:eastAsia="Arial" w:hAnsi="Arial" w:cs="Arial"/>
        </w:rPr>
        <w:t>oo</w:t>
      </w:r>
      <w:r>
        <w:rPr>
          <w:rFonts w:ascii="Arial" w:eastAsia="Arial" w:hAnsi="Arial" w:cs="Arial"/>
          <w:spacing w:val="-1"/>
        </w:rPr>
        <w:t>l</w:t>
      </w:r>
      <w:r>
        <w:rPr>
          <w:rFonts w:ascii="Arial" w:eastAsia="Arial" w:hAnsi="Arial" w:cs="Arial"/>
        </w:rPr>
        <w:t>s.</w:t>
      </w:r>
      <w:r>
        <w:rPr>
          <w:rFonts w:ascii="Arial" w:eastAsia="Arial" w:hAnsi="Arial" w:cs="Arial"/>
          <w:spacing w:val="60"/>
        </w:rPr>
        <w:t xml:space="preserve"> </w:t>
      </w:r>
      <w:r>
        <w:rPr>
          <w:rFonts w:ascii="Arial" w:eastAsia="Arial" w:hAnsi="Arial" w:cs="Arial"/>
          <w:spacing w:val="2"/>
        </w:rPr>
        <w:t>T</w:t>
      </w:r>
      <w:r>
        <w:rPr>
          <w:rFonts w:ascii="Arial" w:eastAsia="Arial" w:hAnsi="Arial" w:cs="Arial"/>
          <w:spacing w:val="-3"/>
        </w:rPr>
        <w:t>h</w:t>
      </w:r>
      <w:r>
        <w:rPr>
          <w:rFonts w:ascii="Arial" w:eastAsia="Arial" w:hAnsi="Arial" w:cs="Arial"/>
        </w:rPr>
        <w:t>e</w:t>
      </w:r>
      <w:r>
        <w:rPr>
          <w:rFonts w:ascii="Arial" w:eastAsia="Arial" w:hAnsi="Arial" w:cs="Arial"/>
          <w:spacing w:val="1"/>
        </w:rPr>
        <w:t>r</w:t>
      </w:r>
      <w:r>
        <w:rPr>
          <w:rFonts w:ascii="Arial" w:eastAsia="Arial" w:hAnsi="Arial" w:cs="Arial"/>
        </w:rPr>
        <w:t>e</w:t>
      </w:r>
      <w:r>
        <w:rPr>
          <w:rFonts w:ascii="Arial" w:eastAsia="Arial" w:hAnsi="Arial" w:cs="Arial"/>
          <w:spacing w:val="1"/>
        </w:rPr>
        <w:t xml:space="preserve"> </w:t>
      </w:r>
      <w:r>
        <w:rPr>
          <w:rFonts w:ascii="Arial" w:eastAsia="Arial" w:hAnsi="Arial" w:cs="Arial"/>
          <w:spacing w:val="-2"/>
        </w:rPr>
        <w:t>a</w:t>
      </w:r>
      <w:r>
        <w:rPr>
          <w:rFonts w:ascii="Arial" w:eastAsia="Arial" w:hAnsi="Arial" w:cs="Arial"/>
          <w:spacing w:val="1"/>
        </w:rPr>
        <w:t>r</w:t>
      </w:r>
      <w:r>
        <w:rPr>
          <w:rFonts w:ascii="Arial" w:eastAsia="Arial" w:hAnsi="Arial" w:cs="Arial"/>
        </w:rPr>
        <w:t>e</w:t>
      </w:r>
      <w:r>
        <w:rPr>
          <w:rFonts w:ascii="Arial" w:eastAsia="Arial" w:hAnsi="Arial" w:cs="Arial"/>
          <w:spacing w:val="1"/>
        </w:rPr>
        <w:t xml:space="preserve"> </w:t>
      </w:r>
      <w:r>
        <w:rPr>
          <w:rFonts w:ascii="Arial" w:eastAsia="Arial" w:hAnsi="Arial" w:cs="Arial"/>
          <w:spacing w:val="-3"/>
        </w:rPr>
        <w:t>p</w:t>
      </w:r>
      <w:r>
        <w:rPr>
          <w:rFonts w:ascii="Arial" w:eastAsia="Arial" w:hAnsi="Arial" w:cs="Arial"/>
          <w:spacing w:val="1"/>
        </w:rPr>
        <w:t>r</w:t>
      </w:r>
      <w:r>
        <w:rPr>
          <w:rFonts w:ascii="Arial" w:eastAsia="Arial" w:hAnsi="Arial" w:cs="Arial"/>
        </w:rPr>
        <w:t>o</w:t>
      </w:r>
      <w:r>
        <w:rPr>
          <w:rFonts w:ascii="Arial" w:eastAsia="Arial" w:hAnsi="Arial" w:cs="Arial"/>
          <w:spacing w:val="-2"/>
        </w:rPr>
        <w:t>v</w:t>
      </w:r>
      <w:r>
        <w:rPr>
          <w:rFonts w:ascii="Arial" w:eastAsia="Arial" w:hAnsi="Arial" w:cs="Arial"/>
          <w:spacing w:val="-1"/>
        </w:rPr>
        <w:t>i</w:t>
      </w:r>
      <w:r>
        <w:rPr>
          <w:rFonts w:ascii="Arial" w:eastAsia="Arial" w:hAnsi="Arial" w:cs="Arial"/>
        </w:rPr>
        <w:t>s</w:t>
      </w:r>
      <w:r>
        <w:rPr>
          <w:rFonts w:ascii="Arial" w:eastAsia="Arial" w:hAnsi="Arial" w:cs="Arial"/>
          <w:spacing w:val="-1"/>
        </w:rPr>
        <w:t>i</w:t>
      </w:r>
      <w:r>
        <w:rPr>
          <w:rFonts w:ascii="Arial" w:eastAsia="Arial" w:hAnsi="Arial" w:cs="Arial"/>
        </w:rPr>
        <w:t>ons</w:t>
      </w:r>
      <w:r>
        <w:rPr>
          <w:rFonts w:ascii="Arial" w:eastAsia="Arial" w:hAnsi="Arial" w:cs="Arial"/>
          <w:spacing w:val="1"/>
        </w:rPr>
        <w:t xml:space="preserve"> t</w:t>
      </w:r>
      <w:r>
        <w:rPr>
          <w:rFonts w:ascii="Arial" w:eastAsia="Arial" w:hAnsi="Arial" w:cs="Arial"/>
        </w:rPr>
        <w:t>o</w:t>
      </w:r>
      <w:r>
        <w:rPr>
          <w:rFonts w:ascii="Arial" w:eastAsia="Arial" w:hAnsi="Arial" w:cs="Arial"/>
          <w:spacing w:val="1"/>
        </w:rPr>
        <w:t xml:space="preserve"> r</w:t>
      </w:r>
      <w:r>
        <w:rPr>
          <w:rFonts w:ascii="Arial" w:eastAsia="Arial" w:hAnsi="Arial" w:cs="Arial"/>
          <w:spacing w:val="-3"/>
        </w:rPr>
        <w:t>e</w:t>
      </w:r>
      <w:r>
        <w:rPr>
          <w:rFonts w:ascii="Arial" w:eastAsia="Arial" w:hAnsi="Arial" w:cs="Arial"/>
        </w:rPr>
        <w:t>s</w:t>
      </w:r>
      <w:r>
        <w:rPr>
          <w:rFonts w:ascii="Arial" w:eastAsia="Arial" w:hAnsi="Arial" w:cs="Arial"/>
          <w:spacing w:val="-1"/>
        </w:rPr>
        <w:t>t</w:t>
      </w:r>
      <w:r>
        <w:rPr>
          <w:rFonts w:ascii="Arial" w:eastAsia="Arial" w:hAnsi="Arial" w:cs="Arial"/>
          <w:spacing w:val="1"/>
        </w:rPr>
        <w:t>r</w:t>
      </w:r>
      <w:r>
        <w:rPr>
          <w:rFonts w:ascii="Arial" w:eastAsia="Arial" w:hAnsi="Arial" w:cs="Arial"/>
          <w:spacing w:val="-1"/>
        </w:rPr>
        <w:t>i</w:t>
      </w:r>
      <w:r>
        <w:rPr>
          <w:rFonts w:ascii="Arial" w:eastAsia="Arial" w:hAnsi="Arial" w:cs="Arial"/>
        </w:rPr>
        <w:t>ct</w:t>
      </w:r>
      <w:r>
        <w:rPr>
          <w:rFonts w:ascii="Arial" w:eastAsia="Arial" w:hAnsi="Arial" w:cs="Arial"/>
          <w:spacing w:val="2"/>
        </w:rPr>
        <w:t xml:space="preserve"> </w:t>
      </w:r>
      <w:r>
        <w:rPr>
          <w:rFonts w:ascii="Arial" w:eastAsia="Arial" w:hAnsi="Arial" w:cs="Arial"/>
          <w:spacing w:val="-3"/>
        </w:rPr>
        <w:t>a</w:t>
      </w:r>
      <w:r>
        <w:rPr>
          <w:rFonts w:ascii="Arial" w:eastAsia="Arial" w:hAnsi="Arial" w:cs="Arial"/>
        </w:rPr>
        <w:t>ccess</w:t>
      </w:r>
      <w:r>
        <w:rPr>
          <w:rFonts w:ascii="Arial" w:eastAsia="Arial" w:hAnsi="Arial" w:cs="Arial"/>
          <w:spacing w:val="-1"/>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rPr>
        <w:t>da</w:t>
      </w:r>
      <w:r>
        <w:rPr>
          <w:rFonts w:ascii="Arial" w:eastAsia="Arial" w:hAnsi="Arial" w:cs="Arial"/>
          <w:spacing w:val="1"/>
        </w:rPr>
        <w:t>t</w:t>
      </w:r>
      <w:r>
        <w:rPr>
          <w:rFonts w:ascii="Arial" w:eastAsia="Arial" w:hAnsi="Arial" w:cs="Arial"/>
        </w:rPr>
        <w:t>a</w:t>
      </w:r>
      <w:r>
        <w:rPr>
          <w:rFonts w:ascii="Arial" w:eastAsia="Arial" w:hAnsi="Arial" w:cs="Arial"/>
          <w:spacing w:val="-2"/>
        </w:rPr>
        <w:t xml:space="preserve"> </w:t>
      </w:r>
      <w:r>
        <w:rPr>
          <w:rFonts w:ascii="Arial" w:eastAsia="Arial" w:hAnsi="Arial" w:cs="Arial"/>
        </w:rPr>
        <w:t>e</w:t>
      </w:r>
      <w:r>
        <w:rPr>
          <w:rFonts w:ascii="Arial" w:eastAsia="Arial" w:hAnsi="Arial" w:cs="Arial"/>
          <w:spacing w:val="-2"/>
        </w:rPr>
        <w:t>x</w:t>
      </w:r>
      <w:r>
        <w:rPr>
          <w:rFonts w:ascii="Arial" w:eastAsia="Arial" w:hAnsi="Arial" w:cs="Arial"/>
        </w:rPr>
        <w:t>po</w:t>
      </w:r>
      <w:r>
        <w:rPr>
          <w:rFonts w:ascii="Arial" w:eastAsia="Arial" w:hAnsi="Arial" w:cs="Arial"/>
          <w:spacing w:val="1"/>
        </w:rPr>
        <w:t>r</w:t>
      </w:r>
      <w:r>
        <w:rPr>
          <w:rFonts w:ascii="Arial" w:eastAsia="Arial" w:hAnsi="Arial" w:cs="Arial"/>
        </w:rPr>
        <w:t xml:space="preserve">t </w:t>
      </w:r>
      <w:r>
        <w:rPr>
          <w:rFonts w:ascii="Arial" w:eastAsia="Arial" w:hAnsi="Arial" w:cs="Arial"/>
          <w:spacing w:val="1"/>
        </w:rPr>
        <w:t>t</w:t>
      </w:r>
      <w:r>
        <w:rPr>
          <w:rFonts w:ascii="Arial" w:eastAsia="Arial" w:hAnsi="Arial" w:cs="Arial"/>
        </w:rPr>
        <w:t>o a</w:t>
      </w:r>
      <w:r>
        <w:rPr>
          <w:rFonts w:ascii="Arial" w:eastAsia="Arial" w:hAnsi="Arial" w:cs="Arial"/>
          <w:spacing w:val="-1"/>
        </w:rPr>
        <w:t>ll</w:t>
      </w:r>
      <w:r>
        <w:rPr>
          <w:rFonts w:ascii="Arial" w:eastAsia="Arial" w:hAnsi="Arial" w:cs="Arial"/>
          <w:spacing w:val="2"/>
        </w:rPr>
        <w:t>o</w:t>
      </w:r>
      <w:r>
        <w:rPr>
          <w:rFonts w:ascii="Arial" w:eastAsia="Arial" w:hAnsi="Arial" w:cs="Arial"/>
        </w:rPr>
        <w:t>w</w:t>
      </w:r>
      <w:r>
        <w:rPr>
          <w:rFonts w:ascii="Arial" w:eastAsia="Arial" w:hAnsi="Arial" w:cs="Arial"/>
          <w:spacing w:val="-2"/>
        </w:rPr>
        <w:t xml:space="preserve"> </w:t>
      </w:r>
      <w:r>
        <w:rPr>
          <w:rFonts w:ascii="Arial" w:eastAsia="Arial" w:hAnsi="Arial" w:cs="Arial"/>
        </w:rPr>
        <w:t>e</w:t>
      </w:r>
      <w:r>
        <w:rPr>
          <w:rFonts w:ascii="Arial" w:eastAsia="Arial" w:hAnsi="Arial" w:cs="Arial"/>
          <w:spacing w:val="-2"/>
        </w:rPr>
        <w:t>x</w:t>
      </w:r>
      <w:r>
        <w:rPr>
          <w:rFonts w:ascii="Arial" w:eastAsia="Arial" w:hAnsi="Arial" w:cs="Arial"/>
        </w:rPr>
        <w:t>po</w:t>
      </w:r>
      <w:r>
        <w:rPr>
          <w:rFonts w:ascii="Arial" w:eastAsia="Arial" w:hAnsi="Arial" w:cs="Arial"/>
          <w:spacing w:val="1"/>
        </w:rPr>
        <w:t>r</w:t>
      </w:r>
      <w:r>
        <w:rPr>
          <w:rFonts w:ascii="Arial" w:eastAsia="Arial" w:hAnsi="Arial" w:cs="Arial"/>
        </w:rPr>
        <w:t>t</w:t>
      </w:r>
      <w:r>
        <w:rPr>
          <w:rFonts w:ascii="Arial" w:eastAsia="Arial" w:hAnsi="Arial" w:cs="Arial"/>
          <w:spacing w:val="2"/>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5"/>
        </w:rPr>
        <w:t xml:space="preserve"> </w:t>
      </w:r>
      <w:r>
        <w:rPr>
          <w:rFonts w:ascii="Arial" w:eastAsia="Arial" w:hAnsi="Arial" w:cs="Arial"/>
        </w:rPr>
        <w:t>d</w:t>
      </w:r>
      <w:r>
        <w:rPr>
          <w:rFonts w:ascii="Arial" w:eastAsia="Arial" w:hAnsi="Arial" w:cs="Arial"/>
          <w:spacing w:val="-2"/>
        </w:rPr>
        <w:t>e</w:t>
      </w:r>
      <w:r>
        <w:rPr>
          <w:rFonts w:ascii="Arial" w:eastAsia="Arial" w:hAnsi="Arial" w:cs="Arial"/>
          <w:spacing w:val="1"/>
        </w:rPr>
        <w:t>-</w:t>
      </w:r>
      <w:r>
        <w:rPr>
          <w:rFonts w:ascii="Arial" w:eastAsia="Arial" w:hAnsi="Arial" w:cs="Arial"/>
          <w:spacing w:val="-1"/>
        </w:rPr>
        <w:t>i</w:t>
      </w:r>
      <w:r>
        <w:rPr>
          <w:rFonts w:ascii="Arial" w:eastAsia="Arial" w:hAnsi="Arial" w:cs="Arial"/>
        </w:rPr>
        <w:t>den</w:t>
      </w:r>
      <w:r>
        <w:rPr>
          <w:rFonts w:ascii="Arial" w:eastAsia="Arial" w:hAnsi="Arial" w:cs="Arial"/>
          <w:spacing w:val="1"/>
        </w:rPr>
        <w:t>t</w:t>
      </w:r>
      <w:r>
        <w:rPr>
          <w:rFonts w:ascii="Arial" w:eastAsia="Arial" w:hAnsi="Arial" w:cs="Arial"/>
          <w:spacing w:val="-3"/>
        </w:rPr>
        <w:t>i</w:t>
      </w:r>
      <w:r>
        <w:rPr>
          <w:rFonts w:ascii="Arial" w:eastAsia="Arial" w:hAnsi="Arial" w:cs="Arial"/>
          <w:spacing w:val="3"/>
        </w:rPr>
        <w:t>f</w:t>
      </w:r>
      <w:r>
        <w:rPr>
          <w:rFonts w:ascii="Arial" w:eastAsia="Arial" w:hAnsi="Arial" w:cs="Arial"/>
          <w:spacing w:val="-3"/>
        </w:rPr>
        <w:t>i</w:t>
      </w:r>
      <w:r>
        <w:rPr>
          <w:rFonts w:ascii="Arial" w:eastAsia="Arial" w:hAnsi="Arial" w:cs="Arial"/>
        </w:rPr>
        <w:t>ed</w:t>
      </w:r>
      <w:r>
        <w:rPr>
          <w:rFonts w:ascii="Arial" w:eastAsia="Arial" w:hAnsi="Arial" w:cs="Arial"/>
          <w:spacing w:val="1"/>
        </w:rPr>
        <w:t xml:space="preserve"> </w:t>
      </w:r>
      <w:r>
        <w:rPr>
          <w:rFonts w:ascii="Arial" w:eastAsia="Arial" w:hAnsi="Arial" w:cs="Arial"/>
        </w:rPr>
        <w:t>da</w:t>
      </w:r>
      <w:r>
        <w:rPr>
          <w:rFonts w:ascii="Arial" w:eastAsia="Arial" w:hAnsi="Arial" w:cs="Arial"/>
          <w:spacing w:val="1"/>
        </w:rPr>
        <w:t>t</w:t>
      </w:r>
      <w:r>
        <w:rPr>
          <w:rFonts w:ascii="Arial" w:eastAsia="Arial" w:hAnsi="Arial" w:cs="Arial"/>
        </w:rPr>
        <w:t>a</w:t>
      </w:r>
      <w:r>
        <w:rPr>
          <w:rFonts w:ascii="Arial" w:eastAsia="Arial" w:hAnsi="Arial" w:cs="Arial"/>
          <w:spacing w:val="-2"/>
        </w:rPr>
        <w:t xml:space="preserve"> </w:t>
      </w:r>
      <w:r>
        <w:rPr>
          <w:rFonts w:ascii="Arial" w:eastAsia="Arial" w:hAnsi="Arial" w:cs="Arial"/>
        </w:rPr>
        <w:t>on</w:t>
      </w:r>
      <w:r>
        <w:rPr>
          <w:rFonts w:ascii="Arial" w:eastAsia="Arial" w:hAnsi="Arial" w:cs="Arial"/>
          <w:spacing w:val="-1"/>
        </w:rPr>
        <w:t>l</w:t>
      </w:r>
      <w:r>
        <w:rPr>
          <w:rFonts w:ascii="Arial" w:eastAsia="Arial" w:hAnsi="Arial" w:cs="Arial"/>
          <w:spacing w:val="-2"/>
        </w:rPr>
        <w:t>y</w:t>
      </w:r>
      <w:r>
        <w:rPr>
          <w:rFonts w:ascii="Arial" w:eastAsia="Arial" w:hAnsi="Arial" w:cs="Arial"/>
        </w:rPr>
        <w:t>.</w:t>
      </w:r>
    </w:p>
    <w:p w14:paraId="2A6E9328" w14:textId="77777777" w:rsidR="00874426" w:rsidRDefault="00874426">
      <w:pPr>
        <w:spacing w:before="10" w:after="0" w:line="240" w:lineRule="exact"/>
        <w:rPr>
          <w:sz w:val="24"/>
          <w:szCs w:val="24"/>
        </w:rPr>
      </w:pPr>
    </w:p>
    <w:p w14:paraId="6F103ACC" w14:textId="77777777" w:rsidR="00874426" w:rsidRDefault="003A1128">
      <w:pPr>
        <w:spacing w:after="0" w:line="241" w:lineRule="auto"/>
        <w:ind w:left="116" w:right="1325"/>
        <w:rPr>
          <w:rFonts w:ascii="Arial" w:eastAsia="Arial" w:hAnsi="Arial" w:cs="Arial"/>
        </w:rPr>
      </w:pPr>
      <w:proofErr w:type="spellStart"/>
      <w:r>
        <w:rPr>
          <w:rFonts w:ascii="Arial" w:eastAsia="Arial" w:hAnsi="Arial" w:cs="Arial"/>
          <w:spacing w:val="-1"/>
        </w:rPr>
        <w:t>REDC</w:t>
      </w:r>
      <w:r>
        <w:rPr>
          <w:rFonts w:ascii="Arial" w:eastAsia="Arial" w:hAnsi="Arial" w:cs="Arial"/>
        </w:rPr>
        <w:t>ap</w:t>
      </w:r>
      <w:proofErr w:type="spellEnd"/>
      <w:r>
        <w:rPr>
          <w:rFonts w:ascii="Arial" w:eastAsia="Arial" w:hAnsi="Arial" w:cs="Arial"/>
          <w:spacing w:val="1"/>
        </w:rPr>
        <w:t xml:space="preserve"> </w:t>
      </w:r>
      <w:r>
        <w:rPr>
          <w:rFonts w:ascii="Arial" w:eastAsia="Arial" w:hAnsi="Arial" w:cs="Arial"/>
        </w:rPr>
        <w:t>en</w:t>
      </w:r>
      <w:r>
        <w:rPr>
          <w:rFonts w:ascii="Arial" w:eastAsia="Arial" w:hAnsi="Arial" w:cs="Arial"/>
          <w:spacing w:val="3"/>
        </w:rPr>
        <w:t>f</w:t>
      </w:r>
      <w:r>
        <w:rPr>
          <w:rFonts w:ascii="Arial" w:eastAsia="Arial" w:hAnsi="Arial" w:cs="Arial"/>
          <w:spacing w:val="-3"/>
        </w:rPr>
        <w:t>o</w:t>
      </w:r>
      <w:r>
        <w:rPr>
          <w:rFonts w:ascii="Arial" w:eastAsia="Arial" w:hAnsi="Arial" w:cs="Arial"/>
          <w:spacing w:val="1"/>
        </w:rPr>
        <w:t>r</w:t>
      </w:r>
      <w:r>
        <w:rPr>
          <w:rFonts w:ascii="Arial" w:eastAsia="Arial" w:hAnsi="Arial" w:cs="Arial"/>
        </w:rPr>
        <w:t>ces</w:t>
      </w:r>
      <w:r>
        <w:rPr>
          <w:rFonts w:ascii="Arial" w:eastAsia="Arial" w:hAnsi="Arial" w:cs="Arial"/>
          <w:spacing w:val="-1"/>
        </w:rPr>
        <w:t xml:space="preserve"> </w:t>
      </w:r>
      <w:r>
        <w:rPr>
          <w:rFonts w:ascii="Arial" w:eastAsia="Arial" w:hAnsi="Arial" w:cs="Arial"/>
        </w:rPr>
        <w:t>au</w:t>
      </w:r>
      <w:r>
        <w:rPr>
          <w:rFonts w:ascii="Arial" w:eastAsia="Arial" w:hAnsi="Arial" w:cs="Arial"/>
          <w:spacing w:val="1"/>
        </w:rPr>
        <w:t>t</w:t>
      </w:r>
      <w:r>
        <w:rPr>
          <w:rFonts w:ascii="Arial" w:eastAsia="Arial" w:hAnsi="Arial" w:cs="Arial"/>
        </w:rPr>
        <w:t>h</w:t>
      </w:r>
      <w:r>
        <w:rPr>
          <w:rFonts w:ascii="Arial" w:eastAsia="Arial" w:hAnsi="Arial" w:cs="Arial"/>
          <w:spacing w:val="-3"/>
        </w:rPr>
        <w:t>o</w:t>
      </w:r>
      <w:r>
        <w:rPr>
          <w:rFonts w:ascii="Arial" w:eastAsia="Arial" w:hAnsi="Arial" w:cs="Arial"/>
          <w:spacing w:val="1"/>
        </w:rPr>
        <w:t>r</w:t>
      </w:r>
      <w:r>
        <w:rPr>
          <w:rFonts w:ascii="Arial" w:eastAsia="Arial" w:hAnsi="Arial" w:cs="Arial"/>
          <w:spacing w:val="-1"/>
        </w:rPr>
        <w:t>i</w:t>
      </w:r>
      <w:r>
        <w:rPr>
          <w:rFonts w:ascii="Arial" w:eastAsia="Arial" w:hAnsi="Arial" w:cs="Arial"/>
          <w:spacing w:val="-2"/>
        </w:rPr>
        <w:t>z</w:t>
      </w:r>
      <w:r>
        <w:rPr>
          <w:rFonts w:ascii="Arial" w:eastAsia="Arial" w:hAnsi="Arial" w:cs="Arial"/>
        </w:rPr>
        <w:t>a</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1"/>
        </w:rPr>
        <w:t xml:space="preserve"> </w:t>
      </w:r>
      <w:r>
        <w:rPr>
          <w:rFonts w:ascii="Arial" w:eastAsia="Arial" w:hAnsi="Arial" w:cs="Arial"/>
          <w:spacing w:val="2"/>
        </w:rPr>
        <w:t>g</w:t>
      </w:r>
      <w:r>
        <w:rPr>
          <w:rFonts w:ascii="Arial" w:eastAsia="Arial" w:hAnsi="Arial" w:cs="Arial"/>
          <w:spacing w:val="-2"/>
        </w:rPr>
        <w:t>r</w:t>
      </w:r>
      <w:r>
        <w:rPr>
          <w:rFonts w:ascii="Arial" w:eastAsia="Arial" w:hAnsi="Arial" w:cs="Arial"/>
        </w:rPr>
        <w:t>an</w:t>
      </w:r>
      <w:r>
        <w:rPr>
          <w:rFonts w:ascii="Arial" w:eastAsia="Arial" w:hAnsi="Arial" w:cs="Arial"/>
          <w:spacing w:val="1"/>
        </w:rPr>
        <w:t>t</w:t>
      </w:r>
      <w:r>
        <w:rPr>
          <w:rFonts w:ascii="Arial" w:eastAsia="Arial" w:hAnsi="Arial" w:cs="Arial"/>
        </w:rPr>
        <w:t>ed</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rPr>
        <w:t>each</w:t>
      </w:r>
      <w:r>
        <w:rPr>
          <w:rFonts w:ascii="Arial" w:eastAsia="Arial" w:hAnsi="Arial" w:cs="Arial"/>
          <w:spacing w:val="-2"/>
        </w:rPr>
        <w:t xml:space="preserve"> </w:t>
      </w:r>
      <w:r>
        <w:rPr>
          <w:rFonts w:ascii="Arial" w:eastAsia="Arial" w:hAnsi="Arial" w:cs="Arial"/>
        </w:rPr>
        <w:t>user</w:t>
      </w:r>
      <w:r>
        <w:rPr>
          <w:rFonts w:ascii="Arial" w:eastAsia="Arial" w:hAnsi="Arial" w:cs="Arial"/>
          <w:spacing w:val="2"/>
        </w:rPr>
        <w:t xml:space="preserve"> </w:t>
      </w:r>
      <w:r>
        <w:rPr>
          <w:rFonts w:ascii="Arial" w:eastAsia="Arial" w:hAnsi="Arial" w:cs="Arial"/>
        </w:rPr>
        <w:t>by</w:t>
      </w:r>
      <w:r>
        <w:rPr>
          <w:rFonts w:ascii="Arial" w:eastAsia="Arial" w:hAnsi="Arial" w:cs="Arial"/>
          <w:spacing w:val="-1"/>
        </w:rPr>
        <w:t xml:space="preserve"> </w:t>
      </w:r>
      <w:r>
        <w:rPr>
          <w:rFonts w:ascii="Arial" w:eastAsia="Arial" w:hAnsi="Arial" w:cs="Arial"/>
        </w:rPr>
        <w:t>p</w:t>
      </w:r>
      <w:r>
        <w:rPr>
          <w:rFonts w:ascii="Arial" w:eastAsia="Arial" w:hAnsi="Arial" w:cs="Arial"/>
          <w:spacing w:val="1"/>
        </w:rPr>
        <w:t>r</w:t>
      </w:r>
      <w:r>
        <w:rPr>
          <w:rFonts w:ascii="Arial" w:eastAsia="Arial" w:hAnsi="Arial" w:cs="Arial"/>
        </w:rPr>
        <w:t>o</w:t>
      </w:r>
      <w:r>
        <w:rPr>
          <w:rFonts w:ascii="Arial" w:eastAsia="Arial" w:hAnsi="Arial" w:cs="Arial"/>
          <w:spacing w:val="-2"/>
        </w:rPr>
        <w:t>v</w:t>
      </w:r>
      <w:r>
        <w:rPr>
          <w:rFonts w:ascii="Arial" w:eastAsia="Arial" w:hAnsi="Arial" w:cs="Arial"/>
          <w:spacing w:val="-1"/>
        </w:rPr>
        <w:t>i</w:t>
      </w:r>
      <w:r>
        <w:rPr>
          <w:rFonts w:ascii="Arial" w:eastAsia="Arial" w:hAnsi="Arial" w:cs="Arial"/>
        </w:rPr>
        <w:t>d</w:t>
      </w:r>
      <w:r>
        <w:rPr>
          <w:rFonts w:ascii="Arial" w:eastAsia="Arial" w:hAnsi="Arial" w:cs="Arial"/>
          <w:spacing w:val="-1"/>
        </w:rPr>
        <w:t>i</w:t>
      </w:r>
      <w:r>
        <w:rPr>
          <w:rFonts w:ascii="Arial" w:eastAsia="Arial" w:hAnsi="Arial" w:cs="Arial"/>
        </w:rPr>
        <w:t>ng</w:t>
      </w:r>
      <w:r>
        <w:rPr>
          <w:rFonts w:ascii="Arial" w:eastAsia="Arial" w:hAnsi="Arial" w:cs="Arial"/>
          <w:spacing w:val="3"/>
        </w:rPr>
        <w:t xml:space="preserve"> </w:t>
      </w:r>
      <w:r>
        <w:rPr>
          <w:rFonts w:ascii="Arial" w:eastAsia="Arial" w:hAnsi="Arial" w:cs="Arial"/>
        </w:rPr>
        <w:t>an</w:t>
      </w:r>
      <w:r>
        <w:rPr>
          <w:rFonts w:ascii="Arial" w:eastAsia="Arial" w:hAnsi="Arial" w:cs="Arial"/>
          <w:spacing w:val="-3"/>
        </w:rPr>
        <w:t>d</w:t>
      </w:r>
      <w:r>
        <w:rPr>
          <w:rFonts w:ascii="Arial" w:eastAsia="Arial" w:hAnsi="Arial" w:cs="Arial"/>
          <w:spacing w:val="1"/>
        </w:rPr>
        <w:t>/</w:t>
      </w:r>
      <w:r>
        <w:rPr>
          <w:rFonts w:ascii="Arial" w:eastAsia="Arial" w:hAnsi="Arial" w:cs="Arial"/>
        </w:rPr>
        <w:t>or</w:t>
      </w:r>
      <w:r>
        <w:rPr>
          <w:rFonts w:ascii="Arial" w:eastAsia="Arial" w:hAnsi="Arial" w:cs="Arial"/>
          <w:spacing w:val="-3"/>
        </w:rPr>
        <w:t xml:space="preserve"> </w:t>
      </w:r>
      <w:r>
        <w:rPr>
          <w:rFonts w:ascii="Arial" w:eastAsia="Arial" w:hAnsi="Arial" w:cs="Arial"/>
        </w:rPr>
        <w:t>enab</w:t>
      </w:r>
      <w:r>
        <w:rPr>
          <w:rFonts w:ascii="Arial" w:eastAsia="Arial" w:hAnsi="Arial" w:cs="Arial"/>
          <w:spacing w:val="-1"/>
        </w:rPr>
        <w:t>li</w:t>
      </w:r>
      <w:r>
        <w:rPr>
          <w:rFonts w:ascii="Arial" w:eastAsia="Arial" w:hAnsi="Arial" w:cs="Arial"/>
        </w:rPr>
        <w:t>ng</w:t>
      </w:r>
      <w:r>
        <w:rPr>
          <w:rFonts w:ascii="Arial" w:eastAsia="Arial" w:hAnsi="Arial" w:cs="Arial"/>
          <w:spacing w:val="3"/>
        </w:rPr>
        <w:t xml:space="preserve"> </w:t>
      </w:r>
      <w:r>
        <w:rPr>
          <w:rFonts w:ascii="Arial" w:eastAsia="Arial" w:hAnsi="Arial" w:cs="Arial"/>
        </w:rPr>
        <w:t>c</w:t>
      </w:r>
      <w:r>
        <w:rPr>
          <w:rFonts w:ascii="Arial" w:eastAsia="Arial" w:hAnsi="Arial" w:cs="Arial"/>
          <w:spacing w:val="-3"/>
        </w:rPr>
        <w:t>e</w:t>
      </w:r>
      <w:r>
        <w:rPr>
          <w:rFonts w:ascii="Arial" w:eastAsia="Arial" w:hAnsi="Arial" w:cs="Arial"/>
          <w:spacing w:val="1"/>
        </w:rPr>
        <w:t>rt</w:t>
      </w:r>
      <w:r>
        <w:rPr>
          <w:rFonts w:ascii="Arial" w:eastAsia="Arial" w:hAnsi="Arial" w:cs="Arial"/>
        </w:rPr>
        <w:t>a</w:t>
      </w:r>
      <w:r>
        <w:rPr>
          <w:rFonts w:ascii="Arial" w:eastAsia="Arial" w:hAnsi="Arial" w:cs="Arial"/>
          <w:spacing w:val="-1"/>
        </w:rPr>
        <w:t>i</w:t>
      </w:r>
      <w:r>
        <w:rPr>
          <w:rFonts w:ascii="Arial" w:eastAsia="Arial" w:hAnsi="Arial" w:cs="Arial"/>
        </w:rPr>
        <w:t xml:space="preserve">n </w:t>
      </w:r>
      <w:r>
        <w:rPr>
          <w:rFonts w:ascii="Arial" w:eastAsia="Arial" w:hAnsi="Arial" w:cs="Arial"/>
          <w:spacing w:val="1"/>
        </w:rPr>
        <w:t>f</w:t>
      </w:r>
      <w:r>
        <w:rPr>
          <w:rFonts w:ascii="Arial" w:eastAsia="Arial" w:hAnsi="Arial" w:cs="Arial"/>
        </w:rPr>
        <w:t>unc</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2"/>
        </w:rPr>
        <w:t>s</w:t>
      </w:r>
      <w:r>
        <w:rPr>
          <w:rFonts w:ascii="Arial" w:eastAsia="Arial" w:hAnsi="Arial" w:cs="Arial"/>
        </w:rPr>
        <w:t xml:space="preserve">, </w:t>
      </w:r>
      <w:r>
        <w:rPr>
          <w:rFonts w:ascii="Arial" w:eastAsia="Arial" w:hAnsi="Arial" w:cs="Arial"/>
          <w:spacing w:val="1"/>
        </w:rPr>
        <w:t>t</w:t>
      </w:r>
      <w:r>
        <w:rPr>
          <w:rFonts w:ascii="Arial" w:eastAsia="Arial" w:hAnsi="Arial" w:cs="Arial"/>
        </w:rPr>
        <w:t xml:space="preserve">abs, </w:t>
      </w:r>
      <w:r>
        <w:rPr>
          <w:rFonts w:ascii="Arial" w:eastAsia="Arial" w:hAnsi="Arial" w:cs="Arial"/>
          <w:spacing w:val="-1"/>
        </w:rPr>
        <w:t>li</w:t>
      </w:r>
      <w:r>
        <w:rPr>
          <w:rFonts w:ascii="Arial" w:eastAsia="Arial" w:hAnsi="Arial" w:cs="Arial"/>
        </w:rPr>
        <w:t>nks</w:t>
      </w:r>
      <w:r>
        <w:rPr>
          <w:rFonts w:ascii="Arial" w:eastAsia="Arial" w:hAnsi="Arial" w:cs="Arial"/>
          <w:spacing w:val="1"/>
        </w:rPr>
        <w:t xml:space="preserve"> </w:t>
      </w:r>
      <w:r>
        <w:rPr>
          <w:rFonts w:ascii="Arial" w:eastAsia="Arial" w:hAnsi="Arial" w:cs="Arial"/>
        </w:rPr>
        <w:t>and</w:t>
      </w:r>
      <w:r>
        <w:rPr>
          <w:rFonts w:ascii="Arial" w:eastAsia="Arial" w:hAnsi="Arial" w:cs="Arial"/>
          <w:spacing w:val="-2"/>
        </w:rPr>
        <w:t xml:space="preserve"> </w:t>
      </w:r>
      <w:r>
        <w:rPr>
          <w:rFonts w:ascii="Arial" w:eastAsia="Arial" w:hAnsi="Arial" w:cs="Arial"/>
        </w:rPr>
        <w:t>bu</w:t>
      </w:r>
      <w:r>
        <w:rPr>
          <w:rFonts w:ascii="Arial" w:eastAsia="Arial" w:hAnsi="Arial" w:cs="Arial"/>
          <w:spacing w:val="-1"/>
        </w:rPr>
        <w:t>t</w:t>
      </w:r>
      <w:r>
        <w:rPr>
          <w:rFonts w:ascii="Arial" w:eastAsia="Arial" w:hAnsi="Arial" w:cs="Arial"/>
          <w:spacing w:val="1"/>
        </w:rPr>
        <w:t>t</w:t>
      </w:r>
      <w:r>
        <w:rPr>
          <w:rFonts w:ascii="Arial" w:eastAsia="Arial" w:hAnsi="Arial" w:cs="Arial"/>
        </w:rPr>
        <w:t>ons</w:t>
      </w:r>
      <w:r>
        <w:rPr>
          <w:rFonts w:ascii="Arial" w:eastAsia="Arial" w:hAnsi="Arial" w:cs="Arial"/>
          <w:spacing w:val="1"/>
        </w:rPr>
        <w:t xml:space="preserve"> </w:t>
      </w:r>
      <w:r>
        <w:rPr>
          <w:rFonts w:ascii="Arial" w:eastAsia="Arial" w:hAnsi="Arial" w:cs="Arial"/>
          <w:spacing w:val="-3"/>
        </w:rPr>
        <w:t>a</w:t>
      </w:r>
      <w:r>
        <w:rPr>
          <w:rFonts w:ascii="Arial" w:eastAsia="Arial" w:hAnsi="Arial" w:cs="Arial"/>
        </w:rPr>
        <w:t>cco</w:t>
      </w:r>
      <w:r>
        <w:rPr>
          <w:rFonts w:ascii="Arial" w:eastAsia="Arial" w:hAnsi="Arial" w:cs="Arial"/>
          <w:spacing w:val="1"/>
        </w:rPr>
        <w:t>r</w:t>
      </w:r>
      <w:r>
        <w:rPr>
          <w:rFonts w:ascii="Arial" w:eastAsia="Arial" w:hAnsi="Arial" w:cs="Arial"/>
        </w:rPr>
        <w:t>d</w:t>
      </w:r>
      <w:r>
        <w:rPr>
          <w:rFonts w:ascii="Arial" w:eastAsia="Arial" w:hAnsi="Arial" w:cs="Arial"/>
          <w:spacing w:val="-1"/>
        </w:rPr>
        <w:t>i</w:t>
      </w:r>
      <w:r>
        <w:rPr>
          <w:rFonts w:ascii="Arial" w:eastAsia="Arial" w:hAnsi="Arial" w:cs="Arial"/>
          <w:spacing w:val="-3"/>
        </w:rPr>
        <w:t>n</w:t>
      </w:r>
      <w:r>
        <w:rPr>
          <w:rFonts w:ascii="Arial" w:eastAsia="Arial" w:hAnsi="Arial" w:cs="Arial"/>
        </w:rPr>
        <w:t>g</w:t>
      </w:r>
      <w:r>
        <w:rPr>
          <w:rFonts w:ascii="Arial" w:eastAsia="Arial" w:hAnsi="Arial" w:cs="Arial"/>
          <w:spacing w:val="1"/>
        </w:rPr>
        <w:t xml:space="preserve"> t</w:t>
      </w:r>
      <w:r>
        <w:rPr>
          <w:rFonts w:ascii="Arial" w:eastAsia="Arial" w:hAnsi="Arial" w:cs="Arial"/>
        </w:rPr>
        <w:t>o</w:t>
      </w:r>
      <w:r>
        <w:rPr>
          <w:rFonts w:ascii="Arial" w:eastAsia="Arial" w:hAnsi="Arial" w:cs="Arial"/>
          <w:spacing w:val="-2"/>
        </w:rPr>
        <w:t xml:space="preserve"> </w:t>
      </w:r>
      <w:r>
        <w:rPr>
          <w:rFonts w:ascii="Arial" w:eastAsia="Arial" w:hAnsi="Arial" w:cs="Arial"/>
        </w:rPr>
        <w:t>g</w:t>
      </w:r>
      <w:r>
        <w:rPr>
          <w:rFonts w:ascii="Arial" w:eastAsia="Arial" w:hAnsi="Arial" w:cs="Arial"/>
          <w:spacing w:val="1"/>
        </w:rPr>
        <w:t>r</w:t>
      </w:r>
      <w:r>
        <w:rPr>
          <w:rFonts w:ascii="Arial" w:eastAsia="Arial" w:hAnsi="Arial" w:cs="Arial"/>
          <w:spacing w:val="-3"/>
        </w:rPr>
        <w:t>a</w:t>
      </w:r>
      <w:r>
        <w:rPr>
          <w:rFonts w:ascii="Arial" w:eastAsia="Arial" w:hAnsi="Arial" w:cs="Arial"/>
        </w:rPr>
        <w:t>n</w:t>
      </w:r>
      <w:r>
        <w:rPr>
          <w:rFonts w:ascii="Arial" w:eastAsia="Arial" w:hAnsi="Arial" w:cs="Arial"/>
          <w:spacing w:val="1"/>
        </w:rPr>
        <w:t>t</w:t>
      </w:r>
      <w:r>
        <w:rPr>
          <w:rFonts w:ascii="Arial" w:eastAsia="Arial" w:hAnsi="Arial" w:cs="Arial"/>
        </w:rPr>
        <w:t>ed</w:t>
      </w:r>
      <w:r>
        <w:rPr>
          <w:rFonts w:ascii="Arial" w:eastAsia="Arial" w:hAnsi="Arial" w:cs="Arial"/>
          <w:spacing w:val="1"/>
        </w:rPr>
        <w:t xml:space="preserve"> </w:t>
      </w:r>
      <w:r>
        <w:rPr>
          <w:rFonts w:ascii="Arial" w:eastAsia="Arial" w:hAnsi="Arial" w:cs="Arial"/>
          <w:spacing w:val="-3"/>
        </w:rPr>
        <w:t>p</w:t>
      </w:r>
      <w:r>
        <w:rPr>
          <w:rFonts w:ascii="Arial" w:eastAsia="Arial" w:hAnsi="Arial" w:cs="Arial"/>
          <w:spacing w:val="1"/>
        </w:rPr>
        <w:t>r</w:t>
      </w:r>
      <w:r>
        <w:rPr>
          <w:rFonts w:ascii="Arial" w:eastAsia="Arial" w:hAnsi="Arial" w:cs="Arial"/>
          <w:spacing w:val="-1"/>
        </w:rPr>
        <w:t>i</w:t>
      </w:r>
      <w:r>
        <w:rPr>
          <w:rFonts w:ascii="Arial" w:eastAsia="Arial" w:hAnsi="Arial" w:cs="Arial"/>
          <w:spacing w:val="-2"/>
        </w:rPr>
        <w:t>v</w:t>
      </w:r>
      <w:r>
        <w:rPr>
          <w:rFonts w:ascii="Arial" w:eastAsia="Arial" w:hAnsi="Arial" w:cs="Arial"/>
          <w:spacing w:val="-1"/>
        </w:rPr>
        <w:t>il</w:t>
      </w:r>
      <w:r>
        <w:rPr>
          <w:rFonts w:ascii="Arial" w:eastAsia="Arial" w:hAnsi="Arial" w:cs="Arial"/>
        </w:rPr>
        <w:t>e</w:t>
      </w:r>
      <w:r>
        <w:rPr>
          <w:rFonts w:ascii="Arial" w:eastAsia="Arial" w:hAnsi="Arial" w:cs="Arial"/>
          <w:spacing w:val="2"/>
        </w:rPr>
        <w:t>g</w:t>
      </w:r>
      <w:r>
        <w:rPr>
          <w:rFonts w:ascii="Arial" w:eastAsia="Arial" w:hAnsi="Arial" w:cs="Arial"/>
        </w:rPr>
        <w:t>es.</w:t>
      </w:r>
    </w:p>
    <w:p w14:paraId="5CAC9912" w14:textId="77777777" w:rsidR="00874426" w:rsidRDefault="00874426">
      <w:pPr>
        <w:spacing w:before="10" w:after="0" w:line="240" w:lineRule="exact"/>
        <w:rPr>
          <w:sz w:val="24"/>
          <w:szCs w:val="24"/>
        </w:rPr>
      </w:pPr>
    </w:p>
    <w:p w14:paraId="64793635" w14:textId="77777777" w:rsidR="00874426" w:rsidRDefault="003A1128">
      <w:pPr>
        <w:spacing w:after="0" w:line="240" w:lineRule="auto"/>
        <w:ind w:left="116" w:right="594"/>
        <w:rPr>
          <w:rFonts w:ascii="Arial" w:eastAsia="Arial" w:hAnsi="Arial" w:cs="Arial"/>
        </w:rPr>
      </w:pPr>
      <w:proofErr w:type="spellStart"/>
      <w:r>
        <w:rPr>
          <w:rFonts w:ascii="Arial" w:eastAsia="Arial" w:hAnsi="Arial" w:cs="Arial"/>
          <w:spacing w:val="-1"/>
        </w:rPr>
        <w:t>REDC</w:t>
      </w:r>
      <w:r>
        <w:rPr>
          <w:rFonts w:ascii="Arial" w:eastAsia="Arial" w:hAnsi="Arial" w:cs="Arial"/>
        </w:rPr>
        <w:t>ap</w:t>
      </w:r>
      <w:proofErr w:type="spellEnd"/>
      <w:r>
        <w:rPr>
          <w:rFonts w:ascii="Arial" w:eastAsia="Arial" w:hAnsi="Arial" w:cs="Arial"/>
          <w:spacing w:val="1"/>
        </w:rPr>
        <w:t xml:space="preserve"> </w:t>
      </w:r>
      <w:r>
        <w:rPr>
          <w:rFonts w:ascii="Arial" w:eastAsia="Arial" w:hAnsi="Arial" w:cs="Arial"/>
          <w:spacing w:val="-1"/>
        </w:rPr>
        <w:t>i</w:t>
      </w:r>
      <w:r>
        <w:rPr>
          <w:rFonts w:ascii="Arial" w:eastAsia="Arial" w:hAnsi="Arial" w:cs="Arial"/>
        </w:rPr>
        <w:t>nc</w:t>
      </w:r>
      <w:r>
        <w:rPr>
          <w:rFonts w:ascii="Arial" w:eastAsia="Arial" w:hAnsi="Arial" w:cs="Arial"/>
          <w:spacing w:val="-1"/>
        </w:rPr>
        <w:t>l</w:t>
      </w:r>
      <w:r>
        <w:rPr>
          <w:rFonts w:ascii="Arial" w:eastAsia="Arial" w:hAnsi="Arial" w:cs="Arial"/>
        </w:rPr>
        <w:t>udes</w:t>
      </w:r>
      <w:r w:rsidR="003D3073">
        <w:rPr>
          <w:rFonts w:ascii="Arial" w:eastAsia="Arial" w:hAnsi="Arial" w:cs="Arial"/>
        </w:rPr>
        <w:t xml:space="preserve"> a</w:t>
      </w:r>
      <w:r>
        <w:rPr>
          <w:rFonts w:ascii="Arial" w:eastAsia="Arial" w:hAnsi="Arial" w:cs="Arial"/>
          <w:spacing w:val="-1"/>
        </w:rPr>
        <w:t xml:space="preserve"> </w:t>
      </w:r>
      <w:r>
        <w:rPr>
          <w:rFonts w:ascii="Arial" w:eastAsia="Arial" w:hAnsi="Arial" w:cs="Arial"/>
          <w:spacing w:val="3"/>
        </w:rPr>
        <w:t>f</w:t>
      </w:r>
      <w:r>
        <w:rPr>
          <w:rFonts w:ascii="Arial" w:eastAsia="Arial" w:hAnsi="Arial" w:cs="Arial"/>
        </w:rPr>
        <w:t>u</w:t>
      </w:r>
      <w:r>
        <w:rPr>
          <w:rFonts w:ascii="Arial" w:eastAsia="Arial" w:hAnsi="Arial" w:cs="Arial"/>
          <w:spacing w:val="-1"/>
        </w:rPr>
        <w:t>l</w:t>
      </w:r>
      <w:r>
        <w:rPr>
          <w:rFonts w:ascii="Arial" w:eastAsia="Arial" w:hAnsi="Arial" w:cs="Arial"/>
        </w:rPr>
        <w:t>l aud</w:t>
      </w:r>
      <w:r>
        <w:rPr>
          <w:rFonts w:ascii="Arial" w:eastAsia="Arial" w:hAnsi="Arial" w:cs="Arial"/>
          <w:spacing w:val="-1"/>
        </w:rPr>
        <w:t>i</w:t>
      </w:r>
      <w:r>
        <w:rPr>
          <w:rFonts w:ascii="Arial" w:eastAsia="Arial" w:hAnsi="Arial" w:cs="Arial"/>
        </w:rPr>
        <w:t>t</w:t>
      </w:r>
      <w:r>
        <w:rPr>
          <w:rFonts w:ascii="Arial" w:eastAsia="Arial" w:hAnsi="Arial" w:cs="Arial"/>
          <w:spacing w:val="2"/>
        </w:rPr>
        <w:t xml:space="preserve"> </w:t>
      </w:r>
      <w:r>
        <w:rPr>
          <w:rFonts w:ascii="Arial" w:eastAsia="Arial" w:hAnsi="Arial" w:cs="Arial"/>
          <w:spacing w:val="-1"/>
        </w:rPr>
        <w:t>t</w:t>
      </w:r>
      <w:r>
        <w:rPr>
          <w:rFonts w:ascii="Arial" w:eastAsia="Arial" w:hAnsi="Arial" w:cs="Arial"/>
          <w:spacing w:val="1"/>
        </w:rPr>
        <w:t>r</w:t>
      </w:r>
      <w:r>
        <w:rPr>
          <w:rFonts w:ascii="Arial" w:eastAsia="Arial" w:hAnsi="Arial" w:cs="Arial"/>
        </w:rPr>
        <w:t>a</w:t>
      </w:r>
      <w:r>
        <w:rPr>
          <w:rFonts w:ascii="Arial" w:eastAsia="Arial" w:hAnsi="Arial" w:cs="Arial"/>
          <w:spacing w:val="-1"/>
        </w:rPr>
        <w:t>il</w:t>
      </w:r>
      <w:r>
        <w:rPr>
          <w:rFonts w:ascii="Arial" w:eastAsia="Arial" w:hAnsi="Arial" w:cs="Arial"/>
        </w:rPr>
        <w:t xml:space="preserve">, </w:t>
      </w:r>
      <w:r>
        <w:rPr>
          <w:rFonts w:ascii="Arial" w:eastAsia="Arial" w:hAnsi="Arial" w:cs="Arial"/>
          <w:spacing w:val="1"/>
        </w:rPr>
        <w:t>r</w:t>
      </w:r>
      <w:r>
        <w:rPr>
          <w:rFonts w:ascii="Arial" w:eastAsia="Arial" w:hAnsi="Arial" w:cs="Arial"/>
        </w:rPr>
        <w:t>eco</w:t>
      </w:r>
      <w:r>
        <w:rPr>
          <w:rFonts w:ascii="Arial" w:eastAsia="Arial" w:hAnsi="Arial" w:cs="Arial"/>
          <w:spacing w:val="1"/>
        </w:rPr>
        <w:t>r</w:t>
      </w:r>
      <w:r>
        <w:rPr>
          <w:rFonts w:ascii="Arial" w:eastAsia="Arial" w:hAnsi="Arial" w:cs="Arial"/>
        </w:rPr>
        <w:t>d</w:t>
      </w:r>
      <w:r>
        <w:rPr>
          <w:rFonts w:ascii="Arial" w:eastAsia="Arial" w:hAnsi="Arial" w:cs="Arial"/>
          <w:spacing w:val="-1"/>
        </w:rPr>
        <w:t>i</w:t>
      </w:r>
      <w:r>
        <w:rPr>
          <w:rFonts w:ascii="Arial" w:eastAsia="Arial" w:hAnsi="Arial" w:cs="Arial"/>
          <w:spacing w:val="-3"/>
        </w:rPr>
        <w:t>n</w:t>
      </w:r>
      <w:r>
        <w:rPr>
          <w:rFonts w:ascii="Arial" w:eastAsia="Arial" w:hAnsi="Arial" w:cs="Arial"/>
        </w:rPr>
        <w:t>g</w:t>
      </w:r>
      <w:r>
        <w:rPr>
          <w:rFonts w:ascii="Arial" w:eastAsia="Arial" w:hAnsi="Arial" w:cs="Arial"/>
          <w:spacing w:val="3"/>
        </w:rPr>
        <w:t xml:space="preserve"> </w:t>
      </w:r>
      <w:r>
        <w:rPr>
          <w:rFonts w:ascii="Arial" w:eastAsia="Arial" w:hAnsi="Arial" w:cs="Arial"/>
        </w:rPr>
        <w:t>a</w:t>
      </w:r>
      <w:r>
        <w:rPr>
          <w:rFonts w:ascii="Arial" w:eastAsia="Arial" w:hAnsi="Arial" w:cs="Arial"/>
          <w:spacing w:val="-1"/>
        </w:rPr>
        <w:t>l</w:t>
      </w:r>
      <w:r>
        <w:rPr>
          <w:rFonts w:ascii="Arial" w:eastAsia="Arial" w:hAnsi="Arial" w:cs="Arial"/>
        </w:rPr>
        <w:t>l op</w:t>
      </w:r>
      <w:r>
        <w:rPr>
          <w:rFonts w:ascii="Arial" w:eastAsia="Arial" w:hAnsi="Arial" w:cs="Arial"/>
          <w:spacing w:val="-3"/>
        </w:rPr>
        <w:t>e</w:t>
      </w:r>
      <w:r>
        <w:rPr>
          <w:rFonts w:ascii="Arial" w:eastAsia="Arial" w:hAnsi="Arial" w:cs="Arial"/>
          <w:spacing w:val="1"/>
        </w:rPr>
        <w:t>r</w:t>
      </w:r>
      <w:r>
        <w:rPr>
          <w:rFonts w:ascii="Arial" w:eastAsia="Arial" w:hAnsi="Arial" w:cs="Arial"/>
        </w:rPr>
        <w:t>a</w:t>
      </w:r>
      <w:r>
        <w:rPr>
          <w:rFonts w:ascii="Arial" w:eastAsia="Arial" w:hAnsi="Arial" w:cs="Arial"/>
          <w:spacing w:val="1"/>
        </w:rPr>
        <w:t>t</w:t>
      </w:r>
      <w:r>
        <w:rPr>
          <w:rFonts w:ascii="Arial" w:eastAsia="Arial" w:hAnsi="Arial" w:cs="Arial"/>
          <w:spacing w:val="-1"/>
        </w:rPr>
        <w:t>i</w:t>
      </w:r>
      <w:r>
        <w:rPr>
          <w:rFonts w:ascii="Arial" w:eastAsia="Arial" w:hAnsi="Arial" w:cs="Arial"/>
        </w:rPr>
        <w:t>ons</w:t>
      </w:r>
      <w:r>
        <w:rPr>
          <w:rFonts w:ascii="Arial" w:eastAsia="Arial" w:hAnsi="Arial" w:cs="Arial"/>
          <w:spacing w:val="1"/>
        </w:rPr>
        <w:t xml:space="preserve"> </w:t>
      </w:r>
      <w:r>
        <w:rPr>
          <w:rFonts w:ascii="Arial" w:eastAsia="Arial" w:hAnsi="Arial" w:cs="Arial"/>
        </w:rPr>
        <w:t>on</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rPr>
        <w:t>d</w:t>
      </w:r>
      <w:r>
        <w:rPr>
          <w:rFonts w:ascii="Arial" w:eastAsia="Arial" w:hAnsi="Arial" w:cs="Arial"/>
          <w:spacing w:val="-3"/>
        </w:rPr>
        <w:t>a</w:t>
      </w:r>
      <w:r>
        <w:rPr>
          <w:rFonts w:ascii="Arial" w:eastAsia="Arial" w:hAnsi="Arial" w:cs="Arial"/>
          <w:spacing w:val="1"/>
        </w:rPr>
        <w:t>t</w:t>
      </w:r>
      <w:r>
        <w:rPr>
          <w:rFonts w:ascii="Arial" w:eastAsia="Arial" w:hAnsi="Arial" w:cs="Arial"/>
        </w:rPr>
        <w:t xml:space="preserve">a, </w:t>
      </w:r>
      <w:r>
        <w:rPr>
          <w:rFonts w:ascii="Arial" w:eastAsia="Arial" w:hAnsi="Arial" w:cs="Arial"/>
          <w:spacing w:val="-1"/>
        </w:rPr>
        <w:t>i</w:t>
      </w:r>
      <w:r>
        <w:rPr>
          <w:rFonts w:ascii="Arial" w:eastAsia="Arial" w:hAnsi="Arial" w:cs="Arial"/>
        </w:rPr>
        <w:t>nc</w:t>
      </w:r>
      <w:r>
        <w:rPr>
          <w:rFonts w:ascii="Arial" w:eastAsia="Arial" w:hAnsi="Arial" w:cs="Arial"/>
          <w:spacing w:val="-1"/>
        </w:rPr>
        <w:t>l</w:t>
      </w:r>
      <w:r>
        <w:rPr>
          <w:rFonts w:ascii="Arial" w:eastAsia="Arial" w:hAnsi="Arial" w:cs="Arial"/>
        </w:rPr>
        <w:t>ud</w:t>
      </w:r>
      <w:r>
        <w:rPr>
          <w:rFonts w:ascii="Arial" w:eastAsia="Arial" w:hAnsi="Arial" w:cs="Arial"/>
          <w:spacing w:val="-1"/>
        </w:rPr>
        <w:t>i</w:t>
      </w:r>
      <w:r>
        <w:rPr>
          <w:rFonts w:ascii="Arial" w:eastAsia="Arial" w:hAnsi="Arial" w:cs="Arial"/>
        </w:rPr>
        <w:t>ng</w:t>
      </w:r>
      <w:r>
        <w:rPr>
          <w:rFonts w:ascii="Arial" w:eastAsia="Arial" w:hAnsi="Arial" w:cs="Arial"/>
          <w:spacing w:val="3"/>
        </w:rPr>
        <w:t xml:space="preserve"> </w:t>
      </w:r>
      <w:r>
        <w:rPr>
          <w:rFonts w:ascii="Arial" w:eastAsia="Arial" w:hAnsi="Arial" w:cs="Arial"/>
          <w:spacing w:val="-2"/>
        </w:rPr>
        <w:t>v</w:t>
      </w:r>
      <w:r>
        <w:rPr>
          <w:rFonts w:ascii="Arial" w:eastAsia="Arial" w:hAnsi="Arial" w:cs="Arial"/>
          <w:spacing w:val="-1"/>
        </w:rPr>
        <w:t>i</w:t>
      </w:r>
      <w:r>
        <w:rPr>
          <w:rFonts w:ascii="Arial" w:eastAsia="Arial" w:hAnsi="Arial" w:cs="Arial"/>
        </w:rPr>
        <w:t>e</w:t>
      </w:r>
      <w:r>
        <w:rPr>
          <w:rFonts w:ascii="Arial" w:eastAsia="Arial" w:hAnsi="Arial" w:cs="Arial"/>
          <w:spacing w:val="-1"/>
        </w:rPr>
        <w:t>wi</w:t>
      </w:r>
      <w:r>
        <w:rPr>
          <w:rFonts w:ascii="Arial" w:eastAsia="Arial" w:hAnsi="Arial" w:cs="Arial"/>
        </w:rPr>
        <w:t>ng</w:t>
      </w:r>
      <w:r>
        <w:rPr>
          <w:rFonts w:ascii="Arial" w:eastAsia="Arial" w:hAnsi="Arial" w:cs="Arial"/>
          <w:spacing w:val="3"/>
        </w:rPr>
        <w:t xml:space="preserve"> </w:t>
      </w:r>
      <w:r>
        <w:rPr>
          <w:rFonts w:ascii="Arial" w:eastAsia="Arial" w:hAnsi="Arial" w:cs="Arial"/>
        </w:rPr>
        <w:t>and e</w:t>
      </w:r>
      <w:r>
        <w:rPr>
          <w:rFonts w:ascii="Arial" w:eastAsia="Arial" w:hAnsi="Arial" w:cs="Arial"/>
          <w:spacing w:val="-2"/>
        </w:rPr>
        <w:t>x</w:t>
      </w:r>
      <w:r>
        <w:rPr>
          <w:rFonts w:ascii="Arial" w:eastAsia="Arial" w:hAnsi="Arial" w:cs="Arial"/>
        </w:rPr>
        <w:t>po</w:t>
      </w:r>
      <w:r>
        <w:rPr>
          <w:rFonts w:ascii="Arial" w:eastAsia="Arial" w:hAnsi="Arial" w:cs="Arial"/>
          <w:spacing w:val="1"/>
        </w:rPr>
        <w:t>rt</w:t>
      </w:r>
      <w:r>
        <w:rPr>
          <w:rFonts w:ascii="Arial" w:eastAsia="Arial" w:hAnsi="Arial" w:cs="Arial"/>
          <w:spacing w:val="-1"/>
        </w:rPr>
        <w:t>i</w:t>
      </w:r>
      <w:r>
        <w:rPr>
          <w:rFonts w:ascii="Arial" w:eastAsia="Arial" w:hAnsi="Arial" w:cs="Arial"/>
        </w:rPr>
        <w:t>n</w:t>
      </w:r>
      <w:r>
        <w:rPr>
          <w:rFonts w:ascii="Arial" w:eastAsia="Arial" w:hAnsi="Arial" w:cs="Arial"/>
          <w:spacing w:val="2"/>
        </w:rPr>
        <w:t>g</w:t>
      </w:r>
      <w:r>
        <w:rPr>
          <w:rFonts w:ascii="Arial" w:eastAsia="Arial" w:hAnsi="Arial" w:cs="Arial"/>
        </w:rPr>
        <w:t>.</w:t>
      </w:r>
      <w:r>
        <w:rPr>
          <w:rFonts w:ascii="Arial" w:eastAsia="Arial" w:hAnsi="Arial" w:cs="Arial"/>
          <w:spacing w:val="60"/>
        </w:rPr>
        <w:t xml:space="preserve"> </w:t>
      </w:r>
      <w:r>
        <w:rPr>
          <w:rFonts w:ascii="Arial" w:eastAsia="Arial" w:hAnsi="Arial" w:cs="Arial"/>
          <w:spacing w:val="2"/>
        </w:rPr>
        <w:t>T</w:t>
      </w:r>
      <w:r>
        <w:rPr>
          <w:rFonts w:ascii="Arial" w:eastAsia="Arial" w:hAnsi="Arial" w:cs="Arial"/>
        </w:rPr>
        <w:t>he</w:t>
      </w:r>
      <w:r>
        <w:rPr>
          <w:rFonts w:ascii="Arial" w:eastAsia="Arial" w:hAnsi="Arial" w:cs="Arial"/>
          <w:spacing w:val="-2"/>
        </w:rPr>
        <w:t xml:space="preserve"> </w:t>
      </w:r>
      <w:r>
        <w:rPr>
          <w:rFonts w:ascii="Arial" w:eastAsia="Arial" w:hAnsi="Arial" w:cs="Arial"/>
        </w:rPr>
        <w:t>aud</w:t>
      </w:r>
      <w:r>
        <w:rPr>
          <w:rFonts w:ascii="Arial" w:eastAsia="Arial" w:hAnsi="Arial" w:cs="Arial"/>
          <w:spacing w:val="-1"/>
        </w:rPr>
        <w:t>i</w:t>
      </w:r>
      <w:r>
        <w:rPr>
          <w:rFonts w:ascii="Arial" w:eastAsia="Arial" w:hAnsi="Arial" w:cs="Arial"/>
        </w:rPr>
        <w:t xml:space="preserve">t </w:t>
      </w:r>
      <w:r>
        <w:rPr>
          <w:rFonts w:ascii="Arial" w:eastAsia="Arial" w:hAnsi="Arial" w:cs="Arial"/>
          <w:spacing w:val="-1"/>
        </w:rPr>
        <w:t>l</w:t>
      </w:r>
      <w:r>
        <w:rPr>
          <w:rFonts w:ascii="Arial" w:eastAsia="Arial" w:hAnsi="Arial" w:cs="Arial"/>
        </w:rPr>
        <w:t>og</w:t>
      </w:r>
      <w:r>
        <w:rPr>
          <w:rFonts w:ascii="Arial" w:eastAsia="Arial" w:hAnsi="Arial" w:cs="Arial"/>
          <w:spacing w:val="-2"/>
        </w:rPr>
        <w:t xml:space="preserve"> </w:t>
      </w:r>
      <w:r>
        <w:rPr>
          <w:rFonts w:ascii="Arial" w:eastAsia="Arial" w:hAnsi="Arial" w:cs="Arial"/>
          <w:spacing w:val="1"/>
        </w:rPr>
        <w:t>r</w:t>
      </w:r>
      <w:r>
        <w:rPr>
          <w:rFonts w:ascii="Arial" w:eastAsia="Arial" w:hAnsi="Arial" w:cs="Arial"/>
        </w:rPr>
        <w:t>eco</w:t>
      </w:r>
      <w:r>
        <w:rPr>
          <w:rFonts w:ascii="Arial" w:eastAsia="Arial" w:hAnsi="Arial" w:cs="Arial"/>
          <w:spacing w:val="1"/>
        </w:rPr>
        <w:t>r</w:t>
      </w:r>
      <w:r>
        <w:rPr>
          <w:rFonts w:ascii="Arial" w:eastAsia="Arial" w:hAnsi="Arial" w:cs="Arial"/>
        </w:rPr>
        <w:t>ds</w:t>
      </w:r>
      <w:r>
        <w:rPr>
          <w:rFonts w:ascii="Arial" w:eastAsia="Arial" w:hAnsi="Arial" w:cs="Arial"/>
          <w:spacing w:val="-1"/>
        </w:rPr>
        <w:t xml:space="preserve"> </w:t>
      </w:r>
      <w:r>
        <w:rPr>
          <w:rFonts w:ascii="Arial" w:eastAsia="Arial" w:hAnsi="Arial" w:cs="Arial"/>
        </w:rPr>
        <w:t>ope</w:t>
      </w:r>
      <w:r>
        <w:rPr>
          <w:rFonts w:ascii="Arial" w:eastAsia="Arial" w:hAnsi="Arial" w:cs="Arial"/>
          <w:spacing w:val="1"/>
        </w:rPr>
        <w:t>r</w:t>
      </w:r>
      <w:r>
        <w:rPr>
          <w:rFonts w:ascii="Arial" w:eastAsia="Arial" w:hAnsi="Arial" w:cs="Arial"/>
          <w:spacing w:val="-3"/>
        </w:rPr>
        <w:t>a</w:t>
      </w:r>
      <w:r>
        <w:rPr>
          <w:rFonts w:ascii="Arial" w:eastAsia="Arial" w:hAnsi="Arial" w:cs="Arial"/>
          <w:spacing w:val="1"/>
        </w:rPr>
        <w:t>t</w:t>
      </w:r>
      <w:r>
        <w:rPr>
          <w:rFonts w:ascii="Arial" w:eastAsia="Arial" w:hAnsi="Arial" w:cs="Arial"/>
          <w:spacing w:val="-1"/>
        </w:rPr>
        <w:t>i</w:t>
      </w:r>
      <w:r>
        <w:rPr>
          <w:rFonts w:ascii="Arial" w:eastAsia="Arial" w:hAnsi="Arial" w:cs="Arial"/>
        </w:rPr>
        <w:t>on, da</w:t>
      </w:r>
      <w:r>
        <w:rPr>
          <w:rFonts w:ascii="Arial" w:eastAsia="Arial" w:hAnsi="Arial" w:cs="Arial"/>
          <w:spacing w:val="1"/>
        </w:rPr>
        <w:t>t</w:t>
      </w:r>
      <w:r>
        <w:rPr>
          <w:rFonts w:ascii="Arial" w:eastAsia="Arial" w:hAnsi="Arial" w:cs="Arial"/>
        </w:rPr>
        <w:t>e</w:t>
      </w:r>
      <w:r>
        <w:rPr>
          <w:rFonts w:ascii="Arial" w:eastAsia="Arial" w:hAnsi="Arial" w:cs="Arial"/>
          <w:spacing w:val="-2"/>
        </w:rPr>
        <w:t xml:space="preserve"> </w:t>
      </w:r>
      <w:r>
        <w:rPr>
          <w:rFonts w:ascii="Arial" w:eastAsia="Arial" w:hAnsi="Arial" w:cs="Arial"/>
          <w:spacing w:val="-3"/>
        </w:rPr>
        <w:t>a</w:t>
      </w:r>
      <w:r>
        <w:rPr>
          <w:rFonts w:ascii="Arial" w:eastAsia="Arial" w:hAnsi="Arial" w:cs="Arial"/>
        </w:rPr>
        <w:t>nd</w:t>
      </w:r>
      <w:r>
        <w:rPr>
          <w:rFonts w:ascii="Arial" w:eastAsia="Arial" w:hAnsi="Arial" w:cs="Arial"/>
          <w:spacing w:val="1"/>
        </w:rPr>
        <w:t xml:space="preserve"> t</w:t>
      </w:r>
      <w:r>
        <w:rPr>
          <w:rFonts w:ascii="Arial" w:eastAsia="Arial" w:hAnsi="Arial" w:cs="Arial"/>
          <w:spacing w:val="-1"/>
        </w:rPr>
        <w:t>i</w:t>
      </w:r>
      <w:r>
        <w:rPr>
          <w:rFonts w:ascii="Arial" w:eastAsia="Arial" w:hAnsi="Arial" w:cs="Arial"/>
          <w:spacing w:val="1"/>
        </w:rPr>
        <w:t>m</w:t>
      </w:r>
      <w:r>
        <w:rPr>
          <w:rFonts w:ascii="Arial" w:eastAsia="Arial" w:hAnsi="Arial" w:cs="Arial"/>
          <w:spacing w:val="-3"/>
        </w:rPr>
        <w:t>e</w:t>
      </w:r>
      <w:r>
        <w:rPr>
          <w:rFonts w:ascii="Arial" w:eastAsia="Arial" w:hAnsi="Arial" w:cs="Arial"/>
        </w:rPr>
        <w:t>,</w:t>
      </w:r>
      <w:r>
        <w:rPr>
          <w:rFonts w:ascii="Arial" w:eastAsia="Arial" w:hAnsi="Arial" w:cs="Arial"/>
          <w:spacing w:val="2"/>
        </w:rPr>
        <w:t xml:space="preserve"> </w:t>
      </w:r>
      <w:r>
        <w:rPr>
          <w:rFonts w:ascii="Arial" w:eastAsia="Arial" w:hAnsi="Arial" w:cs="Arial"/>
        </w:rPr>
        <w:t>and</w:t>
      </w:r>
      <w:r>
        <w:rPr>
          <w:rFonts w:ascii="Arial" w:eastAsia="Arial" w:hAnsi="Arial" w:cs="Arial"/>
          <w:spacing w:val="-4"/>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rPr>
        <w:t>us</w:t>
      </w:r>
      <w:r>
        <w:rPr>
          <w:rFonts w:ascii="Arial" w:eastAsia="Arial" w:hAnsi="Arial" w:cs="Arial"/>
          <w:spacing w:val="-3"/>
        </w:rPr>
        <w:t>e</w:t>
      </w:r>
      <w:r>
        <w:rPr>
          <w:rFonts w:ascii="Arial" w:eastAsia="Arial" w:hAnsi="Arial" w:cs="Arial"/>
        </w:rPr>
        <w:t>r</w:t>
      </w:r>
      <w:r>
        <w:rPr>
          <w:rFonts w:ascii="Arial" w:eastAsia="Arial" w:hAnsi="Arial" w:cs="Arial"/>
          <w:spacing w:val="2"/>
        </w:rPr>
        <w:t xml:space="preserve"> </w:t>
      </w:r>
      <w:r>
        <w:rPr>
          <w:rFonts w:ascii="Arial" w:eastAsia="Arial" w:hAnsi="Arial" w:cs="Arial"/>
        </w:rPr>
        <w:t>p</w:t>
      </w:r>
      <w:r>
        <w:rPr>
          <w:rFonts w:ascii="Arial" w:eastAsia="Arial" w:hAnsi="Arial" w:cs="Arial"/>
          <w:spacing w:val="-3"/>
        </w:rPr>
        <w:t>e</w:t>
      </w:r>
      <w:r>
        <w:rPr>
          <w:rFonts w:ascii="Arial" w:eastAsia="Arial" w:hAnsi="Arial" w:cs="Arial"/>
          <w:spacing w:val="-2"/>
        </w:rPr>
        <w:t>r</w:t>
      </w:r>
      <w:r>
        <w:rPr>
          <w:rFonts w:ascii="Arial" w:eastAsia="Arial" w:hAnsi="Arial" w:cs="Arial"/>
          <w:spacing w:val="1"/>
        </w:rPr>
        <w:t>f</w:t>
      </w:r>
      <w:r>
        <w:rPr>
          <w:rFonts w:ascii="Arial" w:eastAsia="Arial" w:hAnsi="Arial" w:cs="Arial"/>
        </w:rPr>
        <w:t>o</w:t>
      </w:r>
      <w:r>
        <w:rPr>
          <w:rFonts w:ascii="Arial" w:eastAsia="Arial" w:hAnsi="Arial" w:cs="Arial"/>
          <w:spacing w:val="-2"/>
        </w:rPr>
        <w:t>r</w:t>
      </w:r>
      <w:r>
        <w:rPr>
          <w:rFonts w:ascii="Arial" w:eastAsia="Arial" w:hAnsi="Arial" w:cs="Arial"/>
          <w:spacing w:val="1"/>
        </w:rPr>
        <w:t>m</w:t>
      </w:r>
      <w:r>
        <w:rPr>
          <w:rFonts w:ascii="Arial" w:eastAsia="Arial" w:hAnsi="Arial" w:cs="Arial"/>
          <w:spacing w:val="-1"/>
        </w:rPr>
        <w:t>i</w:t>
      </w:r>
      <w:r>
        <w:rPr>
          <w:rFonts w:ascii="Arial" w:eastAsia="Arial" w:hAnsi="Arial" w:cs="Arial"/>
        </w:rPr>
        <w:t>ng</w:t>
      </w:r>
      <w:r>
        <w:rPr>
          <w:rFonts w:ascii="Arial" w:eastAsia="Arial" w:hAnsi="Arial" w:cs="Arial"/>
          <w:spacing w:val="1"/>
        </w:rPr>
        <w:t xml:space="preserve"> t</w:t>
      </w:r>
      <w:r>
        <w:rPr>
          <w:rFonts w:ascii="Arial" w:eastAsia="Arial" w:hAnsi="Arial" w:cs="Arial"/>
        </w:rPr>
        <w:t>he</w:t>
      </w:r>
      <w:r>
        <w:rPr>
          <w:rFonts w:ascii="Arial" w:eastAsia="Arial" w:hAnsi="Arial" w:cs="Arial"/>
          <w:spacing w:val="-2"/>
        </w:rPr>
        <w:t xml:space="preserve"> </w:t>
      </w:r>
      <w:r>
        <w:rPr>
          <w:rFonts w:ascii="Arial" w:eastAsia="Arial" w:hAnsi="Arial" w:cs="Arial"/>
        </w:rPr>
        <w:t>ope</w:t>
      </w:r>
      <w:r>
        <w:rPr>
          <w:rFonts w:ascii="Arial" w:eastAsia="Arial" w:hAnsi="Arial" w:cs="Arial"/>
          <w:spacing w:val="1"/>
        </w:rPr>
        <w:t>r</w:t>
      </w:r>
      <w:r>
        <w:rPr>
          <w:rFonts w:ascii="Arial" w:eastAsia="Arial" w:hAnsi="Arial" w:cs="Arial"/>
          <w:spacing w:val="-3"/>
        </w:rPr>
        <w:t>a</w:t>
      </w:r>
      <w:r>
        <w:rPr>
          <w:rFonts w:ascii="Arial" w:eastAsia="Arial" w:hAnsi="Arial" w:cs="Arial"/>
          <w:spacing w:val="1"/>
        </w:rPr>
        <w:t>t</w:t>
      </w:r>
      <w:r>
        <w:rPr>
          <w:rFonts w:ascii="Arial" w:eastAsia="Arial" w:hAnsi="Arial" w:cs="Arial"/>
          <w:spacing w:val="-1"/>
        </w:rPr>
        <w:t>i</w:t>
      </w:r>
      <w:r>
        <w:rPr>
          <w:rFonts w:ascii="Arial" w:eastAsia="Arial" w:hAnsi="Arial" w:cs="Arial"/>
        </w:rPr>
        <w:t>on, pe</w:t>
      </w:r>
      <w:r>
        <w:rPr>
          <w:rFonts w:ascii="Arial" w:eastAsia="Arial" w:hAnsi="Arial" w:cs="Arial"/>
          <w:spacing w:val="1"/>
        </w:rPr>
        <w:t>rm</w:t>
      </w:r>
      <w:r>
        <w:rPr>
          <w:rFonts w:ascii="Arial" w:eastAsia="Arial" w:hAnsi="Arial" w:cs="Arial"/>
          <w:spacing w:val="-1"/>
        </w:rPr>
        <w:t>it</w:t>
      </w:r>
      <w:r>
        <w:rPr>
          <w:rFonts w:ascii="Arial" w:eastAsia="Arial" w:hAnsi="Arial" w:cs="Arial"/>
          <w:spacing w:val="1"/>
        </w:rPr>
        <w:t>t</w:t>
      </w:r>
      <w:r>
        <w:rPr>
          <w:rFonts w:ascii="Arial" w:eastAsia="Arial" w:hAnsi="Arial" w:cs="Arial"/>
          <w:spacing w:val="-1"/>
        </w:rPr>
        <w:t>i</w:t>
      </w:r>
      <w:r>
        <w:rPr>
          <w:rFonts w:ascii="Arial" w:eastAsia="Arial" w:hAnsi="Arial" w:cs="Arial"/>
        </w:rPr>
        <w:t>ng</w:t>
      </w:r>
      <w:r>
        <w:rPr>
          <w:rFonts w:ascii="Arial" w:eastAsia="Arial" w:hAnsi="Arial" w:cs="Arial"/>
          <w:spacing w:val="1"/>
        </w:rPr>
        <w:t xml:space="preserve"> </w:t>
      </w:r>
      <w:r>
        <w:rPr>
          <w:rFonts w:ascii="Arial" w:eastAsia="Arial" w:hAnsi="Arial" w:cs="Arial"/>
          <w:spacing w:val="-2"/>
        </w:rPr>
        <w:t>r</w:t>
      </w:r>
      <w:r>
        <w:rPr>
          <w:rFonts w:ascii="Arial" w:eastAsia="Arial" w:hAnsi="Arial" w:cs="Arial"/>
        </w:rPr>
        <w:t>e</w:t>
      </w:r>
      <w:r>
        <w:rPr>
          <w:rFonts w:ascii="Arial" w:eastAsia="Arial" w:hAnsi="Arial" w:cs="Arial"/>
          <w:spacing w:val="-2"/>
        </w:rPr>
        <w:t>v</w:t>
      </w:r>
      <w:r>
        <w:rPr>
          <w:rFonts w:ascii="Arial" w:eastAsia="Arial" w:hAnsi="Arial" w:cs="Arial"/>
          <w:spacing w:val="-1"/>
        </w:rPr>
        <w:t>i</w:t>
      </w:r>
      <w:r>
        <w:rPr>
          <w:rFonts w:ascii="Arial" w:eastAsia="Arial" w:hAnsi="Arial" w:cs="Arial"/>
          <w:spacing w:val="2"/>
        </w:rPr>
        <w:t>e</w:t>
      </w:r>
      <w:r>
        <w:rPr>
          <w:rFonts w:ascii="Arial" w:eastAsia="Arial" w:hAnsi="Arial" w:cs="Arial"/>
        </w:rPr>
        <w:t>w</w:t>
      </w:r>
      <w:r>
        <w:rPr>
          <w:rFonts w:ascii="Arial" w:eastAsia="Arial" w:hAnsi="Arial" w:cs="Arial"/>
          <w:spacing w:val="-2"/>
        </w:rPr>
        <w:t xml:space="preserve"> </w:t>
      </w:r>
      <w:r>
        <w:rPr>
          <w:rFonts w:ascii="Arial" w:eastAsia="Arial" w:hAnsi="Arial" w:cs="Arial"/>
        </w:rPr>
        <w:t>of</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4"/>
        </w:rPr>
        <w:t xml:space="preserve"> </w:t>
      </w:r>
      <w:r>
        <w:rPr>
          <w:rFonts w:ascii="Arial" w:eastAsia="Arial" w:hAnsi="Arial" w:cs="Arial"/>
        </w:rPr>
        <w:t>aud</w:t>
      </w:r>
      <w:r>
        <w:rPr>
          <w:rFonts w:ascii="Arial" w:eastAsia="Arial" w:hAnsi="Arial" w:cs="Arial"/>
          <w:spacing w:val="-1"/>
        </w:rPr>
        <w:t>i</w:t>
      </w:r>
      <w:r>
        <w:rPr>
          <w:rFonts w:ascii="Arial" w:eastAsia="Arial" w:hAnsi="Arial" w:cs="Arial"/>
        </w:rPr>
        <w:t>t</w:t>
      </w:r>
      <w:r>
        <w:rPr>
          <w:rFonts w:ascii="Arial" w:eastAsia="Arial" w:hAnsi="Arial" w:cs="Arial"/>
          <w:spacing w:val="2"/>
        </w:rPr>
        <w:t xml:space="preserve"> </w:t>
      </w:r>
      <w:r>
        <w:rPr>
          <w:rFonts w:ascii="Arial" w:eastAsia="Arial" w:hAnsi="Arial" w:cs="Arial"/>
          <w:spacing w:val="-1"/>
        </w:rPr>
        <w:t>t</w:t>
      </w:r>
      <w:r>
        <w:rPr>
          <w:rFonts w:ascii="Arial" w:eastAsia="Arial" w:hAnsi="Arial" w:cs="Arial"/>
          <w:spacing w:val="1"/>
        </w:rPr>
        <w:t>r</w:t>
      </w:r>
      <w:r>
        <w:rPr>
          <w:rFonts w:ascii="Arial" w:eastAsia="Arial" w:hAnsi="Arial" w:cs="Arial"/>
        </w:rPr>
        <w:t>a</w:t>
      </w:r>
      <w:r>
        <w:rPr>
          <w:rFonts w:ascii="Arial" w:eastAsia="Arial" w:hAnsi="Arial" w:cs="Arial"/>
          <w:spacing w:val="-1"/>
        </w:rPr>
        <w:t>i</w:t>
      </w:r>
      <w:r>
        <w:rPr>
          <w:rFonts w:ascii="Arial" w:eastAsia="Arial" w:hAnsi="Arial" w:cs="Arial"/>
        </w:rPr>
        <w:t>l as</w:t>
      </w:r>
      <w:r>
        <w:rPr>
          <w:rFonts w:ascii="Arial" w:eastAsia="Arial" w:hAnsi="Arial" w:cs="Arial"/>
          <w:spacing w:val="1"/>
        </w:rPr>
        <w:t xml:space="preserve"> </w:t>
      </w:r>
      <w:r>
        <w:rPr>
          <w:rFonts w:ascii="Arial" w:eastAsia="Arial" w:hAnsi="Arial" w:cs="Arial"/>
        </w:rPr>
        <w:t>nec</w:t>
      </w:r>
      <w:r>
        <w:rPr>
          <w:rFonts w:ascii="Arial" w:eastAsia="Arial" w:hAnsi="Arial" w:cs="Arial"/>
          <w:spacing w:val="-3"/>
        </w:rPr>
        <w:t>e</w:t>
      </w:r>
      <w:r>
        <w:rPr>
          <w:rFonts w:ascii="Arial" w:eastAsia="Arial" w:hAnsi="Arial" w:cs="Arial"/>
        </w:rPr>
        <w:t>ssa</w:t>
      </w:r>
      <w:r>
        <w:rPr>
          <w:rFonts w:ascii="Arial" w:eastAsia="Arial" w:hAnsi="Arial" w:cs="Arial"/>
          <w:spacing w:val="1"/>
        </w:rPr>
        <w:t>r</w:t>
      </w:r>
      <w:r>
        <w:rPr>
          <w:rFonts w:ascii="Arial" w:eastAsia="Arial" w:hAnsi="Arial" w:cs="Arial"/>
          <w:spacing w:val="-2"/>
        </w:rPr>
        <w:t>y</w:t>
      </w:r>
      <w:r>
        <w:rPr>
          <w:rFonts w:ascii="Arial" w:eastAsia="Arial" w:hAnsi="Arial" w:cs="Arial"/>
        </w:rPr>
        <w:t>.</w:t>
      </w:r>
    </w:p>
    <w:p w14:paraId="192173F6" w14:textId="77777777" w:rsidR="00874426" w:rsidRDefault="00874426">
      <w:pPr>
        <w:spacing w:before="11" w:after="0" w:line="240" w:lineRule="exact"/>
        <w:rPr>
          <w:sz w:val="24"/>
          <w:szCs w:val="24"/>
        </w:rPr>
      </w:pPr>
    </w:p>
    <w:p w14:paraId="336A5CA4" w14:textId="77777777" w:rsidR="00874426" w:rsidRDefault="003A1128">
      <w:pPr>
        <w:spacing w:after="0" w:line="239" w:lineRule="auto"/>
        <w:ind w:left="116" w:right="606"/>
        <w:rPr>
          <w:rFonts w:ascii="Arial" w:eastAsia="Arial" w:hAnsi="Arial" w:cs="Arial"/>
        </w:rPr>
      </w:pPr>
      <w:proofErr w:type="spellStart"/>
      <w:r>
        <w:rPr>
          <w:rFonts w:ascii="Arial" w:eastAsia="Arial" w:hAnsi="Arial" w:cs="Arial"/>
          <w:spacing w:val="-1"/>
        </w:rPr>
        <w:t>REDC</w:t>
      </w:r>
      <w:r>
        <w:rPr>
          <w:rFonts w:ascii="Arial" w:eastAsia="Arial" w:hAnsi="Arial" w:cs="Arial"/>
        </w:rPr>
        <w:t>ap</w:t>
      </w:r>
      <w:proofErr w:type="spellEnd"/>
      <w:r>
        <w:rPr>
          <w:rFonts w:ascii="Arial" w:eastAsia="Arial" w:hAnsi="Arial" w:cs="Arial"/>
          <w:spacing w:val="1"/>
        </w:rPr>
        <w:t xml:space="preserve"> </w:t>
      </w:r>
      <w:r>
        <w:rPr>
          <w:rFonts w:ascii="Arial" w:eastAsia="Arial" w:hAnsi="Arial" w:cs="Arial"/>
        </w:rPr>
        <w:t>en</w:t>
      </w:r>
      <w:r>
        <w:rPr>
          <w:rFonts w:ascii="Arial" w:eastAsia="Arial" w:hAnsi="Arial" w:cs="Arial"/>
          <w:spacing w:val="3"/>
        </w:rPr>
        <w:t>f</w:t>
      </w:r>
      <w:r>
        <w:rPr>
          <w:rFonts w:ascii="Arial" w:eastAsia="Arial" w:hAnsi="Arial" w:cs="Arial"/>
          <w:spacing w:val="-3"/>
        </w:rPr>
        <w:t>o</w:t>
      </w:r>
      <w:r>
        <w:rPr>
          <w:rFonts w:ascii="Arial" w:eastAsia="Arial" w:hAnsi="Arial" w:cs="Arial"/>
          <w:spacing w:val="1"/>
        </w:rPr>
        <w:t>r</w:t>
      </w:r>
      <w:r>
        <w:rPr>
          <w:rFonts w:ascii="Arial" w:eastAsia="Arial" w:hAnsi="Arial" w:cs="Arial"/>
        </w:rPr>
        <w:t>ces</w:t>
      </w:r>
      <w:r>
        <w:rPr>
          <w:rFonts w:ascii="Arial" w:eastAsia="Arial" w:hAnsi="Arial" w:cs="Arial"/>
          <w:spacing w:val="-1"/>
        </w:rPr>
        <w:t xml:space="preserve"> </w:t>
      </w:r>
      <w:r>
        <w:rPr>
          <w:rFonts w:ascii="Arial" w:eastAsia="Arial" w:hAnsi="Arial" w:cs="Arial"/>
        </w:rPr>
        <w:t>da</w:t>
      </w:r>
      <w:r>
        <w:rPr>
          <w:rFonts w:ascii="Arial" w:eastAsia="Arial" w:hAnsi="Arial" w:cs="Arial"/>
          <w:spacing w:val="2"/>
        </w:rPr>
        <w:t>t</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t</w:t>
      </w:r>
      <w:r>
        <w:rPr>
          <w:rFonts w:ascii="Arial" w:eastAsia="Arial" w:hAnsi="Arial" w:cs="Arial"/>
          <w:spacing w:val="-3"/>
        </w:rPr>
        <w:t>e</w:t>
      </w:r>
      <w:r>
        <w:rPr>
          <w:rFonts w:ascii="Arial" w:eastAsia="Arial" w:hAnsi="Arial" w:cs="Arial"/>
          <w:spacing w:val="2"/>
        </w:rPr>
        <w:t>g</w:t>
      </w:r>
      <w:r>
        <w:rPr>
          <w:rFonts w:ascii="Arial" w:eastAsia="Arial" w:hAnsi="Arial" w:cs="Arial"/>
          <w:spacing w:val="1"/>
        </w:rPr>
        <w:t>r</w:t>
      </w:r>
      <w:r>
        <w:rPr>
          <w:rFonts w:ascii="Arial" w:eastAsia="Arial" w:hAnsi="Arial" w:cs="Arial"/>
          <w:spacing w:val="-1"/>
        </w:rPr>
        <w:t>i</w:t>
      </w:r>
      <w:r>
        <w:rPr>
          <w:rFonts w:ascii="Arial" w:eastAsia="Arial" w:hAnsi="Arial" w:cs="Arial"/>
          <w:spacing w:val="1"/>
        </w:rPr>
        <w:t>t</w:t>
      </w:r>
      <w:r>
        <w:rPr>
          <w:rFonts w:ascii="Arial" w:eastAsia="Arial" w:hAnsi="Arial" w:cs="Arial"/>
        </w:rPr>
        <w:t>y</w:t>
      </w:r>
      <w:r>
        <w:rPr>
          <w:rFonts w:ascii="Arial" w:eastAsia="Arial" w:hAnsi="Arial" w:cs="Arial"/>
          <w:spacing w:val="-1"/>
        </w:rPr>
        <w:t xml:space="preserve"> </w:t>
      </w:r>
      <w:r>
        <w:rPr>
          <w:rFonts w:ascii="Arial" w:eastAsia="Arial" w:hAnsi="Arial" w:cs="Arial"/>
        </w:rPr>
        <w:t>p</w:t>
      </w:r>
      <w:r>
        <w:rPr>
          <w:rFonts w:ascii="Arial" w:eastAsia="Arial" w:hAnsi="Arial" w:cs="Arial"/>
          <w:spacing w:val="1"/>
        </w:rPr>
        <w:t>r</w:t>
      </w:r>
      <w:r>
        <w:rPr>
          <w:rFonts w:ascii="Arial" w:eastAsia="Arial" w:hAnsi="Arial" w:cs="Arial"/>
          <w:spacing w:val="-3"/>
        </w:rPr>
        <w:t>o</w:t>
      </w:r>
      <w:r>
        <w:rPr>
          <w:rFonts w:ascii="Arial" w:eastAsia="Arial" w:hAnsi="Arial" w:cs="Arial"/>
          <w:spacing w:val="1"/>
        </w:rPr>
        <w:t>t</w:t>
      </w:r>
      <w:r>
        <w:rPr>
          <w:rFonts w:ascii="Arial" w:eastAsia="Arial" w:hAnsi="Arial" w:cs="Arial"/>
        </w:rPr>
        <w:t>e</w:t>
      </w:r>
      <w:r>
        <w:rPr>
          <w:rFonts w:ascii="Arial" w:eastAsia="Arial" w:hAnsi="Arial" w:cs="Arial"/>
          <w:spacing w:val="-2"/>
        </w:rPr>
        <w:t>c</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1"/>
        </w:rPr>
        <w:t xml:space="preserve"> </w:t>
      </w:r>
      <w:r>
        <w:rPr>
          <w:rFonts w:ascii="Arial" w:eastAsia="Arial" w:hAnsi="Arial" w:cs="Arial"/>
        </w:rPr>
        <w:t>by</w:t>
      </w:r>
      <w:r>
        <w:rPr>
          <w:rFonts w:ascii="Arial" w:eastAsia="Arial" w:hAnsi="Arial" w:cs="Arial"/>
          <w:spacing w:val="-1"/>
        </w:rPr>
        <w:t xml:space="preserve"> </w:t>
      </w:r>
      <w:r>
        <w:rPr>
          <w:rFonts w:ascii="Arial" w:eastAsia="Arial" w:hAnsi="Arial" w:cs="Arial"/>
        </w:rPr>
        <w:t>d</w:t>
      </w:r>
      <w:r>
        <w:rPr>
          <w:rFonts w:ascii="Arial" w:eastAsia="Arial" w:hAnsi="Arial" w:cs="Arial"/>
          <w:spacing w:val="-3"/>
        </w:rPr>
        <w:t>e</w:t>
      </w:r>
      <w:r>
        <w:rPr>
          <w:rFonts w:ascii="Arial" w:eastAsia="Arial" w:hAnsi="Arial" w:cs="Arial"/>
        </w:rPr>
        <w:t>s</w:t>
      </w:r>
      <w:r>
        <w:rPr>
          <w:rFonts w:ascii="Arial" w:eastAsia="Arial" w:hAnsi="Arial" w:cs="Arial"/>
          <w:spacing w:val="-1"/>
        </w:rPr>
        <w:t>i</w:t>
      </w:r>
      <w:r>
        <w:rPr>
          <w:rFonts w:ascii="Arial" w:eastAsia="Arial" w:hAnsi="Arial" w:cs="Arial"/>
          <w:spacing w:val="2"/>
        </w:rPr>
        <w:t>g</w:t>
      </w:r>
      <w:r>
        <w:rPr>
          <w:rFonts w:ascii="Arial" w:eastAsia="Arial" w:hAnsi="Arial" w:cs="Arial"/>
        </w:rPr>
        <w:t>n; a</w:t>
      </w:r>
      <w:r>
        <w:rPr>
          <w:rFonts w:ascii="Arial" w:eastAsia="Arial" w:hAnsi="Arial" w:cs="Arial"/>
          <w:spacing w:val="-1"/>
        </w:rPr>
        <w:t>l</w:t>
      </w:r>
      <w:r>
        <w:rPr>
          <w:rFonts w:ascii="Arial" w:eastAsia="Arial" w:hAnsi="Arial" w:cs="Arial"/>
        </w:rPr>
        <w:t xml:space="preserve">l </w:t>
      </w:r>
      <w:r>
        <w:rPr>
          <w:rFonts w:ascii="Arial" w:eastAsia="Arial" w:hAnsi="Arial" w:cs="Arial"/>
          <w:spacing w:val="1"/>
        </w:rPr>
        <w:t>“</w:t>
      </w:r>
      <w:r>
        <w:rPr>
          <w:rFonts w:ascii="Arial" w:eastAsia="Arial" w:hAnsi="Arial" w:cs="Arial"/>
        </w:rPr>
        <w:t>d</w:t>
      </w:r>
      <w:r>
        <w:rPr>
          <w:rFonts w:ascii="Arial" w:eastAsia="Arial" w:hAnsi="Arial" w:cs="Arial"/>
          <w:spacing w:val="-3"/>
        </w:rPr>
        <w:t>a</w:t>
      </w:r>
      <w:r>
        <w:rPr>
          <w:rFonts w:ascii="Arial" w:eastAsia="Arial" w:hAnsi="Arial" w:cs="Arial"/>
          <w:spacing w:val="1"/>
        </w:rPr>
        <w:t>t</w:t>
      </w:r>
      <w:r>
        <w:rPr>
          <w:rFonts w:ascii="Arial" w:eastAsia="Arial" w:hAnsi="Arial" w:cs="Arial"/>
        </w:rPr>
        <w:t>abase</w:t>
      </w:r>
      <w:r>
        <w:rPr>
          <w:rFonts w:ascii="Arial" w:eastAsia="Arial" w:hAnsi="Arial" w:cs="Arial"/>
          <w:spacing w:val="-2"/>
        </w:rPr>
        <w:t>s</w:t>
      </w:r>
      <w:r>
        <w:rPr>
          <w:rFonts w:ascii="Arial" w:eastAsia="Arial" w:hAnsi="Arial" w:cs="Arial"/>
        </w:rPr>
        <w:t>”</w:t>
      </w:r>
      <w:r>
        <w:rPr>
          <w:rFonts w:ascii="Arial" w:eastAsia="Arial" w:hAnsi="Arial" w:cs="Arial"/>
          <w:spacing w:val="2"/>
        </w:rPr>
        <w:t xml:space="preserve"> </w:t>
      </w:r>
      <w:r>
        <w:rPr>
          <w:rFonts w:ascii="Arial" w:eastAsia="Arial" w:hAnsi="Arial" w:cs="Arial"/>
          <w:spacing w:val="-2"/>
        </w:rPr>
        <w:t>c</w:t>
      </w:r>
      <w:r>
        <w:rPr>
          <w:rFonts w:ascii="Arial" w:eastAsia="Arial" w:hAnsi="Arial" w:cs="Arial"/>
          <w:spacing w:val="1"/>
        </w:rPr>
        <w:t>r</w:t>
      </w:r>
      <w:r>
        <w:rPr>
          <w:rFonts w:ascii="Arial" w:eastAsia="Arial" w:hAnsi="Arial" w:cs="Arial"/>
          <w:spacing w:val="-3"/>
        </w:rPr>
        <w:t>e</w:t>
      </w:r>
      <w:r>
        <w:rPr>
          <w:rFonts w:ascii="Arial" w:eastAsia="Arial" w:hAnsi="Arial" w:cs="Arial"/>
        </w:rPr>
        <w:t>a</w:t>
      </w:r>
      <w:r>
        <w:rPr>
          <w:rFonts w:ascii="Arial" w:eastAsia="Arial" w:hAnsi="Arial" w:cs="Arial"/>
          <w:spacing w:val="1"/>
        </w:rPr>
        <w:t>t</w:t>
      </w:r>
      <w:r>
        <w:rPr>
          <w:rFonts w:ascii="Arial" w:eastAsia="Arial" w:hAnsi="Arial" w:cs="Arial"/>
        </w:rPr>
        <w:t>ed</w:t>
      </w:r>
      <w:r>
        <w:rPr>
          <w:rFonts w:ascii="Arial" w:eastAsia="Arial" w:hAnsi="Arial" w:cs="Arial"/>
          <w:spacing w:val="1"/>
        </w:rPr>
        <w:t xml:space="preserve"> </w:t>
      </w:r>
      <w:r>
        <w:rPr>
          <w:rFonts w:ascii="Arial" w:eastAsia="Arial" w:hAnsi="Arial" w:cs="Arial"/>
        </w:rPr>
        <w:t>by</w:t>
      </w:r>
      <w:r>
        <w:rPr>
          <w:rFonts w:ascii="Arial" w:eastAsia="Arial" w:hAnsi="Arial" w:cs="Arial"/>
          <w:spacing w:val="-1"/>
        </w:rPr>
        <w:t xml:space="preserve"> </w:t>
      </w:r>
      <w:r>
        <w:rPr>
          <w:rFonts w:ascii="Arial" w:eastAsia="Arial" w:hAnsi="Arial" w:cs="Arial"/>
        </w:rPr>
        <w:t>use</w:t>
      </w:r>
      <w:r>
        <w:rPr>
          <w:rFonts w:ascii="Arial" w:eastAsia="Arial" w:hAnsi="Arial" w:cs="Arial"/>
          <w:spacing w:val="-2"/>
        </w:rPr>
        <w:t>r</w:t>
      </w:r>
      <w:r>
        <w:rPr>
          <w:rFonts w:ascii="Arial" w:eastAsia="Arial" w:hAnsi="Arial" w:cs="Arial"/>
        </w:rPr>
        <w:t>s</w:t>
      </w:r>
      <w:r>
        <w:rPr>
          <w:rFonts w:ascii="Arial" w:eastAsia="Arial" w:hAnsi="Arial" w:cs="Arial"/>
          <w:spacing w:val="1"/>
        </w:rPr>
        <w:t xml:space="preserve"> </w:t>
      </w:r>
      <w:r>
        <w:rPr>
          <w:rFonts w:ascii="Arial" w:eastAsia="Arial" w:hAnsi="Arial" w:cs="Arial"/>
          <w:spacing w:val="-3"/>
        </w:rPr>
        <w:t>a</w:t>
      </w:r>
      <w:r>
        <w:rPr>
          <w:rFonts w:ascii="Arial" w:eastAsia="Arial" w:hAnsi="Arial" w:cs="Arial"/>
          <w:spacing w:val="1"/>
        </w:rPr>
        <w:t>r</w:t>
      </w:r>
      <w:r>
        <w:rPr>
          <w:rFonts w:ascii="Arial" w:eastAsia="Arial" w:hAnsi="Arial" w:cs="Arial"/>
        </w:rPr>
        <w:t>e</w:t>
      </w:r>
      <w:r>
        <w:rPr>
          <w:rFonts w:ascii="Arial" w:eastAsia="Arial" w:hAnsi="Arial" w:cs="Arial"/>
          <w:spacing w:val="1"/>
        </w:rPr>
        <w:t xml:space="preserve"> </w:t>
      </w:r>
      <w:r>
        <w:rPr>
          <w:rFonts w:ascii="Arial" w:eastAsia="Arial" w:hAnsi="Arial" w:cs="Arial"/>
          <w:spacing w:val="-1"/>
        </w:rPr>
        <w:t>l</w:t>
      </w:r>
      <w:r>
        <w:rPr>
          <w:rFonts w:ascii="Arial" w:eastAsia="Arial" w:hAnsi="Arial" w:cs="Arial"/>
          <w:spacing w:val="-3"/>
        </w:rPr>
        <w:t>o</w:t>
      </w:r>
      <w:r>
        <w:rPr>
          <w:rFonts w:ascii="Arial" w:eastAsia="Arial" w:hAnsi="Arial" w:cs="Arial"/>
          <w:spacing w:val="2"/>
        </w:rPr>
        <w:t>g</w:t>
      </w:r>
      <w:r>
        <w:rPr>
          <w:rFonts w:ascii="Arial" w:eastAsia="Arial" w:hAnsi="Arial" w:cs="Arial"/>
          <w:spacing w:val="-1"/>
        </w:rPr>
        <w:t>i</w:t>
      </w:r>
      <w:r>
        <w:rPr>
          <w:rFonts w:ascii="Arial" w:eastAsia="Arial" w:hAnsi="Arial" w:cs="Arial"/>
        </w:rPr>
        <w:t>cal da</w:t>
      </w:r>
      <w:r>
        <w:rPr>
          <w:rFonts w:ascii="Arial" w:eastAsia="Arial" w:hAnsi="Arial" w:cs="Arial"/>
          <w:spacing w:val="1"/>
        </w:rPr>
        <w:t>t</w:t>
      </w:r>
      <w:r>
        <w:rPr>
          <w:rFonts w:ascii="Arial" w:eastAsia="Arial" w:hAnsi="Arial" w:cs="Arial"/>
        </w:rPr>
        <w:t>a</w:t>
      </w:r>
      <w:r>
        <w:rPr>
          <w:rFonts w:ascii="Arial" w:eastAsia="Arial" w:hAnsi="Arial" w:cs="Arial"/>
          <w:spacing w:val="1"/>
        </w:rPr>
        <w:t xml:space="preserve"> </w:t>
      </w:r>
      <w:r>
        <w:rPr>
          <w:rFonts w:ascii="Arial" w:eastAsia="Arial" w:hAnsi="Arial" w:cs="Arial"/>
        </w:rPr>
        <w:t>s</w:t>
      </w:r>
      <w:r>
        <w:rPr>
          <w:rFonts w:ascii="Arial" w:eastAsia="Arial" w:hAnsi="Arial" w:cs="Arial"/>
          <w:spacing w:val="-3"/>
        </w:rPr>
        <w:t>e</w:t>
      </w:r>
      <w:r>
        <w:rPr>
          <w:rFonts w:ascii="Arial" w:eastAsia="Arial" w:hAnsi="Arial" w:cs="Arial"/>
          <w:spacing w:val="1"/>
        </w:rPr>
        <w:t>t</w:t>
      </w:r>
      <w:r>
        <w:rPr>
          <w:rFonts w:ascii="Arial" w:eastAsia="Arial" w:hAnsi="Arial" w:cs="Arial"/>
        </w:rPr>
        <w:t>s</w:t>
      </w:r>
      <w:r>
        <w:rPr>
          <w:rFonts w:ascii="Arial" w:eastAsia="Arial" w:hAnsi="Arial" w:cs="Arial"/>
          <w:spacing w:val="-1"/>
        </w:rPr>
        <w:t xml:space="preserve"> </w:t>
      </w:r>
      <w:r>
        <w:rPr>
          <w:rFonts w:ascii="Arial" w:eastAsia="Arial" w:hAnsi="Arial" w:cs="Arial"/>
        </w:rPr>
        <w:t>on</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op</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f</w:t>
      </w:r>
      <w:r w:rsidR="003D3073">
        <w:rPr>
          <w:rFonts w:ascii="Arial" w:eastAsia="Arial" w:hAnsi="Arial" w:cs="Arial"/>
        </w:rPr>
        <w:t xml:space="preserve"> a</w:t>
      </w:r>
      <w:r>
        <w:rPr>
          <w:rFonts w:ascii="Arial" w:eastAsia="Arial" w:hAnsi="Arial" w:cs="Arial"/>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1"/>
        </w:rPr>
        <w:t>l</w:t>
      </w:r>
      <w:r>
        <w:rPr>
          <w:rFonts w:ascii="Arial" w:eastAsia="Arial" w:hAnsi="Arial" w:cs="Arial"/>
        </w:rPr>
        <w:t>a</w:t>
      </w:r>
      <w:r>
        <w:rPr>
          <w:rFonts w:ascii="Arial" w:eastAsia="Arial" w:hAnsi="Arial" w:cs="Arial"/>
          <w:spacing w:val="1"/>
        </w:rPr>
        <w:t>t</w:t>
      </w:r>
      <w:r>
        <w:rPr>
          <w:rFonts w:ascii="Arial" w:eastAsia="Arial" w:hAnsi="Arial" w:cs="Arial"/>
          <w:spacing w:val="-4"/>
        </w:rPr>
        <w:t>i</w:t>
      </w:r>
      <w:r>
        <w:rPr>
          <w:rFonts w:ascii="Arial" w:eastAsia="Arial" w:hAnsi="Arial" w:cs="Arial"/>
        </w:rPr>
        <w:t>onal da</w:t>
      </w:r>
      <w:r>
        <w:rPr>
          <w:rFonts w:ascii="Arial" w:eastAsia="Arial" w:hAnsi="Arial" w:cs="Arial"/>
          <w:spacing w:val="1"/>
        </w:rPr>
        <w:t>t</w:t>
      </w:r>
      <w:r>
        <w:rPr>
          <w:rFonts w:ascii="Arial" w:eastAsia="Arial" w:hAnsi="Arial" w:cs="Arial"/>
        </w:rPr>
        <w:t>abase</w:t>
      </w:r>
      <w:r>
        <w:rPr>
          <w:rFonts w:ascii="Arial" w:eastAsia="Arial" w:hAnsi="Arial" w:cs="Arial"/>
          <w:spacing w:val="-2"/>
        </w:rPr>
        <w:t xml:space="preserve"> </w:t>
      </w:r>
      <w:r>
        <w:rPr>
          <w:rFonts w:ascii="Arial" w:eastAsia="Arial" w:hAnsi="Arial" w:cs="Arial"/>
          <w:spacing w:val="-3"/>
        </w:rPr>
        <w:t>w</w:t>
      </w:r>
      <w:r>
        <w:rPr>
          <w:rFonts w:ascii="Arial" w:eastAsia="Arial" w:hAnsi="Arial" w:cs="Arial"/>
          <w:spacing w:val="-1"/>
        </w:rPr>
        <w:t>i</w:t>
      </w:r>
      <w:r>
        <w:rPr>
          <w:rFonts w:ascii="Arial" w:eastAsia="Arial" w:hAnsi="Arial" w:cs="Arial"/>
          <w:spacing w:val="1"/>
        </w:rPr>
        <w:t>t</w:t>
      </w:r>
      <w:r>
        <w:rPr>
          <w:rFonts w:ascii="Arial" w:eastAsia="Arial" w:hAnsi="Arial" w:cs="Arial"/>
        </w:rPr>
        <w:t>h</w:t>
      </w:r>
      <w:r>
        <w:rPr>
          <w:rFonts w:ascii="Arial" w:eastAsia="Arial" w:hAnsi="Arial" w:cs="Arial"/>
          <w:spacing w:val="1"/>
        </w:rPr>
        <w:t xml:space="preserve"> </w:t>
      </w:r>
      <w:r>
        <w:rPr>
          <w:rFonts w:ascii="Arial" w:eastAsia="Arial" w:hAnsi="Arial" w:cs="Arial"/>
        </w:rPr>
        <w:t>bu</w:t>
      </w:r>
      <w:r>
        <w:rPr>
          <w:rFonts w:ascii="Arial" w:eastAsia="Arial" w:hAnsi="Arial" w:cs="Arial"/>
          <w:spacing w:val="-1"/>
        </w:rPr>
        <w:t>il</w:t>
      </w:r>
      <w:r>
        <w:rPr>
          <w:rFonts w:ascii="Arial" w:eastAsia="Arial" w:hAnsi="Arial" w:cs="Arial"/>
          <w:spacing w:val="2"/>
        </w:rPr>
        <w:t>t</w:t>
      </w:r>
      <w:r>
        <w:rPr>
          <w:rFonts w:ascii="Arial" w:eastAsia="Arial" w:hAnsi="Arial" w:cs="Arial"/>
          <w:spacing w:val="1"/>
        </w:rPr>
        <w:t>-</w:t>
      </w:r>
      <w:r>
        <w:rPr>
          <w:rFonts w:ascii="Arial" w:eastAsia="Arial" w:hAnsi="Arial" w:cs="Arial"/>
          <w:spacing w:val="-1"/>
        </w:rPr>
        <w:t>i</w:t>
      </w:r>
      <w:r>
        <w:rPr>
          <w:rFonts w:ascii="Arial" w:eastAsia="Arial" w:hAnsi="Arial" w:cs="Arial"/>
        </w:rPr>
        <w:t>n</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t</w:t>
      </w:r>
      <w:r>
        <w:rPr>
          <w:rFonts w:ascii="Arial" w:eastAsia="Arial" w:hAnsi="Arial" w:cs="Arial"/>
          <w:spacing w:val="-3"/>
        </w:rPr>
        <w:t>e</w:t>
      </w:r>
      <w:r>
        <w:rPr>
          <w:rFonts w:ascii="Arial" w:eastAsia="Arial" w:hAnsi="Arial" w:cs="Arial"/>
          <w:spacing w:val="2"/>
        </w:rPr>
        <w:t>g</w:t>
      </w:r>
      <w:r>
        <w:rPr>
          <w:rFonts w:ascii="Arial" w:eastAsia="Arial" w:hAnsi="Arial" w:cs="Arial"/>
          <w:spacing w:val="1"/>
        </w:rPr>
        <w:t>r</w:t>
      </w:r>
      <w:r>
        <w:rPr>
          <w:rFonts w:ascii="Arial" w:eastAsia="Arial" w:hAnsi="Arial" w:cs="Arial"/>
          <w:spacing w:val="-1"/>
        </w:rPr>
        <w:t>i</w:t>
      </w:r>
      <w:r>
        <w:rPr>
          <w:rFonts w:ascii="Arial" w:eastAsia="Arial" w:hAnsi="Arial" w:cs="Arial"/>
          <w:spacing w:val="1"/>
        </w:rPr>
        <w:t>t</w:t>
      </w:r>
      <w:r>
        <w:rPr>
          <w:rFonts w:ascii="Arial" w:eastAsia="Arial" w:hAnsi="Arial" w:cs="Arial"/>
        </w:rPr>
        <w:t>y</w:t>
      </w:r>
      <w:r>
        <w:rPr>
          <w:rFonts w:ascii="Arial" w:eastAsia="Arial" w:hAnsi="Arial" w:cs="Arial"/>
          <w:spacing w:val="-1"/>
        </w:rPr>
        <w:t xml:space="preserve"> </w:t>
      </w:r>
      <w:r>
        <w:rPr>
          <w:rFonts w:ascii="Arial" w:eastAsia="Arial" w:hAnsi="Arial" w:cs="Arial"/>
          <w:spacing w:val="-3"/>
        </w:rPr>
        <w:t>p</w:t>
      </w:r>
      <w:r>
        <w:rPr>
          <w:rFonts w:ascii="Arial" w:eastAsia="Arial" w:hAnsi="Arial" w:cs="Arial"/>
          <w:spacing w:val="1"/>
        </w:rPr>
        <w:t>r</w:t>
      </w:r>
      <w:r>
        <w:rPr>
          <w:rFonts w:ascii="Arial" w:eastAsia="Arial" w:hAnsi="Arial" w:cs="Arial"/>
        </w:rPr>
        <w:t>o</w:t>
      </w:r>
      <w:r>
        <w:rPr>
          <w:rFonts w:ascii="Arial" w:eastAsia="Arial" w:hAnsi="Arial" w:cs="Arial"/>
          <w:spacing w:val="1"/>
        </w:rPr>
        <w:t>t</w:t>
      </w:r>
      <w:r>
        <w:rPr>
          <w:rFonts w:ascii="Arial" w:eastAsia="Arial" w:hAnsi="Arial" w:cs="Arial"/>
        </w:rPr>
        <w:t>e</w:t>
      </w:r>
      <w:r>
        <w:rPr>
          <w:rFonts w:ascii="Arial" w:eastAsia="Arial" w:hAnsi="Arial" w:cs="Arial"/>
          <w:spacing w:val="-2"/>
        </w:rPr>
        <w:t>c</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1"/>
        </w:rPr>
        <w:t xml:space="preserve"> </w:t>
      </w:r>
      <w:r>
        <w:rPr>
          <w:rFonts w:ascii="Arial" w:eastAsia="Arial" w:hAnsi="Arial" w:cs="Arial"/>
        </w:rPr>
        <w:t>co</w:t>
      </w:r>
      <w:r>
        <w:rPr>
          <w:rFonts w:ascii="Arial" w:eastAsia="Arial" w:hAnsi="Arial" w:cs="Arial"/>
          <w:spacing w:val="-3"/>
        </w:rPr>
        <w:t>n</w:t>
      </w:r>
      <w:r>
        <w:rPr>
          <w:rFonts w:ascii="Arial" w:eastAsia="Arial" w:hAnsi="Arial" w:cs="Arial"/>
          <w:spacing w:val="1"/>
        </w:rPr>
        <w:t>tr</w:t>
      </w:r>
      <w:r>
        <w:rPr>
          <w:rFonts w:ascii="Arial" w:eastAsia="Arial" w:hAnsi="Arial" w:cs="Arial"/>
        </w:rPr>
        <w:t>o</w:t>
      </w:r>
      <w:r>
        <w:rPr>
          <w:rFonts w:ascii="Arial" w:eastAsia="Arial" w:hAnsi="Arial" w:cs="Arial"/>
          <w:spacing w:val="-1"/>
        </w:rPr>
        <w:t>l</w:t>
      </w:r>
      <w:r>
        <w:rPr>
          <w:rFonts w:ascii="Arial" w:eastAsia="Arial" w:hAnsi="Arial" w:cs="Arial"/>
        </w:rPr>
        <w:t xml:space="preserve">s. </w:t>
      </w:r>
      <w:r>
        <w:rPr>
          <w:rFonts w:ascii="Arial" w:eastAsia="Arial" w:hAnsi="Arial" w:cs="Arial"/>
          <w:spacing w:val="1"/>
        </w:rPr>
        <w:t xml:space="preserve"> </w:t>
      </w:r>
      <w:r>
        <w:rPr>
          <w:rFonts w:ascii="Arial" w:eastAsia="Arial" w:hAnsi="Arial" w:cs="Arial"/>
          <w:spacing w:val="-1"/>
        </w:rPr>
        <w:t>A</w:t>
      </w:r>
      <w:r>
        <w:rPr>
          <w:rFonts w:ascii="Arial" w:eastAsia="Arial" w:hAnsi="Arial" w:cs="Arial"/>
        </w:rPr>
        <w:t>dd</w:t>
      </w:r>
      <w:r>
        <w:rPr>
          <w:rFonts w:ascii="Arial" w:eastAsia="Arial" w:hAnsi="Arial" w:cs="Arial"/>
          <w:spacing w:val="-1"/>
        </w:rPr>
        <w:t>i</w:t>
      </w:r>
      <w:r>
        <w:rPr>
          <w:rFonts w:ascii="Arial" w:eastAsia="Arial" w:hAnsi="Arial" w:cs="Arial"/>
          <w:spacing w:val="1"/>
        </w:rPr>
        <w:t>t</w:t>
      </w:r>
      <w:r>
        <w:rPr>
          <w:rFonts w:ascii="Arial" w:eastAsia="Arial" w:hAnsi="Arial" w:cs="Arial"/>
          <w:spacing w:val="-1"/>
        </w:rPr>
        <w:t>i</w:t>
      </w:r>
      <w:r>
        <w:rPr>
          <w:rFonts w:ascii="Arial" w:eastAsia="Arial" w:hAnsi="Arial" w:cs="Arial"/>
        </w:rPr>
        <w:t>ona</w:t>
      </w:r>
      <w:r>
        <w:rPr>
          <w:rFonts w:ascii="Arial" w:eastAsia="Arial" w:hAnsi="Arial" w:cs="Arial"/>
          <w:spacing w:val="-1"/>
        </w:rPr>
        <w:t>ll</w:t>
      </w:r>
      <w:r>
        <w:rPr>
          <w:rFonts w:ascii="Arial" w:eastAsia="Arial" w:hAnsi="Arial" w:cs="Arial"/>
          <w:spacing w:val="-2"/>
        </w:rPr>
        <w:t>y</w:t>
      </w:r>
      <w:r>
        <w:rPr>
          <w:rFonts w:ascii="Arial" w:eastAsia="Arial" w:hAnsi="Arial" w:cs="Arial"/>
        </w:rPr>
        <w:t xml:space="preserve">, </w:t>
      </w:r>
      <w:proofErr w:type="spellStart"/>
      <w:r>
        <w:rPr>
          <w:rFonts w:ascii="Arial" w:eastAsia="Arial" w:hAnsi="Arial" w:cs="Arial"/>
          <w:spacing w:val="-1"/>
        </w:rPr>
        <w:t>REDC</w:t>
      </w:r>
      <w:r>
        <w:rPr>
          <w:rFonts w:ascii="Arial" w:eastAsia="Arial" w:hAnsi="Arial" w:cs="Arial"/>
        </w:rPr>
        <w:t>ap</w:t>
      </w:r>
      <w:proofErr w:type="spellEnd"/>
      <w:r>
        <w:rPr>
          <w:rFonts w:ascii="Arial" w:eastAsia="Arial" w:hAnsi="Arial" w:cs="Arial"/>
          <w:spacing w:val="1"/>
        </w:rPr>
        <w:t xml:space="preserve"> </w:t>
      </w:r>
      <w:r>
        <w:rPr>
          <w:rFonts w:ascii="Arial" w:eastAsia="Arial" w:hAnsi="Arial" w:cs="Arial"/>
        </w:rPr>
        <w:t>can</w:t>
      </w:r>
      <w:r>
        <w:rPr>
          <w:rFonts w:ascii="Arial" w:eastAsia="Arial" w:hAnsi="Arial" w:cs="Arial"/>
          <w:spacing w:val="1"/>
        </w:rPr>
        <w:t xml:space="preserve"> </w:t>
      </w:r>
      <w:r>
        <w:rPr>
          <w:rFonts w:ascii="Arial" w:eastAsia="Arial" w:hAnsi="Arial" w:cs="Arial"/>
        </w:rPr>
        <w:t>he</w:t>
      </w:r>
      <w:r>
        <w:rPr>
          <w:rFonts w:ascii="Arial" w:eastAsia="Arial" w:hAnsi="Arial" w:cs="Arial"/>
          <w:spacing w:val="-1"/>
        </w:rPr>
        <w:t>l</w:t>
      </w:r>
      <w:r>
        <w:rPr>
          <w:rFonts w:ascii="Arial" w:eastAsia="Arial" w:hAnsi="Arial" w:cs="Arial"/>
        </w:rPr>
        <w:t>p</w:t>
      </w:r>
      <w:r>
        <w:rPr>
          <w:rFonts w:ascii="Arial" w:eastAsia="Arial" w:hAnsi="Arial" w:cs="Arial"/>
          <w:spacing w:val="1"/>
        </w:rPr>
        <w:t xml:space="preserve"> t</w:t>
      </w:r>
      <w:r>
        <w:rPr>
          <w:rFonts w:ascii="Arial" w:eastAsia="Arial" w:hAnsi="Arial" w:cs="Arial"/>
        </w:rPr>
        <w:t>o</w:t>
      </w:r>
      <w:r>
        <w:rPr>
          <w:rFonts w:ascii="Arial" w:eastAsia="Arial" w:hAnsi="Arial" w:cs="Arial"/>
          <w:spacing w:val="-2"/>
        </w:rPr>
        <w:t xml:space="preserve"> </w:t>
      </w:r>
      <w:r>
        <w:rPr>
          <w:rFonts w:ascii="Arial" w:eastAsia="Arial" w:hAnsi="Arial" w:cs="Arial"/>
        </w:rPr>
        <w:t>en</w:t>
      </w:r>
      <w:r>
        <w:rPr>
          <w:rFonts w:ascii="Arial" w:eastAsia="Arial" w:hAnsi="Arial" w:cs="Arial"/>
          <w:spacing w:val="-2"/>
        </w:rPr>
        <w:t>s</w:t>
      </w:r>
      <w:r>
        <w:rPr>
          <w:rFonts w:ascii="Arial" w:eastAsia="Arial" w:hAnsi="Arial" w:cs="Arial"/>
        </w:rPr>
        <w:t>u</w:t>
      </w:r>
      <w:r>
        <w:rPr>
          <w:rFonts w:ascii="Arial" w:eastAsia="Arial" w:hAnsi="Arial" w:cs="Arial"/>
          <w:spacing w:val="1"/>
        </w:rPr>
        <w:t>r</w:t>
      </w:r>
      <w:r>
        <w:rPr>
          <w:rFonts w:ascii="Arial" w:eastAsia="Arial" w:hAnsi="Arial" w:cs="Arial"/>
        </w:rPr>
        <w:t>e</w:t>
      </w:r>
      <w:r>
        <w:rPr>
          <w:rFonts w:ascii="Arial" w:eastAsia="Arial" w:hAnsi="Arial" w:cs="Arial"/>
          <w:spacing w:val="1"/>
        </w:rPr>
        <w:t xml:space="preserve"> </w:t>
      </w:r>
      <w:r>
        <w:rPr>
          <w:rFonts w:ascii="Arial" w:eastAsia="Arial" w:hAnsi="Arial" w:cs="Arial"/>
        </w:rPr>
        <w:t>d</w:t>
      </w:r>
      <w:r>
        <w:rPr>
          <w:rFonts w:ascii="Arial" w:eastAsia="Arial" w:hAnsi="Arial" w:cs="Arial"/>
          <w:spacing w:val="-3"/>
        </w:rPr>
        <w:t>a</w:t>
      </w:r>
      <w:r>
        <w:rPr>
          <w:rFonts w:ascii="Arial" w:eastAsia="Arial" w:hAnsi="Arial" w:cs="Arial"/>
          <w:spacing w:val="1"/>
        </w:rPr>
        <w:t>t</w:t>
      </w:r>
      <w:r>
        <w:rPr>
          <w:rFonts w:ascii="Arial" w:eastAsia="Arial" w:hAnsi="Arial" w:cs="Arial"/>
        </w:rPr>
        <w:t>a</w:t>
      </w:r>
      <w:r>
        <w:rPr>
          <w:rFonts w:ascii="Arial" w:eastAsia="Arial" w:hAnsi="Arial" w:cs="Arial"/>
          <w:spacing w:val="-2"/>
        </w:rPr>
        <w:t xml:space="preserve"> </w:t>
      </w:r>
      <w:r>
        <w:rPr>
          <w:rFonts w:ascii="Arial" w:eastAsia="Arial" w:hAnsi="Arial" w:cs="Arial"/>
          <w:spacing w:val="2"/>
        </w:rPr>
        <w:t>q</w:t>
      </w:r>
      <w:r>
        <w:rPr>
          <w:rFonts w:ascii="Arial" w:eastAsia="Arial" w:hAnsi="Arial" w:cs="Arial"/>
        </w:rPr>
        <w:t>ua</w:t>
      </w:r>
      <w:r>
        <w:rPr>
          <w:rFonts w:ascii="Arial" w:eastAsia="Arial" w:hAnsi="Arial" w:cs="Arial"/>
          <w:spacing w:val="-1"/>
        </w:rPr>
        <w:t>li</w:t>
      </w:r>
      <w:r>
        <w:rPr>
          <w:rFonts w:ascii="Arial" w:eastAsia="Arial" w:hAnsi="Arial" w:cs="Arial"/>
          <w:spacing w:val="1"/>
        </w:rPr>
        <w:t>t</w:t>
      </w:r>
      <w:r>
        <w:rPr>
          <w:rFonts w:ascii="Arial" w:eastAsia="Arial" w:hAnsi="Arial" w:cs="Arial"/>
        </w:rPr>
        <w:t>y</w:t>
      </w:r>
      <w:r>
        <w:rPr>
          <w:rFonts w:ascii="Arial" w:eastAsia="Arial" w:hAnsi="Arial" w:cs="Arial"/>
          <w:spacing w:val="-1"/>
        </w:rPr>
        <w:t xml:space="preserve"> </w:t>
      </w:r>
      <w:r>
        <w:rPr>
          <w:rFonts w:ascii="Arial" w:eastAsia="Arial" w:hAnsi="Arial" w:cs="Arial"/>
          <w:spacing w:val="1"/>
        </w:rPr>
        <w:t>t</w:t>
      </w:r>
      <w:r>
        <w:rPr>
          <w:rFonts w:ascii="Arial" w:eastAsia="Arial" w:hAnsi="Arial" w:cs="Arial"/>
          <w:spacing w:val="-3"/>
        </w:rPr>
        <w:t>h</w:t>
      </w:r>
      <w:r>
        <w:rPr>
          <w:rFonts w:ascii="Arial" w:eastAsia="Arial" w:hAnsi="Arial" w:cs="Arial"/>
          <w:spacing w:val="1"/>
        </w:rPr>
        <w:t>r</w:t>
      </w:r>
      <w:r>
        <w:rPr>
          <w:rFonts w:ascii="Arial" w:eastAsia="Arial" w:hAnsi="Arial" w:cs="Arial"/>
        </w:rPr>
        <w:t>o</w:t>
      </w:r>
      <w:r>
        <w:rPr>
          <w:rFonts w:ascii="Arial" w:eastAsia="Arial" w:hAnsi="Arial" w:cs="Arial"/>
          <w:spacing w:val="-3"/>
        </w:rPr>
        <w:t>u</w:t>
      </w:r>
      <w:r>
        <w:rPr>
          <w:rFonts w:ascii="Arial" w:eastAsia="Arial" w:hAnsi="Arial" w:cs="Arial"/>
          <w:spacing w:val="2"/>
        </w:rPr>
        <w:t>g</w:t>
      </w:r>
      <w:r>
        <w:rPr>
          <w:rFonts w:ascii="Arial" w:eastAsia="Arial" w:hAnsi="Arial" w:cs="Arial"/>
        </w:rPr>
        <w:t>h</w:t>
      </w:r>
      <w:r>
        <w:rPr>
          <w:rFonts w:ascii="Arial" w:eastAsia="Arial" w:hAnsi="Arial" w:cs="Arial"/>
          <w:spacing w:val="-2"/>
        </w:rPr>
        <w:t xml:space="preserve"> </w:t>
      </w:r>
      <w:r>
        <w:rPr>
          <w:rFonts w:ascii="Arial" w:eastAsia="Arial" w:hAnsi="Arial" w:cs="Arial"/>
        </w:rPr>
        <w:t>use</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D</w:t>
      </w:r>
      <w:r>
        <w:rPr>
          <w:rFonts w:ascii="Arial" w:eastAsia="Arial" w:hAnsi="Arial" w:cs="Arial"/>
        </w:rPr>
        <w:t>oub</w:t>
      </w:r>
      <w:r>
        <w:rPr>
          <w:rFonts w:ascii="Arial" w:eastAsia="Arial" w:hAnsi="Arial" w:cs="Arial"/>
          <w:spacing w:val="-1"/>
        </w:rPr>
        <w:t>l</w:t>
      </w:r>
      <w:r>
        <w:rPr>
          <w:rFonts w:ascii="Arial" w:eastAsia="Arial" w:hAnsi="Arial" w:cs="Arial"/>
        </w:rPr>
        <w:t>e</w:t>
      </w:r>
      <w:r>
        <w:rPr>
          <w:rFonts w:ascii="Arial" w:eastAsia="Arial" w:hAnsi="Arial" w:cs="Arial"/>
          <w:spacing w:val="1"/>
        </w:rPr>
        <w:t xml:space="preserve"> </w:t>
      </w:r>
      <w:r>
        <w:rPr>
          <w:rFonts w:ascii="Arial" w:eastAsia="Arial" w:hAnsi="Arial" w:cs="Arial"/>
          <w:spacing w:val="-1"/>
        </w:rPr>
        <w:t>D</w:t>
      </w:r>
      <w:r>
        <w:rPr>
          <w:rFonts w:ascii="Arial" w:eastAsia="Arial" w:hAnsi="Arial" w:cs="Arial"/>
        </w:rPr>
        <w:t>a</w:t>
      </w:r>
      <w:r>
        <w:rPr>
          <w:rFonts w:ascii="Arial" w:eastAsia="Arial" w:hAnsi="Arial" w:cs="Arial"/>
          <w:spacing w:val="1"/>
        </w:rPr>
        <w:t>t</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E</w:t>
      </w:r>
      <w:r>
        <w:rPr>
          <w:rFonts w:ascii="Arial" w:eastAsia="Arial" w:hAnsi="Arial" w:cs="Arial"/>
        </w:rPr>
        <w:t>n</w:t>
      </w:r>
      <w:r>
        <w:rPr>
          <w:rFonts w:ascii="Arial" w:eastAsia="Arial" w:hAnsi="Arial" w:cs="Arial"/>
          <w:spacing w:val="-1"/>
        </w:rPr>
        <w:t>t</w:t>
      </w:r>
      <w:r>
        <w:rPr>
          <w:rFonts w:ascii="Arial" w:eastAsia="Arial" w:hAnsi="Arial" w:cs="Arial"/>
          <w:spacing w:val="-2"/>
        </w:rPr>
        <w:t>r</w:t>
      </w:r>
      <w:r>
        <w:rPr>
          <w:rFonts w:ascii="Arial" w:eastAsia="Arial" w:hAnsi="Arial" w:cs="Arial"/>
        </w:rPr>
        <w:t>y</w:t>
      </w:r>
      <w:r>
        <w:rPr>
          <w:rFonts w:ascii="Arial" w:eastAsia="Arial" w:hAnsi="Arial" w:cs="Arial"/>
          <w:spacing w:val="-1"/>
        </w:rPr>
        <w:t xml:space="preserve"> </w:t>
      </w:r>
      <w:r>
        <w:rPr>
          <w:rFonts w:ascii="Arial" w:eastAsia="Arial" w:hAnsi="Arial" w:cs="Arial"/>
          <w:spacing w:val="1"/>
        </w:rPr>
        <w:t>m</w:t>
      </w:r>
      <w:r>
        <w:rPr>
          <w:rFonts w:ascii="Arial" w:eastAsia="Arial" w:hAnsi="Arial" w:cs="Arial"/>
        </w:rPr>
        <w:t>ode,</w:t>
      </w:r>
      <w:r>
        <w:rPr>
          <w:rFonts w:ascii="Arial" w:eastAsia="Arial" w:hAnsi="Arial" w:cs="Arial"/>
          <w:spacing w:val="2"/>
        </w:rPr>
        <w:t xml:space="preserve"> </w:t>
      </w:r>
      <w:r>
        <w:rPr>
          <w:rFonts w:ascii="Arial" w:eastAsia="Arial" w:hAnsi="Arial" w:cs="Arial"/>
          <w:spacing w:val="1"/>
        </w:rPr>
        <w:t>f</w:t>
      </w:r>
      <w:r>
        <w:rPr>
          <w:rFonts w:ascii="Arial" w:eastAsia="Arial" w:hAnsi="Arial" w:cs="Arial"/>
        </w:rPr>
        <w:t>o</w:t>
      </w:r>
      <w:r>
        <w:rPr>
          <w:rFonts w:ascii="Arial" w:eastAsia="Arial" w:hAnsi="Arial" w:cs="Arial"/>
          <w:spacing w:val="-2"/>
        </w:rPr>
        <w:t>r</w:t>
      </w:r>
      <w:r>
        <w:rPr>
          <w:rFonts w:ascii="Arial" w:eastAsia="Arial" w:hAnsi="Arial" w:cs="Arial"/>
          <w:spacing w:val="1"/>
        </w:rPr>
        <w:t>m</w:t>
      </w:r>
      <w:r>
        <w:rPr>
          <w:rFonts w:ascii="Arial" w:eastAsia="Arial" w:hAnsi="Arial" w:cs="Arial"/>
        </w:rPr>
        <w:t>s</w:t>
      </w:r>
      <w:r>
        <w:rPr>
          <w:rFonts w:ascii="Arial" w:eastAsia="Arial" w:hAnsi="Arial" w:cs="Arial"/>
          <w:spacing w:val="-1"/>
        </w:rPr>
        <w:t xml:space="preserve"> </w:t>
      </w:r>
      <w:r>
        <w:rPr>
          <w:rFonts w:ascii="Arial" w:eastAsia="Arial" w:hAnsi="Arial" w:cs="Arial"/>
        </w:rPr>
        <w:t xml:space="preserve">and </w:t>
      </w:r>
      <w:proofErr w:type="gramStart"/>
      <w:r>
        <w:rPr>
          <w:rFonts w:ascii="Arial" w:eastAsia="Arial" w:hAnsi="Arial" w:cs="Arial"/>
          <w:spacing w:val="1"/>
        </w:rPr>
        <w:t>r</w:t>
      </w:r>
      <w:r>
        <w:rPr>
          <w:rFonts w:ascii="Arial" w:eastAsia="Arial" w:hAnsi="Arial" w:cs="Arial"/>
        </w:rPr>
        <w:t>eco</w:t>
      </w:r>
      <w:r>
        <w:rPr>
          <w:rFonts w:ascii="Arial" w:eastAsia="Arial" w:hAnsi="Arial" w:cs="Arial"/>
          <w:spacing w:val="1"/>
        </w:rPr>
        <w:t>r</w:t>
      </w:r>
      <w:r>
        <w:rPr>
          <w:rFonts w:ascii="Arial" w:eastAsia="Arial" w:hAnsi="Arial" w:cs="Arial"/>
        </w:rPr>
        <w:t>ds</w:t>
      </w:r>
      <w:proofErr w:type="gramEnd"/>
      <w:r>
        <w:rPr>
          <w:rFonts w:ascii="Arial" w:eastAsia="Arial" w:hAnsi="Arial" w:cs="Arial"/>
          <w:spacing w:val="-1"/>
        </w:rPr>
        <w:t xml:space="preserve"> l</w:t>
      </w:r>
      <w:r>
        <w:rPr>
          <w:rFonts w:ascii="Arial" w:eastAsia="Arial" w:hAnsi="Arial" w:cs="Arial"/>
        </w:rPr>
        <w:t>o</w:t>
      </w:r>
      <w:r>
        <w:rPr>
          <w:rFonts w:ascii="Arial" w:eastAsia="Arial" w:hAnsi="Arial" w:cs="Arial"/>
          <w:spacing w:val="-2"/>
        </w:rPr>
        <w:t>c</w:t>
      </w:r>
      <w:r>
        <w:rPr>
          <w:rFonts w:ascii="Arial" w:eastAsia="Arial" w:hAnsi="Arial" w:cs="Arial"/>
          <w:spacing w:val="2"/>
        </w:rPr>
        <w:t>k</w:t>
      </w:r>
      <w:r>
        <w:rPr>
          <w:rFonts w:ascii="Arial" w:eastAsia="Arial" w:hAnsi="Arial" w:cs="Arial"/>
          <w:spacing w:val="-1"/>
        </w:rPr>
        <w:t>i</w:t>
      </w:r>
      <w:r>
        <w:rPr>
          <w:rFonts w:ascii="Arial" w:eastAsia="Arial" w:hAnsi="Arial" w:cs="Arial"/>
        </w:rPr>
        <w:t>ng</w:t>
      </w:r>
      <w:r>
        <w:rPr>
          <w:rFonts w:ascii="Arial" w:eastAsia="Arial" w:hAnsi="Arial" w:cs="Arial"/>
          <w:spacing w:val="1"/>
        </w:rPr>
        <w:t xml:space="preserve"> </w:t>
      </w:r>
      <w:r>
        <w:rPr>
          <w:rFonts w:ascii="Arial" w:eastAsia="Arial" w:hAnsi="Arial" w:cs="Arial"/>
        </w:rPr>
        <w:t>and</w:t>
      </w:r>
      <w:r>
        <w:rPr>
          <w:rFonts w:ascii="Arial" w:eastAsia="Arial" w:hAnsi="Arial" w:cs="Arial"/>
          <w:spacing w:val="-2"/>
        </w:rPr>
        <w:t xml:space="preserve"> </w:t>
      </w:r>
      <w:r>
        <w:rPr>
          <w:rFonts w:ascii="Arial" w:eastAsia="Arial" w:hAnsi="Arial" w:cs="Arial"/>
        </w:rPr>
        <w:t>e</w:t>
      </w:r>
      <w:r>
        <w:rPr>
          <w:rFonts w:ascii="Arial" w:eastAsia="Arial" w:hAnsi="Arial" w:cs="Arial"/>
          <w:spacing w:val="-1"/>
        </w:rPr>
        <w:t>l</w:t>
      </w:r>
      <w:r>
        <w:rPr>
          <w:rFonts w:ascii="Arial" w:eastAsia="Arial" w:hAnsi="Arial" w:cs="Arial"/>
        </w:rPr>
        <w:t>ec</w:t>
      </w:r>
      <w:r>
        <w:rPr>
          <w:rFonts w:ascii="Arial" w:eastAsia="Arial" w:hAnsi="Arial" w:cs="Arial"/>
          <w:spacing w:val="-1"/>
        </w:rPr>
        <w:t>t</w:t>
      </w:r>
      <w:r>
        <w:rPr>
          <w:rFonts w:ascii="Arial" w:eastAsia="Arial" w:hAnsi="Arial" w:cs="Arial"/>
          <w:spacing w:val="1"/>
        </w:rPr>
        <w:t>r</w:t>
      </w:r>
      <w:r>
        <w:rPr>
          <w:rFonts w:ascii="Arial" w:eastAsia="Arial" w:hAnsi="Arial" w:cs="Arial"/>
        </w:rPr>
        <w:t>on</w:t>
      </w:r>
      <w:r>
        <w:rPr>
          <w:rFonts w:ascii="Arial" w:eastAsia="Arial" w:hAnsi="Arial" w:cs="Arial"/>
          <w:spacing w:val="-1"/>
        </w:rPr>
        <w:t>i</w:t>
      </w:r>
      <w:r>
        <w:rPr>
          <w:rFonts w:ascii="Arial" w:eastAsia="Arial" w:hAnsi="Arial" w:cs="Arial"/>
        </w:rPr>
        <w:t>c</w:t>
      </w:r>
      <w:r>
        <w:rPr>
          <w:rFonts w:ascii="Arial" w:eastAsia="Arial" w:hAnsi="Arial" w:cs="Arial"/>
          <w:spacing w:val="1"/>
        </w:rPr>
        <w:t xml:space="preserve"> </w:t>
      </w:r>
      <w:r>
        <w:rPr>
          <w:rFonts w:ascii="Arial" w:eastAsia="Arial" w:hAnsi="Arial" w:cs="Arial"/>
        </w:rPr>
        <w:t>s</w:t>
      </w:r>
      <w:r>
        <w:rPr>
          <w:rFonts w:ascii="Arial" w:eastAsia="Arial" w:hAnsi="Arial" w:cs="Arial"/>
          <w:spacing w:val="-3"/>
        </w:rPr>
        <w:t>i</w:t>
      </w:r>
      <w:r>
        <w:rPr>
          <w:rFonts w:ascii="Arial" w:eastAsia="Arial" w:hAnsi="Arial" w:cs="Arial"/>
          <w:spacing w:val="2"/>
        </w:rPr>
        <w:t>g</w:t>
      </w:r>
      <w:r>
        <w:rPr>
          <w:rFonts w:ascii="Arial" w:eastAsia="Arial" w:hAnsi="Arial" w:cs="Arial"/>
        </w:rPr>
        <w:t>na</w:t>
      </w:r>
      <w:r>
        <w:rPr>
          <w:rFonts w:ascii="Arial" w:eastAsia="Arial" w:hAnsi="Arial" w:cs="Arial"/>
          <w:spacing w:val="1"/>
        </w:rPr>
        <w:t>t</w:t>
      </w:r>
      <w:r>
        <w:rPr>
          <w:rFonts w:ascii="Arial" w:eastAsia="Arial" w:hAnsi="Arial" w:cs="Arial"/>
          <w:spacing w:val="-3"/>
        </w:rPr>
        <w:t>u</w:t>
      </w:r>
      <w:r>
        <w:rPr>
          <w:rFonts w:ascii="Arial" w:eastAsia="Arial" w:hAnsi="Arial" w:cs="Arial"/>
          <w:spacing w:val="1"/>
        </w:rPr>
        <w:t>r</w:t>
      </w:r>
      <w:r>
        <w:rPr>
          <w:rFonts w:ascii="Arial" w:eastAsia="Arial" w:hAnsi="Arial" w:cs="Arial"/>
        </w:rPr>
        <w:t>es.</w:t>
      </w:r>
    </w:p>
    <w:p w14:paraId="1270C2DE" w14:textId="77777777" w:rsidR="00874426" w:rsidRDefault="00874426">
      <w:pPr>
        <w:spacing w:after="0"/>
        <w:sectPr w:rsidR="00874426">
          <w:footerReference w:type="default" r:id="rId9"/>
          <w:type w:val="continuous"/>
          <w:pgSz w:w="12240" w:h="15840"/>
          <w:pgMar w:top="300" w:right="960" w:bottom="1060" w:left="1060" w:header="720" w:footer="874" w:gutter="0"/>
          <w:pgNumType w:start="1"/>
          <w:cols w:space="720"/>
        </w:sectPr>
      </w:pPr>
    </w:p>
    <w:p w14:paraId="0AF07679" w14:textId="77777777" w:rsidR="00874426" w:rsidRDefault="003A1128">
      <w:pPr>
        <w:spacing w:before="76" w:after="0" w:line="240" w:lineRule="auto"/>
        <w:ind w:left="116" w:right="-20"/>
        <w:rPr>
          <w:rFonts w:ascii="Arial" w:eastAsia="Arial" w:hAnsi="Arial" w:cs="Arial"/>
          <w:sz w:val="24"/>
          <w:szCs w:val="24"/>
        </w:rPr>
      </w:pPr>
      <w:r>
        <w:rPr>
          <w:rFonts w:ascii="Arial" w:eastAsia="Arial" w:hAnsi="Arial" w:cs="Arial"/>
          <w:b/>
          <w:bCs/>
          <w:sz w:val="24"/>
          <w:szCs w:val="24"/>
        </w:rPr>
        <w:lastRenderedPageBreak/>
        <w:t>D</w:t>
      </w:r>
      <w:r>
        <w:rPr>
          <w:rFonts w:ascii="Arial" w:eastAsia="Arial" w:hAnsi="Arial" w:cs="Arial"/>
          <w:b/>
          <w:bCs/>
          <w:spacing w:val="1"/>
          <w:sz w:val="24"/>
          <w:szCs w:val="24"/>
        </w:rPr>
        <w:t>e</w:t>
      </w:r>
      <w:r>
        <w:rPr>
          <w:rFonts w:ascii="Arial" w:eastAsia="Arial" w:hAnsi="Arial" w:cs="Arial"/>
          <w:b/>
          <w:bCs/>
          <w:spacing w:val="-1"/>
          <w:sz w:val="24"/>
          <w:szCs w:val="24"/>
        </w:rPr>
        <w:t>f</w:t>
      </w:r>
      <w:r>
        <w:rPr>
          <w:rFonts w:ascii="Arial" w:eastAsia="Arial" w:hAnsi="Arial" w:cs="Arial"/>
          <w:b/>
          <w:bCs/>
          <w:sz w:val="24"/>
          <w:szCs w:val="24"/>
        </w:rPr>
        <w:t>ini</w:t>
      </w:r>
      <w:r>
        <w:rPr>
          <w:rFonts w:ascii="Arial" w:eastAsia="Arial" w:hAnsi="Arial" w:cs="Arial"/>
          <w:b/>
          <w:bCs/>
          <w:spacing w:val="-1"/>
          <w:sz w:val="24"/>
          <w:szCs w:val="24"/>
        </w:rPr>
        <w:t>t</w:t>
      </w:r>
      <w:r>
        <w:rPr>
          <w:rFonts w:ascii="Arial" w:eastAsia="Arial" w:hAnsi="Arial" w:cs="Arial"/>
          <w:b/>
          <w:bCs/>
          <w:sz w:val="24"/>
          <w:szCs w:val="24"/>
        </w:rPr>
        <w:t>ion of T</w:t>
      </w:r>
      <w:r>
        <w:rPr>
          <w:rFonts w:ascii="Arial" w:eastAsia="Arial" w:hAnsi="Arial" w:cs="Arial"/>
          <w:b/>
          <w:bCs/>
          <w:spacing w:val="1"/>
          <w:sz w:val="24"/>
          <w:szCs w:val="24"/>
        </w:rPr>
        <w:t>e</w:t>
      </w:r>
      <w:r>
        <w:rPr>
          <w:rFonts w:ascii="Arial" w:eastAsia="Arial" w:hAnsi="Arial" w:cs="Arial"/>
          <w:b/>
          <w:bCs/>
          <w:sz w:val="24"/>
          <w:szCs w:val="24"/>
        </w:rPr>
        <w:t>rm</w:t>
      </w:r>
      <w:r>
        <w:rPr>
          <w:rFonts w:ascii="Arial" w:eastAsia="Arial" w:hAnsi="Arial" w:cs="Arial"/>
          <w:b/>
          <w:bCs/>
          <w:spacing w:val="1"/>
          <w:sz w:val="24"/>
          <w:szCs w:val="24"/>
        </w:rPr>
        <w:t>s</w:t>
      </w:r>
      <w:r>
        <w:rPr>
          <w:rFonts w:ascii="Arial" w:eastAsia="Arial" w:hAnsi="Arial" w:cs="Arial"/>
          <w:b/>
          <w:bCs/>
          <w:sz w:val="24"/>
          <w:szCs w:val="24"/>
        </w:rPr>
        <w:t>:</w:t>
      </w:r>
    </w:p>
    <w:p w14:paraId="45FDBFCC" w14:textId="77777777" w:rsidR="00874426" w:rsidRDefault="00874426">
      <w:pPr>
        <w:spacing w:before="1" w:after="0" w:line="200" w:lineRule="exact"/>
        <w:rPr>
          <w:sz w:val="20"/>
          <w:szCs w:val="20"/>
        </w:rPr>
      </w:pPr>
    </w:p>
    <w:p w14:paraId="32B3C5A9" w14:textId="77777777" w:rsidR="00874426" w:rsidRDefault="003A1128">
      <w:pPr>
        <w:spacing w:after="0" w:line="240" w:lineRule="auto"/>
        <w:ind w:left="116" w:right="-20"/>
        <w:rPr>
          <w:rFonts w:ascii="Arial" w:eastAsia="Arial" w:hAnsi="Arial" w:cs="Arial"/>
        </w:rPr>
      </w:pPr>
      <w:r>
        <w:rPr>
          <w:rFonts w:ascii="Arial" w:eastAsia="Arial" w:hAnsi="Arial" w:cs="Arial"/>
          <w:b/>
          <w:bCs/>
          <w:spacing w:val="-1"/>
        </w:rPr>
        <w:t>PI</w:t>
      </w:r>
    </w:p>
    <w:p w14:paraId="35B2A1FD" w14:textId="77777777" w:rsidR="00874426" w:rsidRDefault="00874426">
      <w:pPr>
        <w:spacing w:before="4" w:after="0" w:line="120" w:lineRule="exact"/>
        <w:rPr>
          <w:sz w:val="12"/>
          <w:szCs w:val="12"/>
        </w:rPr>
      </w:pPr>
    </w:p>
    <w:p w14:paraId="20FD263A" w14:textId="77777777" w:rsidR="00874426" w:rsidRDefault="003A1128">
      <w:pPr>
        <w:spacing w:after="0" w:line="240" w:lineRule="auto"/>
        <w:ind w:left="116" w:right="375"/>
        <w:rPr>
          <w:rFonts w:ascii="Arial" w:eastAsia="Arial" w:hAnsi="Arial" w:cs="Arial"/>
        </w:rPr>
      </w:pPr>
      <w:r>
        <w:rPr>
          <w:rFonts w:ascii="Arial" w:eastAsia="Arial" w:hAnsi="Arial" w:cs="Arial"/>
          <w:spacing w:val="-1"/>
        </w:rPr>
        <w:t>P</w:t>
      </w:r>
      <w:r>
        <w:rPr>
          <w:rFonts w:ascii="Arial" w:eastAsia="Arial" w:hAnsi="Arial" w:cs="Arial"/>
          <w:spacing w:val="1"/>
        </w:rPr>
        <w:t>r</w:t>
      </w:r>
      <w:r>
        <w:rPr>
          <w:rFonts w:ascii="Arial" w:eastAsia="Arial" w:hAnsi="Arial" w:cs="Arial"/>
          <w:spacing w:val="-1"/>
        </w:rPr>
        <w:t>i</w:t>
      </w:r>
      <w:r>
        <w:rPr>
          <w:rFonts w:ascii="Arial" w:eastAsia="Arial" w:hAnsi="Arial" w:cs="Arial"/>
        </w:rPr>
        <w:t>nc</w:t>
      </w:r>
      <w:r>
        <w:rPr>
          <w:rFonts w:ascii="Arial" w:eastAsia="Arial" w:hAnsi="Arial" w:cs="Arial"/>
          <w:spacing w:val="-1"/>
        </w:rPr>
        <w:t>i</w:t>
      </w:r>
      <w:r>
        <w:rPr>
          <w:rFonts w:ascii="Arial" w:eastAsia="Arial" w:hAnsi="Arial" w:cs="Arial"/>
        </w:rPr>
        <w:t xml:space="preserve">pal </w:t>
      </w:r>
      <w:r>
        <w:rPr>
          <w:rFonts w:ascii="Arial" w:eastAsia="Arial" w:hAnsi="Arial" w:cs="Arial"/>
          <w:spacing w:val="1"/>
        </w:rPr>
        <w:t>I</w:t>
      </w:r>
      <w:r>
        <w:rPr>
          <w:rFonts w:ascii="Arial" w:eastAsia="Arial" w:hAnsi="Arial" w:cs="Arial"/>
        </w:rPr>
        <w:t>n</w:t>
      </w:r>
      <w:r>
        <w:rPr>
          <w:rFonts w:ascii="Arial" w:eastAsia="Arial" w:hAnsi="Arial" w:cs="Arial"/>
          <w:spacing w:val="-2"/>
        </w:rPr>
        <w:t>v</w:t>
      </w:r>
      <w:r>
        <w:rPr>
          <w:rFonts w:ascii="Arial" w:eastAsia="Arial" w:hAnsi="Arial" w:cs="Arial"/>
        </w:rPr>
        <w:t>es</w:t>
      </w:r>
      <w:r>
        <w:rPr>
          <w:rFonts w:ascii="Arial" w:eastAsia="Arial" w:hAnsi="Arial" w:cs="Arial"/>
          <w:spacing w:val="1"/>
        </w:rPr>
        <w:t>t</w:t>
      </w:r>
      <w:r>
        <w:rPr>
          <w:rFonts w:ascii="Arial" w:eastAsia="Arial" w:hAnsi="Arial" w:cs="Arial"/>
          <w:spacing w:val="-1"/>
        </w:rPr>
        <w:t>i</w:t>
      </w:r>
      <w:r>
        <w:rPr>
          <w:rFonts w:ascii="Arial" w:eastAsia="Arial" w:hAnsi="Arial" w:cs="Arial"/>
          <w:spacing w:val="2"/>
        </w:rPr>
        <w:t>g</w:t>
      </w:r>
      <w:r>
        <w:rPr>
          <w:rFonts w:ascii="Arial" w:eastAsia="Arial" w:hAnsi="Arial" w:cs="Arial"/>
          <w:spacing w:val="-3"/>
        </w:rPr>
        <w:t>a</w:t>
      </w:r>
      <w:r>
        <w:rPr>
          <w:rFonts w:ascii="Arial" w:eastAsia="Arial" w:hAnsi="Arial" w:cs="Arial"/>
          <w:spacing w:val="1"/>
        </w:rPr>
        <w:t>t</w:t>
      </w:r>
      <w:r>
        <w:rPr>
          <w:rFonts w:ascii="Arial" w:eastAsia="Arial" w:hAnsi="Arial" w:cs="Arial"/>
        </w:rPr>
        <w:t>o</w:t>
      </w:r>
      <w:r>
        <w:rPr>
          <w:rFonts w:ascii="Arial" w:eastAsia="Arial" w:hAnsi="Arial" w:cs="Arial"/>
          <w:spacing w:val="-1"/>
        </w:rPr>
        <w:t>r</w:t>
      </w:r>
      <w:r>
        <w:rPr>
          <w:rFonts w:ascii="Arial" w:eastAsia="Arial" w:hAnsi="Arial" w:cs="Arial"/>
        </w:rPr>
        <w:t xml:space="preserve">. </w:t>
      </w:r>
      <w:r>
        <w:rPr>
          <w:rFonts w:ascii="Arial" w:eastAsia="Arial" w:hAnsi="Arial" w:cs="Arial"/>
          <w:spacing w:val="1"/>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rPr>
        <w:t>pe</w:t>
      </w:r>
      <w:r>
        <w:rPr>
          <w:rFonts w:ascii="Arial" w:eastAsia="Arial" w:hAnsi="Arial" w:cs="Arial"/>
          <w:spacing w:val="1"/>
        </w:rPr>
        <w:t>r</w:t>
      </w:r>
      <w:r>
        <w:rPr>
          <w:rFonts w:ascii="Arial" w:eastAsia="Arial" w:hAnsi="Arial" w:cs="Arial"/>
        </w:rPr>
        <w:t>son</w:t>
      </w:r>
      <w:r>
        <w:rPr>
          <w:rFonts w:ascii="Arial" w:eastAsia="Arial" w:hAnsi="Arial" w:cs="Arial"/>
          <w:spacing w:val="-2"/>
        </w:rPr>
        <w:t xml:space="preserve"> </w:t>
      </w:r>
      <w:r>
        <w:rPr>
          <w:rFonts w:ascii="Arial" w:eastAsia="Arial" w:hAnsi="Arial" w:cs="Arial"/>
          <w:spacing w:val="1"/>
        </w:rPr>
        <w:t>r</w:t>
      </w:r>
      <w:r>
        <w:rPr>
          <w:rFonts w:ascii="Arial" w:eastAsia="Arial" w:hAnsi="Arial" w:cs="Arial"/>
        </w:rPr>
        <w:t>espons</w:t>
      </w:r>
      <w:r>
        <w:rPr>
          <w:rFonts w:ascii="Arial" w:eastAsia="Arial" w:hAnsi="Arial" w:cs="Arial"/>
          <w:spacing w:val="-1"/>
        </w:rPr>
        <w:t>i</w:t>
      </w:r>
      <w:r>
        <w:rPr>
          <w:rFonts w:ascii="Arial" w:eastAsia="Arial" w:hAnsi="Arial" w:cs="Arial"/>
        </w:rPr>
        <w:t>b</w:t>
      </w:r>
      <w:r>
        <w:rPr>
          <w:rFonts w:ascii="Arial" w:eastAsia="Arial" w:hAnsi="Arial" w:cs="Arial"/>
          <w:spacing w:val="-1"/>
        </w:rPr>
        <w:t>l</w:t>
      </w:r>
      <w:r>
        <w:rPr>
          <w:rFonts w:ascii="Arial" w:eastAsia="Arial" w:hAnsi="Arial" w:cs="Arial"/>
        </w:rPr>
        <w:t>e</w:t>
      </w:r>
      <w:r>
        <w:rPr>
          <w:rFonts w:ascii="Arial" w:eastAsia="Arial" w:hAnsi="Arial" w:cs="Arial"/>
          <w:spacing w:val="-2"/>
        </w:rPr>
        <w:t xml:space="preserve"> </w:t>
      </w:r>
      <w:r>
        <w:rPr>
          <w:rFonts w:ascii="Arial" w:eastAsia="Arial" w:hAnsi="Arial" w:cs="Arial"/>
          <w:spacing w:val="3"/>
        </w:rPr>
        <w:t>f</w:t>
      </w:r>
      <w:r>
        <w:rPr>
          <w:rFonts w:ascii="Arial" w:eastAsia="Arial" w:hAnsi="Arial" w:cs="Arial"/>
          <w:spacing w:val="-3"/>
        </w:rPr>
        <w:t>o</w:t>
      </w:r>
      <w:r>
        <w:rPr>
          <w:rFonts w:ascii="Arial" w:eastAsia="Arial" w:hAnsi="Arial" w:cs="Arial"/>
        </w:rPr>
        <w:t xml:space="preserve">r </w:t>
      </w:r>
      <w:r>
        <w:rPr>
          <w:rFonts w:ascii="Arial" w:eastAsia="Arial" w:hAnsi="Arial" w:cs="Arial"/>
          <w:spacing w:val="1"/>
        </w:rPr>
        <w:t>t</w:t>
      </w:r>
      <w:r>
        <w:rPr>
          <w:rFonts w:ascii="Arial" w:eastAsia="Arial" w:hAnsi="Arial" w:cs="Arial"/>
          <w:spacing w:val="-3"/>
        </w:rPr>
        <w:t>h</w:t>
      </w:r>
      <w:r>
        <w:rPr>
          <w:rFonts w:ascii="Arial" w:eastAsia="Arial" w:hAnsi="Arial" w:cs="Arial"/>
        </w:rPr>
        <w:t>e</w:t>
      </w:r>
      <w:r>
        <w:rPr>
          <w:rFonts w:ascii="Arial" w:eastAsia="Arial" w:hAnsi="Arial" w:cs="Arial"/>
          <w:spacing w:val="1"/>
        </w:rPr>
        <w:t xml:space="preserve"> </w:t>
      </w:r>
      <w:r>
        <w:rPr>
          <w:rFonts w:ascii="Arial" w:eastAsia="Arial" w:hAnsi="Arial" w:cs="Arial"/>
        </w:rPr>
        <w:t xml:space="preserve">conduct </w:t>
      </w:r>
      <w:r>
        <w:rPr>
          <w:rFonts w:ascii="Arial" w:eastAsia="Arial" w:hAnsi="Arial" w:cs="Arial"/>
          <w:spacing w:val="-3"/>
        </w:rPr>
        <w:t>o</w:t>
      </w:r>
      <w:r>
        <w:rPr>
          <w:rFonts w:ascii="Arial" w:eastAsia="Arial" w:hAnsi="Arial" w:cs="Arial"/>
        </w:rPr>
        <w:t xml:space="preserve">f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rPr>
        <w:t>c</w:t>
      </w:r>
      <w:r>
        <w:rPr>
          <w:rFonts w:ascii="Arial" w:eastAsia="Arial" w:hAnsi="Arial" w:cs="Arial"/>
          <w:spacing w:val="-1"/>
        </w:rPr>
        <w:t>li</w:t>
      </w:r>
      <w:r>
        <w:rPr>
          <w:rFonts w:ascii="Arial" w:eastAsia="Arial" w:hAnsi="Arial" w:cs="Arial"/>
        </w:rPr>
        <w:t>n</w:t>
      </w:r>
      <w:r>
        <w:rPr>
          <w:rFonts w:ascii="Arial" w:eastAsia="Arial" w:hAnsi="Arial" w:cs="Arial"/>
          <w:spacing w:val="-1"/>
        </w:rPr>
        <w:t>i</w:t>
      </w:r>
      <w:r>
        <w:rPr>
          <w:rFonts w:ascii="Arial" w:eastAsia="Arial" w:hAnsi="Arial" w:cs="Arial"/>
        </w:rPr>
        <w:t xml:space="preserve">cal </w:t>
      </w:r>
      <w:r>
        <w:rPr>
          <w:rFonts w:ascii="Arial" w:eastAsia="Arial" w:hAnsi="Arial" w:cs="Arial"/>
          <w:spacing w:val="-2"/>
        </w:rPr>
        <w:t>r</w:t>
      </w:r>
      <w:r>
        <w:rPr>
          <w:rFonts w:ascii="Arial" w:eastAsia="Arial" w:hAnsi="Arial" w:cs="Arial"/>
        </w:rPr>
        <w:t>esea</w:t>
      </w:r>
      <w:r>
        <w:rPr>
          <w:rFonts w:ascii="Arial" w:eastAsia="Arial" w:hAnsi="Arial" w:cs="Arial"/>
          <w:spacing w:val="1"/>
        </w:rPr>
        <w:t>r</w:t>
      </w:r>
      <w:r>
        <w:rPr>
          <w:rFonts w:ascii="Arial" w:eastAsia="Arial" w:hAnsi="Arial" w:cs="Arial"/>
        </w:rPr>
        <w:t>ch</w:t>
      </w:r>
      <w:r>
        <w:rPr>
          <w:rFonts w:ascii="Arial" w:eastAsia="Arial" w:hAnsi="Arial" w:cs="Arial"/>
          <w:spacing w:val="-2"/>
        </w:rPr>
        <w:t xml:space="preserve"> </w:t>
      </w:r>
      <w:r>
        <w:rPr>
          <w:rFonts w:ascii="Arial" w:eastAsia="Arial" w:hAnsi="Arial" w:cs="Arial"/>
        </w:rPr>
        <w:t>s</w:t>
      </w:r>
      <w:r>
        <w:rPr>
          <w:rFonts w:ascii="Arial" w:eastAsia="Arial" w:hAnsi="Arial" w:cs="Arial"/>
          <w:spacing w:val="1"/>
        </w:rPr>
        <w:t>t</w:t>
      </w:r>
      <w:r>
        <w:rPr>
          <w:rFonts w:ascii="Arial" w:eastAsia="Arial" w:hAnsi="Arial" w:cs="Arial"/>
        </w:rPr>
        <w:t>ud</w:t>
      </w:r>
      <w:r>
        <w:rPr>
          <w:rFonts w:ascii="Arial" w:eastAsia="Arial" w:hAnsi="Arial" w:cs="Arial"/>
          <w:spacing w:val="-2"/>
        </w:rPr>
        <w:t>y</w:t>
      </w:r>
      <w:r>
        <w:rPr>
          <w:rFonts w:ascii="Arial" w:eastAsia="Arial" w:hAnsi="Arial" w:cs="Arial"/>
        </w:rPr>
        <w:t>,</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nc</w:t>
      </w:r>
      <w:r>
        <w:rPr>
          <w:rFonts w:ascii="Arial" w:eastAsia="Arial" w:hAnsi="Arial" w:cs="Arial"/>
          <w:spacing w:val="-1"/>
        </w:rPr>
        <w:t>l</w:t>
      </w:r>
      <w:r>
        <w:rPr>
          <w:rFonts w:ascii="Arial" w:eastAsia="Arial" w:hAnsi="Arial" w:cs="Arial"/>
        </w:rPr>
        <w:t>ud</w:t>
      </w:r>
      <w:r>
        <w:rPr>
          <w:rFonts w:ascii="Arial" w:eastAsia="Arial" w:hAnsi="Arial" w:cs="Arial"/>
          <w:spacing w:val="-1"/>
        </w:rPr>
        <w:t>i</w:t>
      </w:r>
      <w:r>
        <w:rPr>
          <w:rFonts w:ascii="Arial" w:eastAsia="Arial" w:hAnsi="Arial" w:cs="Arial"/>
        </w:rPr>
        <w:t>ng ass</w:t>
      </w:r>
      <w:r>
        <w:rPr>
          <w:rFonts w:ascii="Arial" w:eastAsia="Arial" w:hAnsi="Arial" w:cs="Arial"/>
          <w:spacing w:val="-1"/>
        </w:rPr>
        <w:t>i</w:t>
      </w:r>
      <w:r>
        <w:rPr>
          <w:rFonts w:ascii="Arial" w:eastAsia="Arial" w:hAnsi="Arial" w:cs="Arial"/>
          <w:spacing w:val="2"/>
        </w:rPr>
        <w:t>g</w:t>
      </w:r>
      <w:r>
        <w:rPr>
          <w:rFonts w:ascii="Arial" w:eastAsia="Arial" w:hAnsi="Arial" w:cs="Arial"/>
          <w:spacing w:val="-3"/>
        </w:rPr>
        <w:t>n</w:t>
      </w:r>
      <w:r>
        <w:rPr>
          <w:rFonts w:ascii="Arial" w:eastAsia="Arial" w:hAnsi="Arial" w:cs="Arial"/>
          <w:spacing w:val="1"/>
        </w:rPr>
        <w:t>m</w:t>
      </w:r>
      <w:r>
        <w:rPr>
          <w:rFonts w:ascii="Arial" w:eastAsia="Arial" w:hAnsi="Arial" w:cs="Arial"/>
        </w:rPr>
        <w:t xml:space="preserve">ent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r</w:t>
      </w:r>
      <w:r>
        <w:rPr>
          <w:rFonts w:ascii="Arial" w:eastAsia="Arial" w:hAnsi="Arial" w:cs="Arial"/>
        </w:rPr>
        <w:t>o</w:t>
      </w:r>
      <w:r>
        <w:rPr>
          <w:rFonts w:ascii="Arial" w:eastAsia="Arial" w:hAnsi="Arial" w:cs="Arial"/>
          <w:spacing w:val="-1"/>
        </w:rPr>
        <w:t>l</w:t>
      </w:r>
      <w:r>
        <w:rPr>
          <w:rFonts w:ascii="Arial" w:eastAsia="Arial" w:hAnsi="Arial" w:cs="Arial"/>
        </w:rPr>
        <w:t>es</w:t>
      </w:r>
      <w:r>
        <w:rPr>
          <w:rFonts w:ascii="Arial" w:eastAsia="Arial" w:hAnsi="Arial" w:cs="Arial"/>
          <w:spacing w:val="-4"/>
        </w:rPr>
        <w:t xml:space="preserve"> </w:t>
      </w:r>
      <w:r>
        <w:rPr>
          <w:rFonts w:ascii="Arial" w:eastAsia="Arial" w:hAnsi="Arial" w:cs="Arial"/>
        </w:rPr>
        <w:t>and</w:t>
      </w:r>
      <w:r>
        <w:rPr>
          <w:rFonts w:ascii="Arial" w:eastAsia="Arial" w:hAnsi="Arial" w:cs="Arial"/>
          <w:spacing w:val="1"/>
        </w:rPr>
        <w:t xml:space="preserve"> </w:t>
      </w:r>
      <w:r>
        <w:rPr>
          <w:rFonts w:ascii="Arial" w:eastAsia="Arial" w:hAnsi="Arial" w:cs="Arial"/>
        </w:rPr>
        <w:t>au</w:t>
      </w:r>
      <w:r>
        <w:rPr>
          <w:rFonts w:ascii="Arial" w:eastAsia="Arial" w:hAnsi="Arial" w:cs="Arial"/>
          <w:spacing w:val="1"/>
        </w:rPr>
        <w:t>t</w:t>
      </w:r>
      <w:r>
        <w:rPr>
          <w:rFonts w:ascii="Arial" w:eastAsia="Arial" w:hAnsi="Arial" w:cs="Arial"/>
        </w:rPr>
        <w:t>h</w:t>
      </w:r>
      <w:r>
        <w:rPr>
          <w:rFonts w:ascii="Arial" w:eastAsia="Arial" w:hAnsi="Arial" w:cs="Arial"/>
          <w:spacing w:val="-3"/>
        </w:rPr>
        <w:t>o</w:t>
      </w:r>
      <w:r>
        <w:rPr>
          <w:rFonts w:ascii="Arial" w:eastAsia="Arial" w:hAnsi="Arial" w:cs="Arial"/>
          <w:spacing w:val="1"/>
        </w:rPr>
        <w:t>r</w:t>
      </w:r>
      <w:r>
        <w:rPr>
          <w:rFonts w:ascii="Arial" w:eastAsia="Arial" w:hAnsi="Arial" w:cs="Arial"/>
          <w:spacing w:val="-1"/>
        </w:rPr>
        <w:t>i</w:t>
      </w:r>
      <w:r>
        <w:rPr>
          <w:rFonts w:ascii="Arial" w:eastAsia="Arial" w:hAnsi="Arial" w:cs="Arial"/>
          <w:spacing w:val="-2"/>
        </w:rPr>
        <w:t>z</w:t>
      </w:r>
      <w:r>
        <w:rPr>
          <w:rFonts w:ascii="Arial" w:eastAsia="Arial" w:hAnsi="Arial" w:cs="Arial"/>
        </w:rPr>
        <w:t>a</w:t>
      </w:r>
      <w:r>
        <w:rPr>
          <w:rFonts w:ascii="Arial" w:eastAsia="Arial" w:hAnsi="Arial" w:cs="Arial"/>
          <w:spacing w:val="1"/>
        </w:rPr>
        <w:t>t</w:t>
      </w:r>
      <w:r>
        <w:rPr>
          <w:rFonts w:ascii="Arial" w:eastAsia="Arial" w:hAnsi="Arial" w:cs="Arial"/>
          <w:spacing w:val="-1"/>
        </w:rPr>
        <w:t>i</w:t>
      </w:r>
      <w:r>
        <w:rPr>
          <w:rFonts w:ascii="Arial" w:eastAsia="Arial" w:hAnsi="Arial" w:cs="Arial"/>
        </w:rPr>
        <w:t>ons</w:t>
      </w:r>
      <w:r>
        <w:rPr>
          <w:rFonts w:ascii="Arial" w:eastAsia="Arial" w:hAnsi="Arial" w:cs="Arial"/>
          <w:spacing w:val="1"/>
        </w:rPr>
        <w:t xml:space="preserve"> t</w:t>
      </w:r>
      <w:r>
        <w:rPr>
          <w:rFonts w:ascii="Arial" w:eastAsia="Arial" w:hAnsi="Arial" w:cs="Arial"/>
        </w:rPr>
        <w:t>o</w:t>
      </w:r>
      <w:r>
        <w:rPr>
          <w:rFonts w:ascii="Arial" w:eastAsia="Arial" w:hAnsi="Arial" w:cs="Arial"/>
          <w:spacing w:val="1"/>
        </w:rPr>
        <w:t xml:space="preserve"> </w:t>
      </w:r>
      <w:r>
        <w:rPr>
          <w:rFonts w:ascii="Arial" w:eastAsia="Arial" w:hAnsi="Arial" w:cs="Arial"/>
          <w:spacing w:val="-3"/>
        </w:rPr>
        <w:t>u</w:t>
      </w:r>
      <w:r>
        <w:rPr>
          <w:rFonts w:ascii="Arial" w:eastAsia="Arial" w:hAnsi="Arial" w:cs="Arial"/>
          <w:spacing w:val="-2"/>
        </w:rPr>
        <w:t>s</w:t>
      </w:r>
      <w:r>
        <w:rPr>
          <w:rFonts w:ascii="Arial" w:eastAsia="Arial" w:hAnsi="Arial" w:cs="Arial"/>
        </w:rPr>
        <w:t>e</w:t>
      </w:r>
      <w:r>
        <w:rPr>
          <w:rFonts w:ascii="Arial" w:eastAsia="Arial" w:hAnsi="Arial" w:cs="Arial"/>
          <w:spacing w:val="1"/>
        </w:rPr>
        <w:t xml:space="preserve"> </w:t>
      </w:r>
      <w:r>
        <w:rPr>
          <w:rFonts w:ascii="Arial" w:eastAsia="Arial" w:hAnsi="Arial" w:cs="Arial"/>
        </w:rPr>
        <w:t>spec</w:t>
      </w:r>
      <w:r>
        <w:rPr>
          <w:rFonts w:ascii="Arial" w:eastAsia="Arial" w:hAnsi="Arial" w:cs="Arial"/>
          <w:spacing w:val="-4"/>
        </w:rPr>
        <w:t>i</w:t>
      </w:r>
      <w:r>
        <w:rPr>
          <w:rFonts w:ascii="Arial" w:eastAsia="Arial" w:hAnsi="Arial" w:cs="Arial"/>
          <w:spacing w:val="3"/>
        </w:rPr>
        <w:t>f</w:t>
      </w:r>
      <w:r>
        <w:rPr>
          <w:rFonts w:ascii="Arial" w:eastAsia="Arial" w:hAnsi="Arial" w:cs="Arial"/>
          <w:spacing w:val="-1"/>
        </w:rPr>
        <w:t>i</w:t>
      </w:r>
      <w:r>
        <w:rPr>
          <w:rFonts w:ascii="Arial" w:eastAsia="Arial" w:hAnsi="Arial" w:cs="Arial"/>
        </w:rPr>
        <w:t>c</w:t>
      </w:r>
      <w:r>
        <w:rPr>
          <w:rFonts w:ascii="Arial" w:eastAsia="Arial" w:hAnsi="Arial" w:cs="Arial"/>
          <w:spacing w:val="-1"/>
        </w:rPr>
        <w:t xml:space="preserve"> </w:t>
      </w:r>
      <w:r>
        <w:rPr>
          <w:rFonts w:ascii="Arial" w:eastAsia="Arial" w:hAnsi="Arial" w:cs="Arial"/>
          <w:spacing w:val="1"/>
        </w:rPr>
        <w:t>f</w:t>
      </w:r>
      <w:r>
        <w:rPr>
          <w:rFonts w:ascii="Arial" w:eastAsia="Arial" w:hAnsi="Arial" w:cs="Arial"/>
        </w:rPr>
        <w:t>o</w:t>
      </w:r>
      <w:r>
        <w:rPr>
          <w:rFonts w:ascii="Arial" w:eastAsia="Arial" w:hAnsi="Arial" w:cs="Arial"/>
          <w:spacing w:val="-2"/>
        </w:rPr>
        <w:t>r</w:t>
      </w:r>
      <w:r>
        <w:rPr>
          <w:rFonts w:ascii="Arial" w:eastAsia="Arial" w:hAnsi="Arial" w:cs="Arial"/>
          <w:spacing w:val="1"/>
        </w:rPr>
        <w:t>m</w:t>
      </w:r>
      <w:r>
        <w:rPr>
          <w:rFonts w:ascii="Arial" w:eastAsia="Arial" w:hAnsi="Arial" w:cs="Arial"/>
        </w:rPr>
        <w:t>s</w:t>
      </w:r>
      <w:r>
        <w:rPr>
          <w:rFonts w:ascii="Arial" w:eastAsia="Arial" w:hAnsi="Arial" w:cs="Arial"/>
          <w:spacing w:val="-1"/>
        </w:rPr>
        <w:t xml:space="preserve"> </w:t>
      </w:r>
      <w:r>
        <w:rPr>
          <w:rFonts w:ascii="Arial" w:eastAsia="Arial" w:hAnsi="Arial" w:cs="Arial"/>
        </w:rPr>
        <w:t>and</w:t>
      </w:r>
      <w:r>
        <w:rPr>
          <w:rFonts w:ascii="Arial" w:eastAsia="Arial" w:hAnsi="Arial" w:cs="Arial"/>
          <w:spacing w:val="-2"/>
        </w:rPr>
        <w:t xml:space="preserve"> </w:t>
      </w:r>
      <w:r>
        <w:rPr>
          <w:rFonts w:ascii="Arial" w:eastAsia="Arial" w:hAnsi="Arial" w:cs="Arial"/>
          <w:spacing w:val="1"/>
        </w:rPr>
        <w:t>f</w:t>
      </w:r>
      <w:r>
        <w:rPr>
          <w:rFonts w:ascii="Arial" w:eastAsia="Arial" w:hAnsi="Arial" w:cs="Arial"/>
        </w:rPr>
        <w:t>unc</w:t>
      </w:r>
      <w:r>
        <w:rPr>
          <w:rFonts w:ascii="Arial" w:eastAsia="Arial" w:hAnsi="Arial" w:cs="Arial"/>
          <w:spacing w:val="1"/>
        </w:rPr>
        <w:t>t</w:t>
      </w:r>
      <w:r>
        <w:rPr>
          <w:rFonts w:ascii="Arial" w:eastAsia="Arial" w:hAnsi="Arial" w:cs="Arial"/>
          <w:spacing w:val="-1"/>
        </w:rPr>
        <w:t>i</w:t>
      </w:r>
      <w:r>
        <w:rPr>
          <w:rFonts w:ascii="Arial" w:eastAsia="Arial" w:hAnsi="Arial" w:cs="Arial"/>
        </w:rPr>
        <w:t>ons</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proofErr w:type="spellStart"/>
      <w:r>
        <w:rPr>
          <w:rFonts w:ascii="Arial" w:eastAsia="Arial" w:hAnsi="Arial" w:cs="Arial"/>
          <w:spacing w:val="-1"/>
        </w:rPr>
        <w:t>REDC</w:t>
      </w:r>
      <w:r>
        <w:rPr>
          <w:rFonts w:ascii="Arial" w:eastAsia="Arial" w:hAnsi="Arial" w:cs="Arial"/>
        </w:rPr>
        <w:t>ap</w:t>
      </w:r>
      <w:proofErr w:type="spellEnd"/>
      <w:r>
        <w:rPr>
          <w:rFonts w:ascii="Arial" w:eastAsia="Arial" w:hAnsi="Arial" w:cs="Arial"/>
          <w:spacing w:val="1"/>
        </w:rPr>
        <w:t xml:space="preserve"> </w:t>
      </w:r>
      <w:r>
        <w:rPr>
          <w:rFonts w:ascii="Arial" w:eastAsia="Arial" w:hAnsi="Arial" w:cs="Arial"/>
        </w:rPr>
        <w:t>c</w:t>
      </w:r>
      <w:r>
        <w:rPr>
          <w:rFonts w:ascii="Arial" w:eastAsia="Arial" w:hAnsi="Arial" w:cs="Arial"/>
          <w:spacing w:val="-1"/>
        </w:rPr>
        <w:t>li</w:t>
      </w:r>
      <w:r>
        <w:rPr>
          <w:rFonts w:ascii="Arial" w:eastAsia="Arial" w:hAnsi="Arial" w:cs="Arial"/>
        </w:rPr>
        <w:t>n</w:t>
      </w:r>
      <w:r>
        <w:rPr>
          <w:rFonts w:ascii="Arial" w:eastAsia="Arial" w:hAnsi="Arial" w:cs="Arial"/>
          <w:spacing w:val="-1"/>
        </w:rPr>
        <w:t>i</w:t>
      </w:r>
      <w:r>
        <w:rPr>
          <w:rFonts w:ascii="Arial" w:eastAsia="Arial" w:hAnsi="Arial" w:cs="Arial"/>
        </w:rPr>
        <w:t xml:space="preserve">cal </w:t>
      </w:r>
      <w:r>
        <w:rPr>
          <w:rFonts w:ascii="Arial" w:eastAsia="Arial" w:hAnsi="Arial" w:cs="Arial"/>
          <w:spacing w:val="1"/>
        </w:rPr>
        <w:t>r</w:t>
      </w:r>
      <w:r>
        <w:rPr>
          <w:rFonts w:ascii="Arial" w:eastAsia="Arial" w:hAnsi="Arial" w:cs="Arial"/>
        </w:rPr>
        <w:t>esea</w:t>
      </w:r>
      <w:r>
        <w:rPr>
          <w:rFonts w:ascii="Arial" w:eastAsia="Arial" w:hAnsi="Arial" w:cs="Arial"/>
          <w:spacing w:val="1"/>
        </w:rPr>
        <w:t>r</w:t>
      </w:r>
      <w:r>
        <w:rPr>
          <w:rFonts w:ascii="Arial" w:eastAsia="Arial" w:hAnsi="Arial" w:cs="Arial"/>
        </w:rPr>
        <w:t>ch</w:t>
      </w:r>
      <w:r>
        <w:rPr>
          <w:rFonts w:ascii="Arial" w:eastAsia="Arial" w:hAnsi="Arial" w:cs="Arial"/>
          <w:spacing w:val="-2"/>
        </w:rPr>
        <w:t xml:space="preserve"> </w:t>
      </w:r>
      <w:r>
        <w:rPr>
          <w:rFonts w:ascii="Arial" w:eastAsia="Arial" w:hAnsi="Arial" w:cs="Arial"/>
        </w:rPr>
        <w:t>da</w:t>
      </w:r>
      <w:r>
        <w:rPr>
          <w:rFonts w:ascii="Arial" w:eastAsia="Arial" w:hAnsi="Arial" w:cs="Arial"/>
          <w:spacing w:val="1"/>
        </w:rPr>
        <w:t>t</w:t>
      </w:r>
      <w:r>
        <w:rPr>
          <w:rFonts w:ascii="Arial" w:eastAsia="Arial" w:hAnsi="Arial" w:cs="Arial"/>
        </w:rPr>
        <w:t>ab</w:t>
      </w:r>
      <w:r>
        <w:rPr>
          <w:rFonts w:ascii="Arial" w:eastAsia="Arial" w:hAnsi="Arial" w:cs="Arial"/>
          <w:spacing w:val="-3"/>
        </w:rPr>
        <w:t>a</w:t>
      </w:r>
      <w:r>
        <w:rPr>
          <w:rFonts w:ascii="Arial" w:eastAsia="Arial" w:hAnsi="Arial" w:cs="Arial"/>
        </w:rPr>
        <w:t>se</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m</w:t>
      </w:r>
      <w:r>
        <w:rPr>
          <w:rFonts w:ascii="Arial" w:eastAsia="Arial" w:hAnsi="Arial" w:cs="Arial"/>
          <w:spacing w:val="-3"/>
        </w:rPr>
        <w:t>e</w:t>
      </w:r>
      <w:r>
        <w:rPr>
          <w:rFonts w:ascii="Arial" w:eastAsia="Arial" w:hAnsi="Arial" w:cs="Arial"/>
          <w:spacing w:val="1"/>
        </w:rPr>
        <w:t>m</w:t>
      </w:r>
      <w:r>
        <w:rPr>
          <w:rFonts w:ascii="Arial" w:eastAsia="Arial" w:hAnsi="Arial" w:cs="Arial"/>
        </w:rPr>
        <w:t>be</w:t>
      </w:r>
      <w:r>
        <w:rPr>
          <w:rFonts w:ascii="Arial" w:eastAsia="Arial" w:hAnsi="Arial" w:cs="Arial"/>
          <w:spacing w:val="1"/>
        </w:rPr>
        <w:t>r</w:t>
      </w:r>
      <w:r>
        <w:rPr>
          <w:rFonts w:ascii="Arial" w:eastAsia="Arial" w:hAnsi="Arial" w:cs="Arial"/>
        </w:rPr>
        <w:t>s</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 xml:space="preserve">f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r</w:t>
      </w:r>
      <w:r>
        <w:rPr>
          <w:rFonts w:ascii="Arial" w:eastAsia="Arial" w:hAnsi="Arial" w:cs="Arial"/>
        </w:rPr>
        <w:t>esea</w:t>
      </w:r>
      <w:r>
        <w:rPr>
          <w:rFonts w:ascii="Arial" w:eastAsia="Arial" w:hAnsi="Arial" w:cs="Arial"/>
          <w:spacing w:val="1"/>
        </w:rPr>
        <w:t>r</w:t>
      </w:r>
      <w:r>
        <w:rPr>
          <w:rFonts w:ascii="Arial" w:eastAsia="Arial" w:hAnsi="Arial" w:cs="Arial"/>
          <w:spacing w:val="-2"/>
        </w:rPr>
        <w:t>c</w:t>
      </w:r>
      <w:r>
        <w:rPr>
          <w:rFonts w:ascii="Arial" w:eastAsia="Arial" w:hAnsi="Arial" w:cs="Arial"/>
        </w:rPr>
        <w:t>h</w:t>
      </w:r>
      <w:r>
        <w:rPr>
          <w:rFonts w:ascii="Arial" w:eastAsia="Arial" w:hAnsi="Arial" w:cs="Arial"/>
          <w:spacing w:val="1"/>
        </w:rPr>
        <w:t xml:space="preserve"> t</w:t>
      </w:r>
      <w:r>
        <w:rPr>
          <w:rFonts w:ascii="Arial" w:eastAsia="Arial" w:hAnsi="Arial" w:cs="Arial"/>
        </w:rPr>
        <w:t>e</w:t>
      </w:r>
      <w:r>
        <w:rPr>
          <w:rFonts w:ascii="Arial" w:eastAsia="Arial" w:hAnsi="Arial" w:cs="Arial"/>
          <w:spacing w:val="-3"/>
        </w:rPr>
        <w:t>a</w:t>
      </w:r>
      <w:r>
        <w:rPr>
          <w:rFonts w:ascii="Arial" w:eastAsia="Arial" w:hAnsi="Arial" w:cs="Arial"/>
          <w:spacing w:val="1"/>
        </w:rPr>
        <w:t>m</w:t>
      </w:r>
      <w:r>
        <w:rPr>
          <w:rFonts w:ascii="Arial" w:eastAsia="Arial" w:hAnsi="Arial" w:cs="Arial"/>
        </w:rPr>
        <w:t>.</w:t>
      </w:r>
    </w:p>
    <w:p w14:paraId="2AB04534" w14:textId="77777777" w:rsidR="00874426" w:rsidRDefault="00874426">
      <w:pPr>
        <w:spacing w:before="13" w:after="0" w:line="240" w:lineRule="exact"/>
        <w:rPr>
          <w:sz w:val="24"/>
          <w:szCs w:val="24"/>
        </w:rPr>
      </w:pPr>
    </w:p>
    <w:p w14:paraId="475BB654" w14:textId="77777777" w:rsidR="00874426" w:rsidRDefault="003A1128">
      <w:pPr>
        <w:spacing w:after="0" w:line="240" w:lineRule="auto"/>
        <w:ind w:left="116" w:right="-20"/>
        <w:rPr>
          <w:rFonts w:ascii="Arial" w:eastAsia="Arial" w:hAnsi="Arial" w:cs="Arial"/>
        </w:rPr>
      </w:pPr>
      <w:r>
        <w:rPr>
          <w:rFonts w:ascii="Arial" w:eastAsia="Arial" w:hAnsi="Arial" w:cs="Arial"/>
          <w:b/>
          <w:bCs/>
          <w:spacing w:val="-1"/>
        </w:rPr>
        <w:t>R</w:t>
      </w:r>
      <w:r>
        <w:rPr>
          <w:rFonts w:ascii="Arial" w:eastAsia="Arial" w:hAnsi="Arial" w:cs="Arial"/>
          <w:b/>
          <w:bCs/>
        </w:rPr>
        <w:t>esearch</w:t>
      </w:r>
      <w:r>
        <w:rPr>
          <w:rFonts w:ascii="Arial" w:eastAsia="Arial" w:hAnsi="Arial" w:cs="Arial"/>
          <w:b/>
          <w:bCs/>
          <w:spacing w:val="1"/>
        </w:rPr>
        <w:t xml:space="preserve"> </w:t>
      </w:r>
      <w:r>
        <w:rPr>
          <w:rFonts w:ascii="Arial" w:eastAsia="Arial" w:hAnsi="Arial" w:cs="Arial"/>
          <w:b/>
          <w:bCs/>
          <w:spacing w:val="-3"/>
        </w:rPr>
        <w:t>T</w:t>
      </w:r>
      <w:r>
        <w:rPr>
          <w:rFonts w:ascii="Arial" w:eastAsia="Arial" w:hAnsi="Arial" w:cs="Arial"/>
          <w:b/>
          <w:bCs/>
        </w:rPr>
        <w:t>eam</w:t>
      </w:r>
    </w:p>
    <w:p w14:paraId="246E9793" w14:textId="77777777" w:rsidR="00874426" w:rsidRDefault="00874426">
      <w:pPr>
        <w:spacing w:before="1" w:after="0" w:line="120" w:lineRule="exact"/>
        <w:rPr>
          <w:sz w:val="12"/>
          <w:szCs w:val="12"/>
        </w:rPr>
      </w:pPr>
    </w:p>
    <w:p w14:paraId="41B99AD3" w14:textId="77777777" w:rsidR="00874426" w:rsidRDefault="003A1128">
      <w:pPr>
        <w:spacing w:after="0" w:line="241" w:lineRule="auto"/>
        <w:ind w:left="116" w:right="59"/>
        <w:rPr>
          <w:rFonts w:ascii="Arial" w:eastAsia="Arial" w:hAnsi="Arial" w:cs="Arial"/>
        </w:rPr>
      </w:pPr>
      <w:r>
        <w:rPr>
          <w:rFonts w:ascii="Arial" w:eastAsia="Arial" w:hAnsi="Arial" w:cs="Arial"/>
          <w:spacing w:val="-1"/>
        </w:rPr>
        <w:t>P</w:t>
      </w:r>
      <w:r>
        <w:rPr>
          <w:rFonts w:ascii="Arial" w:eastAsia="Arial" w:hAnsi="Arial" w:cs="Arial"/>
          <w:spacing w:val="1"/>
        </w:rPr>
        <w:t>I</w:t>
      </w:r>
      <w:r>
        <w:rPr>
          <w:rFonts w:ascii="Arial" w:eastAsia="Arial" w:hAnsi="Arial" w:cs="Arial"/>
        </w:rPr>
        <w:t>,</w:t>
      </w:r>
      <w:r>
        <w:rPr>
          <w:rFonts w:ascii="Arial" w:eastAsia="Arial" w:hAnsi="Arial" w:cs="Arial"/>
          <w:spacing w:val="2"/>
        </w:rPr>
        <w:t xml:space="preserve"> </w:t>
      </w:r>
      <w:r>
        <w:rPr>
          <w:rFonts w:ascii="Arial" w:eastAsia="Arial" w:hAnsi="Arial" w:cs="Arial"/>
          <w:spacing w:val="-1"/>
        </w:rPr>
        <w:t>R</w:t>
      </w:r>
      <w:r>
        <w:rPr>
          <w:rFonts w:ascii="Arial" w:eastAsia="Arial" w:hAnsi="Arial" w:cs="Arial"/>
        </w:rPr>
        <w:t>ese</w:t>
      </w:r>
      <w:r>
        <w:rPr>
          <w:rFonts w:ascii="Arial" w:eastAsia="Arial" w:hAnsi="Arial" w:cs="Arial"/>
          <w:spacing w:val="-3"/>
        </w:rPr>
        <w:t>a</w:t>
      </w:r>
      <w:r>
        <w:rPr>
          <w:rFonts w:ascii="Arial" w:eastAsia="Arial" w:hAnsi="Arial" w:cs="Arial"/>
          <w:spacing w:val="1"/>
        </w:rPr>
        <w:t>r</w:t>
      </w:r>
      <w:r>
        <w:rPr>
          <w:rFonts w:ascii="Arial" w:eastAsia="Arial" w:hAnsi="Arial" w:cs="Arial"/>
        </w:rPr>
        <w:t>ch</w:t>
      </w:r>
      <w:r>
        <w:rPr>
          <w:rFonts w:ascii="Arial" w:eastAsia="Arial" w:hAnsi="Arial" w:cs="Arial"/>
          <w:spacing w:val="-2"/>
        </w:rPr>
        <w:t xml:space="preserve"> </w:t>
      </w:r>
      <w:r>
        <w:rPr>
          <w:rFonts w:ascii="Arial" w:eastAsia="Arial" w:hAnsi="Arial" w:cs="Arial"/>
        </w:rPr>
        <w:t>ass</w:t>
      </w:r>
      <w:r>
        <w:rPr>
          <w:rFonts w:ascii="Arial" w:eastAsia="Arial" w:hAnsi="Arial" w:cs="Arial"/>
          <w:spacing w:val="-1"/>
        </w:rPr>
        <w:t>i</w:t>
      </w:r>
      <w:r>
        <w:rPr>
          <w:rFonts w:ascii="Arial" w:eastAsia="Arial" w:hAnsi="Arial" w:cs="Arial"/>
        </w:rPr>
        <w:t>s</w:t>
      </w:r>
      <w:r>
        <w:rPr>
          <w:rFonts w:ascii="Arial" w:eastAsia="Arial" w:hAnsi="Arial" w:cs="Arial"/>
          <w:spacing w:val="1"/>
        </w:rPr>
        <w:t>t</w:t>
      </w:r>
      <w:r>
        <w:rPr>
          <w:rFonts w:ascii="Arial" w:eastAsia="Arial" w:hAnsi="Arial" w:cs="Arial"/>
        </w:rPr>
        <w:t>a</w:t>
      </w:r>
      <w:r>
        <w:rPr>
          <w:rFonts w:ascii="Arial" w:eastAsia="Arial" w:hAnsi="Arial" w:cs="Arial"/>
          <w:spacing w:val="-3"/>
        </w:rPr>
        <w:t>n</w:t>
      </w:r>
      <w:r>
        <w:rPr>
          <w:rFonts w:ascii="Arial" w:eastAsia="Arial" w:hAnsi="Arial" w:cs="Arial"/>
          <w:spacing w:val="1"/>
        </w:rPr>
        <w:t>t</w:t>
      </w:r>
      <w:r>
        <w:rPr>
          <w:rFonts w:ascii="Arial" w:eastAsia="Arial" w:hAnsi="Arial" w:cs="Arial"/>
          <w:spacing w:val="-2"/>
        </w:rPr>
        <w:t>s</w:t>
      </w:r>
      <w:r>
        <w:rPr>
          <w:rFonts w:ascii="Arial" w:eastAsia="Arial" w:hAnsi="Arial" w:cs="Arial"/>
        </w:rPr>
        <w:t>, nu</w:t>
      </w:r>
      <w:r>
        <w:rPr>
          <w:rFonts w:ascii="Arial" w:eastAsia="Arial" w:hAnsi="Arial" w:cs="Arial"/>
          <w:spacing w:val="1"/>
        </w:rPr>
        <w:t>r</w:t>
      </w:r>
      <w:r>
        <w:rPr>
          <w:rFonts w:ascii="Arial" w:eastAsia="Arial" w:hAnsi="Arial" w:cs="Arial"/>
        </w:rPr>
        <w:t>ses, da</w:t>
      </w:r>
      <w:r>
        <w:rPr>
          <w:rFonts w:ascii="Arial" w:eastAsia="Arial" w:hAnsi="Arial" w:cs="Arial"/>
          <w:spacing w:val="1"/>
        </w:rPr>
        <w:t>t</w:t>
      </w:r>
      <w:r>
        <w:rPr>
          <w:rFonts w:ascii="Arial" w:eastAsia="Arial" w:hAnsi="Arial" w:cs="Arial"/>
        </w:rPr>
        <w:t>a</w:t>
      </w:r>
      <w:r>
        <w:rPr>
          <w:rFonts w:ascii="Arial" w:eastAsia="Arial" w:hAnsi="Arial" w:cs="Arial"/>
          <w:spacing w:val="-2"/>
        </w:rPr>
        <w:t xml:space="preserve"> </w:t>
      </w:r>
      <w:r>
        <w:rPr>
          <w:rFonts w:ascii="Arial" w:eastAsia="Arial" w:hAnsi="Arial" w:cs="Arial"/>
        </w:rPr>
        <w:t>e</w:t>
      </w:r>
      <w:r>
        <w:rPr>
          <w:rFonts w:ascii="Arial" w:eastAsia="Arial" w:hAnsi="Arial" w:cs="Arial"/>
          <w:spacing w:val="-3"/>
        </w:rPr>
        <w:t>n</w:t>
      </w:r>
      <w:r>
        <w:rPr>
          <w:rFonts w:ascii="Arial" w:eastAsia="Arial" w:hAnsi="Arial" w:cs="Arial"/>
          <w:spacing w:val="1"/>
        </w:rPr>
        <w:t>tr</w:t>
      </w:r>
      <w:r>
        <w:rPr>
          <w:rFonts w:ascii="Arial" w:eastAsia="Arial" w:hAnsi="Arial" w:cs="Arial"/>
        </w:rPr>
        <w:t>y</w:t>
      </w:r>
      <w:r>
        <w:rPr>
          <w:rFonts w:ascii="Arial" w:eastAsia="Arial" w:hAnsi="Arial" w:cs="Arial"/>
          <w:spacing w:val="-1"/>
        </w:rPr>
        <w:t xml:space="preserve"> </w:t>
      </w:r>
      <w:r>
        <w:rPr>
          <w:rFonts w:ascii="Arial" w:eastAsia="Arial" w:hAnsi="Arial" w:cs="Arial"/>
        </w:rPr>
        <w:t>pe</w:t>
      </w:r>
      <w:r>
        <w:rPr>
          <w:rFonts w:ascii="Arial" w:eastAsia="Arial" w:hAnsi="Arial" w:cs="Arial"/>
          <w:spacing w:val="1"/>
        </w:rPr>
        <w:t>r</w:t>
      </w:r>
      <w:r>
        <w:rPr>
          <w:rFonts w:ascii="Arial" w:eastAsia="Arial" w:hAnsi="Arial" w:cs="Arial"/>
        </w:rPr>
        <w:t>s</w:t>
      </w:r>
      <w:r>
        <w:rPr>
          <w:rFonts w:ascii="Arial" w:eastAsia="Arial" w:hAnsi="Arial" w:cs="Arial"/>
          <w:spacing w:val="-3"/>
        </w:rPr>
        <w:t>o</w:t>
      </w:r>
      <w:r>
        <w:rPr>
          <w:rFonts w:ascii="Arial" w:eastAsia="Arial" w:hAnsi="Arial" w:cs="Arial"/>
        </w:rPr>
        <w:t>ns</w:t>
      </w:r>
      <w:r>
        <w:rPr>
          <w:rFonts w:ascii="Arial" w:eastAsia="Arial" w:hAnsi="Arial" w:cs="Arial"/>
          <w:spacing w:val="1"/>
        </w:rPr>
        <w:t xml:space="preserve"> </w:t>
      </w:r>
      <w:r>
        <w:rPr>
          <w:rFonts w:ascii="Arial" w:eastAsia="Arial" w:hAnsi="Arial" w:cs="Arial"/>
        </w:rPr>
        <w:t>and</w:t>
      </w:r>
      <w:r>
        <w:rPr>
          <w:rFonts w:ascii="Arial" w:eastAsia="Arial" w:hAnsi="Arial" w:cs="Arial"/>
          <w:spacing w:val="1"/>
        </w:rPr>
        <w:t xml:space="preserve"> </w:t>
      </w:r>
      <w:r>
        <w:rPr>
          <w:rFonts w:ascii="Arial" w:eastAsia="Arial" w:hAnsi="Arial" w:cs="Arial"/>
          <w:spacing w:val="-3"/>
        </w:rPr>
        <w:t>o</w:t>
      </w:r>
      <w:r>
        <w:rPr>
          <w:rFonts w:ascii="Arial" w:eastAsia="Arial" w:hAnsi="Arial" w:cs="Arial"/>
          <w:spacing w:val="1"/>
        </w:rPr>
        <w:t>t</w:t>
      </w:r>
      <w:r>
        <w:rPr>
          <w:rFonts w:ascii="Arial" w:eastAsia="Arial" w:hAnsi="Arial" w:cs="Arial"/>
        </w:rPr>
        <w:t>her pe</w:t>
      </w:r>
      <w:r>
        <w:rPr>
          <w:rFonts w:ascii="Arial" w:eastAsia="Arial" w:hAnsi="Arial" w:cs="Arial"/>
          <w:spacing w:val="-2"/>
        </w:rPr>
        <w:t>r</w:t>
      </w:r>
      <w:r>
        <w:rPr>
          <w:rFonts w:ascii="Arial" w:eastAsia="Arial" w:hAnsi="Arial" w:cs="Arial"/>
        </w:rPr>
        <w:t>sonnel</w:t>
      </w:r>
      <w:r>
        <w:rPr>
          <w:rFonts w:ascii="Arial" w:eastAsia="Arial" w:hAnsi="Arial" w:cs="Arial"/>
          <w:spacing w:val="-2"/>
        </w:rPr>
        <w:t xml:space="preserve"> </w:t>
      </w:r>
      <w:r>
        <w:rPr>
          <w:rFonts w:ascii="Arial" w:eastAsia="Arial" w:hAnsi="Arial" w:cs="Arial"/>
        </w:rPr>
        <w:t>g</w:t>
      </w:r>
      <w:r>
        <w:rPr>
          <w:rFonts w:ascii="Arial" w:eastAsia="Arial" w:hAnsi="Arial" w:cs="Arial"/>
          <w:spacing w:val="1"/>
        </w:rPr>
        <w:t>r</w:t>
      </w:r>
      <w:r>
        <w:rPr>
          <w:rFonts w:ascii="Arial" w:eastAsia="Arial" w:hAnsi="Arial" w:cs="Arial"/>
        </w:rPr>
        <w:t>an</w:t>
      </w:r>
      <w:r>
        <w:rPr>
          <w:rFonts w:ascii="Arial" w:eastAsia="Arial" w:hAnsi="Arial" w:cs="Arial"/>
          <w:spacing w:val="1"/>
        </w:rPr>
        <w:t>t</w:t>
      </w:r>
      <w:r>
        <w:rPr>
          <w:rFonts w:ascii="Arial" w:eastAsia="Arial" w:hAnsi="Arial" w:cs="Arial"/>
        </w:rPr>
        <w:t>ed</w:t>
      </w:r>
      <w:r>
        <w:rPr>
          <w:rFonts w:ascii="Arial" w:eastAsia="Arial" w:hAnsi="Arial" w:cs="Arial"/>
          <w:spacing w:val="-2"/>
        </w:rPr>
        <w:t xml:space="preserve"> </w:t>
      </w:r>
      <w:r>
        <w:rPr>
          <w:rFonts w:ascii="Arial" w:eastAsia="Arial" w:hAnsi="Arial" w:cs="Arial"/>
        </w:rPr>
        <w:t>access</w:t>
      </w:r>
      <w:r>
        <w:rPr>
          <w:rFonts w:ascii="Arial" w:eastAsia="Arial" w:hAnsi="Arial" w:cs="Arial"/>
          <w:spacing w:val="-1"/>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proofErr w:type="spellStart"/>
      <w:r>
        <w:rPr>
          <w:rFonts w:ascii="Arial" w:eastAsia="Arial" w:hAnsi="Arial" w:cs="Arial"/>
          <w:spacing w:val="-1"/>
        </w:rPr>
        <w:t>R</w:t>
      </w:r>
      <w:r>
        <w:rPr>
          <w:rFonts w:ascii="Arial" w:eastAsia="Arial" w:hAnsi="Arial" w:cs="Arial"/>
          <w:spacing w:val="-3"/>
        </w:rPr>
        <w:t>E</w:t>
      </w:r>
      <w:r>
        <w:rPr>
          <w:rFonts w:ascii="Arial" w:eastAsia="Arial" w:hAnsi="Arial" w:cs="Arial"/>
          <w:spacing w:val="-1"/>
        </w:rPr>
        <w:t>DC</w:t>
      </w:r>
      <w:r>
        <w:rPr>
          <w:rFonts w:ascii="Arial" w:eastAsia="Arial" w:hAnsi="Arial" w:cs="Arial"/>
        </w:rPr>
        <w:t>ap</w:t>
      </w:r>
      <w:proofErr w:type="spellEnd"/>
      <w:r>
        <w:rPr>
          <w:rFonts w:ascii="Arial" w:eastAsia="Arial" w:hAnsi="Arial" w:cs="Arial"/>
        </w:rPr>
        <w:t xml:space="preserve"> c</w:t>
      </w:r>
      <w:r>
        <w:rPr>
          <w:rFonts w:ascii="Arial" w:eastAsia="Arial" w:hAnsi="Arial" w:cs="Arial"/>
          <w:spacing w:val="-1"/>
        </w:rPr>
        <w:t>li</w:t>
      </w:r>
      <w:r>
        <w:rPr>
          <w:rFonts w:ascii="Arial" w:eastAsia="Arial" w:hAnsi="Arial" w:cs="Arial"/>
        </w:rPr>
        <w:t>n</w:t>
      </w:r>
      <w:r>
        <w:rPr>
          <w:rFonts w:ascii="Arial" w:eastAsia="Arial" w:hAnsi="Arial" w:cs="Arial"/>
          <w:spacing w:val="-1"/>
        </w:rPr>
        <w:t>i</w:t>
      </w:r>
      <w:r>
        <w:rPr>
          <w:rFonts w:ascii="Arial" w:eastAsia="Arial" w:hAnsi="Arial" w:cs="Arial"/>
        </w:rPr>
        <w:t xml:space="preserve">cal </w:t>
      </w:r>
      <w:r>
        <w:rPr>
          <w:rFonts w:ascii="Arial" w:eastAsia="Arial" w:hAnsi="Arial" w:cs="Arial"/>
          <w:spacing w:val="1"/>
        </w:rPr>
        <w:t>r</w:t>
      </w:r>
      <w:r>
        <w:rPr>
          <w:rFonts w:ascii="Arial" w:eastAsia="Arial" w:hAnsi="Arial" w:cs="Arial"/>
        </w:rPr>
        <w:t>esea</w:t>
      </w:r>
      <w:r>
        <w:rPr>
          <w:rFonts w:ascii="Arial" w:eastAsia="Arial" w:hAnsi="Arial" w:cs="Arial"/>
          <w:spacing w:val="1"/>
        </w:rPr>
        <w:t>r</w:t>
      </w:r>
      <w:r>
        <w:rPr>
          <w:rFonts w:ascii="Arial" w:eastAsia="Arial" w:hAnsi="Arial" w:cs="Arial"/>
        </w:rPr>
        <w:t>ch</w:t>
      </w:r>
      <w:r>
        <w:rPr>
          <w:rFonts w:ascii="Arial" w:eastAsia="Arial" w:hAnsi="Arial" w:cs="Arial"/>
          <w:spacing w:val="1"/>
        </w:rPr>
        <w:t xml:space="preserve"> </w:t>
      </w:r>
      <w:r>
        <w:rPr>
          <w:rFonts w:ascii="Arial" w:eastAsia="Arial" w:hAnsi="Arial" w:cs="Arial"/>
        </w:rPr>
        <w:t>d</w:t>
      </w:r>
      <w:r>
        <w:rPr>
          <w:rFonts w:ascii="Arial" w:eastAsia="Arial" w:hAnsi="Arial" w:cs="Arial"/>
          <w:spacing w:val="-3"/>
        </w:rPr>
        <w:t>a</w:t>
      </w:r>
      <w:r>
        <w:rPr>
          <w:rFonts w:ascii="Arial" w:eastAsia="Arial" w:hAnsi="Arial" w:cs="Arial"/>
          <w:spacing w:val="1"/>
        </w:rPr>
        <w:t>t</w:t>
      </w:r>
      <w:r>
        <w:rPr>
          <w:rFonts w:ascii="Arial" w:eastAsia="Arial" w:hAnsi="Arial" w:cs="Arial"/>
        </w:rPr>
        <w:t>aba</w:t>
      </w:r>
      <w:r>
        <w:rPr>
          <w:rFonts w:ascii="Arial" w:eastAsia="Arial" w:hAnsi="Arial" w:cs="Arial"/>
          <w:spacing w:val="-2"/>
        </w:rPr>
        <w:t>s</w:t>
      </w:r>
      <w:r>
        <w:rPr>
          <w:rFonts w:ascii="Arial" w:eastAsia="Arial" w:hAnsi="Arial" w:cs="Arial"/>
        </w:rPr>
        <w:t>e.</w:t>
      </w:r>
    </w:p>
    <w:p w14:paraId="087561E1" w14:textId="77777777" w:rsidR="00874426" w:rsidRDefault="00874426">
      <w:pPr>
        <w:spacing w:before="12" w:after="0" w:line="240" w:lineRule="exact"/>
        <w:rPr>
          <w:sz w:val="24"/>
          <w:szCs w:val="24"/>
        </w:rPr>
      </w:pPr>
    </w:p>
    <w:p w14:paraId="1A38A452" w14:textId="77777777" w:rsidR="00874426" w:rsidRDefault="003A1128">
      <w:pPr>
        <w:spacing w:after="0" w:line="240" w:lineRule="auto"/>
        <w:ind w:left="116" w:right="-20"/>
        <w:rPr>
          <w:rFonts w:ascii="Arial" w:eastAsia="Arial" w:hAnsi="Arial" w:cs="Arial"/>
        </w:rPr>
      </w:pPr>
      <w:r>
        <w:rPr>
          <w:rFonts w:ascii="Arial" w:eastAsia="Arial" w:hAnsi="Arial" w:cs="Arial"/>
          <w:b/>
          <w:bCs/>
          <w:spacing w:val="-1"/>
        </w:rPr>
        <w:t>D</w:t>
      </w:r>
      <w:r>
        <w:rPr>
          <w:rFonts w:ascii="Arial" w:eastAsia="Arial" w:hAnsi="Arial" w:cs="Arial"/>
          <w:b/>
          <w:bCs/>
        </w:rPr>
        <w:t>a</w:t>
      </w:r>
      <w:r>
        <w:rPr>
          <w:rFonts w:ascii="Arial" w:eastAsia="Arial" w:hAnsi="Arial" w:cs="Arial"/>
          <w:b/>
          <w:bCs/>
          <w:spacing w:val="1"/>
        </w:rPr>
        <w:t>t</w:t>
      </w:r>
      <w:r>
        <w:rPr>
          <w:rFonts w:ascii="Arial" w:eastAsia="Arial" w:hAnsi="Arial" w:cs="Arial"/>
          <w:b/>
          <w:bCs/>
        </w:rPr>
        <w:t>abase</w:t>
      </w:r>
    </w:p>
    <w:p w14:paraId="0A049E62" w14:textId="77777777" w:rsidR="00874426" w:rsidRDefault="00874426">
      <w:pPr>
        <w:spacing w:before="1" w:after="0" w:line="120" w:lineRule="exact"/>
        <w:rPr>
          <w:sz w:val="12"/>
          <w:szCs w:val="12"/>
        </w:rPr>
      </w:pPr>
    </w:p>
    <w:p w14:paraId="6E3CB8BE" w14:textId="77777777" w:rsidR="00874426" w:rsidRDefault="003A1128">
      <w:pPr>
        <w:spacing w:after="0" w:line="240" w:lineRule="auto"/>
        <w:ind w:left="116" w:right="-20"/>
        <w:rPr>
          <w:rFonts w:ascii="Arial" w:eastAsia="Arial" w:hAnsi="Arial" w:cs="Arial"/>
        </w:rPr>
      </w:pPr>
      <w:r>
        <w:rPr>
          <w:rFonts w:ascii="Arial" w:eastAsia="Arial" w:hAnsi="Arial" w:cs="Arial"/>
          <w:spacing w:val="-1"/>
        </w:rPr>
        <w:t>Cli</w:t>
      </w:r>
      <w:r>
        <w:rPr>
          <w:rFonts w:ascii="Arial" w:eastAsia="Arial" w:hAnsi="Arial" w:cs="Arial"/>
        </w:rPr>
        <w:t>n</w:t>
      </w:r>
      <w:r>
        <w:rPr>
          <w:rFonts w:ascii="Arial" w:eastAsia="Arial" w:hAnsi="Arial" w:cs="Arial"/>
          <w:spacing w:val="-1"/>
        </w:rPr>
        <w:t>i</w:t>
      </w:r>
      <w:r>
        <w:rPr>
          <w:rFonts w:ascii="Arial" w:eastAsia="Arial" w:hAnsi="Arial" w:cs="Arial"/>
        </w:rPr>
        <w:t xml:space="preserve">cal </w:t>
      </w:r>
      <w:r>
        <w:rPr>
          <w:rFonts w:ascii="Arial" w:eastAsia="Arial" w:hAnsi="Arial" w:cs="Arial"/>
          <w:spacing w:val="-1"/>
        </w:rPr>
        <w:t>R</w:t>
      </w:r>
      <w:r>
        <w:rPr>
          <w:rFonts w:ascii="Arial" w:eastAsia="Arial" w:hAnsi="Arial" w:cs="Arial"/>
        </w:rPr>
        <w:t>esea</w:t>
      </w:r>
      <w:r>
        <w:rPr>
          <w:rFonts w:ascii="Arial" w:eastAsia="Arial" w:hAnsi="Arial" w:cs="Arial"/>
          <w:spacing w:val="1"/>
        </w:rPr>
        <w:t>r</w:t>
      </w:r>
      <w:r>
        <w:rPr>
          <w:rFonts w:ascii="Arial" w:eastAsia="Arial" w:hAnsi="Arial" w:cs="Arial"/>
        </w:rPr>
        <w:t>ch</w:t>
      </w:r>
      <w:r>
        <w:rPr>
          <w:rFonts w:ascii="Arial" w:eastAsia="Arial" w:hAnsi="Arial" w:cs="Arial"/>
          <w:spacing w:val="1"/>
        </w:rPr>
        <w:t xml:space="preserve"> </w:t>
      </w:r>
      <w:r>
        <w:rPr>
          <w:rFonts w:ascii="Arial" w:eastAsia="Arial" w:hAnsi="Arial" w:cs="Arial"/>
          <w:spacing w:val="-1"/>
        </w:rPr>
        <w:t>D</w:t>
      </w:r>
      <w:r>
        <w:rPr>
          <w:rFonts w:ascii="Arial" w:eastAsia="Arial" w:hAnsi="Arial" w:cs="Arial"/>
        </w:rPr>
        <w:t>a</w:t>
      </w:r>
      <w:r>
        <w:rPr>
          <w:rFonts w:ascii="Arial" w:eastAsia="Arial" w:hAnsi="Arial" w:cs="Arial"/>
          <w:spacing w:val="1"/>
        </w:rPr>
        <w:t>t</w:t>
      </w:r>
      <w:r>
        <w:rPr>
          <w:rFonts w:ascii="Arial" w:eastAsia="Arial" w:hAnsi="Arial" w:cs="Arial"/>
        </w:rPr>
        <w:t>a</w:t>
      </w:r>
      <w:r>
        <w:rPr>
          <w:rFonts w:ascii="Arial" w:eastAsia="Arial" w:hAnsi="Arial" w:cs="Arial"/>
          <w:spacing w:val="-3"/>
        </w:rPr>
        <w:t>b</w:t>
      </w:r>
      <w:r>
        <w:rPr>
          <w:rFonts w:ascii="Arial" w:eastAsia="Arial" w:hAnsi="Arial" w:cs="Arial"/>
        </w:rPr>
        <w:t>ase</w:t>
      </w:r>
      <w:r>
        <w:rPr>
          <w:rFonts w:ascii="Arial" w:eastAsia="Arial" w:hAnsi="Arial" w:cs="Arial"/>
          <w:spacing w:val="1"/>
        </w:rPr>
        <w:t xml:space="preserve"> </w:t>
      </w:r>
      <w:r>
        <w:rPr>
          <w:rFonts w:ascii="Arial" w:eastAsia="Arial" w:hAnsi="Arial" w:cs="Arial"/>
          <w:spacing w:val="-1"/>
        </w:rPr>
        <w:t>i</w:t>
      </w:r>
      <w:r>
        <w:rPr>
          <w:rFonts w:ascii="Arial" w:eastAsia="Arial" w:hAnsi="Arial" w:cs="Arial"/>
          <w:spacing w:val="1"/>
        </w:rPr>
        <w:t>m</w:t>
      </w:r>
      <w:r>
        <w:rPr>
          <w:rFonts w:ascii="Arial" w:eastAsia="Arial" w:hAnsi="Arial" w:cs="Arial"/>
        </w:rPr>
        <w:t>p</w:t>
      </w:r>
      <w:r>
        <w:rPr>
          <w:rFonts w:ascii="Arial" w:eastAsia="Arial" w:hAnsi="Arial" w:cs="Arial"/>
          <w:spacing w:val="-1"/>
        </w:rPr>
        <w:t>l</w:t>
      </w:r>
      <w:r>
        <w:rPr>
          <w:rFonts w:ascii="Arial" w:eastAsia="Arial" w:hAnsi="Arial" w:cs="Arial"/>
        </w:rPr>
        <w:t>e</w:t>
      </w:r>
      <w:r>
        <w:rPr>
          <w:rFonts w:ascii="Arial" w:eastAsia="Arial" w:hAnsi="Arial" w:cs="Arial"/>
          <w:spacing w:val="1"/>
        </w:rPr>
        <w:t>m</w:t>
      </w:r>
      <w:r>
        <w:rPr>
          <w:rFonts w:ascii="Arial" w:eastAsia="Arial" w:hAnsi="Arial" w:cs="Arial"/>
        </w:rPr>
        <w:t>e</w:t>
      </w:r>
      <w:r>
        <w:rPr>
          <w:rFonts w:ascii="Arial" w:eastAsia="Arial" w:hAnsi="Arial" w:cs="Arial"/>
          <w:spacing w:val="-3"/>
        </w:rPr>
        <w:t>n</w:t>
      </w:r>
      <w:r>
        <w:rPr>
          <w:rFonts w:ascii="Arial" w:eastAsia="Arial" w:hAnsi="Arial" w:cs="Arial"/>
          <w:spacing w:val="1"/>
        </w:rPr>
        <w:t>t</w:t>
      </w:r>
      <w:r>
        <w:rPr>
          <w:rFonts w:ascii="Arial" w:eastAsia="Arial" w:hAnsi="Arial" w:cs="Arial"/>
        </w:rPr>
        <w:t>ed</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2"/>
        </w:rPr>
        <w:t xml:space="preserve"> </w:t>
      </w:r>
      <w:proofErr w:type="spellStart"/>
      <w:r>
        <w:rPr>
          <w:rFonts w:ascii="Arial" w:eastAsia="Arial" w:hAnsi="Arial" w:cs="Arial"/>
          <w:spacing w:val="-1"/>
        </w:rPr>
        <w:t>REDC</w:t>
      </w:r>
      <w:r>
        <w:rPr>
          <w:rFonts w:ascii="Arial" w:eastAsia="Arial" w:hAnsi="Arial" w:cs="Arial"/>
        </w:rPr>
        <w:t>ap</w:t>
      </w:r>
      <w:proofErr w:type="spellEnd"/>
      <w:r>
        <w:rPr>
          <w:rFonts w:ascii="Arial" w:eastAsia="Arial" w:hAnsi="Arial" w:cs="Arial"/>
        </w:rPr>
        <w:t xml:space="preserve">. </w:t>
      </w:r>
      <w:r>
        <w:rPr>
          <w:rFonts w:ascii="Arial" w:eastAsia="Arial" w:hAnsi="Arial" w:cs="Arial"/>
          <w:spacing w:val="4"/>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rPr>
        <w:t>s</w:t>
      </w:r>
      <w:r>
        <w:rPr>
          <w:rFonts w:ascii="Arial" w:eastAsia="Arial" w:hAnsi="Arial" w:cs="Arial"/>
          <w:spacing w:val="-3"/>
        </w:rPr>
        <w:t>e</w:t>
      </w:r>
      <w:r>
        <w:rPr>
          <w:rFonts w:ascii="Arial" w:eastAsia="Arial" w:hAnsi="Arial" w:cs="Arial"/>
        </w:rPr>
        <w:t>t</w:t>
      </w:r>
      <w:r>
        <w:rPr>
          <w:rFonts w:ascii="Arial" w:eastAsia="Arial" w:hAnsi="Arial" w:cs="Arial"/>
          <w:spacing w:val="2"/>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rPr>
        <w:t>d</w:t>
      </w:r>
      <w:r>
        <w:rPr>
          <w:rFonts w:ascii="Arial" w:eastAsia="Arial" w:hAnsi="Arial" w:cs="Arial"/>
          <w:spacing w:val="-3"/>
        </w:rPr>
        <w:t>a</w:t>
      </w:r>
      <w:r>
        <w:rPr>
          <w:rFonts w:ascii="Arial" w:eastAsia="Arial" w:hAnsi="Arial" w:cs="Arial"/>
          <w:spacing w:val="1"/>
        </w:rPr>
        <w:t>t</w:t>
      </w:r>
      <w:r>
        <w:rPr>
          <w:rFonts w:ascii="Arial" w:eastAsia="Arial" w:hAnsi="Arial" w:cs="Arial"/>
        </w:rPr>
        <w:t>a</w:t>
      </w:r>
      <w:r>
        <w:rPr>
          <w:rFonts w:ascii="Arial" w:eastAsia="Arial" w:hAnsi="Arial" w:cs="Arial"/>
          <w:spacing w:val="1"/>
        </w:rPr>
        <w:t xml:space="preserve"> </w:t>
      </w:r>
      <w:r>
        <w:rPr>
          <w:rFonts w:ascii="Arial" w:eastAsia="Arial" w:hAnsi="Arial" w:cs="Arial"/>
        </w:rPr>
        <w:t>e</w:t>
      </w:r>
      <w:r>
        <w:rPr>
          <w:rFonts w:ascii="Arial" w:eastAsia="Arial" w:hAnsi="Arial" w:cs="Arial"/>
          <w:spacing w:val="-3"/>
        </w:rPr>
        <w:t>n</w:t>
      </w:r>
      <w:r>
        <w:rPr>
          <w:rFonts w:ascii="Arial" w:eastAsia="Arial" w:hAnsi="Arial" w:cs="Arial"/>
          <w:spacing w:val="1"/>
        </w:rPr>
        <w:t>tr</w:t>
      </w:r>
      <w:r>
        <w:rPr>
          <w:rFonts w:ascii="Arial" w:eastAsia="Arial" w:hAnsi="Arial" w:cs="Arial"/>
        </w:rPr>
        <w:t>y</w:t>
      </w:r>
      <w:r>
        <w:rPr>
          <w:rFonts w:ascii="Arial" w:eastAsia="Arial" w:hAnsi="Arial" w:cs="Arial"/>
          <w:spacing w:val="-4"/>
        </w:rPr>
        <w:t xml:space="preserve"> </w:t>
      </w:r>
      <w:r>
        <w:rPr>
          <w:rFonts w:ascii="Arial" w:eastAsia="Arial" w:hAnsi="Arial" w:cs="Arial"/>
          <w:spacing w:val="1"/>
        </w:rPr>
        <w:t>f</w:t>
      </w:r>
      <w:r>
        <w:rPr>
          <w:rFonts w:ascii="Arial" w:eastAsia="Arial" w:hAnsi="Arial" w:cs="Arial"/>
        </w:rPr>
        <w:t>o</w:t>
      </w:r>
      <w:r>
        <w:rPr>
          <w:rFonts w:ascii="Arial" w:eastAsia="Arial" w:hAnsi="Arial" w:cs="Arial"/>
          <w:spacing w:val="-2"/>
        </w:rPr>
        <w:t>r</w:t>
      </w:r>
      <w:r>
        <w:rPr>
          <w:rFonts w:ascii="Arial" w:eastAsia="Arial" w:hAnsi="Arial" w:cs="Arial"/>
          <w:spacing w:val="1"/>
        </w:rPr>
        <w:t>m</w:t>
      </w:r>
      <w:r>
        <w:rPr>
          <w:rFonts w:ascii="Arial" w:eastAsia="Arial" w:hAnsi="Arial" w:cs="Arial"/>
        </w:rPr>
        <w:t>s, schedu</w:t>
      </w:r>
      <w:r>
        <w:rPr>
          <w:rFonts w:ascii="Arial" w:eastAsia="Arial" w:hAnsi="Arial" w:cs="Arial"/>
          <w:spacing w:val="-1"/>
        </w:rPr>
        <w:t>l</w:t>
      </w:r>
      <w:r>
        <w:rPr>
          <w:rFonts w:ascii="Arial" w:eastAsia="Arial" w:hAnsi="Arial" w:cs="Arial"/>
        </w:rPr>
        <w:t>es</w:t>
      </w:r>
      <w:r>
        <w:rPr>
          <w:rFonts w:ascii="Arial" w:eastAsia="Arial" w:hAnsi="Arial" w:cs="Arial"/>
          <w:spacing w:val="-1"/>
        </w:rPr>
        <w:t xml:space="preserve"> </w:t>
      </w:r>
      <w:r>
        <w:rPr>
          <w:rFonts w:ascii="Arial" w:eastAsia="Arial" w:hAnsi="Arial" w:cs="Arial"/>
        </w:rPr>
        <w:t>and</w:t>
      </w:r>
      <w:r>
        <w:rPr>
          <w:rFonts w:ascii="Arial" w:eastAsia="Arial" w:hAnsi="Arial" w:cs="Arial"/>
          <w:spacing w:val="1"/>
        </w:rPr>
        <w:t xml:space="preserve"> </w:t>
      </w:r>
      <w:r>
        <w:rPr>
          <w:rFonts w:ascii="Arial" w:eastAsia="Arial" w:hAnsi="Arial" w:cs="Arial"/>
          <w:spacing w:val="-3"/>
        </w:rPr>
        <w:t>o</w:t>
      </w:r>
      <w:r>
        <w:rPr>
          <w:rFonts w:ascii="Arial" w:eastAsia="Arial" w:hAnsi="Arial" w:cs="Arial"/>
          <w:spacing w:val="-1"/>
        </w:rPr>
        <w:t>t</w:t>
      </w:r>
      <w:r>
        <w:rPr>
          <w:rFonts w:ascii="Arial" w:eastAsia="Arial" w:hAnsi="Arial" w:cs="Arial"/>
        </w:rPr>
        <w:t>her</w:t>
      </w:r>
    </w:p>
    <w:p w14:paraId="2A883222" w14:textId="77777777" w:rsidR="00874426" w:rsidRDefault="003A1128">
      <w:pPr>
        <w:spacing w:before="1" w:after="0" w:line="240" w:lineRule="auto"/>
        <w:ind w:left="116" w:right="-20"/>
        <w:rPr>
          <w:rFonts w:ascii="Arial" w:eastAsia="Arial" w:hAnsi="Arial" w:cs="Arial"/>
        </w:rPr>
      </w:pPr>
      <w:proofErr w:type="spellStart"/>
      <w:r>
        <w:rPr>
          <w:rFonts w:ascii="Arial" w:eastAsia="Arial" w:hAnsi="Arial" w:cs="Arial"/>
          <w:spacing w:val="-1"/>
        </w:rPr>
        <w:t>REDC</w:t>
      </w:r>
      <w:r>
        <w:rPr>
          <w:rFonts w:ascii="Arial" w:eastAsia="Arial" w:hAnsi="Arial" w:cs="Arial"/>
        </w:rPr>
        <w:t>ap</w:t>
      </w:r>
      <w:proofErr w:type="spellEnd"/>
      <w:r>
        <w:rPr>
          <w:rFonts w:ascii="Arial" w:eastAsia="Arial" w:hAnsi="Arial" w:cs="Arial"/>
          <w:spacing w:val="1"/>
        </w:rPr>
        <w:t xml:space="preserve"> </w:t>
      </w:r>
      <w:r>
        <w:rPr>
          <w:rFonts w:ascii="Arial" w:eastAsia="Arial" w:hAnsi="Arial" w:cs="Arial"/>
          <w:spacing w:val="-1"/>
        </w:rPr>
        <w:t>i</w:t>
      </w:r>
      <w:r>
        <w:rPr>
          <w:rFonts w:ascii="Arial" w:eastAsia="Arial" w:hAnsi="Arial" w:cs="Arial"/>
        </w:rPr>
        <w:t>ns</w:t>
      </w:r>
      <w:r>
        <w:rPr>
          <w:rFonts w:ascii="Arial" w:eastAsia="Arial" w:hAnsi="Arial" w:cs="Arial"/>
          <w:spacing w:val="1"/>
        </w:rPr>
        <w:t>tr</w:t>
      </w:r>
      <w:r>
        <w:rPr>
          <w:rFonts w:ascii="Arial" w:eastAsia="Arial" w:hAnsi="Arial" w:cs="Arial"/>
        </w:rPr>
        <w:t>u</w:t>
      </w:r>
      <w:r>
        <w:rPr>
          <w:rFonts w:ascii="Arial" w:eastAsia="Arial" w:hAnsi="Arial" w:cs="Arial"/>
          <w:spacing w:val="1"/>
        </w:rPr>
        <w:t>m</w:t>
      </w:r>
      <w:r>
        <w:rPr>
          <w:rFonts w:ascii="Arial" w:eastAsia="Arial" w:hAnsi="Arial" w:cs="Arial"/>
        </w:rPr>
        <w:t>e</w:t>
      </w:r>
      <w:r>
        <w:rPr>
          <w:rFonts w:ascii="Arial" w:eastAsia="Arial" w:hAnsi="Arial" w:cs="Arial"/>
          <w:spacing w:val="-3"/>
        </w:rPr>
        <w:t>n</w:t>
      </w:r>
      <w:r>
        <w:rPr>
          <w:rFonts w:ascii="Arial" w:eastAsia="Arial" w:hAnsi="Arial" w:cs="Arial"/>
          <w:spacing w:val="1"/>
        </w:rPr>
        <w:t>t</w:t>
      </w:r>
      <w:r>
        <w:rPr>
          <w:rFonts w:ascii="Arial" w:eastAsia="Arial" w:hAnsi="Arial" w:cs="Arial"/>
        </w:rPr>
        <w:t>s</w:t>
      </w:r>
      <w:r>
        <w:rPr>
          <w:rFonts w:ascii="Arial" w:eastAsia="Arial" w:hAnsi="Arial" w:cs="Arial"/>
          <w:spacing w:val="-1"/>
        </w:rPr>
        <w:t xml:space="preserve"> </w:t>
      </w:r>
      <w:r>
        <w:rPr>
          <w:rFonts w:ascii="Arial" w:eastAsia="Arial" w:hAnsi="Arial" w:cs="Arial"/>
        </w:rPr>
        <w:t>pe</w:t>
      </w:r>
      <w:r>
        <w:rPr>
          <w:rFonts w:ascii="Arial" w:eastAsia="Arial" w:hAnsi="Arial" w:cs="Arial"/>
          <w:spacing w:val="-2"/>
        </w:rPr>
        <w:t>r</w:t>
      </w:r>
      <w:r>
        <w:rPr>
          <w:rFonts w:ascii="Arial" w:eastAsia="Arial" w:hAnsi="Arial" w:cs="Arial"/>
          <w:spacing w:val="1"/>
        </w:rPr>
        <w:t>t</w:t>
      </w:r>
      <w:r>
        <w:rPr>
          <w:rFonts w:ascii="Arial" w:eastAsia="Arial" w:hAnsi="Arial" w:cs="Arial"/>
        </w:rPr>
        <w:t>a</w:t>
      </w:r>
      <w:r>
        <w:rPr>
          <w:rFonts w:ascii="Arial" w:eastAsia="Arial" w:hAnsi="Arial" w:cs="Arial"/>
          <w:spacing w:val="-1"/>
        </w:rPr>
        <w:t>i</w:t>
      </w:r>
      <w:r>
        <w:rPr>
          <w:rFonts w:ascii="Arial" w:eastAsia="Arial" w:hAnsi="Arial" w:cs="Arial"/>
        </w:rPr>
        <w:t>n</w:t>
      </w:r>
      <w:r>
        <w:rPr>
          <w:rFonts w:ascii="Arial" w:eastAsia="Arial" w:hAnsi="Arial" w:cs="Arial"/>
          <w:spacing w:val="-1"/>
        </w:rPr>
        <w:t>i</w:t>
      </w:r>
      <w:r>
        <w:rPr>
          <w:rFonts w:ascii="Arial" w:eastAsia="Arial" w:hAnsi="Arial" w:cs="Arial"/>
        </w:rPr>
        <w:t>ng</w:t>
      </w:r>
      <w:r>
        <w:rPr>
          <w:rFonts w:ascii="Arial" w:eastAsia="Arial" w:hAnsi="Arial" w:cs="Arial"/>
          <w:spacing w:val="1"/>
        </w:rPr>
        <w:t xml:space="preserve"> t</w:t>
      </w:r>
      <w:r>
        <w:rPr>
          <w:rFonts w:ascii="Arial" w:eastAsia="Arial" w:hAnsi="Arial" w:cs="Arial"/>
        </w:rPr>
        <w:t>o</w:t>
      </w:r>
      <w:r>
        <w:rPr>
          <w:rFonts w:ascii="Arial" w:eastAsia="Arial" w:hAnsi="Arial" w:cs="Arial"/>
          <w:spacing w:val="1"/>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rPr>
        <w:t>spec</w:t>
      </w:r>
      <w:r>
        <w:rPr>
          <w:rFonts w:ascii="Arial" w:eastAsia="Arial" w:hAnsi="Arial" w:cs="Arial"/>
          <w:spacing w:val="-4"/>
        </w:rPr>
        <w:t>i</w:t>
      </w:r>
      <w:r>
        <w:rPr>
          <w:rFonts w:ascii="Arial" w:eastAsia="Arial" w:hAnsi="Arial" w:cs="Arial"/>
          <w:spacing w:val="3"/>
        </w:rPr>
        <w:t>f</w:t>
      </w:r>
      <w:r>
        <w:rPr>
          <w:rFonts w:ascii="Arial" w:eastAsia="Arial" w:hAnsi="Arial" w:cs="Arial"/>
          <w:spacing w:val="-1"/>
        </w:rPr>
        <w:t>i</w:t>
      </w:r>
      <w:r>
        <w:rPr>
          <w:rFonts w:ascii="Arial" w:eastAsia="Arial" w:hAnsi="Arial" w:cs="Arial"/>
        </w:rPr>
        <w:t>c</w:t>
      </w:r>
      <w:r>
        <w:rPr>
          <w:rFonts w:ascii="Arial" w:eastAsia="Arial" w:hAnsi="Arial" w:cs="Arial"/>
          <w:spacing w:val="-1"/>
        </w:rPr>
        <w:t xml:space="preserve"> </w:t>
      </w:r>
      <w:r>
        <w:rPr>
          <w:rFonts w:ascii="Arial" w:eastAsia="Arial" w:hAnsi="Arial" w:cs="Arial"/>
          <w:spacing w:val="-2"/>
        </w:rPr>
        <w:t>s</w:t>
      </w:r>
      <w:r>
        <w:rPr>
          <w:rFonts w:ascii="Arial" w:eastAsia="Arial" w:hAnsi="Arial" w:cs="Arial"/>
          <w:spacing w:val="1"/>
        </w:rPr>
        <w:t>t</w:t>
      </w:r>
      <w:r>
        <w:rPr>
          <w:rFonts w:ascii="Arial" w:eastAsia="Arial" w:hAnsi="Arial" w:cs="Arial"/>
        </w:rPr>
        <w:t>u</w:t>
      </w:r>
      <w:r>
        <w:rPr>
          <w:rFonts w:ascii="Arial" w:eastAsia="Arial" w:hAnsi="Arial" w:cs="Arial"/>
          <w:spacing w:val="-3"/>
        </w:rPr>
        <w:t>d</w:t>
      </w:r>
      <w:r>
        <w:rPr>
          <w:rFonts w:ascii="Arial" w:eastAsia="Arial" w:hAnsi="Arial" w:cs="Arial"/>
        </w:rPr>
        <w:t>y</w:t>
      </w:r>
      <w:r>
        <w:rPr>
          <w:rFonts w:ascii="Arial" w:eastAsia="Arial" w:hAnsi="Arial" w:cs="Arial"/>
          <w:spacing w:val="-1"/>
        </w:rPr>
        <w:t xml:space="preserve"> </w:t>
      </w:r>
      <w:r>
        <w:rPr>
          <w:rFonts w:ascii="Arial" w:eastAsia="Arial" w:hAnsi="Arial" w:cs="Arial"/>
        </w:rPr>
        <w:t>or</w:t>
      </w:r>
      <w:r>
        <w:rPr>
          <w:rFonts w:ascii="Arial" w:eastAsia="Arial" w:hAnsi="Arial" w:cs="Arial"/>
          <w:spacing w:val="2"/>
        </w:rPr>
        <w:t xml:space="preserve"> </w:t>
      </w:r>
      <w:r>
        <w:rPr>
          <w:rFonts w:ascii="Arial" w:eastAsia="Arial" w:hAnsi="Arial" w:cs="Arial"/>
          <w:spacing w:val="1"/>
        </w:rPr>
        <w:t>r</w:t>
      </w:r>
      <w:r>
        <w:rPr>
          <w:rFonts w:ascii="Arial" w:eastAsia="Arial" w:hAnsi="Arial" w:cs="Arial"/>
        </w:rPr>
        <w:t>ese</w:t>
      </w:r>
      <w:r>
        <w:rPr>
          <w:rFonts w:ascii="Arial" w:eastAsia="Arial" w:hAnsi="Arial" w:cs="Arial"/>
          <w:spacing w:val="-3"/>
        </w:rPr>
        <w:t>a</w:t>
      </w:r>
      <w:r>
        <w:rPr>
          <w:rFonts w:ascii="Arial" w:eastAsia="Arial" w:hAnsi="Arial" w:cs="Arial"/>
          <w:spacing w:val="1"/>
        </w:rPr>
        <w:t>r</w:t>
      </w:r>
      <w:r>
        <w:rPr>
          <w:rFonts w:ascii="Arial" w:eastAsia="Arial" w:hAnsi="Arial" w:cs="Arial"/>
        </w:rPr>
        <w:t>ch</w:t>
      </w:r>
      <w:r>
        <w:rPr>
          <w:rFonts w:ascii="Arial" w:eastAsia="Arial" w:hAnsi="Arial" w:cs="Arial"/>
          <w:spacing w:val="-2"/>
        </w:rPr>
        <w:t xml:space="preserve"> </w:t>
      </w:r>
      <w:r>
        <w:rPr>
          <w:rFonts w:ascii="Arial" w:eastAsia="Arial" w:hAnsi="Arial" w:cs="Arial"/>
        </w:rPr>
        <w:t>p</w:t>
      </w:r>
      <w:r>
        <w:rPr>
          <w:rFonts w:ascii="Arial" w:eastAsia="Arial" w:hAnsi="Arial" w:cs="Arial"/>
          <w:spacing w:val="1"/>
        </w:rPr>
        <w:t>r</w:t>
      </w:r>
      <w:r>
        <w:rPr>
          <w:rFonts w:ascii="Arial" w:eastAsia="Arial" w:hAnsi="Arial" w:cs="Arial"/>
          <w:spacing w:val="-3"/>
        </w:rPr>
        <w:t>o</w:t>
      </w:r>
      <w:r>
        <w:rPr>
          <w:rFonts w:ascii="Arial" w:eastAsia="Arial" w:hAnsi="Arial" w:cs="Arial"/>
          <w:spacing w:val="1"/>
        </w:rPr>
        <w:t>j</w:t>
      </w:r>
      <w:r>
        <w:rPr>
          <w:rFonts w:ascii="Arial" w:eastAsia="Arial" w:hAnsi="Arial" w:cs="Arial"/>
        </w:rPr>
        <w:t>ec</w:t>
      </w:r>
      <w:r>
        <w:rPr>
          <w:rFonts w:ascii="Arial" w:eastAsia="Arial" w:hAnsi="Arial" w:cs="Arial"/>
          <w:spacing w:val="-1"/>
        </w:rPr>
        <w:t>t</w:t>
      </w:r>
      <w:r>
        <w:rPr>
          <w:rFonts w:ascii="Arial" w:eastAsia="Arial" w:hAnsi="Arial" w:cs="Arial"/>
        </w:rPr>
        <w:t>.</w:t>
      </w:r>
    </w:p>
    <w:p w14:paraId="45F8056A" w14:textId="77777777" w:rsidR="00874426" w:rsidRDefault="00874426">
      <w:pPr>
        <w:spacing w:before="11" w:after="0" w:line="240" w:lineRule="exact"/>
        <w:rPr>
          <w:sz w:val="24"/>
          <w:szCs w:val="24"/>
        </w:rPr>
      </w:pPr>
    </w:p>
    <w:p w14:paraId="56F47CC9" w14:textId="77777777" w:rsidR="00874426" w:rsidRDefault="003A1128">
      <w:pPr>
        <w:spacing w:after="0" w:line="240" w:lineRule="auto"/>
        <w:ind w:left="116" w:right="-20"/>
        <w:rPr>
          <w:rFonts w:ascii="Arial" w:eastAsia="Arial" w:hAnsi="Arial" w:cs="Arial"/>
        </w:rPr>
      </w:pPr>
      <w:r>
        <w:rPr>
          <w:rFonts w:ascii="Arial" w:eastAsia="Arial" w:hAnsi="Arial" w:cs="Arial"/>
          <w:b/>
          <w:bCs/>
          <w:spacing w:val="-1"/>
        </w:rPr>
        <w:t>D</w:t>
      </w:r>
      <w:r>
        <w:rPr>
          <w:rFonts w:ascii="Arial" w:eastAsia="Arial" w:hAnsi="Arial" w:cs="Arial"/>
          <w:b/>
          <w:bCs/>
        </w:rPr>
        <w:t>e</w:t>
      </w:r>
      <w:r>
        <w:rPr>
          <w:rFonts w:ascii="Arial" w:eastAsia="Arial" w:hAnsi="Arial" w:cs="Arial"/>
          <w:b/>
          <w:bCs/>
          <w:spacing w:val="-3"/>
        </w:rPr>
        <w:t>v</w:t>
      </w:r>
      <w:r>
        <w:rPr>
          <w:rFonts w:ascii="Arial" w:eastAsia="Arial" w:hAnsi="Arial" w:cs="Arial"/>
          <w:b/>
          <w:bCs/>
        </w:rPr>
        <w:t>e</w:t>
      </w:r>
      <w:r>
        <w:rPr>
          <w:rFonts w:ascii="Arial" w:eastAsia="Arial" w:hAnsi="Arial" w:cs="Arial"/>
          <w:b/>
          <w:bCs/>
          <w:spacing w:val="1"/>
        </w:rPr>
        <w:t>l</w:t>
      </w:r>
      <w:r>
        <w:rPr>
          <w:rFonts w:ascii="Arial" w:eastAsia="Arial" w:hAnsi="Arial" w:cs="Arial"/>
          <w:b/>
          <w:bCs/>
        </w:rPr>
        <w:t>opment</w:t>
      </w:r>
      <w:r>
        <w:rPr>
          <w:rFonts w:ascii="Arial" w:eastAsia="Arial" w:hAnsi="Arial" w:cs="Arial"/>
          <w:b/>
          <w:bCs/>
          <w:spacing w:val="2"/>
        </w:rPr>
        <w:t xml:space="preserve"> </w:t>
      </w:r>
      <w:r>
        <w:rPr>
          <w:rFonts w:ascii="Arial" w:eastAsia="Arial" w:hAnsi="Arial" w:cs="Arial"/>
          <w:b/>
          <w:bCs/>
        </w:rPr>
        <w:t>mode</w:t>
      </w:r>
    </w:p>
    <w:p w14:paraId="7C641D95" w14:textId="77777777" w:rsidR="00874426" w:rsidRDefault="00874426">
      <w:pPr>
        <w:spacing w:before="4" w:after="0" w:line="120" w:lineRule="exact"/>
        <w:rPr>
          <w:sz w:val="12"/>
          <w:szCs w:val="12"/>
        </w:rPr>
      </w:pPr>
    </w:p>
    <w:p w14:paraId="27CFD2EB" w14:textId="77777777" w:rsidR="00874426" w:rsidRDefault="003A1128">
      <w:pPr>
        <w:spacing w:after="0" w:line="240" w:lineRule="auto"/>
        <w:ind w:left="116" w:right="272"/>
        <w:rPr>
          <w:rFonts w:ascii="Arial" w:eastAsia="Arial" w:hAnsi="Arial" w:cs="Arial"/>
        </w:rPr>
      </w:pPr>
      <w:r>
        <w:rPr>
          <w:rFonts w:ascii="Arial" w:eastAsia="Arial" w:hAnsi="Arial" w:cs="Arial"/>
        </w:rPr>
        <w:t>A s</w:t>
      </w:r>
      <w:r>
        <w:rPr>
          <w:rFonts w:ascii="Arial" w:eastAsia="Arial" w:hAnsi="Arial" w:cs="Arial"/>
          <w:spacing w:val="1"/>
        </w:rPr>
        <w:t>t</w:t>
      </w:r>
      <w:r>
        <w:rPr>
          <w:rFonts w:ascii="Arial" w:eastAsia="Arial" w:hAnsi="Arial" w:cs="Arial"/>
          <w:spacing w:val="-3"/>
        </w:rPr>
        <w:t>a</w:t>
      </w:r>
      <w:r>
        <w:rPr>
          <w:rFonts w:ascii="Arial" w:eastAsia="Arial" w:hAnsi="Arial" w:cs="Arial"/>
          <w:spacing w:val="1"/>
        </w:rPr>
        <w:t>t</w:t>
      </w:r>
      <w:r>
        <w:rPr>
          <w:rFonts w:ascii="Arial" w:eastAsia="Arial" w:hAnsi="Arial" w:cs="Arial"/>
        </w:rPr>
        <w:t>e</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rPr>
        <w:t>d</w:t>
      </w:r>
      <w:r>
        <w:rPr>
          <w:rFonts w:ascii="Arial" w:eastAsia="Arial" w:hAnsi="Arial" w:cs="Arial"/>
          <w:spacing w:val="-3"/>
        </w:rPr>
        <w:t>a</w:t>
      </w:r>
      <w:r>
        <w:rPr>
          <w:rFonts w:ascii="Arial" w:eastAsia="Arial" w:hAnsi="Arial" w:cs="Arial"/>
          <w:spacing w:val="1"/>
        </w:rPr>
        <w:t>t</w:t>
      </w:r>
      <w:r>
        <w:rPr>
          <w:rFonts w:ascii="Arial" w:eastAsia="Arial" w:hAnsi="Arial" w:cs="Arial"/>
        </w:rPr>
        <w:t>abase</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w:t>
      </w:r>
      <w:r>
        <w:rPr>
          <w:rFonts w:ascii="Arial" w:eastAsia="Arial" w:hAnsi="Arial" w:cs="Arial"/>
          <w:spacing w:val="-3"/>
        </w:rPr>
        <w:t>a</w:t>
      </w:r>
      <w:r>
        <w:rPr>
          <w:rFonts w:ascii="Arial" w:eastAsia="Arial" w:hAnsi="Arial" w:cs="Arial"/>
        </w:rPr>
        <w:t>t a</w:t>
      </w:r>
      <w:r>
        <w:rPr>
          <w:rFonts w:ascii="Arial" w:eastAsia="Arial" w:hAnsi="Arial" w:cs="Arial"/>
          <w:spacing w:val="-1"/>
        </w:rPr>
        <w:t>ll</w:t>
      </w:r>
      <w:r>
        <w:rPr>
          <w:rFonts w:ascii="Arial" w:eastAsia="Arial" w:hAnsi="Arial" w:cs="Arial"/>
          <w:spacing w:val="2"/>
        </w:rPr>
        <w:t>o</w:t>
      </w:r>
      <w:r>
        <w:rPr>
          <w:rFonts w:ascii="Arial" w:eastAsia="Arial" w:hAnsi="Arial" w:cs="Arial"/>
          <w:spacing w:val="-4"/>
        </w:rPr>
        <w:t>w</w:t>
      </w:r>
      <w:r>
        <w:rPr>
          <w:rFonts w:ascii="Arial" w:eastAsia="Arial" w:hAnsi="Arial" w:cs="Arial"/>
        </w:rPr>
        <w:t>s</w:t>
      </w:r>
      <w:r>
        <w:rPr>
          <w:rFonts w:ascii="Arial" w:eastAsia="Arial" w:hAnsi="Arial" w:cs="Arial"/>
          <w:spacing w:val="1"/>
        </w:rPr>
        <w:t xml:space="preserve"> </w:t>
      </w:r>
      <w:r>
        <w:rPr>
          <w:rFonts w:ascii="Arial" w:eastAsia="Arial" w:hAnsi="Arial" w:cs="Arial"/>
        </w:rPr>
        <w:t>au</w:t>
      </w:r>
      <w:r>
        <w:rPr>
          <w:rFonts w:ascii="Arial" w:eastAsia="Arial" w:hAnsi="Arial" w:cs="Arial"/>
          <w:spacing w:val="1"/>
        </w:rPr>
        <w:t>t</w:t>
      </w:r>
      <w:r>
        <w:rPr>
          <w:rFonts w:ascii="Arial" w:eastAsia="Arial" w:hAnsi="Arial" w:cs="Arial"/>
        </w:rPr>
        <w:t>ho</w:t>
      </w:r>
      <w:r>
        <w:rPr>
          <w:rFonts w:ascii="Arial" w:eastAsia="Arial" w:hAnsi="Arial" w:cs="Arial"/>
          <w:spacing w:val="1"/>
        </w:rPr>
        <w:t>r</w:t>
      </w:r>
      <w:r>
        <w:rPr>
          <w:rFonts w:ascii="Arial" w:eastAsia="Arial" w:hAnsi="Arial" w:cs="Arial"/>
          <w:spacing w:val="-1"/>
        </w:rPr>
        <w:t>i</w:t>
      </w:r>
      <w:r>
        <w:rPr>
          <w:rFonts w:ascii="Arial" w:eastAsia="Arial" w:hAnsi="Arial" w:cs="Arial"/>
          <w:spacing w:val="-2"/>
        </w:rPr>
        <w:t>z</w:t>
      </w:r>
      <w:r>
        <w:rPr>
          <w:rFonts w:ascii="Arial" w:eastAsia="Arial" w:hAnsi="Arial" w:cs="Arial"/>
        </w:rPr>
        <w:t>ed</w:t>
      </w:r>
      <w:r>
        <w:rPr>
          <w:rFonts w:ascii="Arial" w:eastAsia="Arial" w:hAnsi="Arial" w:cs="Arial"/>
          <w:spacing w:val="1"/>
        </w:rPr>
        <w:t xml:space="preserve"> r</w:t>
      </w:r>
      <w:r>
        <w:rPr>
          <w:rFonts w:ascii="Arial" w:eastAsia="Arial" w:hAnsi="Arial" w:cs="Arial"/>
        </w:rPr>
        <w:t>esea</w:t>
      </w:r>
      <w:r>
        <w:rPr>
          <w:rFonts w:ascii="Arial" w:eastAsia="Arial" w:hAnsi="Arial" w:cs="Arial"/>
          <w:spacing w:val="-2"/>
        </w:rPr>
        <w:t>r</w:t>
      </w:r>
      <w:r>
        <w:rPr>
          <w:rFonts w:ascii="Arial" w:eastAsia="Arial" w:hAnsi="Arial" w:cs="Arial"/>
        </w:rPr>
        <w:t>ch</w:t>
      </w:r>
      <w:r>
        <w:rPr>
          <w:rFonts w:ascii="Arial" w:eastAsia="Arial" w:hAnsi="Arial" w:cs="Arial"/>
          <w:spacing w:val="1"/>
        </w:rPr>
        <w:t xml:space="preserve"> t</w:t>
      </w:r>
      <w:r>
        <w:rPr>
          <w:rFonts w:ascii="Arial" w:eastAsia="Arial" w:hAnsi="Arial" w:cs="Arial"/>
        </w:rPr>
        <w:t>e</w:t>
      </w:r>
      <w:r>
        <w:rPr>
          <w:rFonts w:ascii="Arial" w:eastAsia="Arial" w:hAnsi="Arial" w:cs="Arial"/>
          <w:spacing w:val="-3"/>
        </w:rPr>
        <w:t>a</w:t>
      </w:r>
      <w:r>
        <w:rPr>
          <w:rFonts w:ascii="Arial" w:eastAsia="Arial" w:hAnsi="Arial" w:cs="Arial"/>
        </w:rPr>
        <w:t xml:space="preserve">m </w:t>
      </w:r>
      <w:r>
        <w:rPr>
          <w:rFonts w:ascii="Arial" w:eastAsia="Arial" w:hAnsi="Arial" w:cs="Arial"/>
          <w:spacing w:val="1"/>
        </w:rPr>
        <w:t>m</w:t>
      </w:r>
      <w:r>
        <w:rPr>
          <w:rFonts w:ascii="Arial" w:eastAsia="Arial" w:hAnsi="Arial" w:cs="Arial"/>
          <w:spacing w:val="-3"/>
        </w:rPr>
        <w:t>e</w:t>
      </w:r>
      <w:r>
        <w:rPr>
          <w:rFonts w:ascii="Arial" w:eastAsia="Arial" w:hAnsi="Arial" w:cs="Arial"/>
          <w:spacing w:val="1"/>
        </w:rPr>
        <w:t>m</w:t>
      </w:r>
      <w:r>
        <w:rPr>
          <w:rFonts w:ascii="Arial" w:eastAsia="Arial" w:hAnsi="Arial" w:cs="Arial"/>
        </w:rPr>
        <w:t>be</w:t>
      </w:r>
      <w:r>
        <w:rPr>
          <w:rFonts w:ascii="Arial" w:eastAsia="Arial" w:hAnsi="Arial" w:cs="Arial"/>
          <w:spacing w:val="1"/>
        </w:rPr>
        <w:t>r</w:t>
      </w:r>
      <w:r>
        <w:rPr>
          <w:rFonts w:ascii="Arial" w:eastAsia="Arial" w:hAnsi="Arial" w:cs="Arial"/>
        </w:rPr>
        <w:t>s</w:t>
      </w:r>
      <w:r>
        <w:rPr>
          <w:rFonts w:ascii="Arial" w:eastAsia="Arial" w:hAnsi="Arial" w:cs="Arial"/>
          <w:spacing w:val="-1"/>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rPr>
        <w:t>ad</w:t>
      </w:r>
      <w:r>
        <w:rPr>
          <w:rFonts w:ascii="Arial" w:eastAsia="Arial" w:hAnsi="Arial" w:cs="Arial"/>
          <w:spacing w:val="-3"/>
        </w:rPr>
        <w:t>d</w:t>
      </w:r>
      <w:r>
        <w:rPr>
          <w:rFonts w:ascii="Arial" w:eastAsia="Arial" w:hAnsi="Arial" w:cs="Arial"/>
        </w:rPr>
        <w:t xml:space="preserve">, </w:t>
      </w:r>
      <w:r>
        <w:rPr>
          <w:rFonts w:ascii="Arial" w:eastAsia="Arial" w:hAnsi="Arial" w:cs="Arial"/>
          <w:spacing w:val="1"/>
        </w:rPr>
        <w:t>m</w:t>
      </w:r>
      <w:r>
        <w:rPr>
          <w:rFonts w:ascii="Arial" w:eastAsia="Arial" w:hAnsi="Arial" w:cs="Arial"/>
        </w:rPr>
        <w:t>od</w:t>
      </w:r>
      <w:r>
        <w:rPr>
          <w:rFonts w:ascii="Arial" w:eastAsia="Arial" w:hAnsi="Arial" w:cs="Arial"/>
          <w:spacing w:val="-4"/>
        </w:rPr>
        <w:t>i</w:t>
      </w:r>
      <w:r>
        <w:rPr>
          <w:rFonts w:ascii="Arial" w:eastAsia="Arial" w:hAnsi="Arial" w:cs="Arial"/>
          <w:spacing w:val="3"/>
        </w:rPr>
        <w:t>f</w:t>
      </w:r>
      <w:r>
        <w:rPr>
          <w:rFonts w:ascii="Arial" w:eastAsia="Arial" w:hAnsi="Arial" w:cs="Arial"/>
        </w:rPr>
        <w:t>y</w:t>
      </w:r>
      <w:r>
        <w:rPr>
          <w:rFonts w:ascii="Arial" w:eastAsia="Arial" w:hAnsi="Arial" w:cs="Arial"/>
          <w:spacing w:val="-1"/>
        </w:rPr>
        <w:t xml:space="preserve"> </w:t>
      </w:r>
      <w:r>
        <w:rPr>
          <w:rFonts w:ascii="Arial" w:eastAsia="Arial" w:hAnsi="Arial" w:cs="Arial"/>
        </w:rPr>
        <w:t>or de</w:t>
      </w:r>
      <w:r>
        <w:rPr>
          <w:rFonts w:ascii="Arial" w:eastAsia="Arial" w:hAnsi="Arial" w:cs="Arial"/>
          <w:spacing w:val="-1"/>
        </w:rPr>
        <w:t>l</w:t>
      </w:r>
      <w:r>
        <w:rPr>
          <w:rFonts w:ascii="Arial" w:eastAsia="Arial" w:hAnsi="Arial" w:cs="Arial"/>
        </w:rPr>
        <w:t>e</w:t>
      </w:r>
      <w:r>
        <w:rPr>
          <w:rFonts w:ascii="Arial" w:eastAsia="Arial" w:hAnsi="Arial" w:cs="Arial"/>
          <w:spacing w:val="1"/>
        </w:rPr>
        <w:t>t</w:t>
      </w:r>
      <w:r>
        <w:rPr>
          <w:rFonts w:ascii="Arial" w:eastAsia="Arial" w:hAnsi="Arial" w:cs="Arial"/>
        </w:rPr>
        <w:t>e</w:t>
      </w:r>
      <w:r>
        <w:rPr>
          <w:rFonts w:ascii="Arial" w:eastAsia="Arial" w:hAnsi="Arial" w:cs="Arial"/>
          <w:spacing w:val="1"/>
        </w:rPr>
        <w:t xml:space="preserve"> </w:t>
      </w:r>
      <w:r>
        <w:rPr>
          <w:rFonts w:ascii="Arial" w:eastAsia="Arial" w:hAnsi="Arial" w:cs="Arial"/>
        </w:rPr>
        <w:t>d</w:t>
      </w:r>
      <w:r>
        <w:rPr>
          <w:rFonts w:ascii="Arial" w:eastAsia="Arial" w:hAnsi="Arial" w:cs="Arial"/>
          <w:spacing w:val="-3"/>
        </w:rPr>
        <w:t>a</w:t>
      </w:r>
      <w:r>
        <w:rPr>
          <w:rFonts w:ascii="Arial" w:eastAsia="Arial" w:hAnsi="Arial" w:cs="Arial"/>
          <w:spacing w:val="1"/>
        </w:rPr>
        <w:t>t</w:t>
      </w:r>
      <w:r>
        <w:rPr>
          <w:rFonts w:ascii="Arial" w:eastAsia="Arial" w:hAnsi="Arial" w:cs="Arial"/>
        </w:rPr>
        <w:t>a</w:t>
      </w:r>
      <w:r>
        <w:rPr>
          <w:rFonts w:ascii="Arial" w:eastAsia="Arial" w:hAnsi="Arial" w:cs="Arial"/>
          <w:spacing w:val="1"/>
        </w:rPr>
        <w:t xml:space="preserve"> </w:t>
      </w:r>
      <w:r>
        <w:rPr>
          <w:rFonts w:ascii="Arial" w:eastAsia="Arial" w:hAnsi="Arial" w:cs="Arial"/>
          <w:spacing w:val="-3"/>
        </w:rPr>
        <w:t>e</w:t>
      </w:r>
      <w:r>
        <w:rPr>
          <w:rFonts w:ascii="Arial" w:eastAsia="Arial" w:hAnsi="Arial" w:cs="Arial"/>
        </w:rPr>
        <w:t>n</w:t>
      </w:r>
      <w:r>
        <w:rPr>
          <w:rFonts w:ascii="Arial" w:eastAsia="Arial" w:hAnsi="Arial" w:cs="Arial"/>
          <w:spacing w:val="1"/>
        </w:rPr>
        <w:t>tr</w:t>
      </w:r>
      <w:r>
        <w:rPr>
          <w:rFonts w:ascii="Arial" w:eastAsia="Arial" w:hAnsi="Arial" w:cs="Arial"/>
        </w:rPr>
        <w:t xml:space="preserve">y </w:t>
      </w:r>
      <w:r>
        <w:rPr>
          <w:rFonts w:ascii="Arial" w:eastAsia="Arial" w:hAnsi="Arial" w:cs="Arial"/>
          <w:spacing w:val="1"/>
        </w:rPr>
        <w:t>f</w:t>
      </w:r>
      <w:r>
        <w:rPr>
          <w:rFonts w:ascii="Arial" w:eastAsia="Arial" w:hAnsi="Arial" w:cs="Arial"/>
        </w:rPr>
        <w:t>o</w:t>
      </w:r>
      <w:r>
        <w:rPr>
          <w:rFonts w:ascii="Arial" w:eastAsia="Arial" w:hAnsi="Arial" w:cs="Arial"/>
          <w:spacing w:val="-2"/>
        </w:rPr>
        <w:t>r</w:t>
      </w:r>
      <w:r>
        <w:rPr>
          <w:rFonts w:ascii="Arial" w:eastAsia="Arial" w:hAnsi="Arial" w:cs="Arial"/>
          <w:spacing w:val="1"/>
        </w:rPr>
        <w:t>m</w:t>
      </w:r>
      <w:r>
        <w:rPr>
          <w:rFonts w:ascii="Arial" w:eastAsia="Arial" w:hAnsi="Arial" w:cs="Arial"/>
        </w:rPr>
        <w:t>s</w:t>
      </w:r>
      <w:r>
        <w:rPr>
          <w:rFonts w:ascii="Arial" w:eastAsia="Arial" w:hAnsi="Arial" w:cs="Arial"/>
          <w:spacing w:val="1"/>
        </w:rPr>
        <w:t xml:space="preserve"> </w:t>
      </w:r>
      <w:r>
        <w:rPr>
          <w:rFonts w:ascii="Arial" w:eastAsia="Arial" w:hAnsi="Arial" w:cs="Arial"/>
        </w:rPr>
        <w:t>and</w:t>
      </w:r>
      <w:r>
        <w:rPr>
          <w:rFonts w:ascii="Arial" w:eastAsia="Arial" w:hAnsi="Arial" w:cs="Arial"/>
          <w:spacing w:val="-2"/>
        </w:rPr>
        <w:t xml:space="preserve"> </w:t>
      </w:r>
      <w:r>
        <w:rPr>
          <w:rFonts w:ascii="Arial" w:eastAsia="Arial" w:hAnsi="Arial" w:cs="Arial"/>
        </w:rPr>
        <w:t>o</w:t>
      </w:r>
      <w:r>
        <w:rPr>
          <w:rFonts w:ascii="Arial" w:eastAsia="Arial" w:hAnsi="Arial" w:cs="Arial"/>
          <w:spacing w:val="1"/>
        </w:rPr>
        <w:t>t</w:t>
      </w:r>
      <w:r>
        <w:rPr>
          <w:rFonts w:ascii="Arial" w:eastAsia="Arial" w:hAnsi="Arial" w:cs="Arial"/>
        </w:rPr>
        <w:t>h</w:t>
      </w:r>
      <w:r>
        <w:rPr>
          <w:rFonts w:ascii="Arial" w:eastAsia="Arial" w:hAnsi="Arial" w:cs="Arial"/>
          <w:spacing w:val="-3"/>
        </w:rPr>
        <w:t>e</w:t>
      </w:r>
      <w:r>
        <w:rPr>
          <w:rFonts w:ascii="Arial" w:eastAsia="Arial" w:hAnsi="Arial" w:cs="Arial"/>
        </w:rPr>
        <w:t>r e</w:t>
      </w:r>
      <w:r>
        <w:rPr>
          <w:rFonts w:ascii="Arial" w:eastAsia="Arial" w:hAnsi="Arial" w:cs="Arial"/>
          <w:spacing w:val="-1"/>
        </w:rPr>
        <w:t>l</w:t>
      </w:r>
      <w:r>
        <w:rPr>
          <w:rFonts w:ascii="Arial" w:eastAsia="Arial" w:hAnsi="Arial" w:cs="Arial"/>
        </w:rPr>
        <w:t>e</w:t>
      </w:r>
      <w:r>
        <w:rPr>
          <w:rFonts w:ascii="Arial" w:eastAsia="Arial" w:hAnsi="Arial" w:cs="Arial"/>
          <w:spacing w:val="1"/>
        </w:rPr>
        <w:t>m</w:t>
      </w:r>
      <w:r>
        <w:rPr>
          <w:rFonts w:ascii="Arial" w:eastAsia="Arial" w:hAnsi="Arial" w:cs="Arial"/>
        </w:rPr>
        <w:t>en</w:t>
      </w:r>
      <w:r>
        <w:rPr>
          <w:rFonts w:ascii="Arial" w:eastAsia="Arial" w:hAnsi="Arial" w:cs="Arial"/>
          <w:spacing w:val="-1"/>
        </w:rPr>
        <w:t>t</w:t>
      </w:r>
      <w:r>
        <w:rPr>
          <w:rFonts w:ascii="Arial" w:eastAsia="Arial" w:hAnsi="Arial" w:cs="Arial"/>
        </w:rPr>
        <w:t>s</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s</w:t>
      </w:r>
      <w:r>
        <w:rPr>
          <w:rFonts w:ascii="Arial" w:eastAsia="Arial" w:hAnsi="Arial" w:cs="Arial"/>
          <w:spacing w:val="1"/>
        </w:rPr>
        <w:t>t</w:t>
      </w:r>
      <w:r>
        <w:rPr>
          <w:rFonts w:ascii="Arial" w:eastAsia="Arial" w:hAnsi="Arial" w:cs="Arial"/>
        </w:rPr>
        <w:t>udy</w:t>
      </w:r>
      <w:r>
        <w:rPr>
          <w:rFonts w:ascii="Arial" w:eastAsia="Arial" w:hAnsi="Arial" w:cs="Arial"/>
          <w:spacing w:val="-1"/>
        </w:rPr>
        <w:t xml:space="preserve"> </w:t>
      </w:r>
      <w:r>
        <w:rPr>
          <w:rFonts w:ascii="Arial" w:eastAsia="Arial" w:hAnsi="Arial" w:cs="Arial"/>
        </w:rPr>
        <w:t>des</w:t>
      </w:r>
      <w:r>
        <w:rPr>
          <w:rFonts w:ascii="Arial" w:eastAsia="Arial" w:hAnsi="Arial" w:cs="Arial"/>
          <w:spacing w:val="-1"/>
        </w:rPr>
        <w:t>i</w:t>
      </w:r>
      <w:r>
        <w:rPr>
          <w:rFonts w:ascii="Arial" w:eastAsia="Arial" w:hAnsi="Arial" w:cs="Arial"/>
          <w:spacing w:val="2"/>
        </w:rPr>
        <w:t>g</w:t>
      </w:r>
      <w:r>
        <w:rPr>
          <w:rFonts w:ascii="Arial" w:eastAsia="Arial" w:hAnsi="Arial" w:cs="Arial"/>
          <w:spacing w:val="-3"/>
        </w:rPr>
        <w:t>n</w:t>
      </w:r>
      <w:r>
        <w:rPr>
          <w:rFonts w:ascii="Arial" w:eastAsia="Arial" w:hAnsi="Arial" w:cs="Arial"/>
        </w:rPr>
        <w:t xml:space="preserve">. </w:t>
      </w:r>
      <w:r>
        <w:rPr>
          <w:rFonts w:ascii="Arial" w:eastAsia="Arial" w:hAnsi="Arial" w:cs="Arial"/>
          <w:spacing w:val="1"/>
        </w:rPr>
        <w:t xml:space="preserve"> I</w:t>
      </w:r>
      <w:r>
        <w:rPr>
          <w:rFonts w:ascii="Arial" w:eastAsia="Arial" w:hAnsi="Arial" w:cs="Arial"/>
        </w:rPr>
        <w:t>n</w:t>
      </w:r>
      <w:r>
        <w:rPr>
          <w:rFonts w:ascii="Arial" w:eastAsia="Arial" w:hAnsi="Arial" w:cs="Arial"/>
          <w:spacing w:val="-4"/>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rPr>
        <w:t>de</w:t>
      </w:r>
      <w:r>
        <w:rPr>
          <w:rFonts w:ascii="Arial" w:eastAsia="Arial" w:hAnsi="Arial" w:cs="Arial"/>
          <w:spacing w:val="-2"/>
        </w:rPr>
        <w:t>v</w:t>
      </w:r>
      <w:r>
        <w:rPr>
          <w:rFonts w:ascii="Arial" w:eastAsia="Arial" w:hAnsi="Arial" w:cs="Arial"/>
        </w:rPr>
        <w:t>e</w:t>
      </w:r>
      <w:r>
        <w:rPr>
          <w:rFonts w:ascii="Arial" w:eastAsia="Arial" w:hAnsi="Arial" w:cs="Arial"/>
          <w:spacing w:val="-1"/>
        </w:rPr>
        <w:t>l</w:t>
      </w:r>
      <w:r>
        <w:rPr>
          <w:rFonts w:ascii="Arial" w:eastAsia="Arial" w:hAnsi="Arial" w:cs="Arial"/>
        </w:rPr>
        <w:t>op</w:t>
      </w:r>
      <w:r>
        <w:rPr>
          <w:rFonts w:ascii="Arial" w:eastAsia="Arial" w:hAnsi="Arial" w:cs="Arial"/>
          <w:spacing w:val="1"/>
        </w:rPr>
        <w:t>m</w:t>
      </w:r>
      <w:r>
        <w:rPr>
          <w:rFonts w:ascii="Arial" w:eastAsia="Arial" w:hAnsi="Arial" w:cs="Arial"/>
        </w:rPr>
        <w:t xml:space="preserve">ent </w:t>
      </w:r>
      <w:r>
        <w:rPr>
          <w:rFonts w:ascii="Arial" w:eastAsia="Arial" w:hAnsi="Arial" w:cs="Arial"/>
          <w:spacing w:val="1"/>
        </w:rPr>
        <w:t>m</w:t>
      </w:r>
      <w:r>
        <w:rPr>
          <w:rFonts w:ascii="Arial" w:eastAsia="Arial" w:hAnsi="Arial" w:cs="Arial"/>
        </w:rPr>
        <w:t>od</w:t>
      </w:r>
      <w:r>
        <w:rPr>
          <w:rFonts w:ascii="Arial" w:eastAsia="Arial" w:hAnsi="Arial" w:cs="Arial"/>
          <w:spacing w:val="-3"/>
        </w:rPr>
        <w:t>e</w:t>
      </w:r>
      <w:r>
        <w:rPr>
          <w:rFonts w:ascii="Arial" w:eastAsia="Arial" w:hAnsi="Arial" w:cs="Arial"/>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rPr>
        <w:t>da</w:t>
      </w:r>
      <w:r>
        <w:rPr>
          <w:rFonts w:ascii="Arial" w:eastAsia="Arial" w:hAnsi="Arial" w:cs="Arial"/>
          <w:spacing w:val="1"/>
        </w:rPr>
        <w:t>t</w:t>
      </w:r>
      <w:r>
        <w:rPr>
          <w:rFonts w:ascii="Arial" w:eastAsia="Arial" w:hAnsi="Arial" w:cs="Arial"/>
        </w:rPr>
        <w:t>abase</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s</w:t>
      </w:r>
      <w:r>
        <w:rPr>
          <w:rFonts w:ascii="Arial" w:eastAsia="Arial" w:hAnsi="Arial" w:cs="Arial"/>
          <w:spacing w:val="-1"/>
        </w:rPr>
        <w:t xml:space="preserve"> </w:t>
      </w:r>
      <w:r>
        <w:rPr>
          <w:rFonts w:ascii="Arial" w:eastAsia="Arial" w:hAnsi="Arial" w:cs="Arial"/>
          <w:spacing w:val="1"/>
        </w:rPr>
        <w:t>t</w:t>
      </w:r>
      <w:r>
        <w:rPr>
          <w:rFonts w:ascii="Arial" w:eastAsia="Arial" w:hAnsi="Arial" w:cs="Arial"/>
        </w:rPr>
        <w:t>e</w:t>
      </w:r>
      <w:r>
        <w:rPr>
          <w:rFonts w:ascii="Arial" w:eastAsia="Arial" w:hAnsi="Arial" w:cs="Arial"/>
          <w:spacing w:val="1"/>
        </w:rPr>
        <w:t>m</w:t>
      </w:r>
      <w:r>
        <w:rPr>
          <w:rFonts w:ascii="Arial" w:eastAsia="Arial" w:hAnsi="Arial" w:cs="Arial"/>
        </w:rPr>
        <w:t>p</w:t>
      </w:r>
      <w:r>
        <w:rPr>
          <w:rFonts w:ascii="Arial" w:eastAsia="Arial" w:hAnsi="Arial" w:cs="Arial"/>
          <w:spacing w:val="-3"/>
        </w:rPr>
        <w:t>o</w:t>
      </w:r>
      <w:r>
        <w:rPr>
          <w:rFonts w:ascii="Arial" w:eastAsia="Arial" w:hAnsi="Arial" w:cs="Arial"/>
          <w:spacing w:val="1"/>
        </w:rPr>
        <w:t>r</w:t>
      </w:r>
      <w:r>
        <w:rPr>
          <w:rFonts w:ascii="Arial" w:eastAsia="Arial" w:hAnsi="Arial" w:cs="Arial"/>
        </w:rPr>
        <w:t>a</w:t>
      </w:r>
      <w:r>
        <w:rPr>
          <w:rFonts w:ascii="Arial" w:eastAsia="Arial" w:hAnsi="Arial" w:cs="Arial"/>
          <w:spacing w:val="-2"/>
        </w:rPr>
        <w:t>r</w:t>
      </w:r>
      <w:r>
        <w:rPr>
          <w:rFonts w:ascii="Arial" w:eastAsia="Arial" w:hAnsi="Arial" w:cs="Arial"/>
        </w:rPr>
        <w:t>y and</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s</w:t>
      </w:r>
      <w:r>
        <w:rPr>
          <w:rFonts w:ascii="Arial" w:eastAsia="Arial" w:hAnsi="Arial" w:cs="Arial"/>
          <w:spacing w:val="1"/>
        </w:rPr>
        <w:t xml:space="preserve"> </w:t>
      </w:r>
      <w:r>
        <w:rPr>
          <w:rFonts w:ascii="Arial" w:eastAsia="Arial" w:hAnsi="Arial" w:cs="Arial"/>
        </w:rPr>
        <w:t>not ba</w:t>
      </w:r>
      <w:r>
        <w:rPr>
          <w:rFonts w:ascii="Arial" w:eastAsia="Arial" w:hAnsi="Arial" w:cs="Arial"/>
          <w:spacing w:val="-2"/>
        </w:rPr>
        <w:t>c</w:t>
      </w:r>
      <w:r>
        <w:rPr>
          <w:rFonts w:ascii="Arial" w:eastAsia="Arial" w:hAnsi="Arial" w:cs="Arial"/>
          <w:spacing w:val="2"/>
        </w:rPr>
        <w:t>k</w:t>
      </w:r>
      <w:r>
        <w:rPr>
          <w:rFonts w:ascii="Arial" w:eastAsia="Arial" w:hAnsi="Arial" w:cs="Arial"/>
        </w:rPr>
        <w:t>ed</w:t>
      </w:r>
      <w:r>
        <w:rPr>
          <w:rFonts w:ascii="Arial" w:eastAsia="Arial" w:hAnsi="Arial" w:cs="Arial"/>
          <w:spacing w:val="-2"/>
        </w:rPr>
        <w:t xml:space="preserve"> </w:t>
      </w:r>
      <w:r>
        <w:rPr>
          <w:rFonts w:ascii="Arial" w:eastAsia="Arial" w:hAnsi="Arial" w:cs="Arial"/>
        </w:rPr>
        <w:t>up.</w:t>
      </w:r>
      <w:r>
        <w:rPr>
          <w:rFonts w:ascii="Arial" w:eastAsia="Arial" w:hAnsi="Arial" w:cs="Arial"/>
          <w:spacing w:val="60"/>
        </w:rPr>
        <w:t xml:space="preserve"> </w:t>
      </w:r>
      <w:r>
        <w:rPr>
          <w:rFonts w:ascii="Arial" w:eastAsia="Arial" w:hAnsi="Arial" w:cs="Arial"/>
          <w:spacing w:val="-1"/>
        </w:rPr>
        <w:t>N</w:t>
      </w:r>
      <w:r>
        <w:rPr>
          <w:rFonts w:ascii="Arial" w:eastAsia="Arial" w:hAnsi="Arial" w:cs="Arial"/>
        </w:rPr>
        <w:t>o</w:t>
      </w:r>
      <w:r>
        <w:rPr>
          <w:rFonts w:ascii="Arial" w:eastAsia="Arial" w:hAnsi="Arial" w:cs="Arial"/>
          <w:spacing w:val="1"/>
        </w:rPr>
        <w:t xml:space="preserve"> </w:t>
      </w:r>
      <w:r>
        <w:rPr>
          <w:rFonts w:ascii="Arial" w:eastAsia="Arial" w:hAnsi="Arial" w:cs="Arial"/>
        </w:rPr>
        <w:t>da</w:t>
      </w:r>
      <w:r>
        <w:rPr>
          <w:rFonts w:ascii="Arial" w:eastAsia="Arial" w:hAnsi="Arial" w:cs="Arial"/>
          <w:spacing w:val="1"/>
        </w:rPr>
        <w:t>t</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s</w:t>
      </w:r>
      <w:r>
        <w:rPr>
          <w:rFonts w:ascii="Arial" w:eastAsia="Arial" w:hAnsi="Arial" w:cs="Arial"/>
          <w:spacing w:val="-1"/>
        </w:rPr>
        <w:t xml:space="preserve"> </w:t>
      </w:r>
      <w:r>
        <w:rPr>
          <w:rFonts w:ascii="Arial" w:eastAsia="Arial" w:hAnsi="Arial" w:cs="Arial"/>
          <w:spacing w:val="2"/>
        </w:rPr>
        <w:t>g</w:t>
      </w:r>
      <w:r>
        <w:rPr>
          <w:rFonts w:ascii="Arial" w:eastAsia="Arial" w:hAnsi="Arial" w:cs="Arial"/>
        </w:rPr>
        <w:t>ua</w:t>
      </w:r>
      <w:r>
        <w:rPr>
          <w:rFonts w:ascii="Arial" w:eastAsia="Arial" w:hAnsi="Arial" w:cs="Arial"/>
          <w:spacing w:val="-2"/>
        </w:rPr>
        <w:t>r</w:t>
      </w:r>
      <w:r>
        <w:rPr>
          <w:rFonts w:ascii="Arial" w:eastAsia="Arial" w:hAnsi="Arial" w:cs="Arial"/>
        </w:rPr>
        <w:t>an</w:t>
      </w:r>
      <w:r>
        <w:rPr>
          <w:rFonts w:ascii="Arial" w:eastAsia="Arial" w:hAnsi="Arial" w:cs="Arial"/>
          <w:spacing w:val="1"/>
        </w:rPr>
        <w:t>t</w:t>
      </w:r>
      <w:r>
        <w:rPr>
          <w:rFonts w:ascii="Arial" w:eastAsia="Arial" w:hAnsi="Arial" w:cs="Arial"/>
        </w:rPr>
        <w:t>eed</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spacing w:val="-3"/>
        </w:rPr>
        <w:t>b</w:t>
      </w:r>
      <w:r>
        <w:rPr>
          <w:rFonts w:ascii="Arial" w:eastAsia="Arial" w:hAnsi="Arial" w:cs="Arial"/>
        </w:rPr>
        <w:t>e</w:t>
      </w:r>
      <w:r>
        <w:rPr>
          <w:rFonts w:ascii="Arial" w:eastAsia="Arial" w:hAnsi="Arial" w:cs="Arial"/>
          <w:spacing w:val="1"/>
        </w:rPr>
        <w:t xml:space="preserve"> </w:t>
      </w:r>
      <w:r>
        <w:rPr>
          <w:rFonts w:ascii="Arial" w:eastAsia="Arial" w:hAnsi="Arial" w:cs="Arial"/>
        </w:rPr>
        <w:t>p</w:t>
      </w:r>
      <w:r>
        <w:rPr>
          <w:rFonts w:ascii="Arial" w:eastAsia="Arial" w:hAnsi="Arial" w:cs="Arial"/>
          <w:spacing w:val="1"/>
        </w:rPr>
        <w:t>r</w:t>
      </w:r>
      <w:r>
        <w:rPr>
          <w:rFonts w:ascii="Arial" w:eastAsia="Arial" w:hAnsi="Arial" w:cs="Arial"/>
        </w:rPr>
        <w:t>es</w:t>
      </w:r>
      <w:r>
        <w:rPr>
          <w:rFonts w:ascii="Arial" w:eastAsia="Arial" w:hAnsi="Arial" w:cs="Arial"/>
          <w:spacing w:val="-3"/>
        </w:rPr>
        <w:t>e</w:t>
      </w:r>
      <w:r>
        <w:rPr>
          <w:rFonts w:ascii="Arial" w:eastAsia="Arial" w:hAnsi="Arial" w:cs="Arial"/>
          <w:spacing w:val="1"/>
        </w:rPr>
        <w:t>r</w:t>
      </w:r>
      <w:r>
        <w:rPr>
          <w:rFonts w:ascii="Arial" w:eastAsia="Arial" w:hAnsi="Arial" w:cs="Arial"/>
          <w:spacing w:val="-2"/>
        </w:rPr>
        <w:t>v</w:t>
      </w:r>
      <w:r>
        <w:rPr>
          <w:rFonts w:ascii="Arial" w:eastAsia="Arial" w:hAnsi="Arial" w:cs="Arial"/>
        </w:rPr>
        <w:t>ed</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 xml:space="preserve"> t</w:t>
      </w:r>
      <w:r>
        <w:rPr>
          <w:rFonts w:ascii="Arial" w:eastAsia="Arial" w:hAnsi="Arial" w:cs="Arial"/>
        </w:rPr>
        <w:t>he</w:t>
      </w:r>
      <w:r>
        <w:rPr>
          <w:rFonts w:ascii="Arial" w:eastAsia="Arial" w:hAnsi="Arial" w:cs="Arial"/>
          <w:spacing w:val="-2"/>
        </w:rPr>
        <w:t xml:space="preserve"> </w:t>
      </w:r>
      <w:r>
        <w:rPr>
          <w:rFonts w:ascii="Arial" w:eastAsia="Arial" w:hAnsi="Arial" w:cs="Arial"/>
        </w:rPr>
        <w:t>da</w:t>
      </w:r>
      <w:r>
        <w:rPr>
          <w:rFonts w:ascii="Arial" w:eastAsia="Arial" w:hAnsi="Arial" w:cs="Arial"/>
          <w:spacing w:val="1"/>
        </w:rPr>
        <w:t>t</w:t>
      </w:r>
      <w:r>
        <w:rPr>
          <w:rFonts w:ascii="Arial" w:eastAsia="Arial" w:hAnsi="Arial" w:cs="Arial"/>
        </w:rPr>
        <w:t>a</w:t>
      </w:r>
      <w:r>
        <w:rPr>
          <w:rFonts w:ascii="Arial" w:eastAsia="Arial" w:hAnsi="Arial" w:cs="Arial"/>
          <w:spacing w:val="-3"/>
        </w:rPr>
        <w:t>b</w:t>
      </w:r>
      <w:r>
        <w:rPr>
          <w:rFonts w:ascii="Arial" w:eastAsia="Arial" w:hAnsi="Arial" w:cs="Arial"/>
        </w:rPr>
        <w:t>ase</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 xml:space="preserve"> t</w:t>
      </w:r>
      <w:r>
        <w:rPr>
          <w:rFonts w:ascii="Arial" w:eastAsia="Arial" w:hAnsi="Arial" w:cs="Arial"/>
        </w:rPr>
        <w:t>h</w:t>
      </w:r>
      <w:r>
        <w:rPr>
          <w:rFonts w:ascii="Arial" w:eastAsia="Arial" w:hAnsi="Arial" w:cs="Arial"/>
          <w:spacing w:val="-1"/>
        </w:rPr>
        <w:t>i</w:t>
      </w:r>
      <w:r>
        <w:rPr>
          <w:rFonts w:ascii="Arial" w:eastAsia="Arial" w:hAnsi="Arial" w:cs="Arial"/>
        </w:rPr>
        <w:t>s</w:t>
      </w:r>
      <w:r>
        <w:rPr>
          <w:rFonts w:ascii="Arial" w:eastAsia="Arial" w:hAnsi="Arial" w:cs="Arial"/>
          <w:spacing w:val="-1"/>
        </w:rPr>
        <w:t xml:space="preserve"> </w:t>
      </w:r>
      <w:r>
        <w:rPr>
          <w:rFonts w:ascii="Arial" w:eastAsia="Arial" w:hAnsi="Arial" w:cs="Arial"/>
          <w:spacing w:val="1"/>
        </w:rPr>
        <w:t>m</w:t>
      </w:r>
      <w:r>
        <w:rPr>
          <w:rFonts w:ascii="Arial" w:eastAsia="Arial" w:hAnsi="Arial" w:cs="Arial"/>
        </w:rPr>
        <w:t>od</w:t>
      </w:r>
      <w:r>
        <w:rPr>
          <w:rFonts w:ascii="Arial" w:eastAsia="Arial" w:hAnsi="Arial" w:cs="Arial"/>
          <w:spacing w:val="-3"/>
        </w:rPr>
        <w:t>e</w:t>
      </w:r>
      <w:r>
        <w:rPr>
          <w:rFonts w:ascii="Arial" w:eastAsia="Arial" w:hAnsi="Arial" w:cs="Arial"/>
        </w:rPr>
        <w:t>.</w:t>
      </w:r>
    </w:p>
    <w:p w14:paraId="6ADB4986" w14:textId="77777777" w:rsidR="00874426" w:rsidRDefault="00874426">
      <w:pPr>
        <w:spacing w:before="13" w:after="0" w:line="240" w:lineRule="exact"/>
        <w:rPr>
          <w:sz w:val="24"/>
          <w:szCs w:val="24"/>
        </w:rPr>
      </w:pPr>
    </w:p>
    <w:p w14:paraId="79A096CF" w14:textId="77777777" w:rsidR="00874426" w:rsidRDefault="003A1128">
      <w:pPr>
        <w:spacing w:after="0" w:line="240" w:lineRule="auto"/>
        <w:ind w:left="116" w:right="-20"/>
        <w:rPr>
          <w:rFonts w:ascii="Arial" w:eastAsia="Arial" w:hAnsi="Arial" w:cs="Arial"/>
        </w:rPr>
      </w:pPr>
      <w:r>
        <w:rPr>
          <w:rFonts w:ascii="Arial" w:eastAsia="Arial" w:hAnsi="Arial" w:cs="Arial"/>
          <w:b/>
          <w:bCs/>
          <w:spacing w:val="-1"/>
        </w:rPr>
        <w:t>P</w:t>
      </w:r>
      <w:r>
        <w:rPr>
          <w:rFonts w:ascii="Arial" w:eastAsia="Arial" w:hAnsi="Arial" w:cs="Arial"/>
          <w:b/>
          <w:bCs/>
        </w:rPr>
        <w:t>roduc</w:t>
      </w:r>
      <w:r>
        <w:rPr>
          <w:rFonts w:ascii="Arial" w:eastAsia="Arial" w:hAnsi="Arial" w:cs="Arial"/>
          <w:b/>
          <w:bCs/>
          <w:spacing w:val="1"/>
        </w:rPr>
        <w:t>ti</w:t>
      </w:r>
      <w:r>
        <w:rPr>
          <w:rFonts w:ascii="Arial" w:eastAsia="Arial" w:hAnsi="Arial" w:cs="Arial"/>
          <w:b/>
          <w:bCs/>
        </w:rPr>
        <w:t>on</w:t>
      </w:r>
      <w:r>
        <w:rPr>
          <w:rFonts w:ascii="Arial" w:eastAsia="Arial" w:hAnsi="Arial" w:cs="Arial"/>
          <w:b/>
          <w:bCs/>
          <w:spacing w:val="-2"/>
        </w:rPr>
        <w:t xml:space="preserve"> </w:t>
      </w:r>
      <w:r>
        <w:rPr>
          <w:rFonts w:ascii="Arial" w:eastAsia="Arial" w:hAnsi="Arial" w:cs="Arial"/>
          <w:b/>
          <w:bCs/>
        </w:rPr>
        <w:t>mode</w:t>
      </w:r>
    </w:p>
    <w:p w14:paraId="20C66A3A" w14:textId="77777777" w:rsidR="00874426" w:rsidRDefault="00874426">
      <w:pPr>
        <w:spacing w:before="1" w:after="0" w:line="120" w:lineRule="exact"/>
        <w:rPr>
          <w:sz w:val="12"/>
          <w:szCs w:val="12"/>
        </w:rPr>
      </w:pPr>
    </w:p>
    <w:p w14:paraId="76E6039D" w14:textId="77777777" w:rsidR="00874426" w:rsidRDefault="003A1128">
      <w:pPr>
        <w:spacing w:after="0" w:line="240" w:lineRule="auto"/>
        <w:ind w:left="116" w:right="150"/>
        <w:rPr>
          <w:rFonts w:ascii="Arial" w:eastAsia="Arial" w:hAnsi="Arial" w:cs="Arial"/>
        </w:rPr>
      </w:pPr>
      <w:r>
        <w:rPr>
          <w:rFonts w:ascii="Arial" w:eastAsia="Arial" w:hAnsi="Arial" w:cs="Arial"/>
        </w:rPr>
        <w:t>A s</w:t>
      </w:r>
      <w:r>
        <w:rPr>
          <w:rFonts w:ascii="Arial" w:eastAsia="Arial" w:hAnsi="Arial" w:cs="Arial"/>
          <w:spacing w:val="1"/>
        </w:rPr>
        <w:t>t</w:t>
      </w:r>
      <w:r>
        <w:rPr>
          <w:rFonts w:ascii="Arial" w:eastAsia="Arial" w:hAnsi="Arial" w:cs="Arial"/>
          <w:spacing w:val="-3"/>
        </w:rPr>
        <w:t>a</w:t>
      </w:r>
      <w:r>
        <w:rPr>
          <w:rFonts w:ascii="Arial" w:eastAsia="Arial" w:hAnsi="Arial" w:cs="Arial"/>
          <w:spacing w:val="1"/>
        </w:rPr>
        <w:t>t</w:t>
      </w:r>
      <w:r>
        <w:rPr>
          <w:rFonts w:ascii="Arial" w:eastAsia="Arial" w:hAnsi="Arial" w:cs="Arial"/>
        </w:rPr>
        <w:t>e</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rPr>
        <w:t>d</w:t>
      </w:r>
      <w:r>
        <w:rPr>
          <w:rFonts w:ascii="Arial" w:eastAsia="Arial" w:hAnsi="Arial" w:cs="Arial"/>
          <w:spacing w:val="-3"/>
        </w:rPr>
        <w:t>a</w:t>
      </w:r>
      <w:r>
        <w:rPr>
          <w:rFonts w:ascii="Arial" w:eastAsia="Arial" w:hAnsi="Arial" w:cs="Arial"/>
          <w:spacing w:val="1"/>
        </w:rPr>
        <w:t>t</w:t>
      </w:r>
      <w:r>
        <w:rPr>
          <w:rFonts w:ascii="Arial" w:eastAsia="Arial" w:hAnsi="Arial" w:cs="Arial"/>
        </w:rPr>
        <w:t>abase</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w:t>
      </w:r>
      <w:r>
        <w:rPr>
          <w:rFonts w:ascii="Arial" w:eastAsia="Arial" w:hAnsi="Arial" w:cs="Arial"/>
          <w:spacing w:val="-3"/>
        </w:rPr>
        <w:t>a</w:t>
      </w:r>
      <w:r>
        <w:rPr>
          <w:rFonts w:ascii="Arial" w:eastAsia="Arial" w:hAnsi="Arial" w:cs="Arial"/>
        </w:rPr>
        <w:t>t a</w:t>
      </w:r>
      <w:r>
        <w:rPr>
          <w:rFonts w:ascii="Arial" w:eastAsia="Arial" w:hAnsi="Arial" w:cs="Arial"/>
          <w:spacing w:val="-1"/>
        </w:rPr>
        <w:t>ll</w:t>
      </w:r>
      <w:r>
        <w:rPr>
          <w:rFonts w:ascii="Arial" w:eastAsia="Arial" w:hAnsi="Arial" w:cs="Arial"/>
          <w:spacing w:val="2"/>
        </w:rPr>
        <w:t>o</w:t>
      </w:r>
      <w:r>
        <w:rPr>
          <w:rFonts w:ascii="Arial" w:eastAsia="Arial" w:hAnsi="Arial" w:cs="Arial"/>
          <w:spacing w:val="-4"/>
        </w:rPr>
        <w:t>w</w:t>
      </w:r>
      <w:r>
        <w:rPr>
          <w:rFonts w:ascii="Arial" w:eastAsia="Arial" w:hAnsi="Arial" w:cs="Arial"/>
        </w:rPr>
        <w:t>s</w:t>
      </w:r>
      <w:r>
        <w:rPr>
          <w:rFonts w:ascii="Arial" w:eastAsia="Arial" w:hAnsi="Arial" w:cs="Arial"/>
          <w:spacing w:val="1"/>
        </w:rPr>
        <w:t xml:space="preserve"> </w:t>
      </w:r>
      <w:r>
        <w:rPr>
          <w:rFonts w:ascii="Arial" w:eastAsia="Arial" w:hAnsi="Arial" w:cs="Arial"/>
        </w:rPr>
        <w:t>au</w:t>
      </w:r>
      <w:r>
        <w:rPr>
          <w:rFonts w:ascii="Arial" w:eastAsia="Arial" w:hAnsi="Arial" w:cs="Arial"/>
          <w:spacing w:val="1"/>
        </w:rPr>
        <w:t>t</w:t>
      </w:r>
      <w:r>
        <w:rPr>
          <w:rFonts w:ascii="Arial" w:eastAsia="Arial" w:hAnsi="Arial" w:cs="Arial"/>
        </w:rPr>
        <w:t>ho</w:t>
      </w:r>
      <w:r>
        <w:rPr>
          <w:rFonts w:ascii="Arial" w:eastAsia="Arial" w:hAnsi="Arial" w:cs="Arial"/>
          <w:spacing w:val="1"/>
        </w:rPr>
        <w:t>r</w:t>
      </w:r>
      <w:r>
        <w:rPr>
          <w:rFonts w:ascii="Arial" w:eastAsia="Arial" w:hAnsi="Arial" w:cs="Arial"/>
          <w:spacing w:val="-1"/>
        </w:rPr>
        <w:t>i</w:t>
      </w:r>
      <w:r>
        <w:rPr>
          <w:rFonts w:ascii="Arial" w:eastAsia="Arial" w:hAnsi="Arial" w:cs="Arial"/>
          <w:spacing w:val="-2"/>
        </w:rPr>
        <w:t>z</w:t>
      </w:r>
      <w:r>
        <w:rPr>
          <w:rFonts w:ascii="Arial" w:eastAsia="Arial" w:hAnsi="Arial" w:cs="Arial"/>
        </w:rPr>
        <w:t>ed</w:t>
      </w:r>
      <w:r>
        <w:rPr>
          <w:rFonts w:ascii="Arial" w:eastAsia="Arial" w:hAnsi="Arial" w:cs="Arial"/>
          <w:spacing w:val="1"/>
        </w:rPr>
        <w:t xml:space="preserve"> r</w:t>
      </w:r>
      <w:r>
        <w:rPr>
          <w:rFonts w:ascii="Arial" w:eastAsia="Arial" w:hAnsi="Arial" w:cs="Arial"/>
        </w:rPr>
        <w:t>esea</w:t>
      </w:r>
      <w:r>
        <w:rPr>
          <w:rFonts w:ascii="Arial" w:eastAsia="Arial" w:hAnsi="Arial" w:cs="Arial"/>
          <w:spacing w:val="-2"/>
        </w:rPr>
        <w:t>r</w:t>
      </w:r>
      <w:r>
        <w:rPr>
          <w:rFonts w:ascii="Arial" w:eastAsia="Arial" w:hAnsi="Arial" w:cs="Arial"/>
        </w:rPr>
        <w:t>ch</w:t>
      </w:r>
      <w:r>
        <w:rPr>
          <w:rFonts w:ascii="Arial" w:eastAsia="Arial" w:hAnsi="Arial" w:cs="Arial"/>
          <w:spacing w:val="1"/>
        </w:rPr>
        <w:t xml:space="preserve"> t</w:t>
      </w:r>
      <w:r>
        <w:rPr>
          <w:rFonts w:ascii="Arial" w:eastAsia="Arial" w:hAnsi="Arial" w:cs="Arial"/>
        </w:rPr>
        <w:t>e</w:t>
      </w:r>
      <w:r>
        <w:rPr>
          <w:rFonts w:ascii="Arial" w:eastAsia="Arial" w:hAnsi="Arial" w:cs="Arial"/>
          <w:spacing w:val="-3"/>
        </w:rPr>
        <w:t>a</w:t>
      </w:r>
      <w:r>
        <w:rPr>
          <w:rFonts w:ascii="Arial" w:eastAsia="Arial" w:hAnsi="Arial" w:cs="Arial"/>
        </w:rPr>
        <w:t xml:space="preserve">m </w:t>
      </w:r>
      <w:r>
        <w:rPr>
          <w:rFonts w:ascii="Arial" w:eastAsia="Arial" w:hAnsi="Arial" w:cs="Arial"/>
          <w:spacing w:val="1"/>
        </w:rPr>
        <w:t>m</w:t>
      </w:r>
      <w:r>
        <w:rPr>
          <w:rFonts w:ascii="Arial" w:eastAsia="Arial" w:hAnsi="Arial" w:cs="Arial"/>
          <w:spacing w:val="-3"/>
        </w:rPr>
        <w:t>e</w:t>
      </w:r>
      <w:r>
        <w:rPr>
          <w:rFonts w:ascii="Arial" w:eastAsia="Arial" w:hAnsi="Arial" w:cs="Arial"/>
          <w:spacing w:val="1"/>
        </w:rPr>
        <w:t>m</w:t>
      </w:r>
      <w:r>
        <w:rPr>
          <w:rFonts w:ascii="Arial" w:eastAsia="Arial" w:hAnsi="Arial" w:cs="Arial"/>
        </w:rPr>
        <w:t>be</w:t>
      </w:r>
      <w:r>
        <w:rPr>
          <w:rFonts w:ascii="Arial" w:eastAsia="Arial" w:hAnsi="Arial" w:cs="Arial"/>
          <w:spacing w:val="1"/>
        </w:rPr>
        <w:t>r</w:t>
      </w:r>
      <w:r>
        <w:rPr>
          <w:rFonts w:ascii="Arial" w:eastAsia="Arial" w:hAnsi="Arial" w:cs="Arial"/>
        </w:rPr>
        <w:t>s</w:t>
      </w:r>
      <w:r>
        <w:rPr>
          <w:rFonts w:ascii="Arial" w:eastAsia="Arial" w:hAnsi="Arial" w:cs="Arial"/>
          <w:spacing w:val="-1"/>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rPr>
        <w:t>ad</w:t>
      </w:r>
      <w:r>
        <w:rPr>
          <w:rFonts w:ascii="Arial" w:eastAsia="Arial" w:hAnsi="Arial" w:cs="Arial"/>
          <w:spacing w:val="-3"/>
        </w:rPr>
        <w:t>d</w:t>
      </w:r>
      <w:r>
        <w:rPr>
          <w:rFonts w:ascii="Arial" w:eastAsia="Arial" w:hAnsi="Arial" w:cs="Arial"/>
        </w:rPr>
        <w:t xml:space="preserve">, </w:t>
      </w:r>
      <w:r>
        <w:rPr>
          <w:rFonts w:ascii="Arial" w:eastAsia="Arial" w:hAnsi="Arial" w:cs="Arial"/>
          <w:spacing w:val="1"/>
        </w:rPr>
        <w:t>m</w:t>
      </w:r>
      <w:r>
        <w:rPr>
          <w:rFonts w:ascii="Arial" w:eastAsia="Arial" w:hAnsi="Arial" w:cs="Arial"/>
        </w:rPr>
        <w:t>od</w:t>
      </w:r>
      <w:r>
        <w:rPr>
          <w:rFonts w:ascii="Arial" w:eastAsia="Arial" w:hAnsi="Arial" w:cs="Arial"/>
          <w:spacing w:val="-4"/>
        </w:rPr>
        <w:t>i</w:t>
      </w:r>
      <w:r>
        <w:rPr>
          <w:rFonts w:ascii="Arial" w:eastAsia="Arial" w:hAnsi="Arial" w:cs="Arial"/>
          <w:spacing w:val="3"/>
        </w:rPr>
        <w:t>f</w:t>
      </w:r>
      <w:r>
        <w:rPr>
          <w:rFonts w:ascii="Arial" w:eastAsia="Arial" w:hAnsi="Arial" w:cs="Arial"/>
        </w:rPr>
        <w:t>y</w:t>
      </w:r>
      <w:r>
        <w:rPr>
          <w:rFonts w:ascii="Arial" w:eastAsia="Arial" w:hAnsi="Arial" w:cs="Arial"/>
          <w:spacing w:val="-1"/>
        </w:rPr>
        <w:t xml:space="preserve"> </w:t>
      </w:r>
      <w:r>
        <w:rPr>
          <w:rFonts w:ascii="Arial" w:eastAsia="Arial" w:hAnsi="Arial" w:cs="Arial"/>
        </w:rPr>
        <w:t>or de</w:t>
      </w:r>
      <w:r>
        <w:rPr>
          <w:rFonts w:ascii="Arial" w:eastAsia="Arial" w:hAnsi="Arial" w:cs="Arial"/>
          <w:spacing w:val="-1"/>
        </w:rPr>
        <w:t>l</w:t>
      </w:r>
      <w:r>
        <w:rPr>
          <w:rFonts w:ascii="Arial" w:eastAsia="Arial" w:hAnsi="Arial" w:cs="Arial"/>
        </w:rPr>
        <w:t>e</w:t>
      </w:r>
      <w:r>
        <w:rPr>
          <w:rFonts w:ascii="Arial" w:eastAsia="Arial" w:hAnsi="Arial" w:cs="Arial"/>
          <w:spacing w:val="1"/>
        </w:rPr>
        <w:t>t</w:t>
      </w:r>
      <w:r>
        <w:rPr>
          <w:rFonts w:ascii="Arial" w:eastAsia="Arial" w:hAnsi="Arial" w:cs="Arial"/>
        </w:rPr>
        <w:t>e</w:t>
      </w:r>
      <w:r>
        <w:rPr>
          <w:rFonts w:ascii="Arial" w:eastAsia="Arial" w:hAnsi="Arial" w:cs="Arial"/>
          <w:spacing w:val="-2"/>
        </w:rPr>
        <w:t xml:space="preserve"> </w:t>
      </w:r>
      <w:r>
        <w:rPr>
          <w:rFonts w:ascii="Arial" w:eastAsia="Arial" w:hAnsi="Arial" w:cs="Arial"/>
        </w:rPr>
        <w:t>c</w:t>
      </w:r>
      <w:r>
        <w:rPr>
          <w:rFonts w:ascii="Arial" w:eastAsia="Arial" w:hAnsi="Arial" w:cs="Arial"/>
          <w:spacing w:val="-1"/>
        </w:rPr>
        <w:t>li</w:t>
      </w:r>
      <w:r>
        <w:rPr>
          <w:rFonts w:ascii="Arial" w:eastAsia="Arial" w:hAnsi="Arial" w:cs="Arial"/>
        </w:rPr>
        <w:t>n</w:t>
      </w:r>
      <w:r>
        <w:rPr>
          <w:rFonts w:ascii="Arial" w:eastAsia="Arial" w:hAnsi="Arial" w:cs="Arial"/>
          <w:spacing w:val="-1"/>
        </w:rPr>
        <w:t>i</w:t>
      </w:r>
      <w:r>
        <w:rPr>
          <w:rFonts w:ascii="Arial" w:eastAsia="Arial" w:hAnsi="Arial" w:cs="Arial"/>
        </w:rPr>
        <w:t xml:space="preserve">cal </w:t>
      </w:r>
      <w:r>
        <w:rPr>
          <w:rFonts w:ascii="Arial" w:eastAsia="Arial" w:hAnsi="Arial" w:cs="Arial"/>
          <w:spacing w:val="1"/>
        </w:rPr>
        <w:t>r</w:t>
      </w:r>
      <w:r>
        <w:rPr>
          <w:rFonts w:ascii="Arial" w:eastAsia="Arial" w:hAnsi="Arial" w:cs="Arial"/>
        </w:rPr>
        <w:t>esea</w:t>
      </w:r>
      <w:r>
        <w:rPr>
          <w:rFonts w:ascii="Arial" w:eastAsia="Arial" w:hAnsi="Arial" w:cs="Arial"/>
          <w:spacing w:val="1"/>
        </w:rPr>
        <w:t>r</w:t>
      </w:r>
      <w:r>
        <w:rPr>
          <w:rFonts w:ascii="Arial" w:eastAsia="Arial" w:hAnsi="Arial" w:cs="Arial"/>
        </w:rPr>
        <w:t>ch</w:t>
      </w:r>
      <w:r>
        <w:rPr>
          <w:rFonts w:ascii="Arial" w:eastAsia="Arial" w:hAnsi="Arial" w:cs="Arial"/>
          <w:spacing w:val="-2"/>
        </w:rPr>
        <w:t xml:space="preserve"> </w:t>
      </w:r>
      <w:r>
        <w:rPr>
          <w:rFonts w:ascii="Arial" w:eastAsia="Arial" w:hAnsi="Arial" w:cs="Arial"/>
        </w:rPr>
        <w:t>da</w:t>
      </w:r>
      <w:r>
        <w:rPr>
          <w:rFonts w:ascii="Arial" w:eastAsia="Arial" w:hAnsi="Arial" w:cs="Arial"/>
          <w:spacing w:val="1"/>
        </w:rPr>
        <w:t>t</w:t>
      </w:r>
      <w:r>
        <w:rPr>
          <w:rFonts w:ascii="Arial" w:eastAsia="Arial" w:hAnsi="Arial" w:cs="Arial"/>
          <w:spacing w:val="-3"/>
        </w:rPr>
        <w:t>a</w:t>
      </w:r>
      <w:r>
        <w:rPr>
          <w:rFonts w:ascii="Arial" w:eastAsia="Arial" w:hAnsi="Arial" w:cs="Arial"/>
        </w:rPr>
        <w:t xml:space="preserve">. </w:t>
      </w:r>
      <w:r>
        <w:rPr>
          <w:rFonts w:ascii="Arial" w:eastAsia="Arial" w:hAnsi="Arial" w:cs="Arial"/>
          <w:spacing w:val="1"/>
        </w:rPr>
        <w:t xml:space="preserve"> </w:t>
      </w:r>
      <w:r w:rsidRPr="00D14D37">
        <w:rPr>
          <w:rFonts w:ascii="Arial" w:eastAsia="Arial" w:hAnsi="Arial" w:cs="Arial"/>
          <w:spacing w:val="-1"/>
          <w:highlight w:val="yellow"/>
        </w:rPr>
        <w:t>A</w:t>
      </w:r>
      <w:r w:rsidRPr="00D14D37">
        <w:rPr>
          <w:rFonts w:ascii="Arial" w:eastAsia="Arial" w:hAnsi="Arial" w:cs="Arial"/>
          <w:highlight w:val="yellow"/>
        </w:rPr>
        <w:t>ny</w:t>
      </w:r>
      <w:r w:rsidRPr="00D14D37">
        <w:rPr>
          <w:rFonts w:ascii="Arial" w:eastAsia="Arial" w:hAnsi="Arial" w:cs="Arial"/>
          <w:spacing w:val="-1"/>
          <w:highlight w:val="yellow"/>
        </w:rPr>
        <w:t xml:space="preserve"> </w:t>
      </w:r>
      <w:r w:rsidRPr="00D14D37">
        <w:rPr>
          <w:rFonts w:ascii="Arial" w:eastAsia="Arial" w:hAnsi="Arial" w:cs="Arial"/>
          <w:highlight w:val="yellow"/>
        </w:rPr>
        <w:t>da</w:t>
      </w:r>
      <w:r w:rsidRPr="00D14D37">
        <w:rPr>
          <w:rFonts w:ascii="Arial" w:eastAsia="Arial" w:hAnsi="Arial" w:cs="Arial"/>
          <w:spacing w:val="1"/>
          <w:highlight w:val="yellow"/>
        </w:rPr>
        <w:t>t</w:t>
      </w:r>
      <w:r w:rsidRPr="00D14D37">
        <w:rPr>
          <w:rFonts w:ascii="Arial" w:eastAsia="Arial" w:hAnsi="Arial" w:cs="Arial"/>
          <w:highlight w:val="yellow"/>
        </w:rPr>
        <w:t>a</w:t>
      </w:r>
      <w:r w:rsidRPr="00D14D37">
        <w:rPr>
          <w:rFonts w:ascii="Arial" w:eastAsia="Arial" w:hAnsi="Arial" w:cs="Arial"/>
          <w:spacing w:val="-2"/>
          <w:highlight w:val="yellow"/>
        </w:rPr>
        <w:t xml:space="preserve"> </w:t>
      </w:r>
      <w:r w:rsidRPr="00D14D37">
        <w:rPr>
          <w:rFonts w:ascii="Arial" w:eastAsia="Arial" w:hAnsi="Arial" w:cs="Arial"/>
          <w:highlight w:val="yellow"/>
        </w:rPr>
        <w:t>en</w:t>
      </w:r>
      <w:r w:rsidRPr="00D14D37">
        <w:rPr>
          <w:rFonts w:ascii="Arial" w:eastAsia="Arial" w:hAnsi="Arial" w:cs="Arial"/>
          <w:spacing w:val="1"/>
          <w:highlight w:val="yellow"/>
        </w:rPr>
        <w:t>t</w:t>
      </w:r>
      <w:r w:rsidRPr="00D14D37">
        <w:rPr>
          <w:rFonts w:ascii="Arial" w:eastAsia="Arial" w:hAnsi="Arial" w:cs="Arial"/>
          <w:spacing w:val="-3"/>
          <w:highlight w:val="yellow"/>
        </w:rPr>
        <w:t>e</w:t>
      </w:r>
      <w:r w:rsidRPr="00D14D37">
        <w:rPr>
          <w:rFonts w:ascii="Arial" w:eastAsia="Arial" w:hAnsi="Arial" w:cs="Arial"/>
          <w:spacing w:val="1"/>
          <w:highlight w:val="yellow"/>
        </w:rPr>
        <w:t>r</w:t>
      </w:r>
      <w:r w:rsidRPr="00D14D37">
        <w:rPr>
          <w:rFonts w:ascii="Arial" w:eastAsia="Arial" w:hAnsi="Arial" w:cs="Arial"/>
          <w:highlight w:val="yellow"/>
        </w:rPr>
        <w:t>ed</w:t>
      </w:r>
      <w:r w:rsidRPr="00D14D37">
        <w:rPr>
          <w:rFonts w:ascii="Arial" w:eastAsia="Arial" w:hAnsi="Arial" w:cs="Arial"/>
          <w:spacing w:val="1"/>
          <w:highlight w:val="yellow"/>
        </w:rPr>
        <w:t xml:space="preserve"> </w:t>
      </w:r>
      <w:r w:rsidRPr="00D14D37">
        <w:rPr>
          <w:rFonts w:ascii="Arial" w:eastAsia="Arial" w:hAnsi="Arial" w:cs="Arial"/>
          <w:spacing w:val="-1"/>
          <w:highlight w:val="yellow"/>
        </w:rPr>
        <w:t>i</w:t>
      </w:r>
      <w:r w:rsidRPr="00D14D37">
        <w:rPr>
          <w:rFonts w:ascii="Arial" w:eastAsia="Arial" w:hAnsi="Arial" w:cs="Arial"/>
          <w:highlight w:val="yellow"/>
        </w:rPr>
        <w:t>n</w:t>
      </w:r>
      <w:r w:rsidRPr="00D14D37">
        <w:rPr>
          <w:rFonts w:ascii="Arial" w:eastAsia="Arial" w:hAnsi="Arial" w:cs="Arial"/>
          <w:spacing w:val="-2"/>
          <w:highlight w:val="yellow"/>
        </w:rPr>
        <w:t xml:space="preserve"> </w:t>
      </w:r>
      <w:r w:rsidRPr="00D14D37">
        <w:rPr>
          <w:rFonts w:ascii="Arial" w:eastAsia="Arial" w:hAnsi="Arial" w:cs="Arial"/>
          <w:spacing w:val="1"/>
          <w:highlight w:val="yellow"/>
        </w:rPr>
        <w:t>t</w:t>
      </w:r>
      <w:r w:rsidRPr="00D14D37">
        <w:rPr>
          <w:rFonts w:ascii="Arial" w:eastAsia="Arial" w:hAnsi="Arial" w:cs="Arial"/>
          <w:highlight w:val="yellow"/>
        </w:rPr>
        <w:t>h</w:t>
      </w:r>
      <w:r w:rsidRPr="00D14D37">
        <w:rPr>
          <w:rFonts w:ascii="Arial" w:eastAsia="Arial" w:hAnsi="Arial" w:cs="Arial"/>
          <w:spacing w:val="-1"/>
          <w:highlight w:val="yellow"/>
        </w:rPr>
        <w:t>i</w:t>
      </w:r>
      <w:r w:rsidRPr="00D14D37">
        <w:rPr>
          <w:rFonts w:ascii="Arial" w:eastAsia="Arial" w:hAnsi="Arial" w:cs="Arial"/>
          <w:highlight w:val="yellow"/>
        </w:rPr>
        <w:t>s</w:t>
      </w:r>
      <w:r w:rsidRPr="00D14D37">
        <w:rPr>
          <w:rFonts w:ascii="Arial" w:eastAsia="Arial" w:hAnsi="Arial" w:cs="Arial"/>
          <w:spacing w:val="-1"/>
          <w:highlight w:val="yellow"/>
        </w:rPr>
        <w:t xml:space="preserve"> </w:t>
      </w:r>
      <w:r w:rsidRPr="00D14D37">
        <w:rPr>
          <w:rFonts w:ascii="Arial" w:eastAsia="Arial" w:hAnsi="Arial" w:cs="Arial"/>
          <w:spacing w:val="1"/>
          <w:highlight w:val="yellow"/>
        </w:rPr>
        <w:t>m</w:t>
      </w:r>
      <w:r w:rsidRPr="00D14D37">
        <w:rPr>
          <w:rFonts w:ascii="Arial" w:eastAsia="Arial" w:hAnsi="Arial" w:cs="Arial"/>
          <w:highlight w:val="yellow"/>
        </w:rPr>
        <w:t>ode</w:t>
      </w:r>
      <w:r w:rsidRPr="00D14D37">
        <w:rPr>
          <w:rFonts w:ascii="Arial" w:eastAsia="Arial" w:hAnsi="Arial" w:cs="Arial"/>
          <w:spacing w:val="1"/>
          <w:highlight w:val="yellow"/>
        </w:rPr>
        <w:t xml:space="preserve"> </w:t>
      </w:r>
      <w:r w:rsidRPr="00D14D37">
        <w:rPr>
          <w:rFonts w:ascii="Arial" w:eastAsia="Arial" w:hAnsi="Arial" w:cs="Arial"/>
          <w:spacing w:val="-3"/>
          <w:highlight w:val="yellow"/>
        </w:rPr>
        <w:t>w</w:t>
      </w:r>
      <w:r w:rsidRPr="00D14D37">
        <w:rPr>
          <w:rFonts w:ascii="Arial" w:eastAsia="Arial" w:hAnsi="Arial" w:cs="Arial"/>
          <w:spacing w:val="-1"/>
          <w:highlight w:val="yellow"/>
        </w:rPr>
        <w:t>il</w:t>
      </w:r>
      <w:r w:rsidRPr="00D14D37">
        <w:rPr>
          <w:rFonts w:ascii="Arial" w:eastAsia="Arial" w:hAnsi="Arial" w:cs="Arial"/>
          <w:highlight w:val="yellow"/>
        </w:rPr>
        <w:t>l</w:t>
      </w:r>
      <w:r w:rsidRPr="00D14D37">
        <w:rPr>
          <w:rFonts w:ascii="Arial" w:eastAsia="Arial" w:hAnsi="Arial" w:cs="Arial"/>
          <w:spacing w:val="3"/>
          <w:highlight w:val="yellow"/>
        </w:rPr>
        <w:t xml:space="preserve"> </w:t>
      </w:r>
      <w:r w:rsidRPr="00D14D37">
        <w:rPr>
          <w:rFonts w:ascii="Arial" w:eastAsia="Arial" w:hAnsi="Arial" w:cs="Arial"/>
          <w:highlight w:val="yellow"/>
        </w:rPr>
        <w:t>be</w:t>
      </w:r>
      <w:r w:rsidRPr="00D14D37">
        <w:rPr>
          <w:rFonts w:ascii="Arial" w:eastAsia="Arial" w:hAnsi="Arial" w:cs="Arial"/>
          <w:spacing w:val="1"/>
          <w:highlight w:val="yellow"/>
        </w:rPr>
        <w:t xml:space="preserve"> </w:t>
      </w:r>
      <w:r w:rsidRPr="00D14D37">
        <w:rPr>
          <w:rFonts w:ascii="Arial" w:eastAsia="Arial" w:hAnsi="Arial" w:cs="Arial"/>
          <w:spacing w:val="-3"/>
          <w:highlight w:val="yellow"/>
        </w:rPr>
        <w:t>p</w:t>
      </w:r>
      <w:r w:rsidRPr="00D14D37">
        <w:rPr>
          <w:rFonts w:ascii="Arial" w:eastAsia="Arial" w:hAnsi="Arial" w:cs="Arial"/>
          <w:spacing w:val="1"/>
          <w:highlight w:val="yellow"/>
        </w:rPr>
        <w:t>r</w:t>
      </w:r>
      <w:r w:rsidRPr="00D14D37">
        <w:rPr>
          <w:rFonts w:ascii="Arial" w:eastAsia="Arial" w:hAnsi="Arial" w:cs="Arial"/>
          <w:highlight w:val="yellow"/>
        </w:rPr>
        <w:t>o</w:t>
      </w:r>
      <w:r w:rsidRPr="00D14D37">
        <w:rPr>
          <w:rFonts w:ascii="Arial" w:eastAsia="Arial" w:hAnsi="Arial" w:cs="Arial"/>
          <w:spacing w:val="1"/>
          <w:highlight w:val="yellow"/>
        </w:rPr>
        <w:t>t</w:t>
      </w:r>
      <w:r w:rsidRPr="00D14D37">
        <w:rPr>
          <w:rFonts w:ascii="Arial" w:eastAsia="Arial" w:hAnsi="Arial" w:cs="Arial"/>
          <w:highlight w:val="yellow"/>
        </w:rPr>
        <w:t>e</w:t>
      </w:r>
      <w:r w:rsidRPr="00D14D37">
        <w:rPr>
          <w:rFonts w:ascii="Arial" w:eastAsia="Arial" w:hAnsi="Arial" w:cs="Arial"/>
          <w:spacing w:val="-2"/>
          <w:highlight w:val="yellow"/>
        </w:rPr>
        <w:t>c</w:t>
      </w:r>
      <w:r w:rsidRPr="00D14D37">
        <w:rPr>
          <w:rFonts w:ascii="Arial" w:eastAsia="Arial" w:hAnsi="Arial" w:cs="Arial"/>
          <w:spacing w:val="1"/>
          <w:highlight w:val="yellow"/>
        </w:rPr>
        <w:t>t</w:t>
      </w:r>
      <w:r w:rsidRPr="00D14D37">
        <w:rPr>
          <w:rFonts w:ascii="Arial" w:eastAsia="Arial" w:hAnsi="Arial" w:cs="Arial"/>
          <w:highlight w:val="yellow"/>
        </w:rPr>
        <w:t>ed</w:t>
      </w:r>
      <w:r w:rsidRPr="00D14D37">
        <w:rPr>
          <w:rFonts w:ascii="Arial" w:eastAsia="Arial" w:hAnsi="Arial" w:cs="Arial"/>
          <w:spacing w:val="1"/>
          <w:highlight w:val="yellow"/>
        </w:rPr>
        <w:t xml:space="preserve"> </w:t>
      </w:r>
      <w:r w:rsidRPr="00D14D37">
        <w:rPr>
          <w:rFonts w:ascii="Arial" w:eastAsia="Arial" w:hAnsi="Arial" w:cs="Arial"/>
          <w:highlight w:val="yellow"/>
        </w:rPr>
        <w:t>by</w:t>
      </w:r>
      <w:r w:rsidRPr="00D14D37">
        <w:rPr>
          <w:rFonts w:ascii="Arial" w:eastAsia="Arial" w:hAnsi="Arial" w:cs="Arial"/>
          <w:spacing w:val="-4"/>
          <w:highlight w:val="yellow"/>
        </w:rPr>
        <w:t xml:space="preserve"> </w:t>
      </w:r>
      <w:r w:rsidRPr="00D14D37">
        <w:rPr>
          <w:rFonts w:ascii="Arial" w:eastAsia="Arial" w:hAnsi="Arial" w:cs="Arial"/>
          <w:spacing w:val="1"/>
          <w:highlight w:val="yellow"/>
        </w:rPr>
        <w:t>r</w:t>
      </w:r>
      <w:r w:rsidRPr="00D14D37">
        <w:rPr>
          <w:rFonts w:ascii="Arial" w:eastAsia="Arial" w:hAnsi="Arial" w:cs="Arial"/>
          <w:spacing w:val="-3"/>
          <w:highlight w:val="yellow"/>
        </w:rPr>
        <w:t>e</w:t>
      </w:r>
      <w:r w:rsidRPr="00D14D37">
        <w:rPr>
          <w:rFonts w:ascii="Arial" w:eastAsia="Arial" w:hAnsi="Arial" w:cs="Arial"/>
          <w:spacing w:val="2"/>
          <w:highlight w:val="yellow"/>
        </w:rPr>
        <w:t>g</w:t>
      </w:r>
      <w:r w:rsidRPr="00D14D37">
        <w:rPr>
          <w:rFonts w:ascii="Arial" w:eastAsia="Arial" w:hAnsi="Arial" w:cs="Arial"/>
          <w:highlight w:val="yellow"/>
        </w:rPr>
        <w:t>u</w:t>
      </w:r>
      <w:r w:rsidRPr="00D14D37">
        <w:rPr>
          <w:rFonts w:ascii="Arial" w:eastAsia="Arial" w:hAnsi="Arial" w:cs="Arial"/>
          <w:spacing w:val="-1"/>
          <w:highlight w:val="yellow"/>
        </w:rPr>
        <w:t>l</w:t>
      </w:r>
      <w:r w:rsidRPr="00D14D37">
        <w:rPr>
          <w:rFonts w:ascii="Arial" w:eastAsia="Arial" w:hAnsi="Arial" w:cs="Arial"/>
          <w:highlight w:val="yellow"/>
        </w:rPr>
        <w:t xml:space="preserve">ar </w:t>
      </w:r>
      <w:r w:rsidRPr="00D14D37">
        <w:rPr>
          <w:rFonts w:ascii="Arial" w:eastAsia="Arial" w:hAnsi="Arial" w:cs="Arial"/>
          <w:spacing w:val="1"/>
          <w:highlight w:val="yellow"/>
        </w:rPr>
        <w:t>m</w:t>
      </w:r>
      <w:r w:rsidRPr="00D14D37">
        <w:rPr>
          <w:rFonts w:ascii="Arial" w:eastAsia="Arial" w:hAnsi="Arial" w:cs="Arial"/>
          <w:spacing w:val="-1"/>
          <w:highlight w:val="yellow"/>
        </w:rPr>
        <w:t>i</w:t>
      </w:r>
      <w:r w:rsidRPr="00D14D37">
        <w:rPr>
          <w:rFonts w:ascii="Arial" w:eastAsia="Arial" w:hAnsi="Arial" w:cs="Arial"/>
          <w:spacing w:val="1"/>
          <w:highlight w:val="yellow"/>
        </w:rPr>
        <w:t>rr</w:t>
      </w:r>
      <w:r w:rsidRPr="00D14D37">
        <w:rPr>
          <w:rFonts w:ascii="Arial" w:eastAsia="Arial" w:hAnsi="Arial" w:cs="Arial"/>
          <w:spacing w:val="-3"/>
          <w:highlight w:val="yellow"/>
        </w:rPr>
        <w:t>o</w:t>
      </w:r>
      <w:r w:rsidRPr="00D14D37">
        <w:rPr>
          <w:rFonts w:ascii="Arial" w:eastAsia="Arial" w:hAnsi="Arial" w:cs="Arial"/>
          <w:spacing w:val="1"/>
          <w:highlight w:val="yellow"/>
        </w:rPr>
        <w:t>r</w:t>
      </w:r>
      <w:r w:rsidRPr="00D14D37">
        <w:rPr>
          <w:rFonts w:ascii="Arial" w:eastAsia="Arial" w:hAnsi="Arial" w:cs="Arial"/>
          <w:spacing w:val="-1"/>
          <w:highlight w:val="yellow"/>
        </w:rPr>
        <w:t>i</w:t>
      </w:r>
      <w:r w:rsidRPr="00D14D37">
        <w:rPr>
          <w:rFonts w:ascii="Arial" w:eastAsia="Arial" w:hAnsi="Arial" w:cs="Arial"/>
          <w:highlight w:val="yellow"/>
        </w:rPr>
        <w:t>ng</w:t>
      </w:r>
      <w:r w:rsidRPr="00D14D37">
        <w:rPr>
          <w:rFonts w:ascii="Arial" w:eastAsia="Arial" w:hAnsi="Arial" w:cs="Arial"/>
          <w:spacing w:val="1"/>
          <w:highlight w:val="yellow"/>
        </w:rPr>
        <w:t xml:space="preserve"> t</w:t>
      </w:r>
      <w:r w:rsidRPr="00D14D37">
        <w:rPr>
          <w:rFonts w:ascii="Arial" w:eastAsia="Arial" w:hAnsi="Arial" w:cs="Arial"/>
          <w:highlight w:val="yellow"/>
        </w:rPr>
        <w:t>o</w:t>
      </w:r>
      <w:r w:rsidRPr="00D14D37">
        <w:rPr>
          <w:rFonts w:ascii="Arial" w:eastAsia="Arial" w:hAnsi="Arial" w:cs="Arial"/>
          <w:spacing w:val="-2"/>
          <w:highlight w:val="yellow"/>
        </w:rPr>
        <w:t xml:space="preserve"> </w:t>
      </w:r>
      <w:r w:rsidRPr="00D14D37">
        <w:rPr>
          <w:rFonts w:ascii="Arial" w:eastAsia="Arial" w:hAnsi="Arial" w:cs="Arial"/>
          <w:spacing w:val="-1"/>
          <w:highlight w:val="yellow"/>
        </w:rPr>
        <w:t>t</w:t>
      </w:r>
      <w:r w:rsidRPr="00D14D37">
        <w:rPr>
          <w:rFonts w:ascii="Arial" w:eastAsia="Arial" w:hAnsi="Arial" w:cs="Arial"/>
          <w:highlight w:val="yellow"/>
        </w:rPr>
        <w:t>he</w:t>
      </w:r>
      <w:r w:rsidRPr="00D14D37">
        <w:rPr>
          <w:rFonts w:ascii="Arial" w:eastAsia="Arial" w:hAnsi="Arial" w:cs="Arial"/>
          <w:spacing w:val="1"/>
          <w:highlight w:val="yellow"/>
        </w:rPr>
        <w:t xml:space="preserve"> </w:t>
      </w:r>
      <w:r w:rsidRPr="00D14D37">
        <w:rPr>
          <w:rFonts w:ascii="Arial" w:eastAsia="Arial" w:hAnsi="Arial" w:cs="Arial"/>
          <w:spacing w:val="-2"/>
          <w:highlight w:val="yellow"/>
        </w:rPr>
        <w:t>s</w:t>
      </w:r>
      <w:r w:rsidRPr="00D14D37">
        <w:rPr>
          <w:rFonts w:ascii="Arial" w:eastAsia="Arial" w:hAnsi="Arial" w:cs="Arial"/>
          <w:spacing w:val="1"/>
          <w:highlight w:val="yellow"/>
        </w:rPr>
        <w:t>t</w:t>
      </w:r>
      <w:r w:rsidRPr="00D14D37">
        <w:rPr>
          <w:rFonts w:ascii="Arial" w:eastAsia="Arial" w:hAnsi="Arial" w:cs="Arial"/>
          <w:highlight w:val="yellow"/>
        </w:rPr>
        <w:t>and</w:t>
      </w:r>
      <w:r w:rsidRPr="00D14D37">
        <w:rPr>
          <w:rFonts w:ascii="Arial" w:eastAsia="Arial" w:hAnsi="Arial" w:cs="Arial"/>
          <w:spacing w:val="3"/>
          <w:highlight w:val="yellow"/>
        </w:rPr>
        <w:t>-</w:t>
      </w:r>
      <w:r w:rsidRPr="00D14D37">
        <w:rPr>
          <w:rFonts w:ascii="Arial" w:eastAsia="Arial" w:hAnsi="Arial" w:cs="Arial"/>
          <w:highlight w:val="yellow"/>
        </w:rPr>
        <w:t>by se</w:t>
      </w:r>
      <w:r w:rsidRPr="00D14D37">
        <w:rPr>
          <w:rFonts w:ascii="Arial" w:eastAsia="Arial" w:hAnsi="Arial" w:cs="Arial"/>
          <w:spacing w:val="1"/>
          <w:highlight w:val="yellow"/>
        </w:rPr>
        <w:t>r</w:t>
      </w:r>
      <w:r w:rsidRPr="00D14D37">
        <w:rPr>
          <w:rFonts w:ascii="Arial" w:eastAsia="Arial" w:hAnsi="Arial" w:cs="Arial"/>
          <w:spacing w:val="-2"/>
          <w:highlight w:val="yellow"/>
        </w:rPr>
        <w:t>v</w:t>
      </w:r>
      <w:r w:rsidRPr="00D14D37">
        <w:rPr>
          <w:rFonts w:ascii="Arial" w:eastAsia="Arial" w:hAnsi="Arial" w:cs="Arial"/>
          <w:highlight w:val="yellow"/>
        </w:rPr>
        <w:t>er</w:t>
      </w:r>
      <w:r w:rsidRPr="00D14D37">
        <w:rPr>
          <w:rFonts w:ascii="Arial" w:eastAsia="Arial" w:hAnsi="Arial" w:cs="Arial"/>
          <w:spacing w:val="2"/>
          <w:highlight w:val="yellow"/>
        </w:rPr>
        <w:t xml:space="preserve"> </w:t>
      </w:r>
      <w:r w:rsidRPr="00D14D37">
        <w:rPr>
          <w:rFonts w:ascii="Arial" w:eastAsia="Arial" w:hAnsi="Arial" w:cs="Arial"/>
          <w:highlight w:val="yellow"/>
        </w:rPr>
        <w:t>and</w:t>
      </w:r>
      <w:r w:rsidRPr="00D14D37">
        <w:rPr>
          <w:rFonts w:ascii="Arial" w:eastAsia="Arial" w:hAnsi="Arial" w:cs="Arial"/>
          <w:spacing w:val="1"/>
          <w:highlight w:val="yellow"/>
        </w:rPr>
        <w:t xml:space="preserve"> </w:t>
      </w:r>
      <w:r w:rsidRPr="00D14D37">
        <w:rPr>
          <w:rFonts w:ascii="Arial" w:eastAsia="Arial" w:hAnsi="Arial" w:cs="Arial"/>
          <w:highlight w:val="yellow"/>
        </w:rPr>
        <w:t>p</w:t>
      </w:r>
      <w:r w:rsidRPr="00D14D37">
        <w:rPr>
          <w:rFonts w:ascii="Arial" w:eastAsia="Arial" w:hAnsi="Arial" w:cs="Arial"/>
          <w:spacing w:val="-3"/>
          <w:highlight w:val="yellow"/>
        </w:rPr>
        <w:t>e</w:t>
      </w:r>
      <w:r w:rsidRPr="00D14D37">
        <w:rPr>
          <w:rFonts w:ascii="Arial" w:eastAsia="Arial" w:hAnsi="Arial" w:cs="Arial"/>
          <w:spacing w:val="1"/>
          <w:highlight w:val="yellow"/>
        </w:rPr>
        <w:t>r</w:t>
      </w:r>
      <w:r w:rsidRPr="00D14D37">
        <w:rPr>
          <w:rFonts w:ascii="Arial" w:eastAsia="Arial" w:hAnsi="Arial" w:cs="Arial"/>
          <w:spacing w:val="-1"/>
          <w:highlight w:val="yellow"/>
        </w:rPr>
        <w:t>i</w:t>
      </w:r>
      <w:r w:rsidRPr="00D14D37">
        <w:rPr>
          <w:rFonts w:ascii="Arial" w:eastAsia="Arial" w:hAnsi="Arial" w:cs="Arial"/>
          <w:highlight w:val="yellow"/>
        </w:rPr>
        <w:t>od</w:t>
      </w:r>
      <w:r w:rsidRPr="00D14D37">
        <w:rPr>
          <w:rFonts w:ascii="Arial" w:eastAsia="Arial" w:hAnsi="Arial" w:cs="Arial"/>
          <w:spacing w:val="-1"/>
          <w:highlight w:val="yellow"/>
        </w:rPr>
        <w:t>i</w:t>
      </w:r>
      <w:r w:rsidRPr="00D14D37">
        <w:rPr>
          <w:rFonts w:ascii="Arial" w:eastAsia="Arial" w:hAnsi="Arial" w:cs="Arial"/>
          <w:highlight w:val="yellow"/>
        </w:rPr>
        <w:t>c</w:t>
      </w:r>
      <w:r w:rsidRPr="00D14D37">
        <w:rPr>
          <w:rFonts w:ascii="Arial" w:eastAsia="Arial" w:hAnsi="Arial" w:cs="Arial"/>
          <w:spacing w:val="1"/>
          <w:highlight w:val="yellow"/>
        </w:rPr>
        <w:t xml:space="preserve"> </w:t>
      </w:r>
      <w:r w:rsidRPr="00D14D37">
        <w:rPr>
          <w:rFonts w:ascii="Arial" w:eastAsia="Arial" w:hAnsi="Arial" w:cs="Arial"/>
          <w:highlight w:val="yellow"/>
        </w:rPr>
        <w:t>ba</w:t>
      </w:r>
      <w:r w:rsidRPr="00D14D37">
        <w:rPr>
          <w:rFonts w:ascii="Arial" w:eastAsia="Arial" w:hAnsi="Arial" w:cs="Arial"/>
          <w:spacing w:val="-2"/>
          <w:highlight w:val="yellow"/>
        </w:rPr>
        <w:t>c</w:t>
      </w:r>
      <w:r w:rsidRPr="00D14D37">
        <w:rPr>
          <w:rFonts w:ascii="Arial" w:eastAsia="Arial" w:hAnsi="Arial" w:cs="Arial"/>
          <w:highlight w:val="yellow"/>
        </w:rPr>
        <w:t>kups.</w:t>
      </w:r>
      <w:r>
        <w:rPr>
          <w:rFonts w:ascii="Arial" w:eastAsia="Arial" w:hAnsi="Arial" w:cs="Arial"/>
        </w:rPr>
        <w:t xml:space="preserve"> </w:t>
      </w:r>
      <w:r>
        <w:rPr>
          <w:rFonts w:ascii="Arial" w:eastAsia="Arial" w:hAnsi="Arial" w:cs="Arial"/>
          <w:spacing w:val="1"/>
        </w:rPr>
        <w:t xml:space="preserve"> </w:t>
      </w:r>
      <w:r>
        <w:rPr>
          <w:rFonts w:ascii="Arial" w:eastAsia="Arial" w:hAnsi="Arial" w:cs="Arial"/>
          <w:spacing w:val="-1"/>
        </w:rPr>
        <w:t>A</w:t>
      </w:r>
      <w:r>
        <w:rPr>
          <w:rFonts w:ascii="Arial" w:eastAsia="Arial" w:hAnsi="Arial" w:cs="Arial"/>
        </w:rPr>
        <w:t>ny</w:t>
      </w:r>
      <w:r>
        <w:rPr>
          <w:rFonts w:ascii="Arial" w:eastAsia="Arial" w:hAnsi="Arial" w:cs="Arial"/>
          <w:spacing w:val="-1"/>
        </w:rPr>
        <w:t xml:space="preserve"> </w:t>
      </w:r>
      <w:r>
        <w:rPr>
          <w:rFonts w:ascii="Arial" w:eastAsia="Arial" w:hAnsi="Arial" w:cs="Arial"/>
          <w:spacing w:val="1"/>
        </w:rPr>
        <w:t>m</w:t>
      </w:r>
      <w:r>
        <w:rPr>
          <w:rFonts w:ascii="Arial" w:eastAsia="Arial" w:hAnsi="Arial" w:cs="Arial"/>
        </w:rPr>
        <w:t>od</w:t>
      </w:r>
      <w:r>
        <w:rPr>
          <w:rFonts w:ascii="Arial" w:eastAsia="Arial" w:hAnsi="Arial" w:cs="Arial"/>
          <w:spacing w:val="-4"/>
        </w:rPr>
        <w:t>i</w:t>
      </w:r>
      <w:r>
        <w:rPr>
          <w:rFonts w:ascii="Arial" w:eastAsia="Arial" w:hAnsi="Arial" w:cs="Arial"/>
          <w:spacing w:val="3"/>
        </w:rPr>
        <w:t>f</w:t>
      </w:r>
      <w:r>
        <w:rPr>
          <w:rFonts w:ascii="Arial" w:eastAsia="Arial" w:hAnsi="Arial" w:cs="Arial"/>
          <w:spacing w:val="-1"/>
        </w:rPr>
        <w:t>i</w:t>
      </w:r>
      <w:r>
        <w:rPr>
          <w:rFonts w:ascii="Arial" w:eastAsia="Arial" w:hAnsi="Arial" w:cs="Arial"/>
        </w:rPr>
        <w:t>c</w:t>
      </w:r>
      <w:r>
        <w:rPr>
          <w:rFonts w:ascii="Arial" w:eastAsia="Arial" w:hAnsi="Arial" w:cs="Arial"/>
          <w:spacing w:val="-3"/>
        </w:rPr>
        <w:t>a</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1"/>
        </w:rPr>
        <w:t xml:space="preserve"> t</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rPr>
        <w:t>da</w:t>
      </w:r>
      <w:r>
        <w:rPr>
          <w:rFonts w:ascii="Arial" w:eastAsia="Arial" w:hAnsi="Arial" w:cs="Arial"/>
          <w:spacing w:val="1"/>
        </w:rPr>
        <w:t>t</w:t>
      </w:r>
      <w:r>
        <w:rPr>
          <w:rFonts w:ascii="Arial" w:eastAsia="Arial" w:hAnsi="Arial" w:cs="Arial"/>
        </w:rPr>
        <w:t>a</w:t>
      </w:r>
      <w:r>
        <w:rPr>
          <w:rFonts w:ascii="Arial" w:eastAsia="Arial" w:hAnsi="Arial" w:cs="Arial"/>
          <w:spacing w:val="-2"/>
        </w:rPr>
        <w:t xml:space="preserve"> </w:t>
      </w:r>
      <w:r>
        <w:rPr>
          <w:rFonts w:ascii="Arial" w:eastAsia="Arial" w:hAnsi="Arial" w:cs="Arial"/>
        </w:rPr>
        <w:t>co</w:t>
      </w:r>
      <w:r>
        <w:rPr>
          <w:rFonts w:ascii="Arial" w:eastAsia="Arial" w:hAnsi="Arial" w:cs="Arial"/>
          <w:spacing w:val="-1"/>
        </w:rPr>
        <w:t>ll</w:t>
      </w:r>
      <w:r>
        <w:rPr>
          <w:rFonts w:ascii="Arial" w:eastAsia="Arial" w:hAnsi="Arial" w:cs="Arial"/>
        </w:rPr>
        <w:t>ec</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1"/>
        </w:rPr>
        <w:t xml:space="preserve"> </w:t>
      </w:r>
      <w:r>
        <w:rPr>
          <w:rFonts w:ascii="Arial" w:eastAsia="Arial" w:hAnsi="Arial" w:cs="Arial"/>
        </w:rPr>
        <w:t>des</w:t>
      </w:r>
      <w:r>
        <w:rPr>
          <w:rFonts w:ascii="Arial" w:eastAsia="Arial" w:hAnsi="Arial" w:cs="Arial"/>
          <w:spacing w:val="-4"/>
        </w:rPr>
        <w:t>i</w:t>
      </w:r>
      <w:r>
        <w:rPr>
          <w:rFonts w:ascii="Arial" w:eastAsia="Arial" w:hAnsi="Arial" w:cs="Arial"/>
        </w:rPr>
        <w:t>gn</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 xml:space="preserve"> t</w:t>
      </w:r>
      <w:r>
        <w:rPr>
          <w:rFonts w:ascii="Arial" w:eastAsia="Arial" w:hAnsi="Arial" w:cs="Arial"/>
        </w:rPr>
        <w:t>h</w:t>
      </w:r>
      <w:r>
        <w:rPr>
          <w:rFonts w:ascii="Arial" w:eastAsia="Arial" w:hAnsi="Arial" w:cs="Arial"/>
          <w:spacing w:val="-1"/>
        </w:rPr>
        <w:t>i</w:t>
      </w:r>
      <w:r>
        <w:rPr>
          <w:rFonts w:ascii="Arial" w:eastAsia="Arial" w:hAnsi="Arial" w:cs="Arial"/>
        </w:rPr>
        <w:t>s</w:t>
      </w:r>
      <w:r>
        <w:rPr>
          <w:rFonts w:ascii="Arial" w:eastAsia="Arial" w:hAnsi="Arial" w:cs="Arial"/>
          <w:spacing w:val="-1"/>
        </w:rPr>
        <w:t xml:space="preserve"> </w:t>
      </w:r>
      <w:r>
        <w:rPr>
          <w:rFonts w:ascii="Arial" w:eastAsia="Arial" w:hAnsi="Arial" w:cs="Arial"/>
          <w:spacing w:val="1"/>
        </w:rPr>
        <w:t>m</w:t>
      </w:r>
      <w:r>
        <w:rPr>
          <w:rFonts w:ascii="Arial" w:eastAsia="Arial" w:hAnsi="Arial" w:cs="Arial"/>
        </w:rPr>
        <w:t>ode</w:t>
      </w:r>
      <w:r>
        <w:rPr>
          <w:rFonts w:ascii="Arial" w:eastAsia="Arial" w:hAnsi="Arial" w:cs="Arial"/>
          <w:spacing w:val="-2"/>
        </w:rPr>
        <w:t xml:space="preserve"> </w:t>
      </w:r>
      <w:r>
        <w:rPr>
          <w:rFonts w:ascii="Arial" w:eastAsia="Arial" w:hAnsi="Arial" w:cs="Arial"/>
          <w:spacing w:val="-4"/>
        </w:rPr>
        <w:t>w</w:t>
      </w:r>
      <w:r>
        <w:rPr>
          <w:rFonts w:ascii="Arial" w:eastAsia="Arial" w:hAnsi="Arial" w:cs="Arial"/>
          <w:spacing w:val="2"/>
        </w:rPr>
        <w:t>i</w:t>
      </w:r>
      <w:r>
        <w:rPr>
          <w:rFonts w:ascii="Arial" w:eastAsia="Arial" w:hAnsi="Arial" w:cs="Arial"/>
          <w:spacing w:val="-1"/>
        </w:rPr>
        <w:t>l</w:t>
      </w:r>
      <w:r>
        <w:rPr>
          <w:rFonts w:ascii="Arial" w:eastAsia="Arial" w:hAnsi="Arial" w:cs="Arial"/>
        </w:rPr>
        <w:t>l need</w:t>
      </w:r>
      <w:r>
        <w:rPr>
          <w:rFonts w:ascii="Arial" w:eastAsia="Arial" w:hAnsi="Arial" w:cs="Arial"/>
          <w:spacing w:val="1"/>
        </w:rPr>
        <w:t xml:space="preserve"> t</w:t>
      </w:r>
      <w:r>
        <w:rPr>
          <w:rFonts w:ascii="Arial" w:eastAsia="Arial" w:hAnsi="Arial" w:cs="Arial"/>
        </w:rPr>
        <w:t>o</w:t>
      </w:r>
      <w:r>
        <w:rPr>
          <w:rFonts w:ascii="Arial" w:eastAsia="Arial" w:hAnsi="Arial" w:cs="Arial"/>
          <w:spacing w:val="1"/>
        </w:rPr>
        <w:t xml:space="preserve"> </w:t>
      </w:r>
      <w:r>
        <w:rPr>
          <w:rFonts w:ascii="Arial" w:eastAsia="Arial" w:hAnsi="Arial" w:cs="Arial"/>
        </w:rPr>
        <w:t>be app</w:t>
      </w:r>
      <w:r>
        <w:rPr>
          <w:rFonts w:ascii="Arial" w:eastAsia="Arial" w:hAnsi="Arial" w:cs="Arial"/>
          <w:spacing w:val="1"/>
        </w:rPr>
        <w:t>r</w:t>
      </w:r>
      <w:r>
        <w:rPr>
          <w:rFonts w:ascii="Arial" w:eastAsia="Arial" w:hAnsi="Arial" w:cs="Arial"/>
        </w:rPr>
        <w:t>o</w:t>
      </w:r>
      <w:r>
        <w:rPr>
          <w:rFonts w:ascii="Arial" w:eastAsia="Arial" w:hAnsi="Arial" w:cs="Arial"/>
          <w:spacing w:val="-2"/>
        </w:rPr>
        <w:t>v</w:t>
      </w:r>
      <w:r>
        <w:rPr>
          <w:rFonts w:ascii="Arial" w:eastAsia="Arial" w:hAnsi="Arial" w:cs="Arial"/>
        </w:rPr>
        <w:t>ed</w:t>
      </w:r>
      <w:r>
        <w:rPr>
          <w:rFonts w:ascii="Arial" w:eastAsia="Arial" w:hAnsi="Arial" w:cs="Arial"/>
          <w:spacing w:val="1"/>
        </w:rPr>
        <w:t xml:space="preserve"> </w:t>
      </w:r>
      <w:r>
        <w:rPr>
          <w:rFonts w:ascii="Arial" w:eastAsia="Arial" w:hAnsi="Arial" w:cs="Arial"/>
        </w:rPr>
        <w:t>by</w:t>
      </w:r>
      <w:r>
        <w:rPr>
          <w:rFonts w:ascii="Arial" w:eastAsia="Arial" w:hAnsi="Arial" w:cs="Arial"/>
          <w:spacing w:val="-1"/>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sidR="003D3073">
        <w:rPr>
          <w:rFonts w:ascii="Arial" w:eastAsia="Arial" w:hAnsi="Arial" w:cs="Arial"/>
          <w:spacing w:val="1"/>
        </w:rPr>
        <w:t>BBMC</w:t>
      </w:r>
      <w:r>
        <w:rPr>
          <w:rFonts w:ascii="Arial" w:eastAsia="Arial" w:hAnsi="Arial" w:cs="Arial"/>
          <w:spacing w:val="-2"/>
        </w:rPr>
        <w:t xml:space="preserve"> </w:t>
      </w:r>
      <w:r>
        <w:rPr>
          <w:rFonts w:ascii="Arial" w:eastAsia="Arial" w:hAnsi="Arial" w:cs="Arial"/>
          <w:spacing w:val="1"/>
        </w:rPr>
        <w:t>(</w:t>
      </w:r>
      <w:r>
        <w:rPr>
          <w:rFonts w:ascii="Arial" w:eastAsia="Arial" w:hAnsi="Arial" w:cs="Arial"/>
        </w:rPr>
        <w:t>by</w:t>
      </w:r>
      <w:r>
        <w:rPr>
          <w:rFonts w:ascii="Arial" w:eastAsia="Arial" w:hAnsi="Arial" w:cs="Arial"/>
          <w:spacing w:val="-4"/>
        </w:rPr>
        <w:t xml:space="preserve"> </w:t>
      </w:r>
      <w:proofErr w:type="spellStart"/>
      <w:r>
        <w:rPr>
          <w:rFonts w:ascii="Arial" w:eastAsia="Arial" w:hAnsi="Arial" w:cs="Arial"/>
          <w:spacing w:val="-1"/>
        </w:rPr>
        <w:t>REDC</w:t>
      </w:r>
      <w:r>
        <w:rPr>
          <w:rFonts w:ascii="Arial" w:eastAsia="Arial" w:hAnsi="Arial" w:cs="Arial"/>
        </w:rPr>
        <w:t>ap</w:t>
      </w:r>
      <w:proofErr w:type="spellEnd"/>
      <w:r>
        <w:rPr>
          <w:rFonts w:ascii="Arial" w:eastAsia="Arial" w:hAnsi="Arial" w:cs="Arial"/>
          <w:spacing w:val="1"/>
        </w:rPr>
        <w:t xml:space="preserve"> </w:t>
      </w:r>
      <w:r>
        <w:rPr>
          <w:rFonts w:ascii="Arial" w:eastAsia="Arial" w:hAnsi="Arial" w:cs="Arial"/>
        </w:rPr>
        <w:t>des</w:t>
      </w:r>
      <w:r>
        <w:rPr>
          <w:rFonts w:ascii="Arial" w:eastAsia="Arial" w:hAnsi="Arial" w:cs="Arial"/>
          <w:spacing w:val="-1"/>
        </w:rPr>
        <w:t>i</w:t>
      </w:r>
      <w:r>
        <w:rPr>
          <w:rFonts w:ascii="Arial" w:eastAsia="Arial" w:hAnsi="Arial" w:cs="Arial"/>
          <w:spacing w:val="2"/>
        </w:rPr>
        <w:t>g</w:t>
      </w:r>
      <w:r>
        <w:rPr>
          <w:rFonts w:ascii="Arial" w:eastAsia="Arial" w:hAnsi="Arial" w:cs="Arial"/>
        </w:rPr>
        <w:t>n</w:t>
      </w:r>
      <w:r>
        <w:rPr>
          <w:rFonts w:ascii="Arial" w:eastAsia="Arial" w:hAnsi="Arial" w:cs="Arial"/>
          <w:spacing w:val="-1"/>
        </w:rPr>
        <w:t>)</w:t>
      </w:r>
      <w:r>
        <w:rPr>
          <w:rFonts w:ascii="Arial" w:eastAsia="Arial" w:hAnsi="Arial" w:cs="Arial"/>
        </w:rPr>
        <w:t xml:space="preserve">. </w:t>
      </w:r>
      <w:r>
        <w:rPr>
          <w:rFonts w:ascii="Arial" w:eastAsia="Arial" w:hAnsi="Arial" w:cs="Arial"/>
          <w:spacing w:val="1"/>
        </w:rPr>
        <w:t xml:space="preserve"> </w:t>
      </w:r>
      <w:r w:rsidR="003D3073">
        <w:rPr>
          <w:rFonts w:ascii="Arial" w:eastAsia="Arial" w:hAnsi="Arial" w:cs="Arial"/>
          <w:spacing w:val="1"/>
        </w:rPr>
        <w:t>BBMC</w:t>
      </w:r>
      <w:r>
        <w:rPr>
          <w:rFonts w:ascii="Arial" w:eastAsia="Arial" w:hAnsi="Arial" w:cs="Arial"/>
        </w:rPr>
        <w:t xml:space="preserve"> </w:t>
      </w:r>
      <w:r>
        <w:rPr>
          <w:rFonts w:ascii="Arial" w:eastAsia="Arial" w:hAnsi="Arial" w:cs="Arial"/>
          <w:spacing w:val="-3"/>
        </w:rPr>
        <w:t>o</w:t>
      </w:r>
      <w:r>
        <w:rPr>
          <w:rFonts w:ascii="Arial" w:eastAsia="Arial" w:hAnsi="Arial" w:cs="Arial"/>
          <w:spacing w:val="1"/>
        </w:rPr>
        <w:t>ff</w:t>
      </w:r>
      <w:r>
        <w:rPr>
          <w:rFonts w:ascii="Arial" w:eastAsia="Arial" w:hAnsi="Arial" w:cs="Arial"/>
          <w:spacing w:val="-3"/>
        </w:rPr>
        <w:t>e</w:t>
      </w:r>
      <w:r>
        <w:rPr>
          <w:rFonts w:ascii="Arial" w:eastAsia="Arial" w:hAnsi="Arial" w:cs="Arial"/>
          <w:spacing w:val="1"/>
        </w:rPr>
        <w:t>r</w:t>
      </w:r>
      <w:r>
        <w:rPr>
          <w:rFonts w:ascii="Arial" w:eastAsia="Arial" w:hAnsi="Arial" w:cs="Arial"/>
        </w:rPr>
        <w:t>s</w:t>
      </w:r>
      <w:r>
        <w:rPr>
          <w:rFonts w:ascii="Arial" w:eastAsia="Arial" w:hAnsi="Arial" w:cs="Arial"/>
          <w:spacing w:val="1"/>
        </w:rPr>
        <w:t xml:space="preserve"> </w:t>
      </w:r>
      <w:r>
        <w:rPr>
          <w:rFonts w:ascii="Arial" w:eastAsia="Arial" w:hAnsi="Arial" w:cs="Arial"/>
        </w:rPr>
        <w:t>as</w:t>
      </w:r>
      <w:r>
        <w:rPr>
          <w:rFonts w:ascii="Arial" w:eastAsia="Arial" w:hAnsi="Arial" w:cs="Arial"/>
          <w:spacing w:val="-1"/>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rPr>
        <w:t>se</w:t>
      </w:r>
      <w:r>
        <w:rPr>
          <w:rFonts w:ascii="Arial" w:eastAsia="Arial" w:hAnsi="Arial" w:cs="Arial"/>
          <w:spacing w:val="1"/>
        </w:rPr>
        <w:t>r</w:t>
      </w:r>
      <w:r>
        <w:rPr>
          <w:rFonts w:ascii="Arial" w:eastAsia="Arial" w:hAnsi="Arial" w:cs="Arial"/>
          <w:spacing w:val="-2"/>
        </w:rPr>
        <w:t>v</w:t>
      </w:r>
      <w:r>
        <w:rPr>
          <w:rFonts w:ascii="Arial" w:eastAsia="Arial" w:hAnsi="Arial" w:cs="Arial"/>
          <w:spacing w:val="-1"/>
        </w:rPr>
        <w:t>i</w:t>
      </w:r>
      <w:r>
        <w:rPr>
          <w:rFonts w:ascii="Arial" w:eastAsia="Arial" w:hAnsi="Arial" w:cs="Arial"/>
        </w:rPr>
        <w:t>ce</w:t>
      </w:r>
      <w:r>
        <w:rPr>
          <w:rFonts w:ascii="Arial" w:eastAsia="Arial" w:hAnsi="Arial" w:cs="Arial"/>
          <w:spacing w:val="1"/>
        </w:rPr>
        <w:t xml:space="preserve"> t</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2"/>
        </w:rPr>
        <w:t>v</w:t>
      </w:r>
      <w:r>
        <w:rPr>
          <w:rFonts w:ascii="Arial" w:eastAsia="Arial" w:hAnsi="Arial" w:cs="Arial"/>
          <w:spacing w:val="-1"/>
        </w:rPr>
        <w:t>i</w:t>
      </w:r>
      <w:r>
        <w:rPr>
          <w:rFonts w:ascii="Arial" w:eastAsia="Arial" w:hAnsi="Arial" w:cs="Arial"/>
        </w:rPr>
        <w:t>ew</w:t>
      </w:r>
      <w:r>
        <w:rPr>
          <w:rFonts w:ascii="Arial" w:eastAsia="Arial" w:hAnsi="Arial" w:cs="Arial"/>
          <w:spacing w:val="-2"/>
        </w:rPr>
        <w:t xml:space="preserve"> </w:t>
      </w:r>
      <w:r>
        <w:rPr>
          <w:rFonts w:ascii="Arial" w:eastAsia="Arial" w:hAnsi="Arial" w:cs="Arial"/>
        </w:rPr>
        <w:t>p</w:t>
      </w:r>
      <w:r>
        <w:rPr>
          <w:rFonts w:ascii="Arial" w:eastAsia="Arial" w:hAnsi="Arial" w:cs="Arial"/>
          <w:spacing w:val="1"/>
        </w:rPr>
        <w:t>r</w:t>
      </w:r>
      <w:r>
        <w:rPr>
          <w:rFonts w:ascii="Arial" w:eastAsia="Arial" w:hAnsi="Arial" w:cs="Arial"/>
        </w:rPr>
        <w:t>oposed</w:t>
      </w:r>
      <w:r>
        <w:rPr>
          <w:rFonts w:ascii="Arial" w:eastAsia="Arial" w:hAnsi="Arial" w:cs="Arial"/>
          <w:spacing w:val="1"/>
        </w:rPr>
        <w:t xml:space="preserve"> </w:t>
      </w:r>
      <w:r>
        <w:rPr>
          <w:rFonts w:ascii="Arial" w:eastAsia="Arial" w:hAnsi="Arial" w:cs="Arial"/>
        </w:rPr>
        <w:t>cha</w:t>
      </w:r>
      <w:r>
        <w:rPr>
          <w:rFonts w:ascii="Arial" w:eastAsia="Arial" w:hAnsi="Arial" w:cs="Arial"/>
          <w:spacing w:val="-3"/>
        </w:rPr>
        <w:t>n</w:t>
      </w:r>
      <w:r>
        <w:rPr>
          <w:rFonts w:ascii="Arial" w:eastAsia="Arial" w:hAnsi="Arial" w:cs="Arial"/>
          <w:spacing w:val="2"/>
        </w:rPr>
        <w:t>g</w:t>
      </w:r>
      <w:r>
        <w:rPr>
          <w:rFonts w:ascii="Arial" w:eastAsia="Arial" w:hAnsi="Arial" w:cs="Arial"/>
        </w:rPr>
        <w:t>es</w:t>
      </w:r>
      <w:r>
        <w:rPr>
          <w:rFonts w:ascii="Arial" w:eastAsia="Arial" w:hAnsi="Arial" w:cs="Arial"/>
          <w:spacing w:val="-1"/>
        </w:rPr>
        <w:t xml:space="preserve"> </w:t>
      </w:r>
      <w:r>
        <w:rPr>
          <w:rFonts w:ascii="Arial" w:eastAsia="Arial" w:hAnsi="Arial" w:cs="Arial"/>
        </w:rPr>
        <w:t>b</w:t>
      </w:r>
      <w:r>
        <w:rPr>
          <w:rFonts w:ascii="Arial" w:eastAsia="Arial" w:hAnsi="Arial" w:cs="Arial"/>
          <w:spacing w:val="-3"/>
        </w:rPr>
        <w:t>e</w:t>
      </w:r>
      <w:r>
        <w:rPr>
          <w:rFonts w:ascii="Arial" w:eastAsia="Arial" w:hAnsi="Arial" w:cs="Arial"/>
          <w:spacing w:val="1"/>
        </w:rPr>
        <w:t>f</w:t>
      </w:r>
      <w:r>
        <w:rPr>
          <w:rFonts w:ascii="Arial" w:eastAsia="Arial" w:hAnsi="Arial" w:cs="Arial"/>
        </w:rPr>
        <w:t>o</w:t>
      </w:r>
      <w:r>
        <w:rPr>
          <w:rFonts w:ascii="Arial" w:eastAsia="Arial" w:hAnsi="Arial" w:cs="Arial"/>
          <w:spacing w:val="1"/>
        </w:rPr>
        <w:t>r</w:t>
      </w:r>
      <w:r>
        <w:rPr>
          <w:rFonts w:ascii="Arial" w:eastAsia="Arial" w:hAnsi="Arial" w:cs="Arial"/>
        </w:rPr>
        <w:t>e app</w:t>
      </w:r>
      <w:r>
        <w:rPr>
          <w:rFonts w:ascii="Arial" w:eastAsia="Arial" w:hAnsi="Arial" w:cs="Arial"/>
          <w:spacing w:val="1"/>
        </w:rPr>
        <w:t>r</w:t>
      </w:r>
      <w:r>
        <w:rPr>
          <w:rFonts w:ascii="Arial" w:eastAsia="Arial" w:hAnsi="Arial" w:cs="Arial"/>
        </w:rPr>
        <w:t>o</w:t>
      </w:r>
      <w:r>
        <w:rPr>
          <w:rFonts w:ascii="Arial" w:eastAsia="Arial" w:hAnsi="Arial" w:cs="Arial"/>
          <w:spacing w:val="-2"/>
        </w:rPr>
        <w:t>v</w:t>
      </w:r>
      <w:r>
        <w:rPr>
          <w:rFonts w:ascii="Arial" w:eastAsia="Arial" w:hAnsi="Arial" w:cs="Arial"/>
        </w:rPr>
        <w:t xml:space="preserve">al </w:t>
      </w:r>
      <w:r>
        <w:rPr>
          <w:rFonts w:ascii="Arial" w:eastAsia="Arial" w:hAnsi="Arial" w:cs="Arial"/>
          <w:spacing w:val="1"/>
        </w:rPr>
        <w:t>t</w:t>
      </w:r>
      <w:r>
        <w:rPr>
          <w:rFonts w:ascii="Arial" w:eastAsia="Arial" w:hAnsi="Arial" w:cs="Arial"/>
        </w:rPr>
        <w:t>o</w:t>
      </w:r>
      <w:r>
        <w:rPr>
          <w:rFonts w:ascii="Arial" w:eastAsia="Arial" w:hAnsi="Arial" w:cs="Arial"/>
          <w:spacing w:val="1"/>
        </w:rPr>
        <w:t xml:space="preserve"> </w:t>
      </w:r>
      <w:r>
        <w:rPr>
          <w:rFonts w:ascii="Arial" w:eastAsia="Arial" w:hAnsi="Arial" w:cs="Arial"/>
        </w:rPr>
        <w:t>ens</w:t>
      </w:r>
      <w:r>
        <w:rPr>
          <w:rFonts w:ascii="Arial" w:eastAsia="Arial" w:hAnsi="Arial" w:cs="Arial"/>
          <w:spacing w:val="-3"/>
        </w:rPr>
        <w:t>u</w:t>
      </w:r>
      <w:r>
        <w:rPr>
          <w:rFonts w:ascii="Arial" w:eastAsia="Arial" w:hAnsi="Arial" w:cs="Arial"/>
          <w:spacing w:val="1"/>
        </w:rPr>
        <w:t>r</w:t>
      </w:r>
      <w:r>
        <w:rPr>
          <w:rFonts w:ascii="Arial" w:eastAsia="Arial" w:hAnsi="Arial" w:cs="Arial"/>
        </w:rPr>
        <w:t>e</w:t>
      </w:r>
      <w:r>
        <w:rPr>
          <w:rFonts w:ascii="Arial" w:eastAsia="Arial" w:hAnsi="Arial" w:cs="Arial"/>
          <w:spacing w:val="1"/>
        </w:rPr>
        <w:t xml:space="preserve"> </w:t>
      </w:r>
      <w:r>
        <w:rPr>
          <w:rFonts w:ascii="Arial" w:eastAsia="Arial" w:hAnsi="Arial" w:cs="Arial"/>
        </w:rPr>
        <w:t>d</w:t>
      </w:r>
      <w:r>
        <w:rPr>
          <w:rFonts w:ascii="Arial" w:eastAsia="Arial" w:hAnsi="Arial" w:cs="Arial"/>
          <w:spacing w:val="-3"/>
        </w:rPr>
        <w:t>a</w:t>
      </w:r>
      <w:r>
        <w:rPr>
          <w:rFonts w:ascii="Arial" w:eastAsia="Arial" w:hAnsi="Arial" w:cs="Arial"/>
          <w:spacing w:val="1"/>
        </w:rPr>
        <w:t>t</w:t>
      </w:r>
      <w:r>
        <w:rPr>
          <w:rFonts w:ascii="Arial" w:eastAsia="Arial" w:hAnsi="Arial" w:cs="Arial"/>
        </w:rPr>
        <w:t>a</w:t>
      </w:r>
      <w:r>
        <w:rPr>
          <w:rFonts w:ascii="Arial" w:eastAsia="Arial" w:hAnsi="Arial" w:cs="Arial"/>
          <w:spacing w:val="1"/>
        </w:rPr>
        <w:t xml:space="preserve"> </w:t>
      </w:r>
      <w:r>
        <w:rPr>
          <w:rFonts w:ascii="Arial" w:eastAsia="Arial" w:hAnsi="Arial" w:cs="Arial"/>
          <w:spacing w:val="-3"/>
        </w:rPr>
        <w:t>i</w:t>
      </w:r>
      <w:r>
        <w:rPr>
          <w:rFonts w:ascii="Arial" w:eastAsia="Arial" w:hAnsi="Arial" w:cs="Arial"/>
        </w:rPr>
        <w:t>n</w:t>
      </w:r>
      <w:r>
        <w:rPr>
          <w:rFonts w:ascii="Arial" w:eastAsia="Arial" w:hAnsi="Arial" w:cs="Arial"/>
          <w:spacing w:val="1"/>
        </w:rPr>
        <w:t>t</w:t>
      </w:r>
      <w:r>
        <w:rPr>
          <w:rFonts w:ascii="Arial" w:eastAsia="Arial" w:hAnsi="Arial" w:cs="Arial"/>
          <w:spacing w:val="-3"/>
        </w:rPr>
        <w:t>e</w:t>
      </w:r>
      <w:r>
        <w:rPr>
          <w:rFonts w:ascii="Arial" w:eastAsia="Arial" w:hAnsi="Arial" w:cs="Arial"/>
          <w:spacing w:val="2"/>
        </w:rPr>
        <w:t>g</w:t>
      </w:r>
      <w:r>
        <w:rPr>
          <w:rFonts w:ascii="Arial" w:eastAsia="Arial" w:hAnsi="Arial" w:cs="Arial"/>
          <w:spacing w:val="1"/>
        </w:rPr>
        <w:t>r</w:t>
      </w:r>
      <w:r>
        <w:rPr>
          <w:rFonts w:ascii="Arial" w:eastAsia="Arial" w:hAnsi="Arial" w:cs="Arial"/>
          <w:spacing w:val="-1"/>
        </w:rPr>
        <w:t>i</w:t>
      </w:r>
      <w:r>
        <w:rPr>
          <w:rFonts w:ascii="Arial" w:eastAsia="Arial" w:hAnsi="Arial" w:cs="Arial"/>
          <w:spacing w:val="1"/>
        </w:rPr>
        <w:t>t</w:t>
      </w:r>
      <w:r>
        <w:rPr>
          <w:rFonts w:ascii="Arial" w:eastAsia="Arial" w:hAnsi="Arial" w:cs="Arial"/>
          <w:spacing w:val="-2"/>
        </w:rPr>
        <w:t>y</w:t>
      </w:r>
      <w:r>
        <w:rPr>
          <w:rFonts w:ascii="Arial" w:eastAsia="Arial" w:hAnsi="Arial" w:cs="Arial"/>
        </w:rPr>
        <w:t>; shou</w:t>
      </w:r>
      <w:r>
        <w:rPr>
          <w:rFonts w:ascii="Arial" w:eastAsia="Arial" w:hAnsi="Arial" w:cs="Arial"/>
          <w:spacing w:val="-1"/>
        </w:rPr>
        <w:t>l</w:t>
      </w:r>
      <w:r>
        <w:rPr>
          <w:rFonts w:ascii="Arial" w:eastAsia="Arial" w:hAnsi="Arial" w:cs="Arial"/>
        </w:rPr>
        <w:t>d</w:t>
      </w:r>
      <w:r>
        <w:rPr>
          <w:rFonts w:ascii="Arial" w:eastAsia="Arial" w:hAnsi="Arial" w:cs="Arial"/>
          <w:spacing w:val="1"/>
        </w:rPr>
        <w:t xml:space="preserve"> </w:t>
      </w:r>
      <w:r>
        <w:rPr>
          <w:rFonts w:ascii="Arial" w:eastAsia="Arial" w:hAnsi="Arial" w:cs="Arial"/>
          <w:spacing w:val="-1"/>
        </w:rPr>
        <w:t>P</w:t>
      </w:r>
      <w:r>
        <w:rPr>
          <w:rFonts w:ascii="Arial" w:eastAsia="Arial" w:hAnsi="Arial" w:cs="Arial"/>
        </w:rPr>
        <w:t>I opt o</w:t>
      </w:r>
      <w:r>
        <w:rPr>
          <w:rFonts w:ascii="Arial" w:eastAsia="Arial" w:hAnsi="Arial" w:cs="Arial"/>
          <w:spacing w:val="-3"/>
        </w:rPr>
        <w:t>u</w:t>
      </w:r>
      <w:r>
        <w:rPr>
          <w:rFonts w:ascii="Arial" w:eastAsia="Arial" w:hAnsi="Arial" w:cs="Arial"/>
        </w:rPr>
        <w:t>t</w:t>
      </w:r>
      <w:r>
        <w:rPr>
          <w:rFonts w:ascii="Arial" w:eastAsia="Arial" w:hAnsi="Arial" w:cs="Arial"/>
          <w:spacing w:val="2"/>
        </w:rPr>
        <w:t xml:space="preserve"> </w:t>
      </w:r>
      <w:r>
        <w:rPr>
          <w:rFonts w:ascii="Arial" w:eastAsia="Arial" w:hAnsi="Arial" w:cs="Arial"/>
        </w:rPr>
        <w:t>by</w:t>
      </w:r>
      <w:r>
        <w:rPr>
          <w:rFonts w:ascii="Arial" w:eastAsia="Arial" w:hAnsi="Arial" w:cs="Arial"/>
          <w:spacing w:val="-1"/>
        </w:rPr>
        <w:t xml:space="preserve"> </w:t>
      </w:r>
      <w:r>
        <w:rPr>
          <w:rFonts w:ascii="Arial" w:eastAsia="Arial" w:hAnsi="Arial" w:cs="Arial"/>
          <w:spacing w:val="1"/>
        </w:rPr>
        <w:t>r</w:t>
      </w:r>
      <w:r>
        <w:rPr>
          <w:rFonts w:ascii="Arial" w:eastAsia="Arial" w:hAnsi="Arial" w:cs="Arial"/>
          <w:spacing w:val="-3"/>
        </w:rPr>
        <w:t>e</w:t>
      </w:r>
      <w:r>
        <w:rPr>
          <w:rFonts w:ascii="Arial" w:eastAsia="Arial" w:hAnsi="Arial" w:cs="Arial"/>
          <w:spacing w:val="2"/>
        </w:rPr>
        <w:t>q</w:t>
      </w:r>
      <w:r>
        <w:rPr>
          <w:rFonts w:ascii="Arial" w:eastAsia="Arial" w:hAnsi="Arial" w:cs="Arial"/>
        </w:rPr>
        <w:t>ue</w:t>
      </w:r>
      <w:r>
        <w:rPr>
          <w:rFonts w:ascii="Arial" w:eastAsia="Arial" w:hAnsi="Arial" w:cs="Arial"/>
          <w:spacing w:val="-2"/>
        </w:rPr>
        <w:t>s</w:t>
      </w:r>
      <w:r>
        <w:rPr>
          <w:rFonts w:ascii="Arial" w:eastAsia="Arial" w:hAnsi="Arial" w:cs="Arial"/>
          <w:spacing w:val="1"/>
        </w:rPr>
        <w:t>t</w:t>
      </w:r>
      <w:r>
        <w:rPr>
          <w:rFonts w:ascii="Arial" w:eastAsia="Arial" w:hAnsi="Arial" w:cs="Arial"/>
          <w:spacing w:val="-1"/>
        </w:rPr>
        <w:t>i</w:t>
      </w:r>
      <w:r>
        <w:rPr>
          <w:rFonts w:ascii="Arial" w:eastAsia="Arial" w:hAnsi="Arial" w:cs="Arial"/>
          <w:spacing w:val="-3"/>
        </w:rPr>
        <w:t>n</w:t>
      </w:r>
      <w:r>
        <w:rPr>
          <w:rFonts w:ascii="Arial" w:eastAsia="Arial" w:hAnsi="Arial" w:cs="Arial"/>
        </w:rPr>
        <w:t>g</w:t>
      </w:r>
      <w:r>
        <w:rPr>
          <w:rFonts w:ascii="Arial" w:eastAsia="Arial" w:hAnsi="Arial" w:cs="Arial"/>
          <w:spacing w:val="1"/>
        </w:rPr>
        <w:t xml:space="preserve"> t</w:t>
      </w:r>
      <w:r>
        <w:rPr>
          <w:rFonts w:ascii="Arial" w:eastAsia="Arial" w:hAnsi="Arial" w:cs="Arial"/>
        </w:rPr>
        <w:t xml:space="preserve">hat </w:t>
      </w:r>
      <w:r w:rsidR="003D3073">
        <w:rPr>
          <w:rFonts w:ascii="Arial" w:eastAsia="Arial" w:hAnsi="Arial" w:cs="Arial"/>
        </w:rPr>
        <w:t>BBMC</w:t>
      </w:r>
      <w:r>
        <w:rPr>
          <w:rFonts w:ascii="Arial" w:eastAsia="Arial" w:hAnsi="Arial" w:cs="Arial"/>
          <w:spacing w:val="-2"/>
        </w:rPr>
        <w:t xml:space="preserve"> </w:t>
      </w:r>
      <w:r>
        <w:rPr>
          <w:rFonts w:ascii="Arial" w:eastAsia="Arial" w:hAnsi="Arial" w:cs="Arial"/>
        </w:rPr>
        <w:t>au</w:t>
      </w:r>
      <w:r>
        <w:rPr>
          <w:rFonts w:ascii="Arial" w:eastAsia="Arial" w:hAnsi="Arial" w:cs="Arial"/>
          <w:spacing w:val="1"/>
        </w:rPr>
        <w:t>t</w:t>
      </w:r>
      <w:r>
        <w:rPr>
          <w:rFonts w:ascii="Arial" w:eastAsia="Arial" w:hAnsi="Arial" w:cs="Arial"/>
        </w:rPr>
        <w:t>o</w:t>
      </w:r>
      <w:r>
        <w:rPr>
          <w:rFonts w:ascii="Arial" w:eastAsia="Arial" w:hAnsi="Arial" w:cs="Arial"/>
          <w:spacing w:val="1"/>
        </w:rPr>
        <w:t>m</w:t>
      </w:r>
      <w:r>
        <w:rPr>
          <w:rFonts w:ascii="Arial" w:eastAsia="Arial" w:hAnsi="Arial" w:cs="Arial"/>
          <w:spacing w:val="-3"/>
        </w:rPr>
        <w:t>a</w:t>
      </w:r>
      <w:r>
        <w:rPr>
          <w:rFonts w:ascii="Arial" w:eastAsia="Arial" w:hAnsi="Arial" w:cs="Arial"/>
          <w:spacing w:val="1"/>
        </w:rPr>
        <w:t>t</w:t>
      </w:r>
      <w:r>
        <w:rPr>
          <w:rFonts w:ascii="Arial" w:eastAsia="Arial" w:hAnsi="Arial" w:cs="Arial"/>
          <w:spacing w:val="-1"/>
        </w:rPr>
        <w:t>i</w:t>
      </w:r>
      <w:r>
        <w:rPr>
          <w:rFonts w:ascii="Arial" w:eastAsia="Arial" w:hAnsi="Arial" w:cs="Arial"/>
        </w:rPr>
        <w:t>ca</w:t>
      </w:r>
      <w:r>
        <w:rPr>
          <w:rFonts w:ascii="Arial" w:eastAsia="Arial" w:hAnsi="Arial" w:cs="Arial"/>
          <w:spacing w:val="-1"/>
        </w:rPr>
        <w:t>ll</w:t>
      </w:r>
      <w:r>
        <w:rPr>
          <w:rFonts w:ascii="Arial" w:eastAsia="Arial" w:hAnsi="Arial" w:cs="Arial"/>
        </w:rPr>
        <w:t>y</w:t>
      </w:r>
      <w:r>
        <w:rPr>
          <w:rFonts w:ascii="Arial" w:eastAsia="Arial" w:hAnsi="Arial" w:cs="Arial"/>
          <w:spacing w:val="-1"/>
        </w:rPr>
        <w:t xml:space="preserve"> </w:t>
      </w:r>
      <w:r>
        <w:rPr>
          <w:rFonts w:ascii="Arial" w:eastAsia="Arial" w:hAnsi="Arial" w:cs="Arial"/>
        </w:rPr>
        <w:t>app</w:t>
      </w:r>
      <w:r>
        <w:rPr>
          <w:rFonts w:ascii="Arial" w:eastAsia="Arial" w:hAnsi="Arial" w:cs="Arial"/>
          <w:spacing w:val="1"/>
        </w:rPr>
        <w:t>r</w:t>
      </w:r>
      <w:r>
        <w:rPr>
          <w:rFonts w:ascii="Arial" w:eastAsia="Arial" w:hAnsi="Arial" w:cs="Arial"/>
        </w:rPr>
        <w:t>o</w:t>
      </w:r>
      <w:r>
        <w:rPr>
          <w:rFonts w:ascii="Arial" w:eastAsia="Arial" w:hAnsi="Arial" w:cs="Arial"/>
          <w:spacing w:val="-2"/>
        </w:rPr>
        <w:t>v</w:t>
      </w:r>
      <w:r>
        <w:rPr>
          <w:rFonts w:ascii="Arial" w:eastAsia="Arial" w:hAnsi="Arial" w:cs="Arial"/>
        </w:rPr>
        <w:t>e</w:t>
      </w:r>
      <w:r>
        <w:rPr>
          <w:rFonts w:ascii="Arial" w:eastAsia="Arial" w:hAnsi="Arial" w:cs="Arial"/>
          <w:spacing w:val="1"/>
        </w:rPr>
        <w:t xml:space="preserve"> </w:t>
      </w:r>
      <w:r>
        <w:rPr>
          <w:rFonts w:ascii="Arial" w:eastAsia="Arial" w:hAnsi="Arial" w:cs="Arial"/>
        </w:rPr>
        <w:t>any chan</w:t>
      </w:r>
      <w:r>
        <w:rPr>
          <w:rFonts w:ascii="Arial" w:eastAsia="Arial" w:hAnsi="Arial" w:cs="Arial"/>
          <w:spacing w:val="2"/>
        </w:rPr>
        <w:t>g</w:t>
      </w:r>
      <w:r>
        <w:rPr>
          <w:rFonts w:ascii="Arial" w:eastAsia="Arial" w:hAnsi="Arial" w:cs="Arial"/>
        </w:rPr>
        <w:t>e</w:t>
      </w:r>
      <w:r>
        <w:rPr>
          <w:rFonts w:ascii="Arial" w:eastAsia="Arial" w:hAnsi="Arial" w:cs="Arial"/>
          <w:spacing w:val="-2"/>
        </w:rPr>
        <w:t>s</w:t>
      </w:r>
      <w:r>
        <w:rPr>
          <w:rFonts w:ascii="Arial" w:eastAsia="Arial" w:hAnsi="Arial" w:cs="Arial"/>
        </w:rPr>
        <w:t>,</w:t>
      </w:r>
      <w:r>
        <w:rPr>
          <w:rFonts w:ascii="Arial" w:eastAsia="Arial" w:hAnsi="Arial" w:cs="Arial"/>
          <w:spacing w:val="2"/>
        </w:rPr>
        <w:t xml:space="preserve"> </w:t>
      </w:r>
      <w:r>
        <w:rPr>
          <w:rFonts w:ascii="Arial" w:eastAsia="Arial" w:hAnsi="Arial" w:cs="Arial"/>
          <w:spacing w:val="-3"/>
        </w:rPr>
        <w:t>i</w:t>
      </w:r>
      <w:r>
        <w:rPr>
          <w:rFonts w:ascii="Arial" w:eastAsia="Arial" w:hAnsi="Arial" w:cs="Arial"/>
        </w:rPr>
        <w:t>t</w:t>
      </w:r>
      <w:r>
        <w:rPr>
          <w:rFonts w:ascii="Arial" w:eastAsia="Arial" w:hAnsi="Arial" w:cs="Arial"/>
          <w:spacing w:val="2"/>
        </w:rPr>
        <w:t xml:space="preserve"> </w:t>
      </w:r>
      <w:r>
        <w:rPr>
          <w:rFonts w:ascii="Arial" w:eastAsia="Arial" w:hAnsi="Arial" w:cs="Arial"/>
          <w:spacing w:val="-4"/>
        </w:rPr>
        <w:t>w</w:t>
      </w:r>
      <w:r>
        <w:rPr>
          <w:rFonts w:ascii="Arial" w:eastAsia="Arial" w:hAnsi="Arial" w:cs="Arial"/>
          <w:spacing w:val="-1"/>
        </w:rPr>
        <w:t>il</w:t>
      </w:r>
      <w:r>
        <w:rPr>
          <w:rFonts w:ascii="Arial" w:eastAsia="Arial" w:hAnsi="Arial" w:cs="Arial"/>
        </w:rPr>
        <w:t>l be</w:t>
      </w:r>
      <w:r>
        <w:rPr>
          <w:rFonts w:ascii="Arial" w:eastAsia="Arial" w:hAnsi="Arial" w:cs="Arial"/>
          <w:spacing w:val="1"/>
        </w:rPr>
        <w:t xml:space="preserve"> </w:t>
      </w:r>
      <w:r>
        <w:rPr>
          <w:rFonts w:ascii="Arial" w:eastAsia="Arial" w:hAnsi="Arial" w:cs="Arial"/>
          <w:spacing w:val="-1"/>
        </w:rPr>
        <w:t>P</w:t>
      </w:r>
      <w:r>
        <w:rPr>
          <w:rFonts w:ascii="Arial" w:eastAsia="Arial" w:hAnsi="Arial" w:cs="Arial"/>
          <w:spacing w:val="1"/>
        </w:rPr>
        <w:t>I'</w:t>
      </w:r>
      <w:r>
        <w:rPr>
          <w:rFonts w:ascii="Arial" w:eastAsia="Arial" w:hAnsi="Arial" w:cs="Arial"/>
        </w:rPr>
        <w:t>s</w:t>
      </w:r>
      <w:r>
        <w:rPr>
          <w:rFonts w:ascii="Arial" w:eastAsia="Arial" w:hAnsi="Arial" w:cs="Arial"/>
          <w:spacing w:val="-1"/>
        </w:rPr>
        <w:t xml:space="preserve"> </w:t>
      </w:r>
      <w:r>
        <w:rPr>
          <w:rFonts w:ascii="Arial" w:eastAsia="Arial" w:hAnsi="Arial" w:cs="Arial"/>
          <w:spacing w:val="1"/>
        </w:rPr>
        <w:t>r</w:t>
      </w:r>
      <w:r>
        <w:rPr>
          <w:rFonts w:ascii="Arial" w:eastAsia="Arial" w:hAnsi="Arial" w:cs="Arial"/>
          <w:spacing w:val="-3"/>
        </w:rPr>
        <w:t>e</w:t>
      </w:r>
      <w:r>
        <w:rPr>
          <w:rFonts w:ascii="Arial" w:eastAsia="Arial" w:hAnsi="Arial" w:cs="Arial"/>
        </w:rPr>
        <w:t>spons</w:t>
      </w:r>
      <w:r>
        <w:rPr>
          <w:rFonts w:ascii="Arial" w:eastAsia="Arial" w:hAnsi="Arial" w:cs="Arial"/>
          <w:spacing w:val="-1"/>
        </w:rPr>
        <w:t>i</w:t>
      </w:r>
      <w:r>
        <w:rPr>
          <w:rFonts w:ascii="Arial" w:eastAsia="Arial" w:hAnsi="Arial" w:cs="Arial"/>
        </w:rPr>
        <w:t>b</w:t>
      </w:r>
      <w:r>
        <w:rPr>
          <w:rFonts w:ascii="Arial" w:eastAsia="Arial" w:hAnsi="Arial" w:cs="Arial"/>
          <w:spacing w:val="-1"/>
        </w:rPr>
        <w:t>ili</w:t>
      </w:r>
      <w:r>
        <w:rPr>
          <w:rFonts w:ascii="Arial" w:eastAsia="Arial" w:hAnsi="Arial" w:cs="Arial"/>
          <w:spacing w:val="1"/>
        </w:rPr>
        <w:t>t</w:t>
      </w:r>
      <w:r>
        <w:rPr>
          <w:rFonts w:ascii="Arial" w:eastAsia="Arial" w:hAnsi="Arial" w:cs="Arial"/>
        </w:rPr>
        <w:t>y</w:t>
      </w:r>
      <w:r>
        <w:rPr>
          <w:rFonts w:ascii="Arial" w:eastAsia="Arial" w:hAnsi="Arial" w:cs="Arial"/>
          <w:spacing w:val="-1"/>
        </w:rPr>
        <w:t xml:space="preserve"> </w:t>
      </w:r>
      <w:r>
        <w:rPr>
          <w:rFonts w:ascii="Arial" w:eastAsia="Arial" w:hAnsi="Arial" w:cs="Arial"/>
        </w:rPr>
        <w:t>if</w:t>
      </w:r>
      <w:r>
        <w:rPr>
          <w:rFonts w:ascii="Arial" w:eastAsia="Arial" w:hAnsi="Arial" w:cs="Arial"/>
          <w:spacing w:val="5"/>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rPr>
        <w:t>cha</w:t>
      </w:r>
      <w:r>
        <w:rPr>
          <w:rFonts w:ascii="Arial" w:eastAsia="Arial" w:hAnsi="Arial" w:cs="Arial"/>
          <w:spacing w:val="-3"/>
        </w:rPr>
        <w:t>n</w:t>
      </w:r>
      <w:r>
        <w:rPr>
          <w:rFonts w:ascii="Arial" w:eastAsia="Arial" w:hAnsi="Arial" w:cs="Arial"/>
          <w:spacing w:val="2"/>
        </w:rPr>
        <w:t>g</w:t>
      </w:r>
      <w:r>
        <w:rPr>
          <w:rFonts w:ascii="Arial" w:eastAsia="Arial" w:hAnsi="Arial" w:cs="Arial"/>
          <w:spacing w:val="-3"/>
        </w:rPr>
        <w:t>e</w:t>
      </w:r>
      <w:r>
        <w:rPr>
          <w:rFonts w:ascii="Arial" w:eastAsia="Arial" w:hAnsi="Arial" w:cs="Arial"/>
        </w:rPr>
        <w:t>s</w:t>
      </w:r>
      <w:r>
        <w:rPr>
          <w:rFonts w:ascii="Arial" w:eastAsia="Arial" w:hAnsi="Arial" w:cs="Arial"/>
          <w:spacing w:val="1"/>
        </w:rPr>
        <w:t xml:space="preserve"> </w:t>
      </w:r>
      <w:r>
        <w:rPr>
          <w:rFonts w:ascii="Arial" w:eastAsia="Arial" w:hAnsi="Arial" w:cs="Arial"/>
          <w:spacing w:val="-2"/>
        </w:rPr>
        <w:t>v</w:t>
      </w:r>
      <w:r>
        <w:rPr>
          <w:rFonts w:ascii="Arial" w:eastAsia="Arial" w:hAnsi="Arial" w:cs="Arial"/>
          <w:spacing w:val="-1"/>
        </w:rPr>
        <w:t>i</w:t>
      </w:r>
      <w:r>
        <w:rPr>
          <w:rFonts w:ascii="Arial" w:eastAsia="Arial" w:hAnsi="Arial" w:cs="Arial"/>
        </w:rPr>
        <w:t>o</w:t>
      </w:r>
      <w:r>
        <w:rPr>
          <w:rFonts w:ascii="Arial" w:eastAsia="Arial" w:hAnsi="Arial" w:cs="Arial"/>
          <w:spacing w:val="-1"/>
        </w:rPr>
        <w:t>l</w:t>
      </w:r>
      <w:r>
        <w:rPr>
          <w:rFonts w:ascii="Arial" w:eastAsia="Arial" w:hAnsi="Arial" w:cs="Arial"/>
        </w:rPr>
        <w:t>a</w:t>
      </w:r>
      <w:r>
        <w:rPr>
          <w:rFonts w:ascii="Arial" w:eastAsia="Arial" w:hAnsi="Arial" w:cs="Arial"/>
          <w:spacing w:val="1"/>
        </w:rPr>
        <w:t>t</w:t>
      </w:r>
      <w:r>
        <w:rPr>
          <w:rFonts w:ascii="Arial" w:eastAsia="Arial" w:hAnsi="Arial" w:cs="Arial"/>
        </w:rPr>
        <w:t>e</w:t>
      </w:r>
      <w:r>
        <w:rPr>
          <w:rFonts w:ascii="Arial" w:eastAsia="Arial" w:hAnsi="Arial" w:cs="Arial"/>
          <w:spacing w:val="1"/>
        </w:rPr>
        <w:t xml:space="preserve"> </w:t>
      </w:r>
      <w:r>
        <w:rPr>
          <w:rFonts w:ascii="Arial" w:eastAsia="Arial" w:hAnsi="Arial" w:cs="Arial"/>
        </w:rPr>
        <w:t>da</w:t>
      </w:r>
      <w:r>
        <w:rPr>
          <w:rFonts w:ascii="Arial" w:eastAsia="Arial" w:hAnsi="Arial" w:cs="Arial"/>
          <w:spacing w:val="1"/>
        </w:rPr>
        <w:t>t</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i</w:t>
      </w:r>
      <w:r>
        <w:rPr>
          <w:rFonts w:ascii="Arial" w:eastAsia="Arial" w:hAnsi="Arial" w:cs="Arial"/>
          <w:spacing w:val="-3"/>
        </w:rPr>
        <w:t>n</w:t>
      </w:r>
      <w:r>
        <w:rPr>
          <w:rFonts w:ascii="Arial" w:eastAsia="Arial" w:hAnsi="Arial" w:cs="Arial"/>
          <w:spacing w:val="1"/>
        </w:rPr>
        <w:t>t</w:t>
      </w:r>
      <w:r>
        <w:rPr>
          <w:rFonts w:ascii="Arial" w:eastAsia="Arial" w:hAnsi="Arial" w:cs="Arial"/>
          <w:spacing w:val="-3"/>
        </w:rPr>
        <w:t>e</w:t>
      </w:r>
      <w:r>
        <w:rPr>
          <w:rFonts w:ascii="Arial" w:eastAsia="Arial" w:hAnsi="Arial" w:cs="Arial"/>
          <w:spacing w:val="2"/>
        </w:rPr>
        <w:t>g</w:t>
      </w:r>
      <w:r>
        <w:rPr>
          <w:rFonts w:ascii="Arial" w:eastAsia="Arial" w:hAnsi="Arial" w:cs="Arial"/>
          <w:spacing w:val="1"/>
        </w:rPr>
        <w:t>r</w:t>
      </w:r>
      <w:r>
        <w:rPr>
          <w:rFonts w:ascii="Arial" w:eastAsia="Arial" w:hAnsi="Arial" w:cs="Arial"/>
          <w:spacing w:val="-1"/>
        </w:rPr>
        <w:t>i</w:t>
      </w:r>
      <w:r>
        <w:rPr>
          <w:rFonts w:ascii="Arial" w:eastAsia="Arial" w:hAnsi="Arial" w:cs="Arial"/>
          <w:spacing w:val="1"/>
        </w:rPr>
        <w:t>t</w:t>
      </w:r>
      <w:r>
        <w:rPr>
          <w:rFonts w:ascii="Arial" w:eastAsia="Arial" w:hAnsi="Arial" w:cs="Arial"/>
        </w:rPr>
        <w:t>y</w:t>
      </w:r>
      <w:r>
        <w:rPr>
          <w:rFonts w:ascii="Arial" w:eastAsia="Arial" w:hAnsi="Arial" w:cs="Arial"/>
          <w:spacing w:val="-1"/>
        </w:rPr>
        <w:t xml:space="preserve"> </w:t>
      </w:r>
      <w:r>
        <w:rPr>
          <w:rFonts w:ascii="Arial" w:eastAsia="Arial" w:hAnsi="Arial" w:cs="Arial"/>
        </w:rPr>
        <w:t>or</w:t>
      </w:r>
      <w:r>
        <w:rPr>
          <w:rFonts w:ascii="Arial" w:eastAsia="Arial" w:hAnsi="Arial" w:cs="Arial"/>
          <w:spacing w:val="-3"/>
        </w:rPr>
        <w:t xml:space="preserve"> </w:t>
      </w:r>
      <w:r>
        <w:rPr>
          <w:rFonts w:ascii="Arial" w:eastAsia="Arial" w:hAnsi="Arial" w:cs="Arial"/>
        </w:rPr>
        <w:t>cons</w:t>
      </w:r>
      <w:r>
        <w:rPr>
          <w:rFonts w:ascii="Arial" w:eastAsia="Arial" w:hAnsi="Arial" w:cs="Arial"/>
          <w:spacing w:val="-1"/>
        </w:rPr>
        <w:t>i</w:t>
      </w:r>
      <w:r>
        <w:rPr>
          <w:rFonts w:ascii="Arial" w:eastAsia="Arial" w:hAnsi="Arial" w:cs="Arial"/>
        </w:rPr>
        <w:t>s</w:t>
      </w:r>
      <w:r>
        <w:rPr>
          <w:rFonts w:ascii="Arial" w:eastAsia="Arial" w:hAnsi="Arial" w:cs="Arial"/>
          <w:spacing w:val="1"/>
        </w:rPr>
        <w:t>t</w:t>
      </w:r>
      <w:r>
        <w:rPr>
          <w:rFonts w:ascii="Arial" w:eastAsia="Arial" w:hAnsi="Arial" w:cs="Arial"/>
        </w:rPr>
        <w:t>enc</w:t>
      </w:r>
      <w:r>
        <w:rPr>
          <w:rFonts w:ascii="Arial" w:eastAsia="Arial" w:hAnsi="Arial" w:cs="Arial"/>
          <w:spacing w:val="-2"/>
        </w:rPr>
        <w:t>y</w:t>
      </w:r>
      <w:r>
        <w:rPr>
          <w:rFonts w:ascii="Arial" w:eastAsia="Arial" w:hAnsi="Arial" w:cs="Arial"/>
        </w:rPr>
        <w:t>.</w:t>
      </w:r>
    </w:p>
    <w:p w14:paraId="7125A85A" w14:textId="77777777" w:rsidR="00874426" w:rsidRDefault="00874426">
      <w:pPr>
        <w:spacing w:before="13" w:after="0" w:line="240" w:lineRule="exact"/>
        <w:rPr>
          <w:sz w:val="24"/>
          <w:szCs w:val="24"/>
        </w:rPr>
      </w:pPr>
    </w:p>
    <w:p w14:paraId="4CB86A86" w14:textId="77777777" w:rsidR="00874426" w:rsidRDefault="003D3073">
      <w:pPr>
        <w:spacing w:after="0" w:line="240" w:lineRule="auto"/>
        <w:ind w:left="116" w:right="-20"/>
        <w:rPr>
          <w:rFonts w:ascii="Arial" w:eastAsia="Arial" w:hAnsi="Arial" w:cs="Arial"/>
        </w:rPr>
      </w:pPr>
      <w:r>
        <w:rPr>
          <w:rFonts w:ascii="Arial" w:eastAsia="Arial" w:hAnsi="Arial" w:cs="Arial"/>
          <w:b/>
          <w:bCs/>
          <w:spacing w:val="-1"/>
        </w:rPr>
        <w:t>BBMC</w:t>
      </w:r>
    </w:p>
    <w:p w14:paraId="59DB6AD3" w14:textId="77777777" w:rsidR="00874426" w:rsidRDefault="00874426">
      <w:pPr>
        <w:spacing w:before="4" w:after="0" w:line="120" w:lineRule="exact"/>
        <w:rPr>
          <w:sz w:val="12"/>
          <w:szCs w:val="12"/>
        </w:rPr>
      </w:pPr>
    </w:p>
    <w:p w14:paraId="519DF9D1" w14:textId="77777777" w:rsidR="00874426" w:rsidRDefault="003D3073">
      <w:pPr>
        <w:spacing w:after="0" w:line="240" w:lineRule="auto"/>
        <w:ind w:left="116" w:right="350"/>
        <w:jc w:val="both"/>
        <w:rPr>
          <w:rFonts w:ascii="Arial" w:eastAsia="Arial" w:hAnsi="Arial" w:cs="Arial"/>
        </w:rPr>
      </w:pPr>
      <w:r>
        <w:rPr>
          <w:rFonts w:ascii="Arial" w:eastAsia="Arial" w:hAnsi="Arial" w:cs="Arial"/>
          <w:spacing w:val="-1"/>
        </w:rPr>
        <w:t>Biomedical and Behavioral Research Core of OUHSC</w:t>
      </w:r>
      <w:r w:rsidR="003A1128">
        <w:rPr>
          <w:rFonts w:ascii="Arial" w:eastAsia="Arial" w:hAnsi="Arial" w:cs="Arial"/>
        </w:rPr>
        <w:t xml:space="preserve">. </w:t>
      </w:r>
      <w:r w:rsidR="003A1128">
        <w:rPr>
          <w:rFonts w:ascii="Arial" w:eastAsia="Arial" w:hAnsi="Arial" w:cs="Arial"/>
          <w:spacing w:val="1"/>
        </w:rPr>
        <w:t xml:space="preserve"> </w:t>
      </w:r>
      <w:r w:rsidR="003A1128">
        <w:rPr>
          <w:rFonts w:ascii="Arial" w:eastAsia="Arial" w:hAnsi="Arial" w:cs="Arial"/>
        </w:rPr>
        <w:t>A</w:t>
      </w:r>
      <w:r w:rsidR="003A1128">
        <w:rPr>
          <w:rFonts w:ascii="Arial" w:eastAsia="Arial" w:hAnsi="Arial" w:cs="Arial"/>
          <w:spacing w:val="-2"/>
        </w:rPr>
        <w:t xml:space="preserve"> </w:t>
      </w:r>
      <w:r w:rsidR="003A1128">
        <w:rPr>
          <w:rFonts w:ascii="Arial" w:eastAsia="Arial" w:hAnsi="Arial" w:cs="Arial"/>
        </w:rPr>
        <w:t>g</w:t>
      </w:r>
      <w:r w:rsidR="003A1128">
        <w:rPr>
          <w:rFonts w:ascii="Arial" w:eastAsia="Arial" w:hAnsi="Arial" w:cs="Arial"/>
          <w:spacing w:val="1"/>
        </w:rPr>
        <w:t>r</w:t>
      </w:r>
      <w:r w:rsidR="003A1128">
        <w:rPr>
          <w:rFonts w:ascii="Arial" w:eastAsia="Arial" w:hAnsi="Arial" w:cs="Arial"/>
        </w:rPr>
        <w:t>oup</w:t>
      </w:r>
      <w:r w:rsidR="003A1128">
        <w:rPr>
          <w:rFonts w:ascii="Arial" w:eastAsia="Arial" w:hAnsi="Arial" w:cs="Arial"/>
          <w:spacing w:val="-2"/>
        </w:rPr>
        <w:t xml:space="preserve"> </w:t>
      </w:r>
      <w:r w:rsidR="003A1128">
        <w:rPr>
          <w:rFonts w:ascii="Arial" w:eastAsia="Arial" w:hAnsi="Arial" w:cs="Arial"/>
          <w:spacing w:val="1"/>
        </w:rPr>
        <w:t>r</w:t>
      </w:r>
      <w:r w:rsidR="003A1128">
        <w:rPr>
          <w:rFonts w:ascii="Arial" w:eastAsia="Arial" w:hAnsi="Arial" w:cs="Arial"/>
        </w:rPr>
        <w:t>espons</w:t>
      </w:r>
      <w:r w:rsidR="003A1128">
        <w:rPr>
          <w:rFonts w:ascii="Arial" w:eastAsia="Arial" w:hAnsi="Arial" w:cs="Arial"/>
          <w:spacing w:val="-1"/>
        </w:rPr>
        <w:t>i</w:t>
      </w:r>
      <w:r w:rsidR="003A1128">
        <w:rPr>
          <w:rFonts w:ascii="Arial" w:eastAsia="Arial" w:hAnsi="Arial" w:cs="Arial"/>
        </w:rPr>
        <w:t>b</w:t>
      </w:r>
      <w:r w:rsidR="003A1128">
        <w:rPr>
          <w:rFonts w:ascii="Arial" w:eastAsia="Arial" w:hAnsi="Arial" w:cs="Arial"/>
          <w:spacing w:val="-1"/>
        </w:rPr>
        <w:t>l</w:t>
      </w:r>
      <w:r w:rsidR="003A1128">
        <w:rPr>
          <w:rFonts w:ascii="Arial" w:eastAsia="Arial" w:hAnsi="Arial" w:cs="Arial"/>
        </w:rPr>
        <w:t>e</w:t>
      </w:r>
      <w:r w:rsidR="003A1128">
        <w:rPr>
          <w:rFonts w:ascii="Arial" w:eastAsia="Arial" w:hAnsi="Arial" w:cs="Arial"/>
          <w:spacing w:val="-2"/>
        </w:rPr>
        <w:t xml:space="preserve"> </w:t>
      </w:r>
      <w:r w:rsidR="003A1128">
        <w:rPr>
          <w:rFonts w:ascii="Arial" w:eastAsia="Arial" w:hAnsi="Arial" w:cs="Arial"/>
          <w:spacing w:val="3"/>
        </w:rPr>
        <w:t>f</w:t>
      </w:r>
      <w:r w:rsidR="003A1128">
        <w:rPr>
          <w:rFonts w:ascii="Arial" w:eastAsia="Arial" w:hAnsi="Arial" w:cs="Arial"/>
          <w:spacing w:val="-3"/>
        </w:rPr>
        <w:t>o</w:t>
      </w:r>
      <w:r w:rsidR="003A1128">
        <w:rPr>
          <w:rFonts w:ascii="Arial" w:eastAsia="Arial" w:hAnsi="Arial" w:cs="Arial"/>
        </w:rPr>
        <w:t>r</w:t>
      </w:r>
      <w:r w:rsidR="003A1128">
        <w:rPr>
          <w:rFonts w:ascii="Arial" w:eastAsia="Arial" w:hAnsi="Arial" w:cs="Arial"/>
          <w:spacing w:val="2"/>
        </w:rPr>
        <w:t xml:space="preserve"> </w:t>
      </w:r>
      <w:r>
        <w:rPr>
          <w:rFonts w:ascii="Arial" w:eastAsia="Arial" w:hAnsi="Arial" w:cs="Arial"/>
          <w:spacing w:val="2"/>
        </w:rPr>
        <w:t xml:space="preserve">the </w:t>
      </w:r>
      <w:r w:rsidR="003A1128">
        <w:rPr>
          <w:rFonts w:ascii="Arial" w:eastAsia="Arial" w:hAnsi="Arial" w:cs="Arial"/>
          <w:spacing w:val="-4"/>
        </w:rPr>
        <w:t>i</w:t>
      </w:r>
      <w:r w:rsidR="003A1128">
        <w:rPr>
          <w:rFonts w:ascii="Arial" w:eastAsia="Arial" w:hAnsi="Arial" w:cs="Arial"/>
          <w:spacing w:val="1"/>
        </w:rPr>
        <w:t>m</w:t>
      </w:r>
      <w:r w:rsidR="003A1128">
        <w:rPr>
          <w:rFonts w:ascii="Arial" w:eastAsia="Arial" w:hAnsi="Arial" w:cs="Arial"/>
        </w:rPr>
        <w:t>p</w:t>
      </w:r>
      <w:r w:rsidR="003A1128">
        <w:rPr>
          <w:rFonts w:ascii="Arial" w:eastAsia="Arial" w:hAnsi="Arial" w:cs="Arial"/>
          <w:spacing w:val="-1"/>
        </w:rPr>
        <w:t>l</w:t>
      </w:r>
      <w:r w:rsidR="003A1128">
        <w:rPr>
          <w:rFonts w:ascii="Arial" w:eastAsia="Arial" w:hAnsi="Arial" w:cs="Arial"/>
        </w:rPr>
        <w:t>e</w:t>
      </w:r>
      <w:r w:rsidR="003A1128">
        <w:rPr>
          <w:rFonts w:ascii="Arial" w:eastAsia="Arial" w:hAnsi="Arial" w:cs="Arial"/>
          <w:spacing w:val="1"/>
        </w:rPr>
        <w:t>m</w:t>
      </w:r>
      <w:r w:rsidR="003A1128">
        <w:rPr>
          <w:rFonts w:ascii="Arial" w:eastAsia="Arial" w:hAnsi="Arial" w:cs="Arial"/>
          <w:spacing w:val="-3"/>
        </w:rPr>
        <w:t>e</w:t>
      </w:r>
      <w:r w:rsidR="003A1128">
        <w:rPr>
          <w:rFonts w:ascii="Arial" w:eastAsia="Arial" w:hAnsi="Arial" w:cs="Arial"/>
        </w:rPr>
        <w:t>n</w:t>
      </w:r>
      <w:r w:rsidR="003A1128">
        <w:rPr>
          <w:rFonts w:ascii="Arial" w:eastAsia="Arial" w:hAnsi="Arial" w:cs="Arial"/>
          <w:spacing w:val="1"/>
        </w:rPr>
        <w:t>t</w:t>
      </w:r>
      <w:r w:rsidR="003A1128">
        <w:rPr>
          <w:rFonts w:ascii="Arial" w:eastAsia="Arial" w:hAnsi="Arial" w:cs="Arial"/>
        </w:rPr>
        <w:t>a</w:t>
      </w:r>
      <w:r w:rsidR="003A1128">
        <w:rPr>
          <w:rFonts w:ascii="Arial" w:eastAsia="Arial" w:hAnsi="Arial" w:cs="Arial"/>
          <w:spacing w:val="1"/>
        </w:rPr>
        <w:t>t</w:t>
      </w:r>
      <w:r w:rsidR="003A1128">
        <w:rPr>
          <w:rFonts w:ascii="Arial" w:eastAsia="Arial" w:hAnsi="Arial" w:cs="Arial"/>
          <w:spacing w:val="-1"/>
        </w:rPr>
        <w:t>i</w:t>
      </w:r>
      <w:r w:rsidR="003A1128">
        <w:rPr>
          <w:rFonts w:ascii="Arial" w:eastAsia="Arial" w:hAnsi="Arial" w:cs="Arial"/>
        </w:rPr>
        <w:t>on</w:t>
      </w:r>
      <w:r w:rsidR="003A1128">
        <w:rPr>
          <w:rFonts w:ascii="Arial" w:eastAsia="Arial" w:hAnsi="Arial" w:cs="Arial"/>
          <w:spacing w:val="1"/>
        </w:rPr>
        <w:t xml:space="preserve"> </w:t>
      </w:r>
      <w:r w:rsidR="003A1128">
        <w:rPr>
          <w:rFonts w:ascii="Arial" w:eastAsia="Arial" w:hAnsi="Arial" w:cs="Arial"/>
        </w:rPr>
        <w:t>and</w:t>
      </w:r>
      <w:r w:rsidR="003A1128">
        <w:rPr>
          <w:rFonts w:ascii="Arial" w:eastAsia="Arial" w:hAnsi="Arial" w:cs="Arial"/>
          <w:spacing w:val="-2"/>
        </w:rPr>
        <w:t xml:space="preserve"> m</w:t>
      </w:r>
      <w:r w:rsidR="003A1128">
        <w:rPr>
          <w:rFonts w:ascii="Arial" w:eastAsia="Arial" w:hAnsi="Arial" w:cs="Arial"/>
        </w:rPr>
        <w:t>a</w:t>
      </w:r>
      <w:r w:rsidR="003A1128">
        <w:rPr>
          <w:rFonts w:ascii="Arial" w:eastAsia="Arial" w:hAnsi="Arial" w:cs="Arial"/>
          <w:spacing w:val="-1"/>
        </w:rPr>
        <w:t>i</w:t>
      </w:r>
      <w:r w:rsidR="003A1128">
        <w:rPr>
          <w:rFonts w:ascii="Arial" w:eastAsia="Arial" w:hAnsi="Arial" w:cs="Arial"/>
        </w:rPr>
        <w:t>n</w:t>
      </w:r>
      <w:r w:rsidR="003A1128">
        <w:rPr>
          <w:rFonts w:ascii="Arial" w:eastAsia="Arial" w:hAnsi="Arial" w:cs="Arial"/>
          <w:spacing w:val="1"/>
        </w:rPr>
        <w:t>t</w:t>
      </w:r>
      <w:r w:rsidR="003A1128">
        <w:rPr>
          <w:rFonts w:ascii="Arial" w:eastAsia="Arial" w:hAnsi="Arial" w:cs="Arial"/>
        </w:rPr>
        <w:t>enance</w:t>
      </w:r>
      <w:r w:rsidR="003A1128">
        <w:rPr>
          <w:rFonts w:ascii="Arial" w:eastAsia="Arial" w:hAnsi="Arial" w:cs="Arial"/>
          <w:spacing w:val="-2"/>
        </w:rPr>
        <w:t xml:space="preserve"> </w:t>
      </w:r>
      <w:r w:rsidR="003A1128">
        <w:rPr>
          <w:rFonts w:ascii="Arial" w:eastAsia="Arial" w:hAnsi="Arial" w:cs="Arial"/>
          <w:spacing w:val="-3"/>
        </w:rPr>
        <w:t>o</w:t>
      </w:r>
      <w:r w:rsidR="003A1128">
        <w:rPr>
          <w:rFonts w:ascii="Arial" w:eastAsia="Arial" w:hAnsi="Arial" w:cs="Arial"/>
        </w:rPr>
        <w:t xml:space="preserve">f </w:t>
      </w:r>
      <w:r w:rsidR="003A1128">
        <w:rPr>
          <w:rFonts w:ascii="Arial" w:eastAsia="Arial" w:hAnsi="Arial" w:cs="Arial"/>
          <w:spacing w:val="1"/>
        </w:rPr>
        <w:t>t</w:t>
      </w:r>
      <w:r w:rsidR="003A1128">
        <w:rPr>
          <w:rFonts w:ascii="Arial" w:eastAsia="Arial" w:hAnsi="Arial" w:cs="Arial"/>
        </w:rPr>
        <w:t>he</w:t>
      </w:r>
      <w:r w:rsidR="003A1128">
        <w:rPr>
          <w:rFonts w:ascii="Arial" w:eastAsia="Arial" w:hAnsi="Arial" w:cs="Arial"/>
          <w:spacing w:val="1"/>
        </w:rPr>
        <w:t xml:space="preserve"> </w:t>
      </w:r>
      <w:proofErr w:type="spellStart"/>
      <w:r w:rsidR="003A1128">
        <w:rPr>
          <w:rFonts w:ascii="Arial" w:eastAsia="Arial" w:hAnsi="Arial" w:cs="Arial"/>
          <w:spacing w:val="-1"/>
        </w:rPr>
        <w:t>REDC</w:t>
      </w:r>
      <w:r w:rsidR="003A1128">
        <w:rPr>
          <w:rFonts w:ascii="Arial" w:eastAsia="Arial" w:hAnsi="Arial" w:cs="Arial"/>
        </w:rPr>
        <w:t>ap</w:t>
      </w:r>
      <w:proofErr w:type="spellEnd"/>
      <w:r w:rsidR="003A1128">
        <w:rPr>
          <w:rFonts w:ascii="Arial" w:eastAsia="Arial" w:hAnsi="Arial" w:cs="Arial"/>
        </w:rPr>
        <w:t xml:space="preserve">, </w:t>
      </w:r>
      <w:r w:rsidR="003A1128">
        <w:rPr>
          <w:rFonts w:ascii="Arial" w:eastAsia="Arial" w:hAnsi="Arial" w:cs="Arial"/>
          <w:spacing w:val="1"/>
        </w:rPr>
        <w:t>f</w:t>
      </w:r>
      <w:r w:rsidR="003A1128">
        <w:rPr>
          <w:rFonts w:ascii="Arial" w:eastAsia="Arial" w:hAnsi="Arial" w:cs="Arial"/>
        </w:rPr>
        <w:t>or us</w:t>
      </w:r>
      <w:r w:rsidR="003A1128">
        <w:rPr>
          <w:rFonts w:ascii="Arial" w:eastAsia="Arial" w:hAnsi="Arial" w:cs="Arial"/>
          <w:spacing w:val="-3"/>
        </w:rPr>
        <w:t>e</w:t>
      </w:r>
      <w:r w:rsidR="003A1128">
        <w:rPr>
          <w:rFonts w:ascii="Arial" w:eastAsia="Arial" w:hAnsi="Arial" w:cs="Arial"/>
        </w:rPr>
        <w:t>r</w:t>
      </w:r>
      <w:r w:rsidR="003A1128">
        <w:rPr>
          <w:rFonts w:ascii="Arial" w:eastAsia="Arial" w:hAnsi="Arial" w:cs="Arial"/>
          <w:spacing w:val="2"/>
        </w:rPr>
        <w:t xml:space="preserve"> </w:t>
      </w:r>
      <w:r w:rsidR="003A1128">
        <w:rPr>
          <w:rFonts w:ascii="Arial" w:eastAsia="Arial" w:hAnsi="Arial" w:cs="Arial"/>
        </w:rPr>
        <w:t>e</w:t>
      </w:r>
      <w:r w:rsidR="003A1128">
        <w:rPr>
          <w:rFonts w:ascii="Arial" w:eastAsia="Arial" w:hAnsi="Arial" w:cs="Arial"/>
          <w:spacing w:val="-3"/>
        </w:rPr>
        <w:t>d</w:t>
      </w:r>
      <w:r w:rsidR="003A1128">
        <w:rPr>
          <w:rFonts w:ascii="Arial" w:eastAsia="Arial" w:hAnsi="Arial" w:cs="Arial"/>
        </w:rPr>
        <w:t>uca</w:t>
      </w:r>
      <w:r w:rsidR="003A1128">
        <w:rPr>
          <w:rFonts w:ascii="Arial" w:eastAsia="Arial" w:hAnsi="Arial" w:cs="Arial"/>
          <w:spacing w:val="1"/>
        </w:rPr>
        <w:t>t</w:t>
      </w:r>
      <w:r w:rsidR="003A1128">
        <w:rPr>
          <w:rFonts w:ascii="Arial" w:eastAsia="Arial" w:hAnsi="Arial" w:cs="Arial"/>
          <w:spacing w:val="-1"/>
        </w:rPr>
        <w:t>i</w:t>
      </w:r>
      <w:r w:rsidR="003A1128">
        <w:rPr>
          <w:rFonts w:ascii="Arial" w:eastAsia="Arial" w:hAnsi="Arial" w:cs="Arial"/>
        </w:rPr>
        <w:t>on,</w:t>
      </w:r>
      <w:r w:rsidR="003A1128">
        <w:rPr>
          <w:rFonts w:ascii="Arial" w:eastAsia="Arial" w:hAnsi="Arial" w:cs="Arial"/>
          <w:spacing w:val="2"/>
        </w:rPr>
        <w:t xml:space="preserve"> </w:t>
      </w:r>
      <w:r w:rsidR="003A1128">
        <w:rPr>
          <w:rFonts w:ascii="Arial" w:eastAsia="Arial" w:hAnsi="Arial" w:cs="Arial"/>
        </w:rPr>
        <w:t>and</w:t>
      </w:r>
      <w:r w:rsidR="003A1128">
        <w:rPr>
          <w:rFonts w:ascii="Arial" w:eastAsia="Arial" w:hAnsi="Arial" w:cs="Arial"/>
          <w:spacing w:val="-4"/>
        </w:rPr>
        <w:t xml:space="preserve"> </w:t>
      </w:r>
      <w:r w:rsidR="003A1128">
        <w:rPr>
          <w:rFonts w:ascii="Arial" w:eastAsia="Arial" w:hAnsi="Arial" w:cs="Arial"/>
          <w:spacing w:val="1"/>
        </w:rPr>
        <w:t>f</w:t>
      </w:r>
      <w:r w:rsidR="003A1128">
        <w:rPr>
          <w:rFonts w:ascii="Arial" w:eastAsia="Arial" w:hAnsi="Arial" w:cs="Arial"/>
        </w:rPr>
        <w:t xml:space="preserve">or </w:t>
      </w:r>
      <w:r w:rsidR="003A1128">
        <w:rPr>
          <w:rFonts w:ascii="Arial" w:eastAsia="Arial" w:hAnsi="Arial" w:cs="Arial"/>
          <w:spacing w:val="1"/>
        </w:rPr>
        <w:t>m</w:t>
      </w:r>
      <w:r w:rsidR="003A1128">
        <w:rPr>
          <w:rFonts w:ascii="Arial" w:eastAsia="Arial" w:hAnsi="Arial" w:cs="Arial"/>
        </w:rPr>
        <w:t>an</w:t>
      </w:r>
      <w:r w:rsidR="003A1128">
        <w:rPr>
          <w:rFonts w:ascii="Arial" w:eastAsia="Arial" w:hAnsi="Arial" w:cs="Arial"/>
          <w:spacing w:val="-3"/>
        </w:rPr>
        <w:t>a</w:t>
      </w:r>
      <w:r w:rsidR="003A1128">
        <w:rPr>
          <w:rFonts w:ascii="Arial" w:eastAsia="Arial" w:hAnsi="Arial" w:cs="Arial"/>
          <w:spacing w:val="2"/>
        </w:rPr>
        <w:t>g</w:t>
      </w:r>
      <w:r w:rsidR="003A1128">
        <w:rPr>
          <w:rFonts w:ascii="Arial" w:eastAsia="Arial" w:hAnsi="Arial" w:cs="Arial"/>
          <w:spacing w:val="-3"/>
        </w:rPr>
        <w:t>e</w:t>
      </w:r>
      <w:r w:rsidR="003A1128">
        <w:rPr>
          <w:rFonts w:ascii="Arial" w:eastAsia="Arial" w:hAnsi="Arial" w:cs="Arial"/>
          <w:spacing w:val="1"/>
        </w:rPr>
        <w:t>m</w:t>
      </w:r>
      <w:r w:rsidR="003A1128">
        <w:rPr>
          <w:rFonts w:ascii="Arial" w:eastAsia="Arial" w:hAnsi="Arial" w:cs="Arial"/>
        </w:rPr>
        <w:t xml:space="preserve">ent </w:t>
      </w:r>
      <w:r w:rsidR="003A1128">
        <w:rPr>
          <w:rFonts w:ascii="Arial" w:eastAsia="Arial" w:hAnsi="Arial" w:cs="Arial"/>
          <w:spacing w:val="-3"/>
        </w:rPr>
        <w:t>o</w:t>
      </w:r>
      <w:r w:rsidR="003A1128">
        <w:rPr>
          <w:rFonts w:ascii="Arial" w:eastAsia="Arial" w:hAnsi="Arial" w:cs="Arial"/>
        </w:rPr>
        <w:t>f</w:t>
      </w:r>
      <w:r w:rsidR="003A1128">
        <w:rPr>
          <w:rFonts w:ascii="Arial" w:eastAsia="Arial" w:hAnsi="Arial" w:cs="Arial"/>
          <w:spacing w:val="2"/>
        </w:rPr>
        <w:t xml:space="preserve"> </w:t>
      </w:r>
      <w:r w:rsidR="003A1128">
        <w:rPr>
          <w:rFonts w:ascii="Arial" w:eastAsia="Arial" w:hAnsi="Arial" w:cs="Arial"/>
        </w:rPr>
        <w:t>da</w:t>
      </w:r>
      <w:r w:rsidR="003A1128">
        <w:rPr>
          <w:rFonts w:ascii="Arial" w:eastAsia="Arial" w:hAnsi="Arial" w:cs="Arial"/>
          <w:spacing w:val="1"/>
        </w:rPr>
        <w:t>t</w:t>
      </w:r>
      <w:r w:rsidR="003A1128">
        <w:rPr>
          <w:rFonts w:ascii="Arial" w:eastAsia="Arial" w:hAnsi="Arial" w:cs="Arial"/>
        </w:rPr>
        <w:t>ab</w:t>
      </w:r>
      <w:r w:rsidR="003A1128">
        <w:rPr>
          <w:rFonts w:ascii="Arial" w:eastAsia="Arial" w:hAnsi="Arial" w:cs="Arial"/>
          <w:spacing w:val="-3"/>
        </w:rPr>
        <w:t>a</w:t>
      </w:r>
      <w:r w:rsidR="003A1128">
        <w:rPr>
          <w:rFonts w:ascii="Arial" w:eastAsia="Arial" w:hAnsi="Arial" w:cs="Arial"/>
        </w:rPr>
        <w:t>ses</w:t>
      </w:r>
      <w:r w:rsidR="003A1128">
        <w:rPr>
          <w:rFonts w:ascii="Arial" w:eastAsia="Arial" w:hAnsi="Arial" w:cs="Arial"/>
          <w:spacing w:val="-1"/>
        </w:rPr>
        <w:t xml:space="preserve"> </w:t>
      </w:r>
      <w:r w:rsidR="003A1128">
        <w:rPr>
          <w:rFonts w:ascii="Arial" w:eastAsia="Arial" w:hAnsi="Arial" w:cs="Arial"/>
          <w:spacing w:val="1"/>
        </w:rPr>
        <w:t>(m</w:t>
      </w:r>
      <w:r w:rsidR="003A1128">
        <w:rPr>
          <w:rFonts w:ascii="Arial" w:eastAsia="Arial" w:hAnsi="Arial" w:cs="Arial"/>
        </w:rPr>
        <w:t>o</w:t>
      </w:r>
      <w:r w:rsidR="003A1128">
        <w:rPr>
          <w:rFonts w:ascii="Arial" w:eastAsia="Arial" w:hAnsi="Arial" w:cs="Arial"/>
          <w:spacing w:val="-2"/>
        </w:rPr>
        <w:t>v</w:t>
      </w:r>
      <w:r w:rsidR="003A1128">
        <w:rPr>
          <w:rFonts w:ascii="Arial" w:eastAsia="Arial" w:hAnsi="Arial" w:cs="Arial"/>
          <w:spacing w:val="-1"/>
        </w:rPr>
        <w:t>i</w:t>
      </w:r>
      <w:r w:rsidR="003A1128">
        <w:rPr>
          <w:rFonts w:ascii="Arial" w:eastAsia="Arial" w:hAnsi="Arial" w:cs="Arial"/>
        </w:rPr>
        <w:t>ng</w:t>
      </w:r>
      <w:r w:rsidR="003A1128">
        <w:rPr>
          <w:rFonts w:ascii="Arial" w:eastAsia="Arial" w:hAnsi="Arial" w:cs="Arial"/>
          <w:spacing w:val="1"/>
        </w:rPr>
        <w:t xml:space="preserve"> t</w:t>
      </w:r>
      <w:r w:rsidR="003A1128">
        <w:rPr>
          <w:rFonts w:ascii="Arial" w:eastAsia="Arial" w:hAnsi="Arial" w:cs="Arial"/>
        </w:rPr>
        <w:t>o</w:t>
      </w:r>
      <w:r w:rsidR="003A1128">
        <w:rPr>
          <w:rFonts w:ascii="Arial" w:eastAsia="Arial" w:hAnsi="Arial" w:cs="Arial"/>
          <w:spacing w:val="-2"/>
        </w:rPr>
        <w:t xml:space="preserve"> </w:t>
      </w:r>
      <w:r w:rsidR="003A1128">
        <w:rPr>
          <w:rFonts w:ascii="Arial" w:eastAsia="Arial" w:hAnsi="Arial" w:cs="Arial"/>
        </w:rPr>
        <w:t>p</w:t>
      </w:r>
      <w:r w:rsidR="003A1128">
        <w:rPr>
          <w:rFonts w:ascii="Arial" w:eastAsia="Arial" w:hAnsi="Arial" w:cs="Arial"/>
          <w:spacing w:val="1"/>
        </w:rPr>
        <w:t>r</w:t>
      </w:r>
      <w:r w:rsidR="003A1128">
        <w:rPr>
          <w:rFonts w:ascii="Arial" w:eastAsia="Arial" w:hAnsi="Arial" w:cs="Arial"/>
        </w:rPr>
        <w:t>odu</w:t>
      </w:r>
      <w:r w:rsidR="003A1128">
        <w:rPr>
          <w:rFonts w:ascii="Arial" w:eastAsia="Arial" w:hAnsi="Arial" w:cs="Arial"/>
          <w:spacing w:val="-2"/>
        </w:rPr>
        <w:t>c</w:t>
      </w:r>
      <w:r w:rsidR="003A1128">
        <w:rPr>
          <w:rFonts w:ascii="Arial" w:eastAsia="Arial" w:hAnsi="Arial" w:cs="Arial"/>
          <w:spacing w:val="1"/>
        </w:rPr>
        <w:t>t</w:t>
      </w:r>
      <w:r w:rsidR="003A1128">
        <w:rPr>
          <w:rFonts w:ascii="Arial" w:eastAsia="Arial" w:hAnsi="Arial" w:cs="Arial"/>
          <w:spacing w:val="-1"/>
        </w:rPr>
        <w:t>i</w:t>
      </w:r>
      <w:r w:rsidR="003A1128">
        <w:rPr>
          <w:rFonts w:ascii="Arial" w:eastAsia="Arial" w:hAnsi="Arial" w:cs="Arial"/>
        </w:rPr>
        <w:t>on, app</w:t>
      </w:r>
      <w:r w:rsidR="003A1128">
        <w:rPr>
          <w:rFonts w:ascii="Arial" w:eastAsia="Arial" w:hAnsi="Arial" w:cs="Arial"/>
          <w:spacing w:val="1"/>
        </w:rPr>
        <w:t>r</w:t>
      </w:r>
      <w:r w:rsidR="003A1128">
        <w:rPr>
          <w:rFonts w:ascii="Arial" w:eastAsia="Arial" w:hAnsi="Arial" w:cs="Arial"/>
        </w:rPr>
        <w:t>o</w:t>
      </w:r>
      <w:r w:rsidR="003A1128">
        <w:rPr>
          <w:rFonts w:ascii="Arial" w:eastAsia="Arial" w:hAnsi="Arial" w:cs="Arial"/>
          <w:spacing w:val="-2"/>
        </w:rPr>
        <w:t>v</w:t>
      </w:r>
      <w:r w:rsidR="003A1128">
        <w:rPr>
          <w:rFonts w:ascii="Arial" w:eastAsia="Arial" w:hAnsi="Arial" w:cs="Arial"/>
          <w:spacing w:val="-1"/>
        </w:rPr>
        <w:t>i</w:t>
      </w:r>
      <w:r w:rsidR="003A1128">
        <w:rPr>
          <w:rFonts w:ascii="Arial" w:eastAsia="Arial" w:hAnsi="Arial" w:cs="Arial"/>
        </w:rPr>
        <w:t>ng chan</w:t>
      </w:r>
      <w:r w:rsidR="003A1128">
        <w:rPr>
          <w:rFonts w:ascii="Arial" w:eastAsia="Arial" w:hAnsi="Arial" w:cs="Arial"/>
          <w:spacing w:val="2"/>
        </w:rPr>
        <w:t>g</w:t>
      </w:r>
      <w:r w:rsidR="003A1128">
        <w:rPr>
          <w:rFonts w:ascii="Arial" w:eastAsia="Arial" w:hAnsi="Arial" w:cs="Arial"/>
        </w:rPr>
        <w:t>es</w:t>
      </w:r>
      <w:r w:rsidR="003A1128">
        <w:rPr>
          <w:rFonts w:ascii="Arial" w:eastAsia="Arial" w:hAnsi="Arial" w:cs="Arial"/>
          <w:spacing w:val="-1"/>
        </w:rPr>
        <w:t xml:space="preserve"> </w:t>
      </w:r>
      <w:r w:rsidR="003A1128">
        <w:rPr>
          <w:rFonts w:ascii="Arial" w:eastAsia="Arial" w:hAnsi="Arial" w:cs="Arial"/>
          <w:spacing w:val="-3"/>
        </w:rPr>
        <w:t>w</w:t>
      </w:r>
      <w:r w:rsidR="003A1128">
        <w:rPr>
          <w:rFonts w:ascii="Arial" w:eastAsia="Arial" w:hAnsi="Arial" w:cs="Arial"/>
        </w:rPr>
        <w:t>hen</w:t>
      </w:r>
      <w:r w:rsidR="003A1128">
        <w:rPr>
          <w:rFonts w:ascii="Arial" w:eastAsia="Arial" w:hAnsi="Arial" w:cs="Arial"/>
          <w:spacing w:val="1"/>
        </w:rPr>
        <w:t xml:space="preserve"> </w:t>
      </w:r>
      <w:r w:rsidR="003A1128">
        <w:rPr>
          <w:rFonts w:ascii="Arial" w:eastAsia="Arial" w:hAnsi="Arial" w:cs="Arial"/>
          <w:spacing w:val="-1"/>
        </w:rPr>
        <w:t>i</w:t>
      </w:r>
      <w:r w:rsidR="003A1128">
        <w:rPr>
          <w:rFonts w:ascii="Arial" w:eastAsia="Arial" w:hAnsi="Arial" w:cs="Arial"/>
        </w:rPr>
        <w:t>n</w:t>
      </w:r>
      <w:r w:rsidR="003A1128">
        <w:rPr>
          <w:rFonts w:ascii="Arial" w:eastAsia="Arial" w:hAnsi="Arial" w:cs="Arial"/>
          <w:spacing w:val="1"/>
        </w:rPr>
        <w:t xml:space="preserve"> </w:t>
      </w:r>
      <w:r w:rsidR="003A1128">
        <w:rPr>
          <w:rFonts w:ascii="Arial" w:eastAsia="Arial" w:hAnsi="Arial" w:cs="Arial"/>
        </w:rPr>
        <w:t>p</w:t>
      </w:r>
      <w:r w:rsidR="003A1128">
        <w:rPr>
          <w:rFonts w:ascii="Arial" w:eastAsia="Arial" w:hAnsi="Arial" w:cs="Arial"/>
          <w:spacing w:val="1"/>
        </w:rPr>
        <w:t>r</w:t>
      </w:r>
      <w:r w:rsidR="003A1128">
        <w:rPr>
          <w:rFonts w:ascii="Arial" w:eastAsia="Arial" w:hAnsi="Arial" w:cs="Arial"/>
        </w:rPr>
        <w:t>odu</w:t>
      </w:r>
      <w:r w:rsidR="003A1128">
        <w:rPr>
          <w:rFonts w:ascii="Arial" w:eastAsia="Arial" w:hAnsi="Arial" w:cs="Arial"/>
          <w:spacing w:val="-2"/>
        </w:rPr>
        <w:t>c</w:t>
      </w:r>
      <w:r w:rsidR="003A1128">
        <w:rPr>
          <w:rFonts w:ascii="Arial" w:eastAsia="Arial" w:hAnsi="Arial" w:cs="Arial"/>
          <w:spacing w:val="-1"/>
        </w:rPr>
        <w:t>ti</w:t>
      </w:r>
      <w:r w:rsidR="003A1128">
        <w:rPr>
          <w:rFonts w:ascii="Arial" w:eastAsia="Arial" w:hAnsi="Arial" w:cs="Arial"/>
        </w:rPr>
        <w:t>on,</w:t>
      </w:r>
      <w:r w:rsidR="003A1128">
        <w:rPr>
          <w:rFonts w:ascii="Arial" w:eastAsia="Arial" w:hAnsi="Arial" w:cs="Arial"/>
          <w:spacing w:val="2"/>
        </w:rPr>
        <w:t xml:space="preserve"> </w:t>
      </w:r>
      <w:r w:rsidR="003A1128">
        <w:rPr>
          <w:rFonts w:ascii="Arial" w:eastAsia="Arial" w:hAnsi="Arial" w:cs="Arial"/>
          <w:spacing w:val="1"/>
        </w:rPr>
        <w:t>r</w:t>
      </w:r>
      <w:r w:rsidR="003A1128">
        <w:rPr>
          <w:rFonts w:ascii="Arial" w:eastAsia="Arial" w:hAnsi="Arial" w:cs="Arial"/>
        </w:rPr>
        <w:t>e</w:t>
      </w:r>
      <w:r w:rsidR="003A1128">
        <w:rPr>
          <w:rFonts w:ascii="Arial" w:eastAsia="Arial" w:hAnsi="Arial" w:cs="Arial"/>
          <w:spacing w:val="-2"/>
        </w:rPr>
        <w:t>s</w:t>
      </w:r>
      <w:r w:rsidR="003A1128">
        <w:rPr>
          <w:rFonts w:ascii="Arial" w:eastAsia="Arial" w:hAnsi="Arial" w:cs="Arial"/>
          <w:spacing w:val="1"/>
        </w:rPr>
        <w:t>t</w:t>
      </w:r>
      <w:r w:rsidR="003A1128">
        <w:rPr>
          <w:rFonts w:ascii="Arial" w:eastAsia="Arial" w:hAnsi="Arial" w:cs="Arial"/>
        </w:rPr>
        <w:t>o</w:t>
      </w:r>
      <w:r w:rsidR="003A1128">
        <w:rPr>
          <w:rFonts w:ascii="Arial" w:eastAsia="Arial" w:hAnsi="Arial" w:cs="Arial"/>
          <w:spacing w:val="1"/>
        </w:rPr>
        <w:t>r</w:t>
      </w:r>
      <w:r w:rsidR="003A1128">
        <w:rPr>
          <w:rFonts w:ascii="Arial" w:eastAsia="Arial" w:hAnsi="Arial" w:cs="Arial"/>
          <w:spacing w:val="-1"/>
        </w:rPr>
        <w:t>i</w:t>
      </w:r>
      <w:r w:rsidR="003A1128">
        <w:rPr>
          <w:rFonts w:ascii="Arial" w:eastAsia="Arial" w:hAnsi="Arial" w:cs="Arial"/>
          <w:spacing w:val="-3"/>
        </w:rPr>
        <w:t>n</w:t>
      </w:r>
      <w:r w:rsidR="003A1128">
        <w:rPr>
          <w:rFonts w:ascii="Arial" w:eastAsia="Arial" w:hAnsi="Arial" w:cs="Arial"/>
        </w:rPr>
        <w:t>g</w:t>
      </w:r>
      <w:r w:rsidR="003A1128">
        <w:rPr>
          <w:rFonts w:ascii="Arial" w:eastAsia="Arial" w:hAnsi="Arial" w:cs="Arial"/>
          <w:spacing w:val="-2"/>
        </w:rPr>
        <w:t xml:space="preserve"> </w:t>
      </w:r>
      <w:r w:rsidR="003A1128">
        <w:rPr>
          <w:rFonts w:ascii="Arial" w:eastAsia="Arial" w:hAnsi="Arial" w:cs="Arial"/>
          <w:spacing w:val="1"/>
        </w:rPr>
        <w:t>fr</w:t>
      </w:r>
      <w:r w:rsidR="003A1128">
        <w:rPr>
          <w:rFonts w:ascii="Arial" w:eastAsia="Arial" w:hAnsi="Arial" w:cs="Arial"/>
        </w:rPr>
        <w:t>om ba</w:t>
      </w:r>
      <w:r w:rsidR="003A1128">
        <w:rPr>
          <w:rFonts w:ascii="Arial" w:eastAsia="Arial" w:hAnsi="Arial" w:cs="Arial"/>
          <w:spacing w:val="-2"/>
        </w:rPr>
        <w:t>c</w:t>
      </w:r>
      <w:r w:rsidR="003A1128">
        <w:rPr>
          <w:rFonts w:ascii="Arial" w:eastAsia="Arial" w:hAnsi="Arial" w:cs="Arial"/>
          <w:spacing w:val="2"/>
        </w:rPr>
        <w:t>k</w:t>
      </w:r>
      <w:r w:rsidR="003A1128">
        <w:rPr>
          <w:rFonts w:ascii="Arial" w:eastAsia="Arial" w:hAnsi="Arial" w:cs="Arial"/>
          <w:spacing w:val="-3"/>
        </w:rPr>
        <w:t>u</w:t>
      </w:r>
      <w:r w:rsidR="003A1128">
        <w:rPr>
          <w:rFonts w:ascii="Arial" w:eastAsia="Arial" w:hAnsi="Arial" w:cs="Arial"/>
        </w:rPr>
        <w:t>p</w:t>
      </w:r>
      <w:r w:rsidR="003A1128">
        <w:rPr>
          <w:rFonts w:ascii="Arial" w:eastAsia="Arial" w:hAnsi="Arial" w:cs="Arial"/>
          <w:spacing w:val="1"/>
        </w:rPr>
        <w:t xml:space="preserve"> </w:t>
      </w:r>
      <w:r w:rsidR="003A1128">
        <w:rPr>
          <w:rFonts w:ascii="Arial" w:eastAsia="Arial" w:hAnsi="Arial" w:cs="Arial"/>
        </w:rPr>
        <w:t>e</w:t>
      </w:r>
      <w:r w:rsidR="003A1128">
        <w:rPr>
          <w:rFonts w:ascii="Arial" w:eastAsia="Arial" w:hAnsi="Arial" w:cs="Arial"/>
          <w:spacing w:val="1"/>
        </w:rPr>
        <w:t>t</w:t>
      </w:r>
      <w:r w:rsidR="003A1128">
        <w:rPr>
          <w:rFonts w:ascii="Arial" w:eastAsia="Arial" w:hAnsi="Arial" w:cs="Arial"/>
          <w:spacing w:val="-2"/>
        </w:rPr>
        <w:t>c</w:t>
      </w:r>
      <w:r w:rsidR="003A1128">
        <w:rPr>
          <w:rFonts w:ascii="Arial" w:eastAsia="Arial" w:hAnsi="Arial" w:cs="Arial"/>
          <w:spacing w:val="1"/>
        </w:rPr>
        <w:t>.</w:t>
      </w:r>
      <w:r w:rsidR="003A1128">
        <w:rPr>
          <w:rFonts w:ascii="Arial" w:eastAsia="Arial" w:hAnsi="Arial" w:cs="Arial"/>
          <w:spacing w:val="-2"/>
        </w:rPr>
        <w:t>)</w:t>
      </w:r>
      <w:r w:rsidR="003A1128">
        <w:rPr>
          <w:rFonts w:ascii="Arial" w:eastAsia="Arial" w:hAnsi="Arial" w:cs="Arial"/>
        </w:rPr>
        <w:t>.</w:t>
      </w:r>
    </w:p>
    <w:p w14:paraId="3485A69C" w14:textId="77777777" w:rsidR="00874426" w:rsidRDefault="00874426">
      <w:pPr>
        <w:spacing w:before="13" w:after="0" w:line="240" w:lineRule="exact"/>
        <w:rPr>
          <w:sz w:val="24"/>
          <w:szCs w:val="24"/>
        </w:rPr>
      </w:pPr>
    </w:p>
    <w:p w14:paraId="065586CB" w14:textId="77777777" w:rsidR="00874426" w:rsidRDefault="003A1128">
      <w:pPr>
        <w:spacing w:after="0" w:line="240" w:lineRule="auto"/>
        <w:ind w:left="116" w:right="-20"/>
        <w:rPr>
          <w:rFonts w:ascii="Arial" w:eastAsia="Arial" w:hAnsi="Arial" w:cs="Arial"/>
        </w:rPr>
      </w:pPr>
      <w:r>
        <w:rPr>
          <w:rFonts w:ascii="Arial" w:eastAsia="Arial" w:hAnsi="Arial" w:cs="Arial"/>
          <w:b/>
          <w:bCs/>
          <w:spacing w:val="-6"/>
        </w:rPr>
        <w:t>A</w:t>
      </w:r>
      <w:r>
        <w:rPr>
          <w:rFonts w:ascii="Arial" w:eastAsia="Arial" w:hAnsi="Arial" w:cs="Arial"/>
          <w:b/>
          <w:bCs/>
          <w:spacing w:val="2"/>
        </w:rPr>
        <w:t>u</w:t>
      </w:r>
      <w:r>
        <w:rPr>
          <w:rFonts w:ascii="Arial" w:eastAsia="Arial" w:hAnsi="Arial" w:cs="Arial"/>
          <w:b/>
          <w:bCs/>
          <w:spacing w:val="1"/>
        </w:rPr>
        <w:t>t</w:t>
      </w:r>
      <w:r>
        <w:rPr>
          <w:rFonts w:ascii="Arial" w:eastAsia="Arial" w:hAnsi="Arial" w:cs="Arial"/>
          <w:b/>
          <w:bCs/>
        </w:rPr>
        <w:t>hen</w:t>
      </w:r>
      <w:r>
        <w:rPr>
          <w:rFonts w:ascii="Arial" w:eastAsia="Arial" w:hAnsi="Arial" w:cs="Arial"/>
          <w:b/>
          <w:bCs/>
          <w:spacing w:val="1"/>
        </w:rPr>
        <w:t>ti</w:t>
      </w:r>
      <w:r>
        <w:rPr>
          <w:rFonts w:ascii="Arial" w:eastAsia="Arial" w:hAnsi="Arial" w:cs="Arial"/>
          <w:b/>
          <w:bCs/>
        </w:rPr>
        <w:t>ca</w:t>
      </w:r>
      <w:r>
        <w:rPr>
          <w:rFonts w:ascii="Arial" w:eastAsia="Arial" w:hAnsi="Arial" w:cs="Arial"/>
          <w:b/>
          <w:bCs/>
          <w:spacing w:val="1"/>
        </w:rPr>
        <w:t>ti</w:t>
      </w:r>
      <w:r>
        <w:rPr>
          <w:rFonts w:ascii="Arial" w:eastAsia="Arial" w:hAnsi="Arial" w:cs="Arial"/>
          <w:b/>
          <w:bCs/>
        </w:rPr>
        <w:t>on</w:t>
      </w:r>
    </w:p>
    <w:p w14:paraId="1A20BE3D" w14:textId="77777777" w:rsidR="00874426" w:rsidRDefault="00874426">
      <w:pPr>
        <w:spacing w:before="9" w:after="0" w:line="120" w:lineRule="exact"/>
        <w:rPr>
          <w:sz w:val="12"/>
          <w:szCs w:val="12"/>
        </w:rPr>
      </w:pPr>
    </w:p>
    <w:p w14:paraId="752EEF3E" w14:textId="77777777" w:rsidR="00874426" w:rsidRDefault="003A1128">
      <w:pPr>
        <w:spacing w:after="0" w:line="252" w:lineRule="exact"/>
        <w:ind w:left="116" w:right="118"/>
        <w:rPr>
          <w:rFonts w:ascii="Arial" w:eastAsia="Arial" w:hAnsi="Arial" w:cs="Arial"/>
        </w:rPr>
      </w:pPr>
      <w:r>
        <w:rPr>
          <w:rFonts w:ascii="Arial" w:eastAsia="Arial" w:hAnsi="Arial" w:cs="Arial"/>
        </w:rPr>
        <w:t>A co</w:t>
      </w:r>
      <w:r>
        <w:rPr>
          <w:rFonts w:ascii="Arial" w:eastAsia="Arial" w:hAnsi="Arial" w:cs="Arial"/>
          <w:spacing w:val="-3"/>
        </w:rPr>
        <w:t>n</w:t>
      </w:r>
      <w:r>
        <w:rPr>
          <w:rFonts w:ascii="Arial" w:eastAsia="Arial" w:hAnsi="Arial" w:cs="Arial"/>
          <w:spacing w:val="3"/>
        </w:rPr>
        <w:t>f</w:t>
      </w:r>
      <w:r>
        <w:rPr>
          <w:rFonts w:ascii="Arial" w:eastAsia="Arial" w:hAnsi="Arial" w:cs="Arial"/>
          <w:spacing w:val="-1"/>
        </w:rPr>
        <w:t>i</w:t>
      </w:r>
      <w:r>
        <w:rPr>
          <w:rFonts w:ascii="Arial" w:eastAsia="Arial" w:hAnsi="Arial" w:cs="Arial"/>
          <w:spacing w:val="-2"/>
        </w:rPr>
        <w:t>r</w:t>
      </w:r>
      <w:r>
        <w:rPr>
          <w:rFonts w:ascii="Arial" w:eastAsia="Arial" w:hAnsi="Arial" w:cs="Arial"/>
          <w:spacing w:val="1"/>
        </w:rPr>
        <w:t>m</w:t>
      </w:r>
      <w:r>
        <w:rPr>
          <w:rFonts w:ascii="Arial" w:eastAsia="Arial" w:hAnsi="Arial" w:cs="Arial"/>
        </w:rPr>
        <w:t>a</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4"/>
        </w:rPr>
        <w:t xml:space="preserve"> </w:t>
      </w:r>
      <w:r>
        <w:rPr>
          <w:rFonts w:ascii="Arial" w:eastAsia="Arial" w:hAnsi="Arial" w:cs="Arial"/>
          <w:spacing w:val="1"/>
        </w:rPr>
        <w:t>fr</w:t>
      </w:r>
      <w:r>
        <w:rPr>
          <w:rFonts w:ascii="Arial" w:eastAsia="Arial" w:hAnsi="Arial" w:cs="Arial"/>
        </w:rPr>
        <w:t xml:space="preserve">om </w:t>
      </w:r>
      <w:r>
        <w:rPr>
          <w:rFonts w:ascii="Arial" w:eastAsia="Arial" w:hAnsi="Arial" w:cs="Arial"/>
          <w:spacing w:val="1"/>
        </w:rPr>
        <w:t>t</w:t>
      </w:r>
      <w:r>
        <w:rPr>
          <w:rFonts w:ascii="Arial" w:eastAsia="Arial" w:hAnsi="Arial" w:cs="Arial"/>
        </w:rPr>
        <w:t>he</w:t>
      </w:r>
      <w:r>
        <w:rPr>
          <w:rFonts w:ascii="Arial" w:eastAsia="Arial" w:hAnsi="Arial" w:cs="Arial"/>
          <w:spacing w:val="-4"/>
        </w:rPr>
        <w:t xml:space="preserve"> </w:t>
      </w:r>
      <w:r>
        <w:rPr>
          <w:rFonts w:ascii="Arial" w:eastAsia="Arial" w:hAnsi="Arial" w:cs="Arial"/>
        </w:rPr>
        <w:t>au</w:t>
      </w:r>
      <w:r>
        <w:rPr>
          <w:rFonts w:ascii="Arial" w:eastAsia="Arial" w:hAnsi="Arial" w:cs="Arial"/>
          <w:spacing w:val="1"/>
        </w:rPr>
        <w:t>t</w:t>
      </w:r>
      <w:r>
        <w:rPr>
          <w:rFonts w:ascii="Arial" w:eastAsia="Arial" w:hAnsi="Arial" w:cs="Arial"/>
        </w:rPr>
        <w:t>ho</w:t>
      </w:r>
      <w:r>
        <w:rPr>
          <w:rFonts w:ascii="Arial" w:eastAsia="Arial" w:hAnsi="Arial" w:cs="Arial"/>
          <w:spacing w:val="1"/>
        </w:rPr>
        <w:t>r</w:t>
      </w:r>
      <w:r>
        <w:rPr>
          <w:rFonts w:ascii="Arial" w:eastAsia="Arial" w:hAnsi="Arial" w:cs="Arial"/>
          <w:spacing w:val="-1"/>
        </w:rPr>
        <w:t>i</w:t>
      </w:r>
      <w:r>
        <w:rPr>
          <w:rFonts w:ascii="Arial" w:eastAsia="Arial" w:hAnsi="Arial" w:cs="Arial"/>
          <w:spacing w:val="1"/>
        </w:rPr>
        <w:t>t</w:t>
      </w:r>
      <w:r>
        <w:rPr>
          <w:rFonts w:ascii="Arial" w:eastAsia="Arial" w:hAnsi="Arial" w:cs="Arial"/>
          <w:spacing w:val="-3"/>
        </w:rPr>
        <w:t>a</w:t>
      </w:r>
      <w:r>
        <w:rPr>
          <w:rFonts w:ascii="Arial" w:eastAsia="Arial" w:hAnsi="Arial" w:cs="Arial"/>
          <w:spacing w:val="1"/>
        </w:rPr>
        <w:t>t</w:t>
      </w:r>
      <w:r>
        <w:rPr>
          <w:rFonts w:ascii="Arial" w:eastAsia="Arial" w:hAnsi="Arial" w:cs="Arial"/>
          <w:spacing w:val="-1"/>
        </w:rPr>
        <w:t>i</w:t>
      </w:r>
      <w:r>
        <w:rPr>
          <w:rFonts w:ascii="Arial" w:eastAsia="Arial" w:hAnsi="Arial" w:cs="Arial"/>
          <w:spacing w:val="-2"/>
        </w:rPr>
        <w:t>v</w:t>
      </w:r>
      <w:r>
        <w:rPr>
          <w:rFonts w:ascii="Arial" w:eastAsia="Arial" w:hAnsi="Arial" w:cs="Arial"/>
        </w:rPr>
        <w:t>e</w:t>
      </w:r>
      <w:r>
        <w:rPr>
          <w:rFonts w:ascii="Arial" w:eastAsia="Arial" w:hAnsi="Arial" w:cs="Arial"/>
          <w:spacing w:val="1"/>
        </w:rPr>
        <w:t xml:space="preserve"> </w:t>
      </w:r>
      <w:r>
        <w:rPr>
          <w:rFonts w:ascii="Arial" w:eastAsia="Arial" w:hAnsi="Arial" w:cs="Arial"/>
        </w:rPr>
        <w:t>sou</w:t>
      </w:r>
      <w:r>
        <w:rPr>
          <w:rFonts w:ascii="Arial" w:eastAsia="Arial" w:hAnsi="Arial" w:cs="Arial"/>
          <w:spacing w:val="1"/>
        </w:rPr>
        <w:t>r</w:t>
      </w:r>
      <w:r>
        <w:rPr>
          <w:rFonts w:ascii="Arial" w:eastAsia="Arial" w:hAnsi="Arial" w:cs="Arial"/>
        </w:rPr>
        <w:t>ce</w:t>
      </w:r>
      <w:r>
        <w:rPr>
          <w:rFonts w:ascii="Arial" w:eastAsia="Arial" w:hAnsi="Arial" w:cs="Arial"/>
          <w:spacing w:val="-2"/>
        </w:rPr>
        <w:t xml:space="preserve"> </w:t>
      </w:r>
      <w:r>
        <w:rPr>
          <w:rFonts w:ascii="Arial" w:eastAsia="Arial" w:hAnsi="Arial" w:cs="Arial"/>
          <w:spacing w:val="1"/>
        </w:rPr>
        <w:t>(</w:t>
      </w:r>
      <w:r>
        <w:rPr>
          <w:rFonts w:ascii="Arial" w:eastAsia="Arial" w:hAnsi="Arial" w:cs="Arial"/>
          <w:spacing w:val="-1"/>
        </w:rPr>
        <w:t>A</w:t>
      </w:r>
      <w:r>
        <w:rPr>
          <w:rFonts w:ascii="Arial" w:eastAsia="Arial" w:hAnsi="Arial" w:cs="Arial"/>
          <w:spacing w:val="-2"/>
        </w:rPr>
        <w:t>c</w:t>
      </w:r>
      <w:r>
        <w:rPr>
          <w:rFonts w:ascii="Arial" w:eastAsia="Arial" w:hAnsi="Arial" w:cs="Arial"/>
          <w:spacing w:val="1"/>
        </w:rPr>
        <w:t>t</w:t>
      </w:r>
      <w:r>
        <w:rPr>
          <w:rFonts w:ascii="Arial" w:eastAsia="Arial" w:hAnsi="Arial" w:cs="Arial"/>
          <w:spacing w:val="-1"/>
        </w:rPr>
        <w:t>i</w:t>
      </w:r>
      <w:r>
        <w:rPr>
          <w:rFonts w:ascii="Arial" w:eastAsia="Arial" w:hAnsi="Arial" w:cs="Arial"/>
          <w:spacing w:val="-2"/>
        </w:rPr>
        <w:t>v</w:t>
      </w:r>
      <w:r>
        <w:rPr>
          <w:rFonts w:ascii="Arial" w:eastAsia="Arial" w:hAnsi="Arial" w:cs="Arial"/>
        </w:rPr>
        <w:t>e</w:t>
      </w:r>
      <w:r>
        <w:rPr>
          <w:rFonts w:ascii="Arial" w:eastAsia="Arial" w:hAnsi="Arial" w:cs="Arial"/>
          <w:spacing w:val="1"/>
        </w:rPr>
        <w:t xml:space="preserve"> </w:t>
      </w:r>
      <w:r>
        <w:rPr>
          <w:rFonts w:ascii="Arial" w:eastAsia="Arial" w:hAnsi="Arial" w:cs="Arial"/>
          <w:spacing w:val="-1"/>
        </w:rPr>
        <w:t>Di</w:t>
      </w:r>
      <w:r>
        <w:rPr>
          <w:rFonts w:ascii="Arial" w:eastAsia="Arial" w:hAnsi="Arial" w:cs="Arial"/>
          <w:spacing w:val="1"/>
        </w:rPr>
        <w:t>r</w:t>
      </w:r>
      <w:r>
        <w:rPr>
          <w:rFonts w:ascii="Arial" w:eastAsia="Arial" w:hAnsi="Arial" w:cs="Arial"/>
        </w:rPr>
        <w:t>ec</w:t>
      </w:r>
      <w:r>
        <w:rPr>
          <w:rFonts w:ascii="Arial" w:eastAsia="Arial" w:hAnsi="Arial" w:cs="Arial"/>
          <w:spacing w:val="1"/>
        </w:rPr>
        <w:t>t</w:t>
      </w:r>
      <w:r>
        <w:rPr>
          <w:rFonts w:ascii="Arial" w:eastAsia="Arial" w:hAnsi="Arial" w:cs="Arial"/>
        </w:rPr>
        <w:t>o</w:t>
      </w:r>
      <w:r>
        <w:rPr>
          <w:rFonts w:ascii="Arial" w:eastAsia="Arial" w:hAnsi="Arial" w:cs="Arial"/>
          <w:spacing w:val="1"/>
        </w:rPr>
        <w:t>r</w:t>
      </w:r>
      <w:r>
        <w:rPr>
          <w:rFonts w:ascii="Arial" w:eastAsia="Arial" w:hAnsi="Arial" w:cs="Arial"/>
          <w:spacing w:val="-2"/>
        </w:rPr>
        <w:t>y</w:t>
      </w:r>
      <w:r>
        <w:rPr>
          <w:rFonts w:ascii="Arial" w:eastAsia="Arial" w:hAnsi="Arial" w:cs="Arial"/>
        </w:rPr>
        <w:t>,</w:t>
      </w:r>
      <w:r>
        <w:rPr>
          <w:rFonts w:ascii="Arial" w:eastAsia="Arial" w:hAnsi="Arial" w:cs="Arial"/>
          <w:spacing w:val="2"/>
        </w:rPr>
        <w:t xml:space="preserve"> </w:t>
      </w:r>
      <w:r>
        <w:rPr>
          <w:rFonts w:ascii="Arial" w:eastAsia="Arial" w:hAnsi="Arial" w:cs="Arial"/>
        </w:rPr>
        <w:t>L</w:t>
      </w:r>
      <w:r>
        <w:rPr>
          <w:rFonts w:ascii="Arial" w:eastAsia="Arial" w:hAnsi="Arial" w:cs="Arial"/>
          <w:spacing w:val="-1"/>
        </w:rPr>
        <w:t>DA</w:t>
      </w:r>
      <w:r>
        <w:rPr>
          <w:rFonts w:ascii="Arial" w:eastAsia="Arial" w:hAnsi="Arial" w:cs="Arial"/>
        </w:rPr>
        <w:t xml:space="preserve">P </w:t>
      </w:r>
      <w:r>
        <w:rPr>
          <w:rFonts w:ascii="Arial" w:eastAsia="Arial" w:hAnsi="Arial" w:cs="Arial"/>
          <w:spacing w:val="-3"/>
        </w:rPr>
        <w:t>e</w:t>
      </w:r>
      <w:r>
        <w:rPr>
          <w:rFonts w:ascii="Arial" w:eastAsia="Arial" w:hAnsi="Arial" w:cs="Arial"/>
          <w:spacing w:val="1"/>
        </w:rPr>
        <w:t>t</w:t>
      </w:r>
      <w:r>
        <w:rPr>
          <w:rFonts w:ascii="Arial" w:eastAsia="Arial" w:hAnsi="Arial" w:cs="Arial"/>
        </w:rPr>
        <w:t>c</w:t>
      </w:r>
      <w:r>
        <w:rPr>
          <w:rFonts w:ascii="Arial" w:eastAsia="Arial" w:hAnsi="Arial" w:cs="Arial"/>
          <w:spacing w:val="-1"/>
        </w:rPr>
        <w:t>.</w:t>
      </w:r>
      <w:r>
        <w:rPr>
          <w:rFonts w:ascii="Arial" w:eastAsia="Arial" w:hAnsi="Arial" w:cs="Arial"/>
        </w:rPr>
        <w:t xml:space="preserve">) </w:t>
      </w:r>
      <w:r>
        <w:rPr>
          <w:rFonts w:ascii="Arial" w:eastAsia="Arial" w:hAnsi="Arial" w:cs="Arial"/>
          <w:spacing w:val="1"/>
        </w:rPr>
        <w:t>t</w:t>
      </w:r>
      <w:r>
        <w:rPr>
          <w:rFonts w:ascii="Arial" w:eastAsia="Arial" w:hAnsi="Arial" w:cs="Arial"/>
        </w:rPr>
        <w:t xml:space="preserve">hat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rPr>
        <w:t xml:space="preserve">user </w:t>
      </w:r>
      <w:r>
        <w:rPr>
          <w:rFonts w:ascii="Arial" w:eastAsia="Arial" w:hAnsi="Arial" w:cs="Arial"/>
          <w:spacing w:val="-2"/>
        </w:rPr>
        <w:t>c</w:t>
      </w:r>
      <w:r>
        <w:rPr>
          <w:rFonts w:ascii="Arial" w:eastAsia="Arial" w:hAnsi="Arial" w:cs="Arial"/>
          <w:spacing w:val="1"/>
        </w:rPr>
        <w:t>r</w:t>
      </w:r>
      <w:r>
        <w:rPr>
          <w:rFonts w:ascii="Arial" w:eastAsia="Arial" w:hAnsi="Arial" w:cs="Arial"/>
        </w:rPr>
        <w:t>eden</w:t>
      </w:r>
      <w:r>
        <w:rPr>
          <w:rFonts w:ascii="Arial" w:eastAsia="Arial" w:hAnsi="Arial" w:cs="Arial"/>
          <w:spacing w:val="1"/>
        </w:rPr>
        <w:t>t</w:t>
      </w:r>
      <w:r>
        <w:rPr>
          <w:rFonts w:ascii="Arial" w:eastAsia="Arial" w:hAnsi="Arial" w:cs="Arial"/>
          <w:spacing w:val="-1"/>
        </w:rPr>
        <w:t>i</w:t>
      </w:r>
      <w:r>
        <w:rPr>
          <w:rFonts w:ascii="Arial" w:eastAsia="Arial" w:hAnsi="Arial" w:cs="Arial"/>
        </w:rPr>
        <w:t>a</w:t>
      </w:r>
      <w:r>
        <w:rPr>
          <w:rFonts w:ascii="Arial" w:eastAsia="Arial" w:hAnsi="Arial" w:cs="Arial"/>
          <w:spacing w:val="-1"/>
        </w:rPr>
        <w:t>l</w:t>
      </w:r>
      <w:r>
        <w:rPr>
          <w:rFonts w:ascii="Arial" w:eastAsia="Arial" w:hAnsi="Arial" w:cs="Arial"/>
        </w:rPr>
        <w:t>s</w:t>
      </w:r>
      <w:r>
        <w:rPr>
          <w:rFonts w:ascii="Arial" w:eastAsia="Arial" w:hAnsi="Arial" w:cs="Arial"/>
          <w:spacing w:val="-1"/>
        </w:rPr>
        <w:t xml:space="preserve"> </w:t>
      </w:r>
      <w:r>
        <w:rPr>
          <w:rFonts w:ascii="Arial" w:eastAsia="Arial" w:hAnsi="Arial" w:cs="Arial"/>
          <w:spacing w:val="1"/>
        </w:rPr>
        <w:t>(</w:t>
      </w:r>
      <w:r>
        <w:rPr>
          <w:rFonts w:ascii="Arial" w:eastAsia="Arial" w:hAnsi="Arial" w:cs="Arial"/>
        </w:rPr>
        <w:t>user na</w:t>
      </w:r>
      <w:r>
        <w:rPr>
          <w:rFonts w:ascii="Arial" w:eastAsia="Arial" w:hAnsi="Arial" w:cs="Arial"/>
          <w:spacing w:val="1"/>
        </w:rPr>
        <w:t>m</w:t>
      </w:r>
      <w:r>
        <w:rPr>
          <w:rFonts w:ascii="Arial" w:eastAsia="Arial" w:hAnsi="Arial" w:cs="Arial"/>
        </w:rPr>
        <w:t>e</w:t>
      </w:r>
      <w:r>
        <w:rPr>
          <w:rFonts w:ascii="Arial" w:eastAsia="Arial" w:hAnsi="Arial" w:cs="Arial"/>
          <w:spacing w:val="1"/>
        </w:rPr>
        <w:t xml:space="preserve"> </w:t>
      </w:r>
      <w:r>
        <w:rPr>
          <w:rFonts w:ascii="Arial" w:eastAsia="Arial" w:hAnsi="Arial" w:cs="Arial"/>
        </w:rPr>
        <w:t>and</w:t>
      </w:r>
      <w:r>
        <w:rPr>
          <w:rFonts w:ascii="Arial" w:eastAsia="Arial" w:hAnsi="Arial" w:cs="Arial"/>
          <w:spacing w:val="-2"/>
        </w:rPr>
        <w:t xml:space="preserve"> </w:t>
      </w:r>
      <w:r>
        <w:rPr>
          <w:rFonts w:ascii="Arial" w:eastAsia="Arial" w:hAnsi="Arial" w:cs="Arial"/>
        </w:rPr>
        <w:t>pass</w:t>
      </w:r>
      <w:r>
        <w:rPr>
          <w:rFonts w:ascii="Arial" w:eastAsia="Arial" w:hAnsi="Arial" w:cs="Arial"/>
          <w:spacing w:val="-4"/>
        </w:rPr>
        <w:t>w</w:t>
      </w:r>
      <w:r>
        <w:rPr>
          <w:rFonts w:ascii="Arial" w:eastAsia="Arial" w:hAnsi="Arial" w:cs="Arial"/>
        </w:rPr>
        <w:t>o</w:t>
      </w:r>
      <w:r>
        <w:rPr>
          <w:rFonts w:ascii="Arial" w:eastAsia="Arial" w:hAnsi="Arial" w:cs="Arial"/>
          <w:spacing w:val="1"/>
        </w:rPr>
        <w:t>r</w:t>
      </w:r>
      <w:r>
        <w:rPr>
          <w:rFonts w:ascii="Arial" w:eastAsia="Arial" w:hAnsi="Arial" w:cs="Arial"/>
        </w:rPr>
        <w:t>d)</w:t>
      </w:r>
      <w:r>
        <w:rPr>
          <w:rFonts w:ascii="Arial" w:eastAsia="Arial" w:hAnsi="Arial" w:cs="Arial"/>
          <w:spacing w:val="2"/>
        </w:rPr>
        <w:t xml:space="preserve"> </w:t>
      </w:r>
      <w:r>
        <w:rPr>
          <w:rFonts w:ascii="Arial" w:eastAsia="Arial" w:hAnsi="Arial" w:cs="Arial"/>
          <w:spacing w:val="-3"/>
        </w:rPr>
        <w:t>a</w:t>
      </w:r>
      <w:r>
        <w:rPr>
          <w:rFonts w:ascii="Arial" w:eastAsia="Arial" w:hAnsi="Arial" w:cs="Arial"/>
          <w:spacing w:val="1"/>
        </w:rPr>
        <w:t>r</w:t>
      </w:r>
      <w:r>
        <w:rPr>
          <w:rFonts w:ascii="Arial" w:eastAsia="Arial" w:hAnsi="Arial" w:cs="Arial"/>
        </w:rPr>
        <w:t>e</w:t>
      </w:r>
      <w:r>
        <w:rPr>
          <w:rFonts w:ascii="Arial" w:eastAsia="Arial" w:hAnsi="Arial" w:cs="Arial"/>
          <w:spacing w:val="-2"/>
        </w:rPr>
        <w:t xml:space="preserve"> v</w:t>
      </w:r>
      <w:r>
        <w:rPr>
          <w:rFonts w:ascii="Arial" w:eastAsia="Arial" w:hAnsi="Arial" w:cs="Arial"/>
        </w:rPr>
        <w:t>a</w:t>
      </w:r>
      <w:r>
        <w:rPr>
          <w:rFonts w:ascii="Arial" w:eastAsia="Arial" w:hAnsi="Arial" w:cs="Arial"/>
          <w:spacing w:val="-1"/>
        </w:rPr>
        <w:t>li</w:t>
      </w:r>
      <w:r>
        <w:rPr>
          <w:rFonts w:ascii="Arial" w:eastAsia="Arial" w:hAnsi="Arial" w:cs="Arial"/>
        </w:rPr>
        <w:t>d.</w:t>
      </w:r>
    </w:p>
    <w:p w14:paraId="249D097F" w14:textId="77777777" w:rsidR="00874426" w:rsidRDefault="00874426">
      <w:pPr>
        <w:spacing w:before="10" w:after="0" w:line="240" w:lineRule="exact"/>
        <w:rPr>
          <w:sz w:val="24"/>
          <w:szCs w:val="24"/>
        </w:rPr>
      </w:pPr>
    </w:p>
    <w:p w14:paraId="37821D3C" w14:textId="77777777" w:rsidR="00874426" w:rsidRDefault="003A1128">
      <w:pPr>
        <w:spacing w:after="0" w:line="240" w:lineRule="auto"/>
        <w:ind w:left="116" w:right="-20"/>
        <w:rPr>
          <w:rFonts w:ascii="Arial" w:eastAsia="Arial" w:hAnsi="Arial" w:cs="Arial"/>
        </w:rPr>
      </w:pPr>
      <w:r>
        <w:rPr>
          <w:rFonts w:ascii="Arial" w:eastAsia="Arial" w:hAnsi="Arial" w:cs="Arial"/>
          <w:b/>
          <w:bCs/>
          <w:spacing w:val="-6"/>
        </w:rPr>
        <w:t>A</w:t>
      </w:r>
      <w:r>
        <w:rPr>
          <w:rFonts w:ascii="Arial" w:eastAsia="Arial" w:hAnsi="Arial" w:cs="Arial"/>
          <w:b/>
          <w:bCs/>
          <w:spacing w:val="2"/>
        </w:rPr>
        <w:t>u</w:t>
      </w:r>
      <w:r>
        <w:rPr>
          <w:rFonts w:ascii="Arial" w:eastAsia="Arial" w:hAnsi="Arial" w:cs="Arial"/>
          <w:b/>
          <w:bCs/>
          <w:spacing w:val="1"/>
        </w:rPr>
        <w:t>t</w:t>
      </w:r>
      <w:r>
        <w:rPr>
          <w:rFonts w:ascii="Arial" w:eastAsia="Arial" w:hAnsi="Arial" w:cs="Arial"/>
          <w:b/>
          <w:bCs/>
        </w:rPr>
        <w:t>hor</w:t>
      </w:r>
      <w:r>
        <w:rPr>
          <w:rFonts w:ascii="Arial" w:eastAsia="Arial" w:hAnsi="Arial" w:cs="Arial"/>
          <w:b/>
          <w:bCs/>
          <w:spacing w:val="1"/>
        </w:rPr>
        <w:t>i</w:t>
      </w:r>
      <w:r>
        <w:rPr>
          <w:rFonts w:ascii="Arial" w:eastAsia="Arial" w:hAnsi="Arial" w:cs="Arial"/>
          <w:b/>
          <w:bCs/>
        </w:rPr>
        <w:t>za</w:t>
      </w:r>
      <w:r>
        <w:rPr>
          <w:rFonts w:ascii="Arial" w:eastAsia="Arial" w:hAnsi="Arial" w:cs="Arial"/>
          <w:b/>
          <w:bCs/>
          <w:spacing w:val="1"/>
        </w:rPr>
        <w:t>ti</w:t>
      </w:r>
      <w:r>
        <w:rPr>
          <w:rFonts w:ascii="Arial" w:eastAsia="Arial" w:hAnsi="Arial" w:cs="Arial"/>
          <w:b/>
          <w:bCs/>
        </w:rPr>
        <w:t>on</w:t>
      </w:r>
    </w:p>
    <w:p w14:paraId="15A8674F" w14:textId="77777777" w:rsidR="00874426" w:rsidRDefault="00874426">
      <w:pPr>
        <w:spacing w:before="9" w:after="0" w:line="120" w:lineRule="exact"/>
        <w:rPr>
          <w:sz w:val="12"/>
          <w:szCs w:val="12"/>
        </w:rPr>
      </w:pPr>
    </w:p>
    <w:p w14:paraId="788FF360" w14:textId="77777777" w:rsidR="00874426" w:rsidRDefault="003A1128">
      <w:pPr>
        <w:spacing w:after="0" w:line="252" w:lineRule="exact"/>
        <w:ind w:left="116" w:right="80"/>
        <w:rPr>
          <w:rFonts w:ascii="Arial" w:eastAsia="Arial" w:hAnsi="Arial" w:cs="Arial"/>
        </w:rPr>
      </w:pPr>
      <w:r>
        <w:rPr>
          <w:rFonts w:ascii="Arial" w:eastAsia="Arial" w:hAnsi="Arial" w:cs="Arial"/>
        </w:rPr>
        <w:t xml:space="preserve">A set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r</w:t>
      </w:r>
      <w:r>
        <w:rPr>
          <w:rFonts w:ascii="Arial" w:eastAsia="Arial" w:hAnsi="Arial" w:cs="Arial"/>
          <w:spacing w:val="-4"/>
        </w:rPr>
        <w:t>i</w:t>
      </w:r>
      <w:r>
        <w:rPr>
          <w:rFonts w:ascii="Arial" w:eastAsia="Arial" w:hAnsi="Arial" w:cs="Arial"/>
          <w:spacing w:val="2"/>
        </w:rPr>
        <w:t>g</w:t>
      </w:r>
      <w:r>
        <w:rPr>
          <w:rFonts w:ascii="Arial" w:eastAsia="Arial" w:hAnsi="Arial" w:cs="Arial"/>
        </w:rPr>
        <w:t>h</w:t>
      </w:r>
      <w:r>
        <w:rPr>
          <w:rFonts w:ascii="Arial" w:eastAsia="Arial" w:hAnsi="Arial" w:cs="Arial"/>
          <w:spacing w:val="-1"/>
        </w:rPr>
        <w:t>t</w:t>
      </w:r>
      <w:r>
        <w:rPr>
          <w:rFonts w:ascii="Arial" w:eastAsia="Arial" w:hAnsi="Arial" w:cs="Arial"/>
        </w:rPr>
        <w:t>s</w:t>
      </w:r>
      <w:r>
        <w:rPr>
          <w:rFonts w:ascii="Arial" w:eastAsia="Arial" w:hAnsi="Arial" w:cs="Arial"/>
          <w:spacing w:val="-1"/>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1"/>
        </w:rPr>
        <w:t xml:space="preserve"> </w:t>
      </w:r>
      <w:r>
        <w:rPr>
          <w:rFonts w:ascii="Arial" w:eastAsia="Arial" w:hAnsi="Arial" w:cs="Arial"/>
        </w:rPr>
        <w:t>acc</w:t>
      </w:r>
      <w:r>
        <w:rPr>
          <w:rFonts w:ascii="Arial" w:eastAsia="Arial" w:hAnsi="Arial" w:cs="Arial"/>
          <w:spacing w:val="-3"/>
        </w:rPr>
        <w:t>e</w:t>
      </w:r>
      <w:r>
        <w:rPr>
          <w:rFonts w:ascii="Arial" w:eastAsia="Arial" w:hAnsi="Arial" w:cs="Arial"/>
        </w:rPr>
        <w:t>ss</w:t>
      </w:r>
      <w:r>
        <w:rPr>
          <w:rFonts w:ascii="Arial" w:eastAsia="Arial" w:hAnsi="Arial" w:cs="Arial"/>
          <w:spacing w:val="-1"/>
        </w:rPr>
        <w:t xml:space="preserve"> </w:t>
      </w:r>
      <w:r>
        <w:rPr>
          <w:rFonts w:ascii="Arial" w:eastAsia="Arial" w:hAnsi="Arial" w:cs="Arial"/>
        </w:rPr>
        <w:t>spec</w:t>
      </w:r>
      <w:r>
        <w:rPr>
          <w:rFonts w:ascii="Arial" w:eastAsia="Arial" w:hAnsi="Arial" w:cs="Arial"/>
          <w:spacing w:val="-3"/>
        </w:rPr>
        <w:t>i</w:t>
      </w:r>
      <w:r>
        <w:rPr>
          <w:rFonts w:ascii="Arial" w:eastAsia="Arial" w:hAnsi="Arial" w:cs="Arial"/>
          <w:spacing w:val="3"/>
        </w:rPr>
        <w:t>f</w:t>
      </w:r>
      <w:r>
        <w:rPr>
          <w:rFonts w:ascii="Arial" w:eastAsia="Arial" w:hAnsi="Arial" w:cs="Arial"/>
          <w:spacing w:val="-1"/>
        </w:rPr>
        <w:t>i</w:t>
      </w:r>
      <w:r>
        <w:rPr>
          <w:rFonts w:ascii="Arial" w:eastAsia="Arial" w:hAnsi="Arial" w:cs="Arial"/>
        </w:rPr>
        <w:t>c</w:t>
      </w:r>
      <w:r>
        <w:rPr>
          <w:rFonts w:ascii="Arial" w:eastAsia="Arial" w:hAnsi="Arial" w:cs="Arial"/>
          <w:spacing w:val="1"/>
        </w:rPr>
        <w:t xml:space="preserve"> </w:t>
      </w:r>
      <w:r>
        <w:rPr>
          <w:rFonts w:ascii="Arial" w:eastAsia="Arial" w:hAnsi="Arial" w:cs="Arial"/>
        </w:rPr>
        <w:t>o</w:t>
      </w:r>
      <w:r>
        <w:rPr>
          <w:rFonts w:ascii="Arial" w:eastAsia="Arial" w:hAnsi="Arial" w:cs="Arial"/>
          <w:spacing w:val="-3"/>
        </w:rPr>
        <w:t>b</w:t>
      </w:r>
      <w:r>
        <w:rPr>
          <w:rFonts w:ascii="Arial" w:eastAsia="Arial" w:hAnsi="Arial" w:cs="Arial"/>
          <w:spacing w:val="1"/>
        </w:rPr>
        <w:t>j</w:t>
      </w:r>
      <w:r>
        <w:rPr>
          <w:rFonts w:ascii="Arial" w:eastAsia="Arial" w:hAnsi="Arial" w:cs="Arial"/>
        </w:rPr>
        <w:t>ec</w:t>
      </w:r>
      <w:r>
        <w:rPr>
          <w:rFonts w:ascii="Arial" w:eastAsia="Arial" w:hAnsi="Arial" w:cs="Arial"/>
          <w:spacing w:val="1"/>
        </w:rPr>
        <w:t>t</w:t>
      </w:r>
      <w:r>
        <w:rPr>
          <w:rFonts w:ascii="Arial" w:eastAsia="Arial" w:hAnsi="Arial" w:cs="Arial"/>
        </w:rPr>
        <w:t>s</w:t>
      </w:r>
      <w:r>
        <w:rPr>
          <w:rFonts w:ascii="Arial" w:eastAsia="Arial" w:hAnsi="Arial" w:cs="Arial"/>
          <w:spacing w:val="-1"/>
        </w:rPr>
        <w:t xml:space="preserve"> </w:t>
      </w:r>
      <w:r>
        <w:rPr>
          <w:rFonts w:ascii="Arial" w:eastAsia="Arial" w:hAnsi="Arial" w:cs="Arial"/>
          <w:spacing w:val="-2"/>
        </w:rPr>
        <w:t>(</w:t>
      </w:r>
      <w:r>
        <w:rPr>
          <w:rFonts w:ascii="Arial" w:eastAsia="Arial" w:hAnsi="Arial" w:cs="Arial"/>
          <w:spacing w:val="1"/>
        </w:rPr>
        <w:t>f</w:t>
      </w:r>
      <w:r>
        <w:rPr>
          <w:rFonts w:ascii="Arial" w:eastAsia="Arial" w:hAnsi="Arial" w:cs="Arial"/>
        </w:rPr>
        <w:t>o</w:t>
      </w:r>
      <w:r>
        <w:rPr>
          <w:rFonts w:ascii="Arial" w:eastAsia="Arial" w:hAnsi="Arial" w:cs="Arial"/>
          <w:spacing w:val="-2"/>
        </w:rPr>
        <w:t>r</w:t>
      </w:r>
      <w:r>
        <w:rPr>
          <w:rFonts w:ascii="Arial" w:eastAsia="Arial" w:hAnsi="Arial" w:cs="Arial"/>
          <w:spacing w:val="1"/>
        </w:rPr>
        <w:t>m</w:t>
      </w:r>
      <w:r>
        <w:rPr>
          <w:rFonts w:ascii="Arial" w:eastAsia="Arial" w:hAnsi="Arial" w:cs="Arial"/>
          <w:spacing w:val="-2"/>
        </w:rPr>
        <w:t>s</w:t>
      </w:r>
      <w:r>
        <w:rPr>
          <w:rFonts w:ascii="Arial" w:eastAsia="Arial" w:hAnsi="Arial" w:cs="Arial"/>
        </w:rPr>
        <w:t xml:space="preserve">, </w:t>
      </w:r>
      <w:r>
        <w:rPr>
          <w:rFonts w:ascii="Arial" w:eastAsia="Arial" w:hAnsi="Arial" w:cs="Arial"/>
          <w:spacing w:val="-1"/>
        </w:rPr>
        <w:t>t</w:t>
      </w:r>
      <w:r>
        <w:rPr>
          <w:rFonts w:ascii="Arial" w:eastAsia="Arial" w:hAnsi="Arial" w:cs="Arial"/>
        </w:rPr>
        <w:t>abs,</w:t>
      </w:r>
      <w:r>
        <w:rPr>
          <w:rFonts w:ascii="Arial" w:eastAsia="Arial" w:hAnsi="Arial" w:cs="Arial"/>
          <w:spacing w:val="2"/>
        </w:rPr>
        <w:t xml:space="preserve"> </w:t>
      </w:r>
      <w:r>
        <w:rPr>
          <w:rFonts w:ascii="Arial" w:eastAsia="Arial" w:hAnsi="Arial" w:cs="Arial"/>
        </w:rPr>
        <w:t>co</w:t>
      </w:r>
      <w:r>
        <w:rPr>
          <w:rFonts w:ascii="Arial" w:eastAsia="Arial" w:hAnsi="Arial" w:cs="Arial"/>
          <w:spacing w:val="-3"/>
        </w:rPr>
        <w:t>n</w:t>
      </w:r>
      <w:r>
        <w:rPr>
          <w:rFonts w:ascii="Arial" w:eastAsia="Arial" w:hAnsi="Arial" w:cs="Arial"/>
          <w:spacing w:val="1"/>
        </w:rPr>
        <w:t>tr</w:t>
      </w:r>
      <w:r>
        <w:rPr>
          <w:rFonts w:ascii="Arial" w:eastAsia="Arial" w:hAnsi="Arial" w:cs="Arial"/>
        </w:rPr>
        <w:t>o</w:t>
      </w:r>
      <w:r>
        <w:rPr>
          <w:rFonts w:ascii="Arial" w:eastAsia="Arial" w:hAnsi="Arial" w:cs="Arial"/>
          <w:spacing w:val="-1"/>
        </w:rPr>
        <w:t>l</w:t>
      </w:r>
      <w:r>
        <w:rPr>
          <w:rFonts w:ascii="Arial" w:eastAsia="Arial" w:hAnsi="Arial" w:cs="Arial"/>
          <w:spacing w:val="-2"/>
        </w:rPr>
        <w:t>s</w:t>
      </w:r>
      <w:r>
        <w:rPr>
          <w:rFonts w:ascii="Arial" w:eastAsia="Arial" w:hAnsi="Arial" w:cs="Arial"/>
        </w:rPr>
        <w:t>)</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2"/>
        </w:rPr>
        <w:t xml:space="preserve"> </w:t>
      </w:r>
      <w:r>
        <w:rPr>
          <w:rFonts w:ascii="Arial" w:eastAsia="Arial" w:hAnsi="Arial" w:cs="Arial"/>
        </w:rPr>
        <w:t>spec</w:t>
      </w:r>
      <w:r>
        <w:rPr>
          <w:rFonts w:ascii="Arial" w:eastAsia="Arial" w:hAnsi="Arial" w:cs="Arial"/>
          <w:spacing w:val="-4"/>
        </w:rPr>
        <w:t>i</w:t>
      </w:r>
      <w:r>
        <w:rPr>
          <w:rFonts w:ascii="Arial" w:eastAsia="Arial" w:hAnsi="Arial" w:cs="Arial"/>
          <w:spacing w:val="3"/>
        </w:rPr>
        <w:t>f</w:t>
      </w:r>
      <w:r>
        <w:rPr>
          <w:rFonts w:ascii="Arial" w:eastAsia="Arial" w:hAnsi="Arial" w:cs="Arial"/>
          <w:spacing w:val="-1"/>
        </w:rPr>
        <w:t>i</w:t>
      </w:r>
      <w:r>
        <w:rPr>
          <w:rFonts w:ascii="Arial" w:eastAsia="Arial" w:hAnsi="Arial" w:cs="Arial"/>
        </w:rPr>
        <w:t>c</w:t>
      </w:r>
      <w:r>
        <w:rPr>
          <w:rFonts w:ascii="Arial" w:eastAsia="Arial" w:hAnsi="Arial" w:cs="Arial"/>
          <w:spacing w:val="-1"/>
        </w:rPr>
        <w:t xml:space="preserve"> </w:t>
      </w:r>
      <w:r>
        <w:rPr>
          <w:rFonts w:ascii="Arial" w:eastAsia="Arial" w:hAnsi="Arial" w:cs="Arial"/>
          <w:spacing w:val="1"/>
        </w:rPr>
        <w:t>m</w:t>
      </w:r>
      <w:r>
        <w:rPr>
          <w:rFonts w:ascii="Arial" w:eastAsia="Arial" w:hAnsi="Arial" w:cs="Arial"/>
        </w:rPr>
        <w:t>ode</w:t>
      </w:r>
      <w:r>
        <w:rPr>
          <w:rFonts w:ascii="Arial" w:eastAsia="Arial" w:hAnsi="Arial" w:cs="Arial"/>
          <w:spacing w:val="-2"/>
        </w:rPr>
        <w:t xml:space="preserve"> </w:t>
      </w:r>
      <w:r>
        <w:rPr>
          <w:rFonts w:ascii="Arial" w:eastAsia="Arial" w:hAnsi="Arial" w:cs="Arial"/>
          <w:spacing w:val="1"/>
        </w:rPr>
        <w:t>(r</w:t>
      </w:r>
      <w:r>
        <w:rPr>
          <w:rFonts w:ascii="Arial" w:eastAsia="Arial" w:hAnsi="Arial" w:cs="Arial"/>
        </w:rPr>
        <w:t>ea</w:t>
      </w:r>
      <w:r>
        <w:rPr>
          <w:rFonts w:ascii="Arial" w:eastAsia="Arial" w:hAnsi="Arial" w:cs="Arial"/>
          <w:spacing w:val="-2"/>
        </w:rPr>
        <w:t>d</w:t>
      </w:r>
      <w:r>
        <w:rPr>
          <w:rFonts w:ascii="Arial" w:eastAsia="Arial" w:hAnsi="Arial" w:cs="Arial"/>
          <w:spacing w:val="1"/>
        </w:rPr>
        <w:t>-</w:t>
      </w:r>
      <w:r>
        <w:rPr>
          <w:rFonts w:ascii="Arial" w:eastAsia="Arial" w:hAnsi="Arial" w:cs="Arial"/>
        </w:rPr>
        <w:t>on</w:t>
      </w:r>
      <w:r>
        <w:rPr>
          <w:rFonts w:ascii="Arial" w:eastAsia="Arial" w:hAnsi="Arial" w:cs="Arial"/>
          <w:spacing w:val="-1"/>
        </w:rPr>
        <w:t>l</w:t>
      </w:r>
      <w:r>
        <w:rPr>
          <w:rFonts w:ascii="Arial" w:eastAsia="Arial" w:hAnsi="Arial" w:cs="Arial"/>
          <w:spacing w:val="-2"/>
        </w:rPr>
        <w:t>y</w:t>
      </w:r>
      <w:r>
        <w:rPr>
          <w:rFonts w:ascii="Arial" w:eastAsia="Arial" w:hAnsi="Arial" w:cs="Arial"/>
        </w:rPr>
        <w:t>,</w:t>
      </w:r>
      <w:r>
        <w:rPr>
          <w:rFonts w:ascii="Arial" w:eastAsia="Arial" w:hAnsi="Arial" w:cs="Arial"/>
          <w:spacing w:val="2"/>
        </w:rPr>
        <w:t xml:space="preserve"> </w:t>
      </w:r>
      <w:r>
        <w:rPr>
          <w:rFonts w:ascii="Arial" w:eastAsia="Arial" w:hAnsi="Arial" w:cs="Arial"/>
          <w:spacing w:val="1"/>
        </w:rPr>
        <w:t>r</w:t>
      </w:r>
      <w:r>
        <w:rPr>
          <w:rFonts w:ascii="Arial" w:eastAsia="Arial" w:hAnsi="Arial" w:cs="Arial"/>
        </w:rPr>
        <w:t>ea</w:t>
      </w:r>
      <w:r>
        <w:rPr>
          <w:rFonts w:ascii="Arial" w:eastAsia="Arial" w:hAnsi="Arial" w:cs="Arial"/>
          <w:spacing w:val="-2"/>
        </w:rPr>
        <w:t>d</w:t>
      </w:r>
      <w:r>
        <w:rPr>
          <w:rFonts w:ascii="Arial" w:eastAsia="Arial" w:hAnsi="Arial" w:cs="Arial"/>
          <w:spacing w:val="1"/>
        </w:rPr>
        <w:t>-</w:t>
      </w:r>
      <w:r>
        <w:rPr>
          <w:rFonts w:ascii="Arial" w:eastAsia="Arial" w:hAnsi="Arial" w:cs="Arial"/>
          <w:spacing w:val="-1"/>
        </w:rPr>
        <w:t>w</w:t>
      </w:r>
      <w:r>
        <w:rPr>
          <w:rFonts w:ascii="Arial" w:eastAsia="Arial" w:hAnsi="Arial" w:cs="Arial"/>
          <w:spacing w:val="1"/>
        </w:rPr>
        <w:t>r</w:t>
      </w:r>
      <w:r>
        <w:rPr>
          <w:rFonts w:ascii="Arial" w:eastAsia="Arial" w:hAnsi="Arial" w:cs="Arial"/>
          <w:spacing w:val="-1"/>
        </w:rPr>
        <w:t>i</w:t>
      </w:r>
      <w:r>
        <w:rPr>
          <w:rFonts w:ascii="Arial" w:eastAsia="Arial" w:hAnsi="Arial" w:cs="Arial"/>
          <w:spacing w:val="1"/>
        </w:rPr>
        <w:t>t</w:t>
      </w:r>
      <w:r>
        <w:rPr>
          <w:rFonts w:ascii="Arial" w:eastAsia="Arial" w:hAnsi="Arial" w:cs="Arial"/>
        </w:rPr>
        <w:t>e</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r ed</w:t>
      </w:r>
      <w:r>
        <w:rPr>
          <w:rFonts w:ascii="Arial" w:eastAsia="Arial" w:hAnsi="Arial" w:cs="Arial"/>
          <w:spacing w:val="-1"/>
        </w:rPr>
        <w:t>i</w:t>
      </w:r>
      <w:r>
        <w:rPr>
          <w:rFonts w:ascii="Arial" w:eastAsia="Arial" w:hAnsi="Arial" w:cs="Arial"/>
          <w:spacing w:val="1"/>
        </w:rPr>
        <w:t>t</w:t>
      </w:r>
      <w:r>
        <w:rPr>
          <w:rFonts w:ascii="Arial" w:eastAsia="Arial" w:hAnsi="Arial" w:cs="Arial"/>
        </w:rPr>
        <w:t xml:space="preserve">, </w:t>
      </w:r>
      <w:r>
        <w:rPr>
          <w:rFonts w:ascii="Arial" w:eastAsia="Arial" w:hAnsi="Arial" w:cs="Arial"/>
          <w:spacing w:val="1"/>
        </w:rPr>
        <w:t>f</w:t>
      </w:r>
      <w:r>
        <w:rPr>
          <w:rFonts w:ascii="Arial" w:eastAsia="Arial" w:hAnsi="Arial" w:cs="Arial"/>
        </w:rPr>
        <w:t>u</w:t>
      </w:r>
      <w:r>
        <w:rPr>
          <w:rFonts w:ascii="Arial" w:eastAsia="Arial" w:hAnsi="Arial" w:cs="Arial"/>
          <w:spacing w:val="-1"/>
        </w:rPr>
        <w:t>l</w:t>
      </w:r>
      <w:r>
        <w:rPr>
          <w:rFonts w:ascii="Arial" w:eastAsia="Arial" w:hAnsi="Arial" w:cs="Arial"/>
        </w:rPr>
        <w:t>l da</w:t>
      </w:r>
      <w:r>
        <w:rPr>
          <w:rFonts w:ascii="Arial" w:eastAsia="Arial" w:hAnsi="Arial" w:cs="Arial"/>
          <w:spacing w:val="1"/>
        </w:rPr>
        <w:t>t</w:t>
      </w:r>
      <w:r>
        <w:rPr>
          <w:rFonts w:ascii="Arial" w:eastAsia="Arial" w:hAnsi="Arial" w:cs="Arial"/>
        </w:rPr>
        <w:t>a</w:t>
      </w:r>
      <w:r>
        <w:rPr>
          <w:rFonts w:ascii="Arial" w:eastAsia="Arial" w:hAnsi="Arial" w:cs="Arial"/>
          <w:spacing w:val="-2"/>
        </w:rPr>
        <w:t xml:space="preserve"> </w:t>
      </w:r>
      <w:r>
        <w:rPr>
          <w:rFonts w:ascii="Arial" w:eastAsia="Arial" w:hAnsi="Arial" w:cs="Arial"/>
        </w:rPr>
        <w:t>se</w:t>
      </w:r>
      <w:r>
        <w:rPr>
          <w:rFonts w:ascii="Arial" w:eastAsia="Arial" w:hAnsi="Arial" w:cs="Arial"/>
          <w:spacing w:val="-1"/>
        </w:rPr>
        <w:t>t</w:t>
      </w:r>
      <w:r>
        <w:rPr>
          <w:rFonts w:ascii="Arial" w:eastAsia="Arial" w:hAnsi="Arial" w:cs="Arial"/>
        </w:rPr>
        <w:t>,</w:t>
      </w:r>
      <w:r>
        <w:rPr>
          <w:rFonts w:ascii="Arial" w:eastAsia="Arial" w:hAnsi="Arial" w:cs="Arial"/>
          <w:spacing w:val="2"/>
        </w:rPr>
        <w:t xml:space="preserve"> </w:t>
      </w:r>
      <w:r>
        <w:rPr>
          <w:rFonts w:ascii="Arial" w:eastAsia="Arial" w:hAnsi="Arial" w:cs="Arial"/>
          <w:spacing w:val="-3"/>
        </w:rPr>
        <w:t>d</w:t>
      </w:r>
      <w:r>
        <w:rPr>
          <w:rFonts w:ascii="Arial" w:eastAsia="Arial" w:hAnsi="Arial" w:cs="Arial"/>
        </w:rPr>
        <w:t>e</w:t>
      </w:r>
      <w:r>
        <w:rPr>
          <w:rFonts w:ascii="Arial" w:eastAsia="Arial" w:hAnsi="Arial" w:cs="Arial"/>
          <w:spacing w:val="1"/>
        </w:rPr>
        <w:t>-</w:t>
      </w:r>
      <w:r>
        <w:rPr>
          <w:rFonts w:ascii="Arial" w:eastAsia="Arial" w:hAnsi="Arial" w:cs="Arial"/>
          <w:spacing w:val="-1"/>
        </w:rPr>
        <w:t>i</w:t>
      </w:r>
      <w:r>
        <w:rPr>
          <w:rFonts w:ascii="Arial" w:eastAsia="Arial" w:hAnsi="Arial" w:cs="Arial"/>
        </w:rPr>
        <w:t>d</w:t>
      </w:r>
      <w:r>
        <w:rPr>
          <w:rFonts w:ascii="Arial" w:eastAsia="Arial" w:hAnsi="Arial" w:cs="Arial"/>
          <w:spacing w:val="-3"/>
        </w:rPr>
        <w:t>e</w:t>
      </w:r>
      <w:r>
        <w:rPr>
          <w:rFonts w:ascii="Arial" w:eastAsia="Arial" w:hAnsi="Arial" w:cs="Arial"/>
        </w:rPr>
        <w:t>n</w:t>
      </w:r>
      <w:r>
        <w:rPr>
          <w:rFonts w:ascii="Arial" w:eastAsia="Arial" w:hAnsi="Arial" w:cs="Arial"/>
          <w:spacing w:val="1"/>
        </w:rPr>
        <w:t>t</w:t>
      </w:r>
      <w:r>
        <w:rPr>
          <w:rFonts w:ascii="Arial" w:eastAsia="Arial" w:hAnsi="Arial" w:cs="Arial"/>
          <w:spacing w:val="-4"/>
        </w:rPr>
        <w:t>i</w:t>
      </w:r>
      <w:r>
        <w:rPr>
          <w:rFonts w:ascii="Arial" w:eastAsia="Arial" w:hAnsi="Arial" w:cs="Arial"/>
          <w:spacing w:val="3"/>
        </w:rPr>
        <w:t>f</w:t>
      </w:r>
      <w:r>
        <w:rPr>
          <w:rFonts w:ascii="Arial" w:eastAsia="Arial" w:hAnsi="Arial" w:cs="Arial"/>
          <w:spacing w:val="-1"/>
        </w:rPr>
        <w:t>i</w:t>
      </w:r>
      <w:r>
        <w:rPr>
          <w:rFonts w:ascii="Arial" w:eastAsia="Arial" w:hAnsi="Arial" w:cs="Arial"/>
        </w:rPr>
        <w:t>ed</w:t>
      </w:r>
      <w:r>
        <w:rPr>
          <w:rFonts w:ascii="Arial" w:eastAsia="Arial" w:hAnsi="Arial" w:cs="Arial"/>
          <w:spacing w:val="1"/>
        </w:rPr>
        <w:t xml:space="preserve"> </w:t>
      </w:r>
      <w:r>
        <w:rPr>
          <w:rFonts w:ascii="Arial" w:eastAsia="Arial" w:hAnsi="Arial" w:cs="Arial"/>
        </w:rPr>
        <w:t>da</w:t>
      </w:r>
      <w:r>
        <w:rPr>
          <w:rFonts w:ascii="Arial" w:eastAsia="Arial" w:hAnsi="Arial" w:cs="Arial"/>
          <w:spacing w:val="1"/>
        </w:rPr>
        <w:t>t</w:t>
      </w:r>
      <w:r>
        <w:rPr>
          <w:rFonts w:ascii="Arial" w:eastAsia="Arial" w:hAnsi="Arial" w:cs="Arial"/>
        </w:rPr>
        <w:t>a</w:t>
      </w:r>
      <w:r>
        <w:rPr>
          <w:rFonts w:ascii="Arial" w:eastAsia="Arial" w:hAnsi="Arial" w:cs="Arial"/>
          <w:spacing w:val="-2"/>
        </w:rPr>
        <w:t xml:space="preserve"> </w:t>
      </w:r>
      <w:r>
        <w:rPr>
          <w:rFonts w:ascii="Arial" w:eastAsia="Arial" w:hAnsi="Arial" w:cs="Arial"/>
        </w:rPr>
        <w:t>s</w:t>
      </w:r>
      <w:r>
        <w:rPr>
          <w:rFonts w:ascii="Arial" w:eastAsia="Arial" w:hAnsi="Arial" w:cs="Arial"/>
          <w:spacing w:val="-3"/>
        </w:rPr>
        <w:t>e</w:t>
      </w:r>
      <w:r>
        <w:rPr>
          <w:rFonts w:ascii="Arial" w:eastAsia="Arial" w:hAnsi="Arial" w:cs="Arial"/>
          <w:spacing w:val="1"/>
        </w:rPr>
        <w:t>t</w:t>
      </w:r>
      <w:r>
        <w:rPr>
          <w:rFonts w:ascii="Arial" w:eastAsia="Arial" w:hAnsi="Arial" w:cs="Arial"/>
        </w:rPr>
        <w:t>)</w:t>
      </w:r>
      <w:r>
        <w:rPr>
          <w:rFonts w:ascii="Arial" w:eastAsia="Arial" w:hAnsi="Arial" w:cs="Arial"/>
          <w:spacing w:val="-3"/>
        </w:rPr>
        <w:t xml:space="preserve"> </w:t>
      </w:r>
      <w:r>
        <w:rPr>
          <w:rFonts w:ascii="Arial" w:eastAsia="Arial" w:hAnsi="Arial" w:cs="Arial"/>
          <w:spacing w:val="2"/>
        </w:rPr>
        <w:t>g</w:t>
      </w:r>
      <w:r>
        <w:rPr>
          <w:rFonts w:ascii="Arial" w:eastAsia="Arial" w:hAnsi="Arial" w:cs="Arial"/>
          <w:spacing w:val="1"/>
        </w:rPr>
        <w:t>r</w:t>
      </w:r>
      <w:r>
        <w:rPr>
          <w:rFonts w:ascii="Arial" w:eastAsia="Arial" w:hAnsi="Arial" w:cs="Arial"/>
        </w:rPr>
        <w:t>a</w:t>
      </w:r>
      <w:r>
        <w:rPr>
          <w:rFonts w:ascii="Arial" w:eastAsia="Arial" w:hAnsi="Arial" w:cs="Arial"/>
          <w:spacing w:val="-3"/>
        </w:rPr>
        <w:t>n</w:t>
      </w:r>
      <w:r>
        <w:rPr>
          <w:rFonts w:ascii="Arial" w:eastAsia="Arial" w:hAnsi="Arial" w:cs="Arial"/>
          <w:spacing w:val="1"/>
        </w:rPr>
        <w:t>t</w:t>
      </w:r>
      <w:r>
        <w:rPr>
          <w:rFonts w:ascii="Arial" w:eastAsia="Arial" w:hAnsi="Arial" w:cs="Arial"/>
        </w:rPr>
        <w:t>ed</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rPr>
        <w:t>us</w:t>
      </w:r>
      <w:r>
        <w:rPr>
          <w:rFonts w:ascii="Arial" w:eastAsia="Arial" w:hAnsi="Arial" w:cs="Arial"/>
          <w:spacing w:val="-3"/>
        </w:rPr>
        <w:t>e</w:t>
      </w:r>
      <w:r>
        <w:rPr>
          <w:rFonts w:ascii="Arial" w:eastAsia="Arial" w:hAnsi="Arial" w:cs="Arial"/>
          <w:spacing w:val="1"/>
        </w:rPr>
        <w:t>r</w:t>
      </w:r>
      <w:r>
        <w:rPr>
          <w:rFonts w:ascii="Arial" w:eastAsia="Arial" w:hAnsi="Arial" w:cs="Arial"/>
        </w:rPr>
        <w:t>.</w:t>
      </w:r>
    </w:p>
    <w:p w14:paraId="45789420" w14:textId="77777777" w:rsidR="00874426" w:rsidRDefault="00874426">
      <w:pPr>
        <w:spacing w:after="0"/>
        <w:sectPr w:rsidR="00874426">
          <w:pgSz w:w="12240" w:h="15840"/>
          <w:pgMar w:top="320" w:right="800" w:bottom="1080" w:left="1060" w:header="0" w:footer="874" w:gutter="0"/>
          <w:cols w:space="720"/>
        </w:sectPr>
      </w:pPr>
    </w:p>
    <w:p w14:paraId="3DD758FB" w14:textId="77777777" w:rsidR="00874426" w:rsidRDefault="003A1128">
      <w:pPr>
        <w:spacing w:before="68" w:after="0" w:line="240" w:lineRule="auto"/>
        <w:ind w:left="116" w:right="-20"/>
        <w:rPr>
          <w:rFonts w:ascii="Arial" w:eastAsia="Arial" w:hAnsi="Arial" w:cs="Arial"/>
          <w:sz w:val="24"/>
          <w:szCs w:val="24"/>
        </w:rPr>
      </w:pPr>
      <w:r>
        <w:rPr>
          <w:rFonts w:ascii="Arial" w:eastAsia="Arial" w:hAnsi="Arial" w:cs="Arial"/>
          <w:b/>
          <w:bCs/>
          <w:spacing w:val="1"/>
          <w:sz w:val="24"/>
          <w:szCs w:val="24"/>
        </w:rPr>
        <w:lastRenderedPageBreak/>
        <w:t>P</w:t>
      </w:r>
      <w:r>
        <w:rPr>
          <w:rFonts w:ascii="Arial" w:eastAsia="Arial" w:hAnsi="Arial" w:cs="Arial"/>
          <w:b/>
          <w:bCs/>
          <w:sz w:val="24"/>
          <w:szCs w:val="24"/>
        </w:rPr>
        <w:t>oli</w:t>
      </w:r>
      <w:r>
        <w:rPr>
          <w:rFonts w:ascii="Arial" w:eastAsia="Arial" w:hAnsi="Arial" w:cs="Arial"/>
          <w:b/>
          <w:bCs/>
          <w:spacing w:val="3"/>
          <w:sz w:val="24"/>
          <w:szCs w:val="24"/>
        </w:rPr>
        <w:t>c</w:t>
      </w:r>
      <w:r>
        <w:rPr>
          <w:rFonts w:ascii="Arial" w:eastAsia="Arial" w:hAnsi="Arial" w:cs="Arial"/>
          <w:b/>
          <w:bCs/>
          <w:sz w:val="24"/>
          <w:szCs w:val="24"/>
        </w:rPr>
        <w:t>y</w:t>
      </w:r>
    </w:p>
    <w:p w14:paraId="097D685C" w14:textId="77777777" w:rsidR="00874426" w:rsidRDefault="00874426">
      <w:pPr>
        <w:spacing w:before="6" w:after="0" w:line="200" w:lineRule="exact"/>
        <w:rPr>
          <w:sz w:val="20"/>
          <w:szCs w:val="20"/>
        </w:rPr>
      </w:pPr>
    </w:p>
    <w:p w14:paraId="2B19365D" w14:textId="77777777" w:rsidR="00874426" w:rsidRDefault="003A1128" w:rsidP="003D3073">
      <w:pPr>
        <w:spacing w:after="0" w:line="242" w:lineRule="auto"/>
        <w:ind w:left="116" w:right="153"/>
        <w:rPr>
          <w:rFonts w:ascii="Arial" w:eastAsia="Arial" w:hAnsi="Arial" w:cs="Arial"/>
        </w:rPr>
      </w:pPr>
      <w:r>
        <w:rPr>
          <w:rFonts w:ascii="Arial" w:eastAsia="Arial" w:hAnsi="Arial" w:cs="Arial"/>
          <w:spacing w:val="-1"/>
        </w:rPr>
        <w:t>A</w:t>
      </w:r>
      <w:r>
        <w:rPr>
          <w:rFonts w:ascii="Arial" w:eastAsia="Arial" w:hAnsi="Arial" w:cs="Arial"/>
        </w:rPr>
        <w:t>ny</w:t>
      </w:r>
      <w:r>
        <w:rPr>
          <w:rFonts w:ascii="Arial" w:eastAsia="Arial" w:hAnsi="Arial" w:cs="Arial"/>
          <w:spacing w:val="-1"/>
        </w:rPr>
        <w:t xml:space="preserve"> </w:t>
      </w:r>
      <w:r>
        <w:rPr>
          <w:rFonts w:ascii="Arial" w:eastAsia="Arial" w:hAnsi="Arial" w:cs="Arial"/>
        </w:rPr>
        <w:t>au</w:t>
      </w:r>
      <w:r>
        <w:rPr>
          <w:rFonts w:ascii="Arial" w:eastAsia="Arial" w:hAnsi="Arial" w:cs="Arial"/>
          <w:spacing w:val="1"/>
        </w:rPr>
        <w:t>t</w:t>
      </w:r>
      <w:r>
        <w:rPr>
          <w:rFonts w:ascii="Arial" w:eastAsia="Arial" w:hAnsi="Arial" w:cs="Arial"/>
        </w:rPr>
        <w:t>hen</w:t>
      </w:r>
      <w:r>
        <w:rPr>
          <w:rFonts w:ascii="Arial" w:eastAsia="Arial" w:hAnsi="Arial" w:cs="Arial"/>
          <w:spacing w:val="1"/>
        </w:rPr>
        <w:t>t</w:t>
      </w:r>
      <w:r>
        <w:rPr>
          <w:rFonts w:ascii="Arial" w:eastAsia="Arial" w:hAnsi="Arial" w:cs="Arial"/>
          <w:spacing w:val="-1"/>
        </w:rPr>
        <w:t>i</w:t>
      </w:r>
      <w:r>
        <w:rPr>
          <w:rFonts w:ascii="Arial" w:eastAsia="Arial" w:hAnsi="Arial" w:cs="Arial"/>
        </w:rPr>
        <w:t>ca</w:t>
      </w:r>
      <w:r>
        <w:rPr>
          <w:rFonts w:ascii="Arial" w:eastAsia="Arial" w:hAnsi="Arial" w:cs="Arial"/>
          <w:spacing w:val="1"/>
        </w:rPr>
        <w:t>t</w:t>
      </w:r>
      <w:r>
        <w:rPr>
          <w:rFonts w:ascii="Arial" w:eastAsia="Arial" w:hAnsi="Arial" w:cs="Arial"/>
        </w:rPr>
        <w:t>ed</w:t>
      </w:r>
      <w:r>
        <w:rPr>
          <w:rFonts w:ascii="Arial" w:eastAsia="Arial" w:hAnsi="Arial" w:cs="Arial"/>
          <w:spacing w:val="-2"/>
        </w:rPr>
        <w:t xml:space="preserve"> </w:t>
      </w:r>
      <w:r>
        <w:rPr>
          <w:rFonts w:ascii="Arial" w:eastAsia="Arial" w:hAnsi="Arial" w:cs="Arial"/>
        </w:rPr>
        <w:t xml:space="preserve">user </w:t>
      </w:r>
      <w:r>
        <w:rPr>
          <w:rFonts w:ascii="Arial" w:eastAsia="Arial" w:hAnsi="Arial" w:cs="Arial"/>
          <w:spacing w:val="-3"/>
        </w:rPr>
        <w:t>h</w:t>
      </w:r>
      <w:r>
        <w:rPr>
          <w:rFonts w:ascii="Arial" w:eastAsia="Arial" w:hAnsi="Arial" w:cs="Arial"/>
        </w:rPr>
        <w:t>as</w:t>
      </w:r>
      <w:r>
        <w:rPr>
          <w:rFonts w:ascii="Arial" w:eastAsia="Arial" w:hAnsi="Arial" w:cs="Arial"/>
          <w:spacing w:val="1"/>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r</w:t>
      </w:r>
      <w:r>
        <w:rPr>
          <w:rFonts w:ascii="Arial" w:eastAsia="Arial" w:hAnsi="Arial" w:cs="Arial"/>
        </w:rPr>
        <w:t>i</w:t>
      </w:r>
      <w:r>
        <w:rPr>
          <w:rFonts w:ascii="Arial" w:eastAsia="Arial" w:hAnsi="Arial" w:cs="Arial"/>
          <w:spacing w:val="2"/>
        </w:rPr>
        <w:t>g</w:t>
      </w:r>
      <w:r>
        <w:rPr>
          <w:rFonts w:ascii="Arial" w:eastAsia="Arial" w:hAnsi="Arial" w:cs="Arial"/>
          <w:spacing w:val="-3"/>
        </w:rPr>
        <w:t>h</w:t>
      </w:r>
      <w:r>
        <w:rPr>
          <w:rFonts w:ascii="Arial" w:eastAsia="Arial" w:hAnsi="Arial" w:cs="Arial"/>
        </w:rPr>
        <w:t xml:space="preserve">t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rPr>
        <w:t>access</w:t>
      </w:r>
      <w:r>
        <w:rPr>
          <w:rFonts w:ascii="Arial" w:eastAsia="Arial" w:hAnsi="Arial" w:cs="Arial"/>
          <w:spacing w:val="-1"/>
        </w:rPr>
        <w:t xml:space="preserve"> </w:t>
      </w:r>
      <w:proofErr w:type="spellStart"/>
      <w:r>
        <w:rPr>
          <w:rFonts w:ascii="Arial" w:eastAsia="Arial" w:hAnsi="Arial" w:cs="Arial"/>
          <w:spacing w:val="-1"/>
        </w:rPr>
        <w:t>REDC</w:t>
      </w:r>
      <w:r>
        <w:rPr>
          <w:rFonts w:ascii="Arial" w:eastAsia="Arial" w:hAnsi="Arial" w:cs="Arial"/>
        </w:rPr>
        <w:t>ap</w:t>
      </w:r>
      <w:proofErr w:type="spellEnd"/>
      <w:r>
        <w:rPr>
          <w:rFonts w:ascii="Arial" w:eastAsia="Arial" w:hAnsi="Arial" w:cs="Arial"/>
        </w:rPr>
        <w:t>,</w:t>
      </w:r>
      <w:r>
        <w:rPr>
          <w:rFonts w:ascii="Arial" w:eastAsia="Arial" w:hAnsi="Arial" w:cs="Arial"/>
          <w:spacing w:val="2"/>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2"/>
        </w:rPr>
        <w:t>v</w:t>
      </w:r>
      <w:r>
        <w:rPr>
          <w:rFonts w:ascii="Arial" w:eastAsia="Arial" w:hAnsi="Arial" w:cs="Arial"/>
          <w:spacing w:val="-1"/>
        </w:rPr>
        <w:t>i</w:t>
      </w:r>
      <w:r>
        <w:rPr>
          <w:rFonts w:ascii="Arial" w:eastAsia="Arial" w:hAnsi="Arial" w:cs="Arial"/>
        </w:rPr>
        <w:t>ew</w:t>
      </w:r>
      <w:r>
        <w:rPr>
          <w:rFonts w:ascii="Arial" w:eastAsia="Arial" w:hAnsi="Arial" w:cs="Arial"/>
          <w:spacing w:val="-2"/>
        </w:rPr>
        <w:t xml:space="preserve"> </w:t>
      </w:r>
      <w:r>
        <w:rPr>
          <w:rFonts w:ascii="Arial" w:eastAsia="Arial" w:hAnsi="Arial" w:cs="Arial"/>
        </w:rPr>
        <w:t>pub</w:t>
      </w:r>
      <w:r>
        <w:rPr>
          <w:rFonts w:ascii="Arial" w:eastAsia="Arial" w:hAnsi="Arial" w:cs="Arial"/>
          <w:spacing w:val="-1"/>
        </w:rPr>
        <w:t>li</w:t>
      </w:r>
      <w:r>
        <w:rPr>
          <w:rFonts w:ascii="Arial" w:eastAsia="Arial" w:hAnsi="Arial" w:cs="Arial"/>
        </w:rPr>
        <w:t>c</w:t>
      </w:r>
      <w:r>
        <w:rPr>
          <w:rFonts w:ascii="Arial" w:eastAsia="Arial" w:hAnsi="Arial" w:cs="Arial"/>
          <w:spacing w:val="1"/>
        </w:rPr>
        <w:t xml:space="preserve"> </w:t>
      </w:r>
      <w:r>
        <w:rPr>
          <w:rFonts w:ascii="Arial" w:eastAsia="Arial" w:hAnsi="Arial" w:cs="Arial"/>
        </w:rPr>
        <w:t>da</w:t>
      </w:r>
      <w:r>
        <w:rPr>
          <w:rFonts w:ascii="Arial" w:eastAsia="Arial" w:hAnsi="Arial" w:cs="Arial"/>
          <w:spacing w:val="1"/>
        </w:rPr>
        <w:t>t</w:t>
      </w:r>
      <w:r>
        <w:rPr>
          <w:rFonts w:ascii="Arial" w:eastAsia="Arial" w:hAnsi="Arial" w:cs="Arial"/>
        </w:rPr>
        <w:t>abases</w:t>
      </w:r>
      <w:r>
        <w:rPr>
          <w:rFonts w:ascii="Arial" w:eastAsia="Arial" w:hAnsi="Arial" w:cs="Arial"/>
          <w:spacing w:val="1"/>
        </w:rPr>
        <w:t xml:space="preserve"> (</w:t>
      </w:r>
      <w:r>
        <w:rPr>
          <w:rFonts w:ascii="Arial" w:eastAsia="Arial" w:hAnsi="Arial" w:cs="Arial"/>
          <w:spacing w:val="-3"/>
        </w:rPr>
        <w:t>e</w:t>
      </w:r>
      <w:r>
        <w:rPr>
          <w:rFonts w:ascii="Arial" w:eastAsia="Arial" w:hAnsi="Arial" w:cs="Arial"/>
          <w:spacing w:val="-1"/>
        </w:rPr>
        <w:t>.</w:t>
      </w:r>
      <w:r>
        <w:rPr>
          <w:rFonts w:ascii="Arial" w:eastAsia="Arial" w:hAnsi="Arial" w:cs="Arial"/>
          <w:spacing w:val="2"/>
        </w:rPr>
        <w:t>g</w:t>
      </w:r>
      <w:r>
        <w:rPr>
          <w:rFonts w:ascii="Arial" w:eastAsia="Arial" w:hAnsi="Arial" w:cs="Arial"/>
          <w:spacing w:val="-1"/>
        </w:rPr>
        <w:t>.</w:t>
      </w:r>
      <w:r>
        <w:rPr>
          <w:rFonts w:ascii="Arial" w:eastAsia="Arial" w:hAnsi="Arial" w:cs="Arial"/>
        </w:rPr>
        <w:t>, de</w:t>
      </w:r>
      <w:r>
        <w:rPr>
          <w:rFonts w:ascii="Arial" w:eastAsia="Arial" w:hAnsi="Arial" w:cs="Arial"/>
          <w:spacing w:val="1"/>
        </w:rPr>
        <w:t>m</w:t>
      </w:r>
      <w:r>
        <w:rPr>
          <w:rFonts w:ascii="Arial" w:eastAsia="Arial" w:hAnsi="Arial" w:cs="Arial"/>
        </w:rPr>
        <w:t>o</w:t>
      </w:r>
      <w:r>
        <w:rPr>
          <w:rFonts w:ascii="Arial" w:eastAsia="Arial" w:hAnsi="Arial" w:cs="Arial"/>
          <w:spacing w:val="-2"/>
        </w:rPr>
        <w:t xml:space="preserve"> </w:t>
      </w:r>
      <w:r>
        <w:rPr>
          <w:rFonts w:ascii="Arial" w:eastAsia="Arial" w:hAnsi="Arial" w:cs="Arial"/>
        </w:rPr>
        <w:t>da</w:t>
      </w:r>
      <w:r>
        <w:rPr>
          <w:rFonts w:ascii="Arial" w:eastAsia="Arial" w:hAnsi="Arial" w:cs="Arial"/>
          <w:spacing w:val="1"/>
        </w:rPr>
        <w:t>t</w:t>
      </w:r>
      <w:r>
        <w:rPr>
          <w:rFonts w:ascii="Arial" w:eastAsia="Arial" w:hAnsi="Arial" w:cs="Arial"/>
        </w:rPr>
        <w:t>ab</w:t>
      </w:r>
      <w:r>
        <w:rPr>
          <w:rFonts w:ascii="Arial" w:eastAsia="Arial" w:hAnsi="Arial" w:cs="Arial"/>
          <w:spacing w:val="-3"/>
        </w:rPr>
        <w:t>a</w:t>
      </w:r>
      <w:r>
        <w:rPr>
          <w:rFonts w:ascii="Arial" w:eastAsia="Arial" w:hAnsi="Arial" w:cs="Arial"/>
        </w:rPr>
        <w:t>ses) and</w:t>
      </w:r>
      <w:r>
        <w:rPr>
          <w:rFonts w:ascii="Arial" w:eastAsia="Arial" w:hAnsi="Arial" w:cs="Arial"/>
          <w:spacing w:val="1"/>
        </w:rPr>
        <w:t xml:space="preserve"> </w:t>
      </w:r>
      <w:r>
        <w:rPr>
          <w:rFonts w:ascii="Arial" w:eastAsia="Arial" w:hAnsi="Arial" w:cs="Arial"/>
        </w:rPr>
        <w:t>c</w:t>
      </w:r>
      <w:r>
        <w:rPr>
          <w:rFonts w:ascii="Arial" w:eastAsia="Arial" w:hAnsi="Arial" w:cs="Arial"/>
          <w:spacing w:val="1"/>
        </w:rPr>
        <w:t>r</w:t>
      </w:r>
      <w:r>
        <w:rPr>
          <w:rFonts w:ascii="Arial" w:eastAsia="Arial" w:hAnsi="Arial" w:cs="Arial"/>
        </w:rPr>
        <w:t>e</w:t>
      </w:r>
      <w:r>
        <w:rPr>
          <w:rFonts w:ascii="Arial" w:eastAsia="Arial" w:hAnsi="Arial" w:cs="Arial"/>
          <w:spacing w:val="-3"/>
        </w:rPr>
        <w:t>a</w:t>
      </w:r>
      <w:r>
        <w:rPr>
          <w:rFonts w:ascii="Arial" w:eastAsia="Arial" w:hAnsi="Arial" w:cs="Arial"/>
          <w:spacing w:val="1"/>
        </w:rPr>
        <w:t>t</w:t>
      </w:r>
      <w:r>
        <w:rPr>
          <w:rFonts w:ascii="Arial" w:eastAsia="Arial" w:hAnsi="Arial" w:cs="Arial"/>
        </w:rPr>
        <w:t>e</w:t>
      </w:r>
      <w:r>
        <w:rPr>
          <w:rFonts w:ascii="Arial" w:eastAsia="Arial" w:hAnsi="Arial" w:cs="Arial"/>
          <w:spacing w:val="1"/>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rPr>
        <w:t>new</w:t>
      </w:r>
      <w:r>
        <w:rPr>
          <w:rFonts w:ascii="Arial" w:eastAsia="Arial" w:hAnsi="Arial" w:cs="Arial"/>
          <w:spacing w:val="-2"/>
        </w:rPr>
        <w:t xml:space="preserve"> </w:t>
      </w:r>
      <w:r>
        <w:rPr>
          <w:rFonts w:ascii="Arial" w:eastAsia="Arial" w:hAnsi="Arial" w:cs="Arial"/>
        </w:rPr>
        <w:t>da</w:t>
      </w:r>
      <w:r>
        <w:rPr>
          <w:rFonts w:ascii="Arial" w:eastAsia="Arial" w:hAnsi="Arial" w:cs="Arial"/>
          <w:spacing w:val="1"/>
        </w:rPr>
        <w:t>t</w:t>
      </w:r>
      <w:r>
        <w:rPr>
          <w:rFonts w:ascii="Arial" w:eastAsia="Arial" w:hAnsi="Arial" w:cs="Arial"/>
        </w:rPr>
        <w:t>ab</w:t>
      </w:r>
      <w:r>
        <w:rPr>
          <w:rFonts w:ascii="Arial" w:eastAsia="Arial" w:hAnsi="Arial" w:cs="Arial"/>
          <w:spacing w:val="-3"/>
        </w:rPr>
        <w:t>a</w:t>
      </w:r>
      <w:r>
        <w:rPr>
          <w:rFonts w:ascii="Arial" w:eastAsia="Arial" w:hAnsi="Arial" w:cs="Arial"/>
        </w:rPr>
        <w:t>se</w:t>
      </w:r>
      <w:r>
        <w:rPr>
          <w:rFonts w:ascii="Arial" w:eastAsia="Arial" w:hAnsi="Arial" w:cs="Arial"/>
          <w:spacing w:val="1"/>
        </w:rPr>
        <w:t xml:space="preserve"> </w:t>
      </w:r>
      <w:r>
        <w:rPr>
          <w:rFonts w:ascii="Arial" w:eastAsia="Arial" w:hAnsi="Arial" w:cs="Arial"/>
        </w:rPr>
        <w:t xml:space="preserve">or </w:t>
      </w:r>
      <w:r>
        <w:rPr>
          <w:rFonts w:ascii="Arial" w:eastAsia="Arial" w:hAnsi="Arial" w:cs="Arial"/>
          <w:spacing w:val="1"/>
        </w:rPr>
        <w:t>m</w:t>
      </w:r>
      <w:r>
        <w:rPr>
          <w:rFonts w:ascii="Arial" w:eastAsia="Arial" w:hAnsi="Arial" w:cs="Arial"/>
        </w:rPr>
        <w:t>od</w:t>
      </w:r>
      <w:r>
        <w:rPr>
          <w:rFonts w:ascii="Arial" w:eastAsia="Arial" w:hAnsi="Arial" w:cs="Arial"/>
          <w:spacing w:val="-4"/>
        </w:rPr>
        <w:t>i</w:t>
      </w:r>
      <w:r>
        <w:rPr>
          <w:rFonts w:ascii="Arial" w:eastAsia="Arial" w:hAnsi="Arial" w:cs="Arial"/>
          <w:spacing w:val="3"/>
        </w:rPr>
        <w:t>f</w:t>
      </w:r>
      <w:r>
        <w:rPr>
          <w:rFonts w:ascii="Arial" w:eastAsia="Arial" w:hAnsi="Arial" w:cs="Arial"/>
        </w:rPr>
        <w:t>y</w:t>
      </w:r>
      <w:r>
        <w:rPr>
          <w:rFonts w:ascii="Arial" w:eastAsia="Arial" w:hAnsi="Arial" w:cs="Arial"/>
          <w:spacing w:val="-1"/>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rPr>
        <w:t>da</w:t>
      </w:r>
      <w:r>
        <w:rPr>
          <w:rFonts w:ascii="Arial" w:eastAsia="Arial" w:hAnsi="Arial" w:cs="Arial"/>
          <w:spacing w:val="1"/>
        </w:rPr>
        <w:t>t</w:t>
      </w:r>
      <w:r>
        <w:rPr>
          <w:rFonts w:ascii="Arial" w:eastAsia="Arial" w:hAnsi="Arial" w:cs="Arial"/>
        </w:rPr>
        <w:t>ab</w:t>
      </w:r>
      <w:r>
        <w:rPr>
          <w:rFonts w:ascii="Arial" w:eastAsia="Arial" w:hAnsi="Arial" w:cs="Arial"/>
          <w:spacing w:val="-3"/>
        </w:rPr>
        <w:t>a</w:t>
      </w:r>
      <w:r>
        <w:rPr>
          <w:rFonts w:ascii="Arial" w:eastAsia="Arial" w:hAnsi="Arial" w:cs="Arial"/>
        </w:rPr>
        <w:t>se</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1"/>
        </w:rPr>
        <w:t xml:space="preserve"> </w:t>
      </w:r>
      <w:r>
        <w:rPr>
          <w:rFonts w:ascii="Arial" w:eastAsia="Arial" w:hAnsi="Arial" w:cs="Arial"/>
          <w:spacing w:val="-3"/>
        </w:rPr>
        <w:t>w</w:t>
      </w:r>
      <w:r>
        <w:rPr>
          <w:rFonts w:ascii="Arial" w:eastAsia="Arial" w:hAnsi="Arial" w:cs="Arial"/>
        </w:rPr>
        <w:t>h</w:t>
      </w:r>
      <w:r>
        <w:rPr>
          <w:rFonts w:ascii="Arial" w:eastAsia="Arial" w:hAnsi="Arial" w:cs="Arial"/>
          <w:spacing w:val="-1"/>
        </w:rPr>
        <w:t>i</w:t>
      </w:r>
      <w:r>
        <w:rPr>
          <w:rFonts w:ascii="Arial" w:eastAsia="Arial" w:hAnsi="Arial" w:cs="Arial"/>
        </w:rPr>
        <w:t>ch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rPr>
        <w:t>co</w:t>
      </w:r>
      <w:r>
        <w:rPr>
          <w:rFonts w:ascii="Arial" w:eastAsia="Arial" w:hAnsi="Arial" w:cs="Arial"/>
          <w:spacing w:val="-2"/>
        </w:rPr>
        <w:t>r</w:t>
      </w:r>
      <w:r>
        <w:rPr>
          <w:rFonts w:ascii="Arial" w:eastAsia="Arial" w:hAnsi="Arial" w:cs="Arial"/>
          <w:spacing w:val="1"/>
        </w:rPr>
        <w:t>r</w:t>
      </w:r>
      <w:r>
        <w:rPr>
          <w:rFonts w:ascii="Arial" w:eastAsia="Arial" w:hAnsi="Arial" w:cs="Arial"/>
        </w:rPr>
        <w:t>espond</w:t>
      </w:r>
      <w:r>
        <w:rPr>
          <w:rFonts w:ascii="Arial" w:eastAsia="Arial" w:hAnsi="Arial" w:cs="Arial"/>
          <w:spacing w:val="-1"/>
        </w:rPr>
        <w:t>i</w:t>
      </w:r>
      <w:r>
        <w:rPr>
          <w:rFonts w:ascii="Arial" w:eastAsia="Arial" w:hAnsi="Arial" w:cs="Arial"/>
          <w:spacing w:val="-3"/>
        </w:rPr>
        <w:t>n</w:t>
      </w:r>
      <w:r>
        <w:rPr>
          <w:rFonts w:ascii="Arial" w:eastAsia="Arial" w:hAnsi="Arial" w:cs="Arial"/>
        </w:rPr>
        <w:t>g</w:t>
      </w:r>
      <w:r>
        <w:rPr>
          <w:rFonts w:ascii="Arial" w:eastAsia="Arial" w:hAnsi="Arial" w:cs="Arial"/>
          <w:spacing w:val="1"/>
        </w:rPr>
        <w:t xml:space="preserve"> </w:t>
      </w:r>
      <w:r>
        <w:rPr>
          <w:rFonts w:ascii="Arial" w:eastAsia="Arial" w:hAnsi="Arial" w:cs="Arial"/>
        </w:rPr>
        <w:t>au</w:t>
      </w:r>
      <w:r>
        <w:rPr>
          <w:rFonts w:ascii="Arial" w:eastAsia="Arial" w:hAnsi="Arial" w:cs="Arial"/>
          <w:spacing w:val="1"/>
        </w:rPr>
        <w:t>t</w:t>
      </w:r>
      <w:r>
        <w:rPr>
          <w:rFonts w:ascii="Arial" w:eastAsia="Arial" w:hAnsi="Arial" w:cs="Arial"/>
        </w:rPr>
        <w:t>h</w:t>
      </w:r>
      <w:r>
        <w:rPr>
          <w:rFonts w:ascii="Arial" w:eastAsia="Arial" w:hAnsi="Arial" w:cs="Arial"/>
          <w:spacing w:val="-3"/>
        </w:rPr>
        <w:t>o</w:t>
      </w:r>
      <w:r>
        <w:rPr>
          <w:rFonts w:ascii="Arial" w:eastAsia="Arial" w:hAnsi="Arial" w:cs="Arial"/>
          <w:spacing w:val="1"/>
        </w:rPr>
        <w:t>r</w:t>
      </w:r>
      <w:r>
        <w:rPr>
          <w:rFonts w:ascii="Arial" w:eastAsia="Arial" w:hAnsi="Arial" w:cs="Arial"/>
          <w:spacing w:val="-1"/>
        </w:rPr>
        <w:t>i</w:t>
      </w:r>
      <w:r>
        <w:rPr>
          <w:rFonts w:ascii="Arial" w:eastAsia="Arial" w:hAnsi="Arial" w:cs="Arial"/>
          <w:spacing w:val="-2"/>
        </w:rPr>
        <w:t>z</w:t>
      </w:r>
      <w:r>
        <w:rPr>
          <w:rFonts w:ascii="Arial" w:eastAsia="Arial" w:hAnsi="Arial" w:cs="Arial"/>
        </w:rPr>
        <w:t>a</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s</w:t>
      </w:r>
      <w:r>
        <w:rPr>
          <w:rFonts w:ascii="Arial" w:eastAsia="Arial" w:hAnsi="Arial" w:cs="Arial"/>
          <w:spacing w:val="1"/>
        </w:rPr>
        <w:t xml:space="preserve"> </w:t>
      </w:r>
      <w:r>
        <w:rPr>
          <w:rFonts w:ascii="Arial" w:eastAsia="Arial" w:hAnsi="Arial" w:cs="Arial"/>
        </w:rPr>
        <w:t>g</w:t>
      </w:r>
      <w:r>
        <w:rPr>
          <w:rFonts w:ascii="Arial" w:eastAsia="Arial" w:hAnsi="Arial" w:cs="Arial"/>
          <w:spacing w:val="1"/>
        </w:rPr>
        <w:t>r</w:t>
      </w:r>
      <w:r>
        <w:rPr>
          <w:rFonts w:ascii="Arial" w:eastAsia="Arial" w:hAnsi="Arial" w:cs="Arial"/>
        </w:rPr>
        <w:t>a</w:t>
      </w:r>
      <w:r>
        <w:rPr>
          <w:rFonts w:ascii="Arial" w:eastAsia="Arial" w:hAnsi="Arial" w:cs="Arial"/>
          <w:spacing w:val="-3"/>
        </w:rPr>
        <w:t>n</w:t>
      </w:r>
      <w:r>
        <w:rPr>
          <w:rFonts w:ascii="Arial" w:eastAsia="Arial" w:hAnsi="Arial" w:cs="Arial"/>
          <w:spacing w:val="1"/>
        </w:rPr>
        <w:t>t</w:t>
      </w:r>
      <w:r>
        <w:rPr>
          <w:rFonts w:ascii="Arial" w:eastAsia="Arial" w:hAnsi="Arial" w:cs="Arial"/>
        </w:rPr>
        <w:t xml:space="preserve">ed </w:t>
      </w:r>
      <w:r>
        <w:rPr>
          <w:rFonts w:ascii="Arial" w:eastAsia="Arial" w:hAnsi="Arial" w:cs="Arial"/>
          <w:spacing w:val="1"/>
        </w:rPr>
        <w:t>(</w:t>
      </w:r>
      <w:r>
        <w:rPr>
          <w:rFonts w:ascii="Arial" w:eastAsia="Arial" w:hAnsi="Arial" w:cs="Arial"/>
        </w:rPr>
        <w:t>e</w:t>
      </w:r>
      <w:r>
        <w:rPr>
          <w:rFonts w:ascii="Arial" w:eastAsia="Arial" w:hAnsi="Arial" w:cs="Arial"/>
          <w:spacing w:val="-1"/>
        </w:rPr>
        <w:t>.</w:t>
      </w:r>
      <w:r>
        <w:rPr>
          <w:rFonts w:ascii="Arial" w:eastAsia="Arial" w:hAnsi="Arial" w:cs="Arial"/>
        </w:rPr>
        <w:t>g</w:t>
      </w:r>
      <w:r>
        <w:rPr>
          <w:rFonts w:ascii="Arial" w:eastAsia="Arial" w:hAnsi="Arial" w:cs="Arial"/>
          <w:spacing w:val="1"/>
        </w:rPr>
        <w:t>.</w:t>
      </w:r>
      <w:r>
        <w:rPr>
          <w:rFonts w:ascii="Arial" w:eastAsia="Arial" w:hAnsi="Arial" w:cs="Arial"/>
        </w:rPr>
        <w:t>, h</w:t>
      </w:r>
      <w:r>
        <w:rPr>
          <w:rFonts w:ascii="Arial" w:eastAsia="Arial" w:hAnsi="Arial" w:cs="Arial"/>
          <w:spacing w:val="-1"/>
        </w:rPr>
        <w:t>i</w:t>
      </w:r>
      <w:r>
        <w:rPr>
          <w:rFonts w:ascii="Arial" w:eastAsia="Arial" w:hAnsi="Arial" w:cs="Arial"/>
        </w:rPr>
        <w:t>s</w:t>
      </w:r>
      <w:r>
        <w:rPr>
          <w:rFonts w:ascii="Arial" w:eastAsia="Arial" w:hAnsi="Arial" w:cs="Arial"/>
          <w:spacing w:val="1"/>
        </w:rPr>
        <w:t>/</w:t>
      </w:r>
      <w:r>
        <w:rPr>
          <w:rFonts w:ascii="Arial" w:eastAsia="Arial" w:hAnsi="Arial" w:cs="Arial"/>
        </w:rPr>
        <w:t>her o</w:t>
      </w:r>
      <w:r>
        <w:rPr>
          <w:rFonts w:ascii="Arial" w:eastAsia="Arial" w:hAnsi="Arial" w:cs="Arial"/>
          <w:spacing w:val="-4"/>
        </w:rPr>
        <w:t>w</w:t>
      </w:r>
      <w:r>
        <w:rPr>
          <w:rFonts w:ascii="Arial" w:eastAsia="Arial" w:hAnsi="Arial" w:cs="Arial"/>
        </w:rPr>
        <w:t>n</w:t>
      </w:r>
      <w:r>
        <w:rPr>
          <w:rFonts w:ascii="Arial" w:eastAsia="Arial" w:hAnsi="Arial" w:cs="Arial"/>
          <w:spacing w:val="1"/>
        </w:rPr>
        <w:t>)</w:t>
      </w:r>
      <w:r>
        <w:rPr>
          <w:rFonts w:ascii="Arial" w:eastAsia="Arial" w:hAnsi="Arial" w:cs="Arial"/>
        </w:rPr>
        <w:t xml:space="preserve">. </w:t>
      </w:r>
      <w:r>
        <w:rPr>
          <w:rFonts w:ascii="Arial" w:eastAsia="Arial" w:hAnsi="Arial" w:cs="Arial"/>
          <w:spacing w:val="1"/>
        </w:rPr>
        <w:t xml:space="preserve"> </w:t>
      </w:r>
      <w:r>
        <w:rPr>
          <w:rFonts w:ascii="Arial" w:eastAsia="Arial" w:hAnsi="Arial" w:cs="Arial"/>
          <w:spacing w:val="-1"/>
        </w:rPr>
        <w:t>C</w:t>
      </w:r>
      <w:r>
        <w:rPr>
          <w:rFonts w:ascii="Arial" w:eastAsia="Arial" w:hAnsi="Arial" w:cs="Arial"/>
        </w:rPr>
        <w:t>u</w:t>
      </w:r>
      <w:r>
        <w:rPr>
          <w:rFonts w:ascii="Arial" w:eastAsia="Arial" w:hAnsi="Arial" w:cs="Arial"/>
          <w:spacing w:val="-2"/>
        </w:rPr>
        <w:t>rr</w:t>
      </w:r>
      <w:r>
        <w:rPr>
          <w:rFonts w:ascii="Arial" w:eastAsia="Arial" w:hAnsi="Arial" w:cs="Arial"/>
        </w:rPr>
        <w:t>en</w:t>
      </w:r>
      <w:r>
        <w:rPr>
          <w:rFonts w:ascii="Arial" w:eastAsia="Arial" w:hAnsi="Arial" w:cs="Arial"/>
          <w:spacing w:val="1"/>
        </w:rPr>
        <w:t>t</w:t>
      </w:r>
      <w:r>
        <w:rPr>
          <w:rFonts w:ascii="Arial" w:eastAsia="Arial" w:hAnsi="Arial" w:cs="Arial"/>
          <w:spacing w:val="-1"/>
        </w:rPr>
        <w:t>l</w:t>
      </w:r>
      <w:r>
        <w:rPr>
          <w:rFonts w:ascii="Arial" w:eastAsia="Arial" w:hAnsi="Arial" w:cs="Arial"/>
          <w:spacing w:val="-2"/>
        </w:rPr>
        <w:t>y</w:t>
      </w:r>
      <w:r>
        <w:rPr>
          <w:rFonts w:ascii="Arial" w:eastAsia="Arial" w:hAnsi="Arial" w:cs="Arial"/>
        </w:rPr>
        <w:t>,</w:t>
      </w:r>
      <w:r>
        <w:rPr>
          <w:rFonts w:ascii="Arial" w:eastAsia="Arial" w:hAnsi="Arial" w:cs="Arial"/>
          <w:spacing w:val="2"/>
        </w:rPr>
        <w:t xml:space="preserve"> </w:t>
      </w:r>
      <w:r w:rsidR="003D3073">
        <w:rPr>
          <w:rFonts w:ascii="Arial" w:eastAsia="Arial" w:hAnsi="Arial" w:cs="Arial"/>
          <w:spacing w:val="2"/>
        </w:rPr>
        <w:t xml:space="preserve">the University of Oklahoma Health Sciences Center </w:t>
      </w:r>
      <w:r>
        <w:rPr>
          <w:rFonts w:ascii="Arial" w:eastAsia="Arial" w:hAnsi="Arial" w:cs="Arial"/>
          <w:spacing w:val="-1"/>
        </w:rPr>
        <w:t>Di</w:t>
      </w:r>
      <w:r>
        <w:rPr>
          <w:rFonts w:ascii="Arial" w:eastAsia="Arial" w:hAnsi="Arial" w:cs="Arial"/>
          <w:spacing w:val="1"/>
        </w:rPr>
        <w:t>r</w:t>
      </w:r>
      <w:r>
        <w:rPr>
          <w:rFonts w:ascii="Arial" w:eastAsia="Arial" w:hAnsi="Arial" w:cs="Arial"/>
        </w:rPr>
        <w:t>ec</w:t>
      </w:r>
      <w:r>
        <w:rPr>
          <w:rFonts w:ascii="Arial" w:eastAsia="Arial" w:hAnsi="Arial" w:cs="Arial"/>
          <w:spacing w:val="1"/>
        </w:rPr>
        <w:t>t</w:t>
      </w:r>
      <w:r>
        <w:rPr>
          <w:rFonts w:ascii="Arial" w:eastAsia="Arial" w:hAnsi="Arial" w:cs="Arial"/>
          <w:spacing w:val="-3"/>
        </w:rPr>
        <w:t>o</w:t>
      </w:r>
      <w:r>
        <w:rPr>
          <w:rFonts w:ascii="Arial" w:eastAsia="Arial" w:hAnsi="Arial" w:cs="Arial"/>
          <w:spacing w:val="1"/>
        </w:rPr>
        <w:t>r</w:t>
      </w:r>
      <w:r>
        <w:rPr>
          <w:rFonts w:ascii="Arial" w:eastAsia="Arial" w:hAnsi="Arial" w:cs="Arial"/>
          <w:spacing w:val="-2"/>
        </w:rPr>
        <w:t>y</w:t>
      </w:r>
      <w:r>
        <w:rPr>
          <w:rFonts w:ascii="Arial" w:eastAsia="Arial" w:hAnsi="Arial" w:cs="Arial"/>
          <w:spacing w:val="1"/>
        </w:rPr>
        <w:t xml:space="preserve"> </w:t>
      </w:r>
      <w:r>
        <w:rPr>
          <w:rFonts w:ascii="Arial" w:eastAsia="Arial" w:hAnsi="Arial" w:cs="Arial"/>
          <w:spacing w:val="-2"/>
        </w:rPr>
        <w:t>s</w:t>
      </w:r>
      <w:r>
        <w:rPr>
          <w:rFonts w:ascii="Arial" w:eastAsia="Arial" w:hAnsi="Arial" w:cs="Arial"/>
        </w:rPr>
        <w:t>e</w:t>
      </w:r>
      <w:r>
        <w:rPr>
          <w:rFonts w:ascii="Arial" w:eastAsia="Arial" w:hAnsi="Arial" w:cs="Arial"/>
          <w:spacing w:val="1"/>
        </w:rPr>
        <w:t>r</w:t>
      </w:r>
      <w:r>
        <w:rPr>
          <w:rFonts w:ascii="Arial" w:eastAsia="Arial" w:hAnsi="Arial" w:cs="Arial"/>
          <w:spacing w:val="-2"/>
        </w:rPr>
        <w:t>v</w:t>
      </w:r>
      <w:r>
        <w:rPr>
          <w:rFonts w:ascii="Arial" w:eastAsia="Arial" w:hAnsi="Arial" w:cs="Arial"/>
        </w:rPr>
        <w:t>e</w:t>
      </w:r>
      <w:r w:rsidR="003D3073">
        <w:rPr>
          <w:rFonts w:ascii="Arial" w:eastAsia="Arial" w:hAnsi="Arial" w:cs="Arial"/>
        </w:rPr>
        <w:t>s</w:t>
      </w:r>
      <w:r>
        <w:rPr>
          <w:rFonts w:ascii="Arial" w:eastAsia="Arial" w:hAnsi="Arial" w:cs="Arial"/>
          <w:spacing w:val="1"/>
        </w:rPr>
        <w:t xml:space="preserve"> </w:t>
      </w:r>
      <w:r>
        <w:rPr>
          <w:rFonts w:ascii="Arial" w:eastAsia="Arial" w:hAnsi="Arial" w:cs="Arial"/>
        </w:rPr>
        <w:t>as</w:t>
      </w:r>
      <w:r>
        <w:rPr>
          <w:rFonts w:ascii="Arial" w:eastAsia="Arial" w:hAnsi="Arial" w:cs="Arial"/>
          <w:spacing w:val="1"/>
        </w:rPr>
        <w:t xml:space="preserve"> </w:t>
      </w:r>
      <w:r w:rsidR="003D3073">
        <w:rPr>
          <w:rFonts w:ascii="Arial" w:eastAsia="Arial" w:hAnsi="Arial" w:cs="Arial"/>
          <w:spacing w:val="1"/>
        </w:rPr>
        <w:t xml:space="preserve">the </w:t>
      </w:r>
      <w:r>
        <w:rPr>
          <w:rFonts w:ascii="Arial" w:eastAsia="Arial" w:hAnsi="Arial" w:cs="Arial"/>
        </w:rPr>
        <w:t>au</w:t>
      </w:r>
      <w:r>
        <w:rPr>
          <w:rFonts w:ascii="Arial" w:eastAsia="Arial" w:hAnsi="Arial" w:cs="Arial"/>
          <w:spacing w:val="1"/>
        </w:rPr>
        <w:t>t</w:t>
      </w:r>
      <w:r>
        <w:rPr>
          <w:rFonts w:ascii="Arial" w:eastAsia="Arial" w:hAnsi="Arial" w:cs="Arial"/>
        </w:rPr>
        <w:t>h</w:t>
      </w:r>
      <w:r>
        <w:rPr>
          <w:rFonts w:ascii="Arial" w:eastAsia="Arial" w:hAnsi="Arial" w:cs="Arial"/>
          <w:spacing w:val="-3"/>
        </w:rPr>
        <w:t>e</w:t>
      </w:r>
      <w:r>
        <w:rPr>
          <w:rFonts w:ascii="Arial" w:eastAsia="Arial" w:hAnsi="Arial" w:cs="Arial"/>
        </w:rPr>
        <w:t>n</w:t>
      </w:r>
      <w:r>
        <w:rPr>
          <w:rFonts w:ascii="Arial" w:eastAsia="Arial" w:hAnsi="Arial" w:cs="Arial"/>
          <w:spacing w:val="1"/>
        </w:rPr>
        <w:t>t</w:t>
      </w:r>
      <w:r>
        <w:rPr>
          <w:rFonts w:ascii="Arial" w:eastAsia="Arial" w:hAnsi="Arial" w:cs="Arial"/>
          <w:spacing w:val="-1"/>
        </w:rPr>
        <w:t>i</w:t>
      </w:r>
      <w:r>
        <w:rPr>
          <w:rFonts w:ascii="Arial" w:eastAsia="Arial" w:hAnsi="Arial" w:cs="Arial"/>
        </w:rPr>
        <w:t>ca</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2"/>
        </w:rPr>
        <w:t xml:space="preserve"> </w:t>
      </w:r>
      <w:r>
        <w:rPr>
          <w:rFonts w:ascii="Arial" w:eastAsia="Arial" w:hAnsi="Arial" w:cs="Arial"/>
        </w:rPr>
        <w:t>s</w:t>
      </w:r>
      <w:r>
        <w:rPr>
          <w:rFonts w:ascii="Arial" w:eastAsia="Arial" w:hAnsi="Arial" w:cs="Arial"/>
          <w:spacing w:val="-3"/>
        </w:rPr>
        <w:t>o</w:t>
      </w:r>
      <w:r>
        <w:rPr>
          <w:rFonts w:ascii="Arial" w:eastAsia="Arial" w:hAnsi="Arial" w:cs="Arial"/>
        </w:rPr>
        <w:t>u</w:t>
      </w:r>
      <w:r>
        <w:rPr>
          <w:rFonts w:ascii="Arial" w:eastAsia="Arial" w:hAnsi="Arial" w:cs="Arial"/>
          <w:spacing w:val="1"/>
        </w:rPr>
        <w:t>r</w:t>
      </w:r>
      <w:r>
        <w:rPr>
          <w:rFonts w:ascii="Arial" w:eastAsia="Arial" w:hAnsi="Arial" w:cs="Arial"/>
        </w:rPr>
        <w:t xml:space="preserve">ce. </w:t>
      </w:r>
      <w:r w:rsidR="003D3073">
        <w:rPr>
          <w:rFonts w:ascii="Arial" w:eastAsia="Arial" w:hAnsi="Arial" w:cs="Arial"/>
        </w:rPr>
        <w:t xml:space="preserve">  </w:t>
      </w:r>
      <w:r>
        <w:rPr>
          <w:rFonts w:ascii="Arial" w:eastAsia="Arial" w:hAnsi="Arial" w:cs="Arial"/>
          <w:spacing w:val="2"/>
        </w:rPr>
        <w:t>T</w:t>
      </w:r>
      <w:r>
        <w:rPr>
          <w:rFonts w:ascii="Arial" w:eastAsia="Arial" w:hAnsi="Arial" w:cs="Arial"/>
        </w:rPr>
        <w:t>h</w:t>
      </w:r>
      <w:r>
        <w:rPr>
          <w:rFonts w:ascii="Arial" w:eastAsia="Arial" w:hAnsi="Arial" w:cs="Arial"/>
          <w:spacing w:val="-3"/>
        </w:rPr>
        <w:t>e</w:t>
      </w:r>
      <w:r>
        <w:rPr>
          <w:rFonts w:ascii="Arial" w:eastAsia="Arial" w:hAnsi="Arial" w:cs="Arial"/>
          <w:spacing w:val="1"/>
        </w:rPr>
        <w:t>r</w:t>
      </w:r>
      <w:r>
        <w:rPr>
          <w:rFonts w:ascii="Arial" w:eastAsia="Arial" w:hAnsi="Arial" w:cs="Arial"/>
        </w:rPr>
        <w:t>e</w:t>
      </w:r>
      <w:r>
        <w:rPr>
          <w:rFonts w:ascii="Arial" w:eastAsia="Arial" w:hAnsi="Arial" w:cs="Arial"/>
          <w:spacing w:val="1"/>
        </w:rPr>
        <w:t xml:space="preserve"> </w:t>
      </w:r>
      <w:r>
        <w:rPr>
          <w:rFonts w:ascii="Arial" w:eastAsia="Arial" w:hAnsi="Arial" w:cs="Arial"/>
          <w:spacing w:val="-3"/>
        </w:rPr>
        <w:t>a</w:t>
      </w:r>
      <w:r>
        <w:rPr>
          <w:rFonts w:ascii="Arial" w:eastAsia="Arial" w:hAnsi="Arial" w:cs="Arial"/>
          <w:spacing w:val="1"/>
        </w:rPr>
        <w:t>r</w:t>
      </w:r>
      <w:r>
        <w:rPr>
          <w:rFonts w:ascii="Arial" w:eastAsia="Arial" w:hAnsi="Arial" w:cs="Arial"/>
        </w:rPr>
        <w:t>e</w:t>
      </w:r>
      <w:r>
        <w:rPr>
          <w:rFonts w:ascii="Arial" w:eastAsia="Arial" w:hAnsi="Arial" w:cs="Arial"/>
          <w:spacing w:val="-2"/>
        </w:rPr>
        <w:t xml:space="preserve"> </w:t>
      </w:r>
      <w:r w:rsidR="003E3B97">
        <w:rPr>
          <w:rFonts w:ascii="Arial" w:eastAsia="Arial" w:hAnsi="Arial" w:cs="Arial"/>
          <w:spacing w:val="-1"/>
        </w:rPr>
        <w:t xml:space="preserve">three </w:t>
      </w:r>
      <w:proofErr w:type="spellStart"/>
      <w:r>
        <w:rPr>
          <w:rFonts w:ascii="Arial" w:eastAsia="Arial" w:hAnsi="Arial" w:cs="Arial"/>
          <w:spacing w:val="-1"/>
        </w:rPr>
        <w:t>REDC</w:t>
      </w:r>
      <w:r>
        <w:rPr>
          <w:rFonts w:ascii="Arial" w:eastAsia="Arial" w:hAnsi="Arial" w:cs="Arial"/>
        </w:rPr>
        <w:t>ap</w:t>
      </w:r>
      <w:proofErr w:type="spellEnd"/>
      <w:r>
        <w:rPr>
          <w:rFonts w:ascii="Arial" w:eastAsia="Arial" w:hAnsi="Arial" w:cs="Arial"/>
          <w:spacing w:val="1"/>
        </w:rPr>
        <w:t xml:space="preserve"> </w:t>
      </w:r>
      <w:r>
        <w:rPr>
          <w:rFonts w:ascii="Arial" w:eastAsia="Arial" w:hAnsi="Arial" w:cs="Arial"/>
          <w:spacing w:val="-1"/>
        </w:rPr>
        <w:t>i</w:t>
      </w:r>
      <w:r>
        <w:rPr>
          <w:rFonts w:ascii="Arial" w:eastAsia="Arial" w:hAnsi="Arial" w:cs="Arial"/>
        </w:rPr>
        <w:t>ns</w:t>
      </w:r>
      <w:r>
        <w:rPr>
          <w:rFonts w:ascii="Arial" w:eastAsia="Arial" w:hAnsi="Arial" w:cs="Arial"/>
          <w:spacing w:val="1"/>
        </w:rPr>
        <w:t>t</w:t>
      </w:r>
      <w:r>
        <w:rPr>
          <w:rFonts w:ascii="Arial" w:eastAsia="Arial" w:hAnsi="Arial" w:cs="Arial"/>
        </w:rPr>
        <w:t>a</w:t>
      </w:r>
      <w:r>
        <w:rPr>
          <w:rFonts w:ascii="Arial" w:eastAsia="Arial" w:hAnsi="Arial" w:cs="Arial"/>
          <w:spacing w:val="-1"/>
        </w:rPr>
        <w:t>ll</w:t>
      </w:r>
      <w:r>
        <w:rPr>
          <w:rFonts w:ascii="Arial" w:eastAsia="Arial" w:hAnsi="Arial" w:cs="Arial"/>
        </w:rPr>
        <w:t>a</w:t>
      </w:r>
      <w:r>
        <w:rPr>
          <w:rFonts w:ascii="Arial" w:eastAsia="Arial" w:hAnsi="Arial" w:cs="Arial"/>
          <w:spacing w:val="1"/>
        </w:rPr>
        <w:t>t</w:t>
      </w:r>
      <w:r>
        <w:rPr>
          <w:rFonts w:ascii="Arial" w:eastAsia="Arial" w:hAnsi="Arial" w:cs="Arial"/>
          <w:spacing w:val="-1"/>
        </w:rPr>
        <w:t>i</w:t>
      </w:r>
      <w:r>
        <w:rPr>
          <w:rFonts w:ascii="Arial" w:eastAsia="Arial" w:hAnsi="Arial" w:cs="Arial"/>
        </w:rPr>
        <w:t>ons</w:t>
      </w:r>
      <w:r>
        <w:rPr>
          <w:rFonts w:ascii="Arial" w:eastAsia="Arial" w:hAnsi="Arial" w:cs="Arial"/>
          <w:spacing w:val="4"/>
        </w:rPr>
        <w:t xml:space="preserve"> </w:t>
      </w:r>
      <w:r>
        <w:rPr>
          <w:rFonts w:ascii="Arial" w:eastAsia="Arial" w:hAnsi="Arial" w:cs="Arial"/>
        </w:rPr>
        <w:t>a</w:t>
      </w:r>
      <w:r>
        <w:rPr>
          <w:rFonts w:ascii="Arial" w:eastAsia="Arial" w:hAnsi="Arial" w:cs="Arial"/>
          <w:spacing w:val="-2"/>
        </w:rPr>
        <w:t>v</w:t>
      </w:r>
      <w:r>
        <w:rPr>
          <w:rFonts w:ascii="Arial" w:eastAsia="Arial" w:hAnsi="Arial" w:cs="Arial"/>
        </w:rPr>
        <w:t>a</w:t>
      </w:r>
      <w:r>
        <w:rPr>
          <w:rFonts w:ascii="Arial" w:eastAsia="Arial" w:hAnsi="Arial" w:cs="Arial"/>
          <w:spacing w:val="-1"/>
        </w:rPr>
        <w:t>il</w:t>
      </w:r>
      <w:r>
        <w:rPr>
          <w:rFonts w:ascii="Arial" w:eastAsia="Arial" w:hAnsi="Arial" w:cs="Arial"/>
        </w:rPr>
        <w:t>ab</w:t>
      </w:r>
      <w:r>
        <w:rPr>
          <w:rFonts w:ascii="Arial" w:eastAsia="Arial" w:hAnsi="Arial" w:cs="Arial"/>
          <w:spacing w:val="-1"/>
        </w:rPr>
        <w:t>l</w:t>
      </w:r>
      <w:r>
        <w:rPr>
          <w:rFonts w:ascii="Arial" w:eastAsia="Arial" w:hAnsi="Arial" w:cs="Arial"/>
        </w:rPr>
        <w:t xml:space="preserve">e: </w:t>
      </w:r>
      <w:r>
        <w:rPr>
          <w:rFonts w:ascii="Arial" w:eastAsia="Arial" w:hAnsi="Arial" w:cs="Arial"/>
          <w:color w:val="0000FF"/>
          <w:spacing w:val="-57"/>
        </w:rPr>
        <w:t xml:space="preserve"> </w:t>
      </w:r>
      <w:r w:rsidR="003D3073" w:rsidRPr="003D3073">
        <w:rPr>
          <w:rFonts w:ascii="Arial" w:eastAsia="Arial" w:hAnsi="Arial" w:cs="Arial"/>
          <w:color w:val="0000FF"/>
          <w:u w:val="single" w:color="0000FF"/>
        </w:rPr>
        <w:t>h</w:t>
      </w:r>
      <w:r w:rsidR="003D3073" w:rsidRPr="003D3073">
        <w:rPr>
          <w:rFonts w:ascii="Arial" w:eastAsia="Arial" w:hAnsi="Arial" w:cs="Arial"/>
          <w:color w:val="0000FF"/>
          <w:spacing w:val="1"/>
          <w:u w:val="single" w:color="0000FF"/>
        </w:rPr>
        <w:t>tt</w:t>
      </w:r>
      <w:r w:rsidR="003D3073" w:rsidRPr="003D3073">
        <w:rPr>
          <w:rFonts w:ascii="Arial" w:eastAsia="Arial" w:hAnsi="Arial" w:cs="Arial"/>
          <w:color w:val="0000FF"/>
          <w:u w:val="single" w:color="0000FF"/>
        </w:rPr>
        <w:t>ps</w:t>
      </w:r>
      <w:r w:rsidR="003D3073" w:rsidRPr="003D3073">
        <w:rPr>
          <w:rFonts w:ascii="Arial" w:eastAsia="Arial" w:hAnsi="Arial" w:cs="Arial"/>
          <w:color w:val="0000FF"/>
          <w:spacing w:val="-1"/>
          <w:u w:val="single" w:color="0000FF"/>
        </w:rPr>
        <w:t>:</w:t>
      </w:r>
      <w:r w:rsidR="003D3073" w:rsidRPr="003D3073">
        <w:rPr>
          <w:rFonts w:ascii="Arial" w:eastAsia="Arial" w:hAnsi="Arial" w:cs="Arial"/>
          <w:color w:val="0000FF"/>
          <w:spacing w:val="1"/>
          <w:u w:val="single" w:color="0000FF"/>
        </w:rPr>
        <w:t>//rcapdev.ouhsc.edu</w:t>
      </w:r>
    </w:p>
    <w:p w14:paraId="01475652" w14:textId="77777777" w:rsidR="00874426" w:rsidRDefault="003A1128">
      <w:pPr>
        <w:spacing w:before="1" w:after="0" w:line="240" w:lineRule="auto"/>
        <w:ind w:left="116" w:right="-20"/>
        <w:rPr>
          <w:rFonts w:ascii="Arial" w:eastAsia="Arial" w:hAnsi="Arial" w:cs="Arial"/>
        </w:rPr>
      </w:pPr>
      <w:r>
        <w:rPr>
          <w:rFonts w:ascii="Arial" w:eastAsia="Arial" w:hAnsi="Arial" w:cs="Arial"/>
          <w:spacing w:val="1"/>
        </w:rPr>
        <w:t>(</w:t>
      </w:r>
      <w:proofErr w:type="gramStart"/>
      <w:r>
        <w:rPr>
          <w:rFonts w:ascii="Arial" w:eastAsia="Arial" w:hAnsi="Arial" w:cs="Arial"/>
        </w:rPr>
        <w:t>de</w:t>
      </w:r>
      <w:r>
        <w:rPr>
          <w:rFonts w:ascii="Arial" w:eastAsia="Arial" w:hAnsi="Arial" w:cs="Arial"/>
          <w:spacing w:val="-2"/>
        </w:rPr>
        <w:t>v</w:t>
      </w:r>
      <w:r>
        <w:rPr>
          <w:rFonts w:ascii="Arial" w:eastAsia="Arial" w:hAnsi="Arial" w:cs="Arial"/>
        </w:rPr>
        <w:t>e</w:t>
      </w:r>
      <w:r>
        <w:rPr>
          <w:rFonts w:ascii="Arial" w:eastAsia="Arial" w:hAnsi="Arial" w:cs="Arial"/>
          <w:spacing w:val="-1"/>
        </w:rPr>
        <w:t>l</w:t>
      </w:r>
      <w:r>
        <w:rPr>
          <w:rFonts w:ascii="Arial" w:eastAsia="Arial" w:hAnsi="Arial" w:cs="Arial"/>
        </w:rPr>
        <w:t>op</w:t>
      </w:r>
      <w:r>
        <w:rPr>
          <w:rFonts w:ascii="Arial" w:eastAsia="Arial" w:hAnsi="Arial" w:cs="Arial"/>
          <w:spacing w:val="1"/>
        </w:rPr>
        <w:t>m</w:t>
      </w:r>
      <w:r>
        <w:rPr>
          <w:rFonts w:ascii="Arial" w:eastAsia="Arial" w:hAnsi="Arial" w:cs="Arial"/>
        </w:rPr>
        <w:t>ent</w:t>
      </w:r>
      <w:proofErr w:type="gramEnd"/>
      <w:r>
        <w:rPr>
          <w:rFonts w:ascii="Arial" w:eastAsia="Arial" w:hAnsi="Arial" w:cs="Arial"/>
          <w:spacing w:val="2"/>
        </w:rPr>
        <w:t xml:space="preserve"> </w:t>
      </w:r>
      <w:r>
        <w:rPr>
          <w:rFonts w:ascii="Arial" w:eastAsia="Arial" w:hAnsi="Arial" w:cs="Arial"/>
        </w:rPr>
        <w:t>on</w:t>
      </w:r>
      <w:r>
        <w:rPr>
          <w:rFonts w:ascii="Arial" w:eastAsia="Arial" w:hAnsi="Arial" w:cs="Arial"/>
          <w:spacing w:val="-1"/>
        </w:rPr>
        <w:t>l</w:t>
      </w:r>
      <w:r>
        <w:rPr>
          <w:rFonts w:ascii="Arial" w:eastAsia="Arial" w:hAnsi="Arial" w:cs="Arial"/>
          <w:spacing w:val="-2"/>
        </w:rPr>
        <w:t>y</w:t>
      </w:r>
      <w:r>
        <w:rPr>
          <w:rFonts w:ascii="Arial" w:eastAsia="Arial" w:hAnsi="Arial" w:cs="Arial"/>
        </w:rPr>
        <w:t>)</w:t>
      </w:r>
      <w:r w:rsidR="003E3B97">
        <w:rPr>
          <w:rFonts w:ascii="Arial" w:eastAsia="Arial" w:hAnsi="Arial" w:cs="Arial"/>
        </w:rPr>
        <w:t xml:space="preserve">, </w:t>
      </w:r>
      <w:hyperlink w:history="1">
        <w:r w:rsidR="003D3073" w:rsidRPr="000D31D7">
          <w:rPr>
            <w:rStyle w:val="Hyperlink"/>
            <w:rFonts w:ascii="Arial" w:eastAsia="Arial" w:hAnsi="Arial" w:cs="Arial"/>
            <w:u w:color="0000FF"/>
          </w:rPr>
          <w:t>h</w:t>
        </w:r>
        <w:r w:rsidR="003D3073" w:rsidRPr="000D31D7">
          <w:rPr>
            <w:rStyle w:val="Hyperlink"/>
            <w:rFonts w:ascii="Arial" w:eastAsia="Arial" w:hAnsi="Arial" w:cs="Arial"/>
            <w:spacing w:val="1"/>
            <w:u w:color="0000FF"/>
          </w:rPr>
          <w:t>tt</w:t>
        </w:r>
        <w:r w:rsidR="003D3073" w:rsidRPr="000D31D7">
          <w:rPr>
            <w:rStyle w:val="Hyperlink"/>
            <w:rFonts w:ascii="Arial" w:eastAsia="Arial" w:hAnsi="Arial" w:cs="Arial"/>
            <w:spacing w:val="-3"/>
            <w:u w:color="0000FF"/>
          </w:rPr>
          <w:t>ps</w:t>
        </w:r>
        <w:r w:rsidR="003D3073" w:rsidRPr="000D31D7">
          <w:rPr>
            <w:rStyle w:val="Hyperlink"/>
            <w:rFonts w:ascii="Arial" w:eastAsia="Arial" w:hAnsi="Arial" w:cs="Arial"/>
            <w:spacing w:val="1"/>
            <w:u w:color="0000FF"/>
          </w:rPr>
          <w:t>:</w:t>
        </w:r>
        <w:r w:rsidR="003D3073" w:rsidRPr="000D31D7">
          <w:rPr>
            <w:rStyle w:val="Hyperlink"/>
            <w:rFonts w:ascii="Arial" w:eastAsia="Arial" w:hAnsi="Arial" w:cs="Arial"/>
            <w:spacing w:val="-1"/>
            <w:u w:color="0000FF"/>
          </w:rPr>
          <w:t>/</w:t>
        </w:r>
        <w:r w:rsidR="003D3073" w:rsidRPr="000D31D7">
          <w:rPr>
            <w:rStyle w:val="Hyperlink"/>
            <w:rFonts w:ascii="Arial" w:eastAsia="Arial" w:hAnsi="Arial" w:cs="Arial"/>
            <w:spacing w:val="1"/>
            <w:u w:color="0000FF"/>
          </w:rPr>
          <w:t>/miechvprojects.ouhsc.edu</w:t>
        </w:r>
        <w:r w:rsidR="003D3073" w:rsidRPr="000D31D7">
          <w:rPr>
            <w:rStyle w:val="Hyperlink"/>
            <w:rFonts w:ascii="Arial" w:eastAsia="Arial" w:hAnsi="Arial" w:cs="Arial"/>
          </w:rPr>
          <w:t xml:space="preserve"> </w:t>
        </w:r>
      </w:hyperlink>
      <w:r>
        <w:rPr>
          <w:rFonts w:ascii="Arial" w:eastAsia="Arial" w:hAnsi="Arial" w:cs="Arial"/>
          <w:color w:val="000000"/>
          <w:spacing w:val="1"/>
        </w:rPr>
        <w:t>(</w:t>
      </w:r>
      <w:r w:rsidR="003E3B97">
        <w:rPr>
          <w:rFonts w:ascii="Arial" w:eastAsia="Arial" w:hAnsi="Arial" w:cs="Arial"/>
          <w:color w:val="000000"/>
          <w:spacing w:val="1"/>
        </w:rPr>
        <w:t xml:space="preserve">BBMC customized version for internal </w:t>
      </w:r>
      <w:r>
        <w:rPr>
          <w:rFonts w:ascii="Arial" w:eastAsia="Arial" w:hAnsi="Arial" w:cs="Arial"/>
          <w:color w:val="000000"/>
        </w:rPr>
        <w:t>de</w:t>
      </w:r>
      <w:r>
        <w:rPr>
          <w:rFonts w:ascii="Arial" w:eastAsia="Arial" w:hAnsi="Arial" w:cs="Arial"/>
          <w:color w:val="000000"/>
          <w:spacing w:val="-2"/>
        </w:rPr>
        <w:t>v</w:t>
      </w:r>
      <w:r>
        <w:rPr>
          <w:rFonts w:ascii="Arial" w:eastAsia="Arial" w:hAnsi="Arial" w:cs="Arial"/>
          <w:color w:val="000000"/>
        </w:rPr>
        <w:t>e</w:t>
      </w:r>
      <w:r>
        <w:rPr>
          <w:rFonts w:ascii="Arial" w:eastAsia="Arial" w:hAnsi="Arial" w:cs="Arial"/>
          <w:color w:val="000000"/>
          <w:spacing w:val="-1"/>
        </w:rPr>
        <w:t>l</w:t>
      </w:r>
      <w:r>
        <w:rPr>
          <w:rFonts w:ascii="Arial" w:eastAsia="Arial" w:hAnsi="Arial" w:cs="Arial"/>
          <w:color w:val="000000"/>
        </w:rPr>
        <w:t>op</w:t>
      </w:r>
      <w:r>
        <w:rPr>
          <w:rFonts w:ascii="Arial" w:eastAsia="Arial" w:hAnsi="Arial" w:cs="Arial"/>
          <w:color w:val="000000"/>
          <w:spacing w:val="1"/>
        </w:rPr>
        <w:t>m</w:t>
      </w:r>
      <w:r>
        <w:rPr>
          <w:rFonts w:ascii="Arial" w:eastAsia="Arial" w:hAnsi="Arial" w:cs="Arial"/>
          <w:color w:val="000000"/>
        </w:rPr>
        <w:t>ent and</w:t>
      </w:r>
      <w:r>
        <w:rPr>
          <w:rFonts w:ascii="Arial" w:eastAsia="Arial" w:hAnsi="Arial" w:cs="Arial"/>
          <w:color w:val="000000"/>
          <w:spacing w:val="1"/>
        </w:rPr>
        <w:t xml:space="preserve"> </w:t>
      </w:r>
      <w:r>
        <w:rPr>
          <w:rFonts w:ascii="Arial" w:eastAsia="Arial" w:hAnsi="Arial" w:cs="Arial"/>
          <w:color w:val="000000"/>
          <w:spacing w:val="-3"/>
        </w:rPr>
        <w:t>p</w:t>
      </w:r>
      <w:r>
        <w:rPr>
          <w:rFonts w:ascii="Arial" w:eastAsia="Arial" w:hAnsi="Arial" w:cs="Arial"/>
          <w:color w:val="000000"/>
          <w:spacing w:val="1"/>
        </w:rPr>
        <w:t>r</w:t>
      </w:r>
      <w:r>
        <w:rPr>
          <w:rFonts w:ascii="Arial" w:eastAsia="Arial" w:hAnsi="Arial" w:cs="Arial"/>
          <w:color w:val="000000"/>
        </w:rPr>
        <w:t>odu</w:t>
      </w:r>
      <w:r>
        <w:rPr>
          <w:rFonts w:ascii="Arial" w:eastAsia="Arial" w:hAnsi="Arial" w:cs="Arial"/>
          <w:color w:val="000000"/>
          <w:spacing w:val="-2"/>
        </w:rPr>
        <w:t>c</w:t>
      </w:r>
      <w:r>
        <w:rPr>
          <w:rFonts w:ascii="Arial" w:eastAsia="Arial" w:hAnsi="Arial" w:cs="Arial"/>
          <w:color w:val="000000"/>
          <w:spacing w:val="1"/>
        </w:rPr>
        <w:t>t</w:t>
      </w:r>
      <w:r>
        <w:rPr>
          <w:rFonts w:ascii="Arial" w:eastAsia="Arial" w:hAnsi="Arial" w:cs="Arial"/>
          <w:color w:val="000000"/>
          <w:spacing w:val="-1"/>
        </w:rPr>
        <w:t>i</w:t>
      </w:r>
      <w:r>
        <w:rPr>
          <w:rFonts w:ascii="Arial" w:eastAsia="Arial" w:hAnsi="Arial" w:cs="Arial"/>
          <w:color w:val="000000"/>
        </w:rPr>
        <w:t>on</w:t>
      </w:r>
      <w:r>
        <w:rPr>
          <w:rFonts w:ascii="Arial" w:eastAsia="Arial" w:hAnsi="Arial" w:cs="Arial"/>
          <w:color w:val="000000"/>
          <w:spacing w:val="1"/>
        </w:rPr>
        <w:t>)</w:t>
      </w:r>
      <w:r w:rsidR="003E3B97">
        <w:rPr>
          <w:rFonts w:ascii="Arial" w:eastAsia="Arial" w:hAnsi="Arial" w:cs="Arial"/>
          <w:color w:val="000000"/>
          <w:spacing w:val="1"/>
        </w:rPr>
        <w:t xml:space="preserve">, </w:t>
      </w:r>
      <w:r w:rsidR="003E3B97" w:rsidRPr="003E3B97">
        <w:rPr>
          <w:rFonts w:ascii="Arial" w:eastAsia="Arial" w:hAnsi="Arial" w:cs="Arial"/>
          <w:color w:val="000000"/>
          <w:spacing w:val="1"/>
        </w:rPr>
        <w:t>and</w:t>
      </w:r>
      <w:r w:rsidR="003E3B97">
        <w:rPr>
          <w:rFonts w:ascii="Arial" w:eastAsia="Arial" w:hAnsi="Arial" w:cs="Arial"/>
          <w:color w:val="000000"/>
          <w:spacing w:val="1"/>
        </w:rPr>
        <w:t xml:space="preserve"> </w:t>
      </w:r>
      <w:hyperlink r:id="rId10" w:history="1">
        <w:r w:rsidR="003E3B97" w:rsidRPr="007B5830">
          <w:rPr>
            <w:rStyle w:val="Hyperlink"/>
            <w:rFonts w:ascii="Arial" w:eastAsia="Arial" w:hAnsi="Arial" w:cs="Arial"/>
            <w:spacing w:val="1"/>
          </w:rPr>
          <w:t>https://redcapweb1/redcap</w:t>
        </w:r>
      </w:hyperlink>
      <w:r w:rsidR="003E3B97">
        <w:rPr>
          <w:rFonts w:ascii="Arial" w:eastAsia="Arial" w:hAnsi="Arial" w:cs="Arial"/>
          <w:color w:val="000000"/>
          <w:spacing w:val="1"/>
        </w:rPr>
        <w:t xml:space="preserve"> (an enterprise version for general </w:t>
      </w:r>
      <w:r w:rsidR="003E3B97">
        <w:rPr>
          <w:rFonts w:ascii="Arial" w:eastAsia="Arial" w:hAnsi="Arial" w:cs="Arial"/>
          <w:color w:val="000000"/>
        </w:rPr>
        <w:t>de</w:t>
      </w:r>
      <w:r w:rsidR="003E3B97">
        <w:rPr>
          <w:rFonts w:ascii="Arial" w:eastAsia="Arial" w:hAnsi="Arial" w:cs="Arial"/>
          <w:color w:val="000000"/>
          <w:spacing w:val="-2"/>
        </w:rPr>
        <w:t>v</w:t>
      </w:r>
      <w:r w:rsidR="003E3B97">
        <w:rPr>
          <w:rFonts w:ascii="Arial" w:eastAsia="Arial" w:hAnsi="Arial" w:cs="Arial"/>
          <w:color w:val="000000"/>
        </w:rPr>
        <w:t>e</w:t>
      </w:r>
      <w:r w:rsidR="003E3B97">
        <w:rPr>
          <w:rFonts w:ascii="Arial" w:eastAsia="Arial" w:hAnsi="Arial" w:cs="Arial"/>
          <w:color w:val="000000"/>
          <w:spacing w:val="-1"/>
        </w:rPr>
        <w:t>l</w:t>
      </w:r>
      <w:r w:rsidR="003E3B97">
        <w:rPr>
          <w:rFonts w:ascii="Arial" w:eastAsia="Arial" w:hAnsi="Arial" w:cs="Arial"/>
          <w:color w:val="000000"/>
        </w:rPr>
        <w:t>op</w:t>
      </w:r>
      <w:r w:rsidR="003E3B97">
        <w:rPr>
          <w:rFonts w:ascii="Arial" w:eastAsia="Arial" w:hAnsi="Arial" w:cs="Arial"/>
          <w:color w:val="000000"/>
          <w:spacing w:val="1"/>
        </w:rPr>
        <w:t>m</w:t>
      </w:r>
      <w:r w:rsidR="003E3B97">
        <w:rPr>
          <w:rFonts w:ascii="Arial" w:eastAsia="Arial" w:hAnsi="Arial" w:cs="Arial"/>
          <w:color w:val="000000"/>
        </w:rPr>
        <w:t>ent and</w:t>
      </w:r>
      <w:r w:rsidR="003E3B97">
        <w:rPr>
          <w:rFonts w:ascii="Arial" w:eastAsia="Arial" w:hAnsi="Arial" w:cs="Arial"/>
          <w:color w:val="000000"/>
          <w:spacing w:val="1"/>
        </w:rPr>
        <w:t xml:space="preserve"> </w:t>
      </w:r>
      <w:r w:rsidR="003E3B97">
        <w:rPr>
          <w:rFonts w:ascii="Arial" w:eastAsia="Arial" w:hAnsi="Arial" w:cs="Arial"/>
          <w:color w:val="000000"/>
          <w:spacing w:val="-3"/>
        </w:rPr>
        <w:t>p</w:t>
      </w:r>
      <w:r w:rsidR="003E3B97">
        <w:rPr>
          <w:rFonts w:ascii="Arial" w:eastAsia="Arial" w:hAnsi="Arial" w:cs="Arial"/>
          <w:color w:val="000000"/>
          <w:spacing w:val="1"/>
        </w:rPr>
        <w:t>r</w:t>
      </w:r>
      <w:r w:rsidR="003E3B97">
        <w:rPr>
          <w:rFonts w:ascii="Arial" w:eastAsia="Arial" w:hAnsi="Arial" w:cs="Arial"/>
          <w:color w:val="000000"/>
        </w:rPr>
        <w:t>odu</w:t>
      </w:r>
      <w:r w:rsidR="003E3B97">
        <w:rPr>
          <w:rFonts w:ascii="Arial" w:eastAsia="Arial" w:hAnsi="Arial" w:cs="Arial"/>
          <w:color w:val="000000"/>
          <w:spacing w:val="-2"/>
        </w:rPr>
        <w:t>c</w:t>
      </w:r>
      <w:r w:rsidR="003E3B97">
        <w:rPr>
          <w:rFonts w:ascii="Arial" w:eastAsia="Arial" w:hAnsi="Arial" w:cs="Arial"/>
          <w:color w:val="000000"/>
          <w:spacing w:val="1"/>
        </w:rPr>
        <w:t>t</w:t>
      </w:r>
      <w:r w:rsidR="003E3B97">
        <w:rPr>
          <w:rFonts w:ascii="Arial" w:eastAsia="Arial" w:hAnsi="Arial" w:cs="Arial"/>
          <w:color w:val="000000"/>
          <w:spacing w:val="-1"/>
        </w:rPr>
        <w:t>i</w:t>
      </w:r>
      <w:r w:rsidR="003E3B97">
        <w:rPr>
          <w:rFonts w:ascii="Arial" w:eastAsia="Arial" w:hAnsi="Arial" w:cs="Arial"/>
          <w:color w:val="000000"/>
        </w:rPr>
        <w:t>on</w:t>
      </w:r>
      <w:r w:rsidR="003E3B97">
        <w:rPr>
          <w:rFonts w:ascii="Arial" w:eastAsia="Arial" w:hAnsi="Arial" w:cs="Arial"/>
          <w:color w:val="000000"/>
          <w:spacing w:val="1"/>
        </w:rPr>
        <w:t>)</w:t>
      </w:r>
      <w:r>
        <w:rPr>
          <w:rFonts w:ascii="Arial" w:eastAsia="Arial" w:hAnsi="Arial" w:cs="Arial"/>
          <w:color w:val="000000"/>
        </w:rPr>
        <w:t>.</w:t>
      </w:r>
    </w:p>
    <w:p w14:paraId="28C734AC" w14:textId="77777777" w:rsidR="00874426" w:rsidRDefault="00874426">
      <w:pPr>
        <w:spacing w:before="16" w:after="0" w:line="240" w:lineRule="exact"/>
        <w:rPr>
          <w:sz w:val="24"/>
          <w:szCs w:val="24"/>
        </w:rPr>
      </w:pPr>
    </w:p>
    <w:p w14:paraId="7D3C7CC1" w14:textId="77777777" w:rsidR="00874426" w:rsidRPr="005E5C37" w:rsidRDefault="003A1128" w:rsidP="005E5C37">
      <w:pPr>
        <w:rPr>
          <w:rFonts w:ascii="Tahoma" w:eastAsia="Times New Roman" w:hAnsi="Tahoma" w:cs="Tahoma"/>
          <w:color w:val="000000"/>
          <w:sz w:val="20"/>
          <w:szCs w:val="20"/>
        </w:rPr>
      </w:pPr>
      <w:r>
        <w:rPr>
          <w:rFonts w:ascii="Arial" w:eastAsia="Arial" w:hAnsi="Arial" w:cs="Arial"/>
          <w:spacing w:val="-1"/>
        </w:rPr>
        <w:t>A</w:t>
      </w:r>
      <w:r>
        <w:rPr>
          <w:rFonts w:ascii="Arial" w:eastAsia="Arial" w:hAnsi="Arial" w:cs="Arial"/>
        </w:rPr>
        <w:t>ny</w:t>
      </w:r>
      <w:r>
        <w:rPr>
          <w:rFonts w:ascii="Arial" w:eastAsia="Arial" w:hAnsi="Arial" w:cs="Arial"/>
          <w:spacing w:val="-1"/>
        </w:rPr>
        <w:t xml:space="preserve"> </w:t>
      </w:r>
      <w:r>
        <w:rPr>
          <w:rFonts w:ascii="Arial" w:eastAsia="Arial" w:hAnsi="Arial" w:cs="Arial"/>
        </w:rPr>
        <w:t>n</w:t>
      </w:r>
      <w:r>
        <w:rPr>
          <w:rFonts w:ascii="Arial" w:eastAsia="Arial" w:hAnsi="Arial" w:cs="Arial"/>
          <w:spacing w:val="2"/>
        </w:rPr>
        <w:t>e</w:t>
      </w:r>
      <w:r>
        <w:rPr>
          <w:rFonts w:ascii="Arial" w:eastAsia="Arial" w:hAnsi="Arial" w:cs="Arial"/>
        </w:rPr>
        <w:t>w</w:t>
      </w:r>
      <w:r>
        <w:rPr>
          <w:rFonts w:ascii="Arial" w:eastAsia="Arial" w:hAnsi="Arial" w:cs="Arial"/>
          <w:spacing w:val="-2"/>
        </w:rPr>
        <w:t xml:space="preserve"> </w:t>
      </w:r>
      <w:r>
        <w:rPr>
          <w:rFonts w:ascii="Arial" w:eastAsia="Arial" w:hAnsi="Arial" w:cs="Arial"/>
        </w:rPr>
        <w:t>user</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s</w:t>
      </w:r>
      <w:r>
        <w:rPr>
          <w:rFonts w:ascii="Arial" w:eastAsia="Arial" w:hAnsi="Arial" w:cs="Arial"/>
          <w:spacing w:val="-1"/>
        </w:rPr>
        <w:t xml:space="preserve"> </w:t>
      </w:r>
      <w:r>
        <w:rPr>
          <w:rFonts w:ascii="Arial" w:eastAsia="Arial" w:hAnsi="Arial" w:cs="Arial"/>
        </w:rPr>
        <w:t>s</w:t>
      </w:r>
      <w:r>
        <w:rPr>
          <w:rFonts w:ascii="Arial" w:eastAsia="Arial" w:hAnsi="Arial" w:cs="Arial"/>
          <w:spacing w:val="-1"/>
        </w:rPr>
        <w:t>t</w:t>
      </w:r>
      <w:r>
        <w:rPr>
          <w:rFonts w:ascii="Arial" w:eastAsia="Arial" w:hAnsi="Arial" w:cs="Arial"/>
          <w:spacing w:val="1"/>
        </w:rPr>
        <w:t>r</w:t>
      </w:r>
      <w:r>
        <w:rPr>
          <w:rFonts w:ascii="Arial" w:eastAsia="Arial" w:hAnsi="Arial" w:cs="Arial"/>
        </w:rPr>
        <w:t>o</w:t>
      </w:r>
      <w:r>
        <w:rPr>
          <w:rFonts w:ascii="Arial" w:eastAsia="Arial" w:hAnsi="Arial" w:cs="Arial"/>
          <w:spacing w:val="-3"/>
        </w:rPr>
        <w:t>n</w:t>
      </w:r>
      <w:r>
        <w:rPr>
          <w:rFonts w:ascii="Arial" w:eastAsia="Arial" w:hAnsi="Arial" w:cs="Arial"/>
          <w:spacing w:val="2"/>
        </w:rPr>
        <w:t>g</w:t>
      </w:r>
      <w:r>
        <w:rPr>
          <w:rFonts w:ascii="Arial" w:eastAsia="Arial" w:hAnsi="Arial" w:cs="Arial"/>
          <w:spacing w:val="-1"/>
        </w:rPr>
        <w:t>l</w:t>
      </w:r>
      <w:r>
        <w:rPr>
          <w:rFonts w:ascii="Arial" w:eastAsia="Arial" w:hAnsi="Arial" w:cs="Arial"/>
        </w:rPr>
        <w:t>y</w:t>
      </w:r>
      <w:r>
        <w:rPr>
          <w:rFonts w:ascii="Arial" w:eastAsia="Arial" w:hAnsi="Arial" w:cs="Arial"/>
          <w:spacing w:val="-1"/>
        </w:rPr>
        <w:t xml:space="preserve"> </w:t>
      </w:r>
      <w:r>
        <w:rPr>
          <w:rFonts w:ascii="Arial" w:eastAsia="Arial" w:hAnsi="Arial" w:cs="Arial"/>
        </w:rPr>
        <w:t>encou</w:t>
      </w:r>
      <w:r>
        <w:rPr>
          <w:rFonts w:ascii="Arial" w:eastAsia="Arial" w:hAnsi="Arial" w:cs="Arial"/>
          <w:spacing w:val="1"/>
        </w:rPr>
        <w:t>r</w:t>
      </w:r>
      <w:r>
        <w:rPr>
          <w:rFonts w:ascii="Arial" w:eastAsia="Arial" w:hAnsi="Arial" w:cs="Arial"/>
          <w:spacing w:val="-3"/>
        </w:rPr>
        <w:t>a</w:t>
      </w:r>
      <w:r>
        <w:rPr>
          <w:rFonts w:ascii="Arial" w:eastAsia="Arial" w:hAnsi="Arial" w:cs="Arial"/>
          <w:spacing w:val="2"/>
        </w:rPr>
        <w:t>g</w:t>
      </w:r>
      <w:r>
        <w:rPr>
          <w:rFonts w:ascii="Arial" w:eastAsia="Arial" w:hAnsi="Arial" w:cs="Arial"/>
        </w:rPr>
        <w:t>ed</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m</w:t>
      </w:r>
      <w:r>
        <w:rPr>
          <w:rFonts w:ascii="Arial" w:eastAsia="Arial" w:hAnsi="Arial" w:cs="Arial"/>
          <w:spacing w:val="-3"/>
        </w:rPr>
        <w:t>a</w:t>
      </w:r>
      <w:r>
        <w:rPr>
          <w:rFonts w:ascii="Arial" w:eastAsia="Arial" w:hAnsi="Arial" w:cs="Arial"/>
          <w:spacing w:val="2"/>
        </w:rPr>
        <w:t>k</w:t>
      </w:r>
      <w:r>
        <w:rPr>
          <w:rFonts w:ascii="Arial" w:eastAsia="Arial" w:hAnsi="Arial" w:cs="Arial"/>
        </w:rPr>
        <w:t>e</w:t>
      </w:r>
      <w:r>
        <w:rPr>
          <w:rFonts w:ascii="Arial" w:eastAsia="Arial" w:hAnsi="Arial" w:cs="Arial"/>
          <w:spacing w:val="-2"/>
        </w:rPr>
        <w:t xml:space="preserve"> </w:t>
      </w:r>
      <w:r>
        <w:rPr>
          <w:rFonts w:ascii="Arial" w:eastAsia="Arial" w:hAnsi="Arial" w:cs="Arial"/>
        </w:rPr>
        <w:t>an</w:t>
      </w:r>
      <w:r>
        <w:rPr>
          <w:rFonts w:ascii="Arial" w:eastAsia="Arial" w:hAnsi="Arial" w:cs="Arial"/>
          <w:spacing w:val="-2"/>
        </w:rPr>
        <w:t xml:space="preserve"> </w:t>
      </w:r>
      <w:r>
        <w:rPr>
          <w:rFonts w:ascii="Arial" w:eastAsia="Arial" w:hAnsi="Arial" w:cs="Arial"/>
        </w:rPr>
        <w:t>appo</w:t>
      </w:r>
      <w:r>
        <w:rPr>
          <w:rFonts w:ascii="Arial" w:eastAsia="Arial" w:hAnsi="Arial" w:cs="Arial"/>
          <w:spacing w:val="-1"/>
        </w:rPr>
        <w:t>i</w:t>
      </w:r>
      <w:r>
        <w:rPr>
          <w:rFonts w:ascii="Arial" w:eastAsia="Arial" w:hAnsi="Arial" w:cs="Arial"/>
        </w:rPr>
        <w:t>n</w:t>
      </w:r>
      <w:r>
        <w:rPr>
          <w:rFonts w:ascii="Arial" w:eastAsia="Arial" w:hAnsi="Arial" w:cs="Arial"/>
          <w:spacing w:val="1"/>
        </w:rPr>
        <w:t>tm</w:t>
      </w:r>
      <w:r>
        <w:rPr>
          <w:rFonts w:ascii="Arial" w:eastAsia="Arial" w:hAnsi="Arial" w:cs="Arial"/>
        </w:rPr>
        <w:t xml:space="preserve">ent </w:t>
      </w:r>
      <w:r>
        <w:rPr>
          <w:rFonts w:ascii="Arial" w:eastAsia="Arial" w:hAnsi="Arial" w:cs="Arial"/>
          <w:spacing w:val="-3"/>
        </w:rPr>
        <w:t>w</w:t>
      </w:r>
      <w:r>
        <w:rPr>
          <w:rFonts w:ascii="Arial" w:eastAsia="Arial" w:hAnsi="Arial" w:cs="Arial"/>
          <w:spacing w:val="-1"/>
        </w:rPr>
        <w:t>i</w:t>
      </w:r>
      <w:r>
        <w:rPr>
          <w:rFonts w:ascii="Arial" w:eastAsia="Arial" w:hAnsi="Arial" w:cs="Arial"/>
          <w:spacing w:val="1"/>
        </w:rPr>
        <w:t>t</w:t>
      </w:r>
      <w:r>
        <w:rPr>
          <w:rFonts w:ascii="Arial" w:eastAsia="Arial" w:hAnsi="Arial" w:cs="Arial"/>
        </w:rPr>
        <w:t>h</w:t>
      </w:r>
      <w:r>
        <w:rPr>
          <w:rFonts w:ascii="Arial" w:eastAsia="Arial" w:hAnsi="Arial" w:cs="Arial"/>
          <w:spacing w:val="1"/>
        </w:rPr>
        <w:t xml:space="preserve"> </w:t>
      </w:r>
      <w:r w:rsidR="003D3073">
        <w:rPr>
          <w:rFonts w:ascii="Arial" w:eastAsia="Arial" w:hAnsi="Arial" w:cs="Arial"/>
          <w:spacing w:val="1"/>
        </w:rPr>
        <w:t>BBMC</w:t>
      </w:r>
      <w:r>
        <w:rPr>
          <w:rFonts w:ascii="Arial" w:eastAsia="Arial" w:hAnsi="Arial" w:cs="Arial"/>
          <w:spacing w:val="-2"/>
        </w:rPr>
        <w:t xml:space="preserve"> </w:t>
      </w:r>
      <w:r>
        <w:rPr>
          <w:rFonts w:ascii="Arial" w:eastAsia="Arial" w:hAnsi="Arial" w:cs="Arial"/>
          <w:spacing w:val="1"/>
        </w:rPr>
        <w:t>f</w:t>
      </w:r>
      <w:r>
        <w:rPr>
          <w:rFonts w:ascii="Arial" w:eastAsia="Arial" w:hAnsi="Arial" w:cs="Arial"/>
        </w:rPr>
        <w:t>or an</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t</w:t>
      </w:r>
      <w:r>
        <w:rPr>
          <w:rFonts w:ascii="Arial" w:eastAsia="Arial" w:hAnsi="Arial" w:cs="Arial"/>
          <w:spacing w:val="1"/>
        </w:rPr>
        <w:t>r</w:t>
      </w:r>
      <w:r>
        <w:rPr>
          <w:rFonts w:ascii="Arial" w:eastAsia="Arial" w:hAnsi="Arial" w:cs="Arial"/>
        </w:rPr>
        <w:t>oduc</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proofErr w:type="spellStart"/>
      <w:r>
        <w:rPr>
          <w:rFonts w:ascii="Arial" w:eastAsia="Arial" w:hAnsi="Arial" w:cs="Arial"/>
          <w:spacing w:val="-1"/>
        </w:rPr>
        <w:t>REDC</w:t>
      </w:r>
      <w:r>
        <w:rPr>
          <w:rFonts w:ascii="Arial" w:eastAsia="Arial" w:hAnsi="Arial" w:cs="Arial"/>
        </w:rPr>
        <w:t>ap</w:t>
      </w:r>
      <w:proofErr w:type="spellEnd"/>
      <w:r>
        <w:rPr>
          <w:rFonts w:ascii="Arial" w:eastAsia="Arial" w:hAnsi="Arial" w:cs="Arial"/>
        </w:rPr>
        <w:t xml:space="preserve"> </w:t>
      </w:r>
      <w:r>
        <w:rPr>
          <w:rFonts w:ascii="Arial" w:eastAsia="Arial" w:hAnsi="Arial" w:cs="Arial"/>
          <w:spacing w:val="1"/>
        </w:rPr>
        <w:t>(</w:t>
      </w:r>
      <w:r>
        <w:rPr>
          <w:rFonts w:ascii="Arial" w:eastAsia="Arial" w:hAnsi="Arial" w:cs="Arial"/>
        </w:rPr>
        <w:t>about 1</w:t>
      </w:r>
      <w:r>
        <w:rPr>
          <w:rFonts w:ascii="Arial" w:eastAsia="Arial" w:hAnsi="Arial" w:cs="Arial"/>
          <w:spacing w:val="1"/>
        </w:rPr>
        <w:t xml:space="preserve"> </w:t>
      </w:r>
      <w:r>
        <w:rPr>
          <w:rFonts w:ascii="Arial" w:eastAsia="Arial" w:hAnsi="Arial" w:cs="Arial"/>
        </w:rPr>
        <w:t>ho</w:t>
      </w:r>
      <w:r>
        <w:rPr>
          <w:rFonts w:ascii="Arial" w:eastAsia="Arial" w:hAnsi="Arial" w:cs="Arial"/>
          <w:spacing w:val="-3"/>
        </w:rPr>
        <w:t>u</w:t>
      </w:r>
      <w:r>
        <w:rPr>
          <w:rFonts w:ascii="Arial" w:eastAsia="Arial" w:hAnsi="Arial" w:cs="Arial"/>
          <w:spacing w:val="1"/>
        </w:rPr>
        <w:t>r</w:t>
      </w:r>
      <w:r>
        <w:rPr>
          <w:rFonts w:ascii="Arial" w:eastAsia="Arial" w:hAnsi="Arial" w:cs="Arial"/>
        </w:rPr>
        <w:t>) b</w:t>
      </w:r>
      <w:r>
        <w:rPr>
          <w:rFonts w:ascii="Arial" w:eastAsia="Arial" w:hAnsi="Arial" w:cs="Arial"/>
          <w:spacing w:val="-3"/>
        </w:rPr>
        <w:t>e</w:t>
      </w:r>
      <w:r>
        <w:rPr>
          <w:rFonts w:ascii="Arial" w:eastAsia="Arial" w:hAnsi="Arial" w:cs="Arial"/>
          <w:spacing w:val="3"/>
        </w:rPr>
        <w:t>f</w:t>
      </w:r>
      <w:r>
        <w:rPr>
          <w:rFonts w:ascii="Arial" w:eastAsia="Arial" w:hAnsi="Arial" w:cs="Arial"/>
          <w:spacing w:val="-3"/>
        </w:rPr>
        <w:t>o</w:t>
      </w:r>
      <w:r>
        <w:rPr>
          <w:rFonts w:ascii="Arial" w:eastAsia="Arial" w:hAnsi="Arial" w:cs="Arial"/>
          <w:spacing w:val="1"/>
        </w:rPr>
        <w:t>r</w:t>
      </w:r>
      <w:r>
        <w:rPr>
          <w:rFonts w:ascii="Arial" w:eastAsia="Arial" w:hAnsi="Arial" w:cs="Arial"/>
        </w:rPr>
        <w:t>e</w:t>
      </w:r>
      <w:r>
        <w:rPr>
          <w:rFonts w:ascii="Arial" w:eastAsia="Arial" w:hAnsi="Arial" w:cs="Arial"/>
          <w:spacing w:val="1"/>
        </w:rPr>
        <w:t xml:space="preserve"> </w:t>
      </w:r>
      <w:r>
        <w:rPr>
          <w:rFonts w:ascii="Arial" w:eastAsia="Arial" w:hAnsi="Arial" w:cs="Arial"/>
          <w:spacing w:val="-3"/>
        </w:rPr>
        <w:t>a</w:t>
      </w:r>
      <w:r>
        <w:rPr>
          <w:rFonts w:ascii="Arial" w:eastAsia="Arial" w:hAnsi="Arial" w:cs="Arial"/>
          <w:spacing w:val="1"/>
        </w:rPr>
        <w:t>t</w:t>
      </w:r>
      <w:r>
        <w:rPr>
          <w:rFonts w:ascii="Arial" w:eastAsia="Arial" w:hAnsi="Arial" w:cs="Arial"/>
          <w:spacing w:val="-1"/>
        </w:rPr>
        <w:t>t</w:t>
      </w:r>
      <w:r>
        <w:rPr>
          <w:rFonts w:ascii="Arial" w:eastAsia="Arial" w:hAnsi="Arial" w:cs="Arial"/>
        </w:rPr>
        <w:t>e</w:t>
      </w:r>
      <w:r>
        <w:rPr>
          <w:rFonts w:ascii="Arial" w:eastAsia="Arial" w:hAnsi="Arial" w:cs="Arial"/>
          <w:spacing w:val="1"/>
        </w:rPr>
        <w:t>m</w:t>
      </w:r>
      <w:r>
        <w:rPr>
          <w:rFonts w:ascii="Arial" w:eastAsia="Arial" w:hAnsi="Arial" w:cs="Arial"/>
        </w:rPr>
        <w:t>p</w:t>
      </w:r>
      <w:r>
        <w:rPr>
          <w:rFonts w:ascii="Arial" w:eastAsia="Arial" w:hAnsi="Arial" w:cs="Arial"/>
          <w:spacing w:val="1"/>
        </w:rPr>
        <w:t>t</w:t>
      </w:r>
      <w:r>
        <w:rPr>
          <w:rFonts w:ascii="Arial" w:eastAsia="Arial" w:hAnsi="Arial" w:cs="Arial"/>
          <w:spacing w:val="-1"/>
        </w:rPr>
        <w:t>i</w:t>
      </w:r>
      <w:r>
        <w:rPr>
          <w:rFonts w:ascii="Arial" w:eastAsia="Arial" w:hAnsi="Arial" w:cs="Arial"/>
          <w:spacing w:val="-3"/>
        </w:rPr>
        <w:t>n</w:t>
      </w:r>
      <w:r>
        <w:rPr>
          <w:rFonts w:ascii="Arial" w:eastAsia="Arial" w:hAnsi="Arial" w:cs="Arial"/>
        </w:rPr>
        <w:t>g</w:t>
      </w:r>
      <w:r>
        <w:rPr>
          <w:rFonts w:ascii="Arial" w:eastAsia="Arial" w:hAnsi="Arial" w:cs="Arial"/>
          <w:spacing w:val="1"/>
        </w:rPr>
        <w:t xml:space="preserve"> t</w:t>
      </w:r>
      <w:r>
        <w:rPr>
          <w:rFonts w:ascii="Arial" w:eastAsia="Arial" w:hAnsi="Arial" w:cs="Arial"/>
        </w:rPr>
        <w:t>o</w:t>
      </w:r>
      <w:r>
        <w:rPr>
          <w:rFonts w:ascii="Arial" w:eastAsia="Arial" w:hAnsi="Arial" w:cs="Arial"/>
          <w:spacing w:val="-2"/>
        </w:rPr>
        <w:t xml:space="preserve"> </w:t>
      </w:r>
      <w:r>
        <w:rPr>
          <w:rFonts w:ascii="Arial" w:eastAsia="Arial" w:hAnsi="Arial" w:cs="Arial"/>
        </w:rPr>
        <w:t>c</w:t>
      </w:r>
      <w:r>
        <w:rPr>
          <w:rFonts w:ascii="Arial" w:eastAsia="Arial" w:hAnsi="Arial" w:cs="Arial"/>
          <w:spacing w:val="1"/>
        </w:rPr>
        <w:t>r</w:t>
      </w:r>
      <w:r>
        <w:rPr>
          <w:rFonts w:ascii="Arial" w:eastAsia="Arial" w:hAnsi="Arial" w:cs="Arial"/>
        </w:rPr>
        <w:t>e</w:t>
      </w:r>
      <w:r>
        <w:rPr>
          <w:rFonts w:ascii="Arial" w:eastAsia="Arial" w:hAnsi="Arial" w:cs="Arial"/>
          <w:spacing w:val="-3"/>
        </w:rPr>
        <w:t>a</w:t>
      </w:r>
      <w:r>
        <w:rPr>
          <w:rFonts w:ascii="Arial" w:eastAsia="Arial" w:hAnsi="Arial" w:cs="Arial"/>
          <w:spacing w:val="1"/>
        </w:rPr>
        <w:t>t</w:t>
      </w:r>
      <w:r>
        <w:rPr>
          <w:rFonts w:ascii="Arial" w:eastAsia="Arial" w:hAnsi="Arial" w:cs="Arial"/>
        </w:rPr>
        <w:t>e</w:t>
      </w:r>
      <w:r>
        <w:rPr>
          <w:rFonts w:ascii="Arial" w:eastAsia="Arial" w:hAnsi="Arial" w:cs="Arial"/>
          <w:spacing w:val="1"/>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rPr>
        <w:t>new</w:t>
      </w:r>
      <w:r>
        <w:rPr>
          <w:rFonts w:ascii="Arial" w:eastAsia="Arial" w:hAnsi="Arial" w:cs="Arial"/>
          <w:spacing w:val="-2"/>
        </w:rPr>
        <w:t xml:space="preserve"> </w:t>
      </w:r>
      <w:r>
        <w:rPr>
          <w:rFonts w:ascii="Arial" w:eastAsia="Arial" w:hAnsi="Arial" w:cs="Arial"/>
        </w:rPr>
        <w:t>da</w:t>
      </w:r>
      <w:r>
        <w:rPr>
          <w:rFonts w:ascii="Arial" w:eastAsia="Arial" w:hAnsi="Arial" w:cs="Arial"/>
          <w:spacing w:val="1"/>
        </w:rPr>
        <w:t>t</w:t>
      </w:r>
      <w:r>
        <w:rPr>
          <w:rFonts w:ascii="Arial" w:eastAsia="Arial" w:hAnsi="Arial" w:cs="Arial"/>
        </w:rPr>
        <w:t>abase</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 xml:space="preserve"> </w:t>
      </w:r>
      <w:proofErr w:type="spellStart"/>
      <w:r>
        <w:rPr>
          <w:rFonts w:ascii="Arial" w:eastAsia="Arial" w:hAnsi="Arial" w:cs="Arial"/>
          <w:spacing w:val="-1"/>
        </w:rPr>
        <w:t>REDC</w:t>
      </w:r>
      <w:r>
        <w:rPr>
          <w:rFonts w:ascii="Arial" w:eastAsia="Arial" w:hAnsi="Arial" w:cs="Arial"/>
        </w:rPr>
        <w:t>ap</w:t>
      </w:r>
      <w:proofErr w:type="spellEnd"/>
      <w:r>
        <w:rPr>
          <w:rFonts w:ascii="Arial" w:eastAsia="Arial" w:hAnsi="Arial" w:cs="Arial"/>
        </w:rPr>
        <w:t xml:space="preserve">. </w:t>
      </w:r>
      <w:r>
        <w:rPr>
          <w:rFonts w:ascii="Arial" w:eastAsia="Arial" w:hAnsi="Arial" w:cs="Arial"/>
          <w:spacing w:val="1"/>
        </w:rPr>
        <w:t xml:space="preserve"> </w:t>
      </w:r>
      <w:r>
        <w:rPr>
          <w:rFonts w:ascii="Arial" w:eastAsia="Arial" w:hAnsi="Arial" w:cs="Arial"/>
          <w:spacing w:val="-1"/>
        </w:rPr>
        <w:t>P</w:t>
      </w:r>
      <w:r>
        <w:rPr>
          <w:rFonts w:ascii="Arial" w:eastAsia="Arial" w:hAnsi="Arial" w:cs="Arial"/>
          <w:spacing w:val="-3"/>
        </w:rPr>
        <w:t>l</w:t>
      </w:r>
      <w:r>
        <w:rPr>
          <w:rFonts w:ascii="Arial" w:eastAsia="Arial" w:hAnsi="Arial" w:cs="Arial"/>
        </w:rPr>
        <w:t>ease</w:t>
      </w:r>
      <w:r>
        <w:rPr>
          <w:rFonts w:ascii="Arial" w:eastAsia="Arial" w:hAnsi="Arial" w:cs="Arial"/>
          <w:spacing w:val="1"/>
        </w:rPr>
        <w:t xml:space="preserve"> </w:t>
      </w:r>
      <w:r w:rsidR="003D3073">
        <w:rPr>
          <w:rFonts w:ascii="Arial" w:eastAsia="Arial" w:hAnsi="Arial" w:cs="Arial"/>
          <w:spacing w:val="1"/>
        </w:rPr>
        <w:t xml:space="preserve">fill out the </w:t>
      </w:r>
      <w:proofErr w:type="spellStart"/>
      <w:r w:rsidR="003D3073">
        <w:rPr>
          <w:rFonts w:ascii="Arial" w:eastAsia="Arial" w:hAnsi="Arial" w:cs="Arial"/>
          <w:spacing w:val="1"/>
        </w:rPr>
        <w:t>REDCap</w:t>
      </w:r>
      <w:proofErr w:type="spellEnd"/>
      <w:r w:rsidR="003D3073">
        <w:rPr>
          <w:rFonts w:ascii="Arial" w:eastAsia="Arial" w:hAnsi="Arial" w:cs="Arial"/>
          <w:spacing w:val="1"/>
        </w:rPr>
        <w:t xml:space="preserve"> project request form that is available online</w:t>
      </w:r>
      <w:r w:rsidR="008E24E6">
        <w:rPr>
          <w:rFonts w:ascii="Arial" w:eastAsia="Arial" w:hAnsi="Arial" w:cs="Arial"/>
          <w:spacing w:val="1"/>
        </w:rPr>
        <w:t xml:space="preserve"> (</w:t>
      </w:r>
      <w:hyperlink r:id="rId11" w:history="1">
        <w:r w:rsidR="005E5C37" w:rsidRPr="005E5C37">
          <w:rPr>
            <w:rStyle w:val="Hyperlink"/>
            <w:rFonts w:ascii="Arial" w:eastAsia="Times New Roman" w:hAnsi="Arial" w:cs="Arial"/>
          </w:rPr>
          <w:t>https://miechvprojects.ouhsc.edu/redcap/redcap_v4.11.2/Miechv/Informatics3.html</w:t>
        </w:r>
      </w:hyperlink>
      <w:r w:rsidR="008E24E6">
        <w:rPr>
          <w:rFonts w:ascii="Arial" w:eastAsia="Arial" w:hAnsi="Arial" w:cs="Arial"/>
          <w:spacing w:val="1"/>
        </w:rPr>
        <w:t>)</w:t>
      </w:r>
      <w:r w:rsidR="003D3073">
        <w:rPr>
          <w:rFonts w:ascii="Arial" w:eastAsia="Arial" w:hAnsi="Arial" w:cs="Arial"/>
          <w:spacing w:val="1"/>
        </w:rPr>
        <w:t xml:space="preserve"> and upload</w:t>
      </w:r>
      <w:r>
        <w:rPr>
          <w:rFonts w:ascii="Arial" w:eastAsia="Arial" w:hAnsi="Arial" w:cs="Arial"/>
          <w:spacing w:val="1"/>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3"/>
        </w:rPr>
        <w:t>p</w:t>
      </w:r>
      <w:r>
        <w:rPr>
          <w:rFonts w:ascii="Arial" w:eastAsia="Arial" w:hAnsi="Arial" w:cs="Arial"/>
          <w:spacing w:val="1"/>
        </w:rPr>
        <w:t>r</w:t>
      </w:r>
      <w:r>
        <w:rPr>
          <w:rFonts w:ascii="Arial" w:eastAsia="Arial" w:hAnsi="Arial" w:cs="Arial"/>
        </w:rPr>
        <w:t>oposed</w:t>
      </w:r>
      <w:r>
        <w:rPr>
          <w:rFonts w:ascii="Arial" w:eastAsia="Arial" w:hAnsi="Arial" w:cs="Arial"/>
          <w:spacing w:val="1"/>
        </w:rPr>
        <w:t xml:space="preserve"> </w:t>
      </w:r>
      <w:r>
        <w:rPr>
          <w:rFonts w:ascii="Arial" w:eastAsia="Arial" w:hAnsi="Arial" w:cs="Arial"/>
          <w:spacing w:val="-2"/>
        </w:rPr>
        <w:t>s</w:t>
      </w:r>
      <w:r>
        <w:rPr>
          <w:rFonts w:ascii="Arial" w:eastAsia="Arial" w:hAnsi="Arial" w:cs="Arial"/>
          <w:spacing w:val="-1"/>
        </w:rPr>
        <w:t>t</w:t>
      </w:r>
      <w:r>
        <w:rPr>
          <w:rFonts w:ascii="Arial" w:eastAsia="Arial" w:hAnsi="Arial" w:cs="Arial"/>
        </w:rPr>
        <w:t>udy des</w:t>
      </w:r>
      <w:r>
        <w:rPr>
          <w:rFonts w:ascii="Arial" w:eastAsia="Arial" w:hAnsi="Arial" w:cs="Arial"/>
          <w:spacing w:val="-1"/>
        </w:rPr>
        <w:t>i</w:t>
      </w:r>
      <w:r>
        <w:rPr>
          <w:rFonts w:ascii="Arial" w:eastAsia="Arial" w:hAnsi="Arial" w:cs="Arial"/>
          <w:spacing w:val="2"/>
        </w:rPr>
        <w:t>g</w:t>
      </w:r>
      <w:r>
        <w:rPr>
          <w:rFonts w:ascii="Arial" w:eastAsia="Arial" w:hAnsi="Arial" w:cs="Arial"/>
        </w:rPr>
        <w:t>n</w:t>
      </w:r>
      <w:r>
        <w:rPr>
          <w:rFonts w:ascii="Arial" w:eastAsia="Arial" w:hAnsi="Arial" w:cs="Arial"/>
          <w:spacing w:val="-2"/>
        </w:rPr>
        <w:t xml:space="preserve"> </w:t>
      </w:r>
      <w:r>
        <w:rPr>
          <w:rFonts w:ascii="Arial" w:eastAsia="Arial" w:hAnsi="Arial" w:cs="Arial"/>
          <w:spacing w:val="1"/>
        </w:rPr>
        <w:t>(</w:t>
      </w:r>
      <w:r>
        <w:rPr>
          <w:rFonts w:ascii="Arial" w:eastAsia="Arial" w:hAnsi="Arial" w:cs="Arial"/>
        </w:rPr>
        <w:t>p</w:t>
      </w:r>
      <w:r>
        <w:rPr>
          <w:rFonts w:ascii="Arial" w:eastAsia="Arial" w:hAnsi="Arial" w:cs="Arial"/>
          <w:spacing w:val="1"/>
        </w:rPr>
        <w:t>r</w:t>
      </w:r>
      <w:r>
        <w:rPr>
          <w:rFonts w:ascii="Arial" w:eastAsia="Arial" w:hAnsi="Arial" w:cs="Arial"/>
          <w:spacing w:val="-3"/>
        </w:rPr>
        <w:t>o</w:t>
      </w:r>
      <w:r>
        <w:rPr>
          <w:rFonts w:ascii="Arial" w:eastAsia="Arial" w:hAnsi="Arial" w:cs="Arial"/>
          <w:spacing w:val="1"/>
        </w:rPr>
        <w:t>t</w:t>
      </w:r>
      <w:r>
        <w:rPr>
          <w:rFonts w:ascii="Arial" w:eastAsia="Arial" w:hAnsi="Arial" w:cs="Arial"/>
        </w:rPr>
        <w:t xml:space="preserve">ocol </w:t>
      </w:r>
      <w:r>
        <w:rPr>
          <w:rFonts w:ascii="Arial" w:eastAsia="Arial" w:hAnsi="Arial" w:cs="Arial"/>
          <w:spacing w:val="-3"/>
        </w:rPr>
        <w:t>o</w:t>
      </w:r>
      <w:r>
        <w:rPr>
          <w:rFonts w:ascii="Arial" w:eastAsia="Arial" w:hAnsi="Arial" w:cs="Arial"/>
        </w:rPr>
        <w:t>r g</w:t>
      </w:r>
      <w:r>
        <w:rPr>
          <w:rFonts w:ascii="Arial" w:eastAsia="Arial" w:hAnsi="Arial" w:cs="Arial"/>
          <w:spacing w:val="1"/>
        </w:rPr>
        <w:t>r</w:t>
      </w:r>
      <w:r>
        <w:rPr>
          <w:rFonts w:ascii="Arial" w:eastAsia="Arial" w:hAnsi="Arial" w:cs="Arial"/>
        </w:rPr>
        <w:t>ant</w:t>
      </w:r>
      <w:r>
        <w:rPr>
          <w:rFonts w:ascii="Arial" w:eastAsia="Arial" w:hAnsi="Arial" w:cs="Arial"/>
          <w:spacing w:val="-2"/>
        </w:rPr>
        <w:t xml:space="preserve"> </w:t>
      </w:r>
      <w:r>
        <w:rPr>
          <w:rFonts w:ascii="Arial" w:eastAsia="Arial" w:hAnsi="Arial" w:cs="Arial"/>
        </w:rPr>
        <w:t>sub</w:t>
      </w:r>
      <w:r>
        <w:rPr>
          <w:rFonts w:ascii="Arial" w:eastAsia="Arial" w:hAnsi="Arial" w:cs="Arial"/>
          <w:spacing w:val="1"/>
        </w:rPr>
        <w:t>m</w:t>
      </w:r>
      <w:r>
        <w:rPr>
          <w:rFonts w:ascii="Arial" w:eastAsia="Arial" w:hAnsi="Arial" w:cs="Arial"/>
          <w:spacing w:val="-1"/>
        </w:rPr>
        <w:t>i</w:t>
      </w:r>
      <w:r>
        <w:rPr>
          <w:rFonts w:ascii="Arial" w:eastAsia="Arial" w:hAnsi="Arial" w:cs="Arial"/>
        </w:rPr>
        <w:t>ss</w:t>
      </w:r>
      <w:r>
        <w:rPr>
          <w:rFonts w:ascii="Arial" w:eastAsia="Arial" w:hAnsi="Arial" w:cs="Arial"/>
          <w:spacing w:val="-1"/>
        </w:rPr>
        <w:t>i</w:t>
      </w:r>
      <w:r>
        <w:rPr>
          <w:rFonts w:ascii="Arial" w:eastAsia="Arial" w:hAnsi="Arial" w:cs="Arial"/>
        </w:rPr>
        <w:t xml:space="preserve">on) </w:t>
      </w:r>
      <w:r w:rsidR="005E5C37">
        <w:rPr>
          <w:rFonts w:ascii="Arial" w:eastAsia="Arial" w:hAnsi="Arial" w:cs="Arial"/>
          <w:spacing w:val="1"/>
        </w:rPr>
        <w:t xml:space="preserve">to this BBMC web-form </w:t>
      </w:r>
      <w:r>
        <w:rPr>
          <w:rFonts w:ascii="Arial" w:eastAsia="Arial" w:hAnsi="Arial" w:cs="Arial"/>
          <w:spacing w:val="-3"/>
        </w:rPr>
        <w:t>a</w:t>
      </w:r>
      <w:r>
        <w:rPr>
          <w:rFonts w:ascii="Arial" w:eastAsia="Arial" w:hAnsi="Arial" w:cs="Arial"/>
        </w:rPr>
        <w:t>t</w:t>
      </w:r>
      <w:r>
        <w:rPr>
          <w:rFonts w:ascii="Arial" w:eastAsia="Arial" w:hAnsi="Arial" w:cs="Arial"/>
          <w:spacing w:val="2"/>
        </w:rPr>
        <w:t xml:space="preserve"> </w:t>
      </w:r>
      <w:r>
        <w:rPr>
          <w:rFonts w:ascii="Arial" w:eastAsia="Arial" w:hAnsi="Arial" w:cs="Arial"/>
          <w:spacing w:val="-1"/>
        </w:rPr>
        <w:t>l</w:t>
      </w:r>
      <w:r>
        <w:rPr>
          <w:rFonts w:ascii="Arial" w:eastAsia="Arial" w:hAnsi="Arial" w:cs="Arial"/>
          <w:spacing w:val="-3"/>
        </w:rPr>
        <w:t>e</w:t>
      </w:r>
      <w:r>
        <w:rPr>
          <w:rFonts w:ascii="Arial" w:eastAsia="Arial" w:hAnsi="Arial" w:cs="Arial"/>
        </w:rPr>
        <w:t>ast</w:t>
      </w:r>
      <w:r>
        <w:rPr>
          <w:rFonts w:ascii="Arial" w:eastAsia="Arial" w:hAnsi="Arial" w:cs="Arial"/>
          <w:spacing w:val="2"/>
        </w:rPr>
        <w:t xml:space="preserve"> </w:t>
      </w:r>
      <w:r>
        <w:rPr>
          <w:rFonts w:ascii="Arial" w:eastAsia="Arial" w:hAnsi="Arial" w:cs="Arial"/>
        </w:rPr>
        <w:t>1</w:t>
      </w:r>
      <w:r>
        <w:rPr>
          <w:rFonts w:ascii="Arial" w:eastAsia="Arial" w:hAnsi="Arial" w:cs="Arial"/>
          <w:spacing w:val="-2"/>
        </w:rPr>
        <w:t xml:space="preserve"> </w:t>
      </w:r>
      <w:r>
        <w:rPr>
          <w:rFonts w:ascii="Arial" w:eastAsia="Arial" w:hAnsi="Arial" w:cs="Arial"/>
          <w:spacing w:val="-3"/>
        </w:rPr>
        <w:t>w</w:t>
      </w:r>
      <w:r>
        <w:rPr>
          <w:rFonts w:ascii="Arial" w:eastAsia="Arial" w:hAnsi="Arial" w:cs="Arial"/>
        </w:rPr>
        <w:t>o</w:t>
      </w:r>
      <w:r>
        <w:rPr>
          <w:rFonts w:ascii="Arial" w:eastAsia="Arial" w:hAnsi="Arial" w:cs="Arial"/>
          <w:spacing w:val="1"/>
        </w:rPr>
        <w:t>r</w:t>
      </w:r>
      <w:r>
        <w:rPr>
          <w:rFonts w:ascii="Arial" w:eastAsia="Arial" w:hAnsi="Arial" w:cs="Arial"/>
          <w:spacing w:val="2"/>
        </w:rPr>
        <w:t>k</w:t>
      </w:r>
      <w:r>
        <w:rPr>
          <w:rFonts w:ascii="Arial" w:eastAsia="Arial" w:hAnsi="Arial" w:cs="Arial"/>
          <w:spacing w:val="-1"/>
        </w:rPr>
        <w:t>i</w:t>
      </w:r>
      <w:r>
        <w:rPr>
          <w:rFonts w:ascii="Arial" w:eastAsia="Arial" w:hAnsi="Arial" w:cs="Arial"/>
          <w:spacing w:val="-3"/>
        </w:rPr>
        <w:t>n</w:t>
      </w:r>
      <w:r>
        <w:rPr>
          <w:rFonts w:ascii="Arial" w:eastAsia="Arial" w:hAnsi="Arial" w:cs="Arial"/>
        </w:rPr>
        <w:t>g</w:t>
      </w:r>
      <w:r>
        <w:rPr>
          <w:rFonts w:ascii="Arial" w:eastAsia="Arial" w:hAnsi="Arial" w:cs="Arial"/>
          <w:spacing w:val="3"/>
        </w:rPr>
        <w:t xml:space="preserve"> </w:t>
      </w:r>
      <w:r>
        <w:rPr>
          <w:rFonts w:ascii="Arial" w:eastAsia="Arial" w:hAnsi="Arial" w:cs="Arial"/>
        </w:rPr>
        <w:t>day</w:t>
      </w:r>
      <w:r>
        <w:rPr>
          <w:rFonts w:ascii="Arial" w:eastAsia="Arial" w:hAnsi="Arial" w:cs="Arial"/>
          <w:spacing w:val="-1"/>
        </w:rPr>
        <w:t xml:space="preserve"> </w:t>
      </w:r>
      <w:r>
        <w:rPr>
          <w:rFonts w:ascii="Arial" w:eastAsia="Arial" w:hAnsi="Arial" w:cs="Arial"/>
        </w:rPr>
        <w:t>b</w:t>
      </w:r>
      <w:r>
        <w:rPr>
          <w:rFonts w:ascii="Arial" w:eastAsia="Arial" w:hAnsi="Arial" w:cs="Arial"/>
          <w:spacing w:val="-3"/>
        </w:rPr>
        <w:t>e</w:t>
      </w:r>
      <w:r>
        <w:rPr>
          <w:rFonts w:ascii="Arial" w:eastAsia="Arial" w:hAnsi="Arial" w:cs="Arial"/>
          <w:spacing w:val="1"/>
        </w:rPr>
        <w:t>f</w:t>
      </w:r>
      <w:r>
        <w:rPr>
          <w:rFonts w:ascii="Arial" w:eastAsia="Arial" w:hAnsi="Arial" w:cs="Arial"/>
        </w:rPr>
        <w:t>o</w:t>
      </w:r>
      <w:r>
        <w:rPr>
          <w:rFonts w:ascii="Arial" w:eastAsia="Arial" w:hAnsi="Arial" w:cs="Arial"/>
          <w:spacing w:val="1"/>
        </w:rPr>
        <w:t>r</w:t>
      </w:r>
      <w:r>
        <w:rPr>
          <w:rFonts w:ascii="Arial" w:eastAsia="Arial" w:hAnsi="Arial" w:cs="Arial"/>
        </w:rPr>
        <w:t>e</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rPr>
        <w:t>appo</w:t>
      </w:r>
      <w:r>
        <w:rPr>
          <w:rFonts w:ascii="Arial" w:eastAsia="Arial" w:hAnsi="Arial" w:cs="Arial"/>
          <w:spacing w:val="-1"/>
        </w:rPr>
        <w:t>i</w:t>
      </w:r>
      <w:r>
        <w:rPr>
          <w:rFonts w:ascii="Arial" w:eastAsia="Arial" w:hAnsi="Arial" w:cs="Arial"/>
        </w:rPr>
        <w:t>n</w:t>
      </w:r>
      <w:r>
        <w:rPr>
          <w:rFonts w:ascii="Arial" w:eastAsia="Arial" w:hAnsi="Arial" w:cs="Arial"/>
          <w:spacing w:val="1"/>
        </w:rPr>
        <w:t>t</w:t>
      </w:r>
      <w:r>
        <w:rPr>
          <w:rFonts w:ascii="Arial" w:eastAsia="Arial" w:hAnsi="Arial" w:cs="Arial"/>
          <w:spacing w:val="-2"/>
        </w:rPr>
        <w:t>m</w:t>
      </w:r>
      <w:r>
        <w:rPr>
          <w:rFonts w:ascii="Arial" w:eastAsia="Arial" w:hAnsi="Arial" w:cs="Arial"/>
        </w:rPr>
        <w:t>en</w:t>
      </w:r>
      <w:r>
        <w:rPr>
          <w:rFonts w:ascii="Arial" w:eastAsia="Arial" w:hAnsi="Arial" w:cs="Arial"/>
          <w:spacing w:val="-1"/>
        </w:rPr>
        <w:t>t</w:t>
      </w:r>
      <w:r>
        <w:rPr>
          <w:rFonts w:ascii="Arial" w:eastAsia="Arial" w:hAnsi="Arial" w:cs="Arial"/>
        </w:rPr>
        <w:t>.</w:t>
      </w:r>
    </w:p>
    <w:p w14:paraId="148AEE64" w14:textId="77777777" w:rsidR="00874426" w:rsidRDefault="00874426">
      <w:pPr>
        <w:spacing w:before="13" w:after="0" w:line="240" w:lineRule="exact"/>
        <w:rPr>
          <w:sz w:val="24"/>
          <w:szCs w:val="24"/>
        </w:rPr>
      </w:pPr>
    </w:p>
    <w:p w14:paraId="30E82E59" w14:textId="77777777" w:rsidR="00874426" w:rsidRPr="00872592" w:rsidRDefault="003A1128">
      <w:pPr>
        <w:spacing w:after="0" w:line="242" w:lineRule="auto"/>
        <w:ind w:left="116" w:right="56"/>
        <w:rPr>
          <w:rFonts w:ascii="Arial" w:eastAsia="Arial" w:hAnsi="Arial" w:cs="Arial"/>
          <w:u w:val="single"/>
        </w:rPr>
      </w:pPr>
      <w:r>
        <w:rPr>
          <w:rFonts w:ascii="Arial" w:eastAsia="Arial" w:hAnsi="Arial" w:cs="Arial"/>
          <w:spacing w:val="-1"/>
        </w:rPr>
        <w:t>A</w:t>
      </w:r>
      <w:r>
        <w:rPr>
          <w:rFonts w:ascii="Arial" w:eastAsia="Arial" w:hAnsi="Arial" w:cs="Arial"/>
        </w:rPr>
        <w:t>ny</w:t>
      </w:r>
      <w:r>
        <w:rPr>
          <w:rFonts w:ascii="Arial" w:eastAsia="Arial" w:hAnsi="Arial" w:cs="Arial"/>
          <w:spacing w:val="-1"/>
        </w:rPr>
        <w:t xml:space="preserve"> </w:t>
      </w:r>
      <w:r>
        <w:rPr>
          <w:rFonts w:ascii="Arial" w:eastAsia="Arial" w:hAnsi="Arial" w:cs="Arial"/>
        </w:rPr>
        <w:t>n</w:t>
      </w:r>
      <w:r>
        <w:rPr>
          <w:rFonts w:ascii="Arial" w:eastAsia="Arial" w:hAnsi="Arial" w:cs="Arial"/>
          <w:spacing w:val="2"/>
        </w:rPr>
        <w:t>e</w:t>
      </w:r>
      <w:r>
        <w:rPr>
          <w:rFonts w:ascii="Arial" w:eastAsia="Arial" w:hAnsi="Arial" w:cs="Arial"/>
        </w:rPr>
        <w:t>w</w:t>
      </w:r>
      <w:r>
        <w:rPr>
          <w:rFonts w:ascii="Arial" w:eastAsia="Arial" w:hAnsi="Arial" w:cs="Arial"/>
          <w:spacing w:val="-2"/>
        </w:rPr>
        <w:t xml:space="preserve"> </w:t>
      </w:r>
      <w:r>
        <w:rPr>
          <w:rFonts w:ascii="Arial" w:eastAsia="Arial" w:hAnsi="Arial" w:cs="Arial"/>
        </w:rPr>
        <w:t>da</w:t>
      </w:r>
      <w:r>
        <w:rPr>
          <w:rFonts w:ascii="Arial" w:eastAsia="Arial" w:hAnsi="Arial" w:cs="Arial"/>
          <w:spacing w:val="1"/>
        </w:rPr>
        <w:t>t</w:t>
      </w:r>
      <w:r>
        <w:rPr>
          <w:rFonts w:ascii="Arial" w:eastAsia="Arial" w:hAnsi="Arial" w:cs="Arial"/>
        </w:rPr>
        <w:t>abase</w:t>
      </w:r>
      <w:r>
        <w:rPr>
          <w:rFonts w:ascii="Arial" w:eastAsia="Arial" w:hAnsi="Arial" w:cs="Arial"/>
          <w:spacing w:val="1"/>
        </w:rPr>
        <w:t xml:space="preserve"> </w:t>
      </w:r>
      <w:r>
        <w:rPr>
          <w:rFonts w:ascii="Arial" w:eastAsia="Arial" w:hAnsi="Arial" w:cs="Arial"/>
          <w:spacing w:val="-4"/>
        </w:rPr>
        <w:t>w</w:t>
      </w:r>
      <w:r>
        <w:rPr>
          <w:rFonts w:ascii="Arial" w:eastAsia="Arial" w:hAnsi="Arial" w:cs="Arial"/>
          <w:spacing w:val="-1"/>
        </w:rPr>
        <w:t>il</w:t>
      </w:r>
      <w:r>
        <w:rPr>
          <w:rFonts w:ascii="Arial" w:eastAsia="Arial" w:hAnsi="Arial" w:cs="Arial"/>
        </w:rPr>
        <w:t xml:space="preserve">l </w:t>
      </w:r>
      <w:r>
        <w:rPr>
          <w:rFonts w:ascii="Arial" w:eastAsia="Arial" w:hAnsi="Arial" w:cs="Arial"/>
          <w:spacing w:val="2"/>
        </w:rPr>
        <w:t>b</w:t>
      </w:r>
      <w:r>
        <w:rPr>
          <w:rFonts w:ascii="Arial" w:eastAsia="Arial" w:hAnsi="Arial" w:cs="Arial"/>
        </w:rPr>
        <w:t>e</w:t>
      </w:r>
      <w:r>
        <w:rPr>
          <w:rFonts w:ascii="Arial" w:eastAsia="Arial" w:hAnsi="Arial" w:cs="Arial"/>
          <w:spacing w:val="1"/>
        </w:rPr>
        <w:t xml:space="preserve"> </w:t>
      </w:r>
      <w:r>
        <w:rPr>
          <w:rFonts w:ascii="Arial" w:eastAsia="Arial" w:hAnsi="Arial" w:cs="Arial"/>
        </w:rPr>
        <w:t>c</w:t>
      </w:r>
      <w:r>
        <w:rPr>
          <w:rFonts w:ascii="Arial" w:eastAsia="Arial" w:hAnsi="Arial" w:cs="Arial"/>
          <w:spacing w:val="1"/>
        </w:rPr>
        <w:t>r</w:t>
      </w:r>
      <w:r>
        <w:rPr>
          <w:rFonts w:ascii="Arial" w:eastAsia="Arial" w:hAnsi="Arial" w:cs="Arial"/>
        </w:rPr>
        <w:t>e</w:t>
      </w:r>
      <w:r>
        <w:rPr>
          <w:rFonts w:ascii="Arial" w:eastAsia="Arial" w:hAnsi="Arial" w:cs="Arial"/>
          <w:spacing w:val="-3"/>
        </w:rPr>
        <w:t>a</w:t>
      </w:r>
      <w:r>
        <w:rPr>
          <w:rFonts w:ascii="Arial" w:eastAsia="Arial" w:hAnsi="Arial" w:cs="Arial"/>
          <w:spacing w:val="1"/>
        </w:rPr>
        <w:t>t</w:t>
      </w:r>
      <w:r>
        <w:rPr>
          <w:rFonts w:ascii="Arial" w:eastAsia="Arial" w:hAnsi="Arial" w:cs="Arial"/>
        </w:rPr>
        <w:t>ed</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 xml:space="preserve"> </w:t>
      </w:r>
      <w:r>
        <w:rPr>
          <w:rFonts w:ascii="Arial" w:eastAsia="Arial" w:hAnsi="Arial" w:cs="Arial"/>
          <w:spacing w:val="-3"/>
        </w:rPr>
        <w:t>d</w:t>
      </w:r>
      <w:r>
        <w:rPr>
          <w:rFonts w:ascii="Arial" w:eastAsia="Arial" w:hAnsi="Arial" w:cs="Arial"/>
        </w:rPr>
        <w:t>e</w:t>
      </w:r>
      <w:r>
        <w:rPr>
          <w:rFonts w:ascii="Arial" w:eastAsia="Arial" w:hAnsi="Arial" w:cs="Arial"/>
          <w:spacing w:val="-2"/>
        </w:rPr>
        <w:t>v</w:t>
      </w:r>
      <w:r>
        <w:rPr>
          <w:rFonts w:ascii="Arial" w:eastAsia="Arial" w:hAnsi="Arial" w:cs="Arial"/>
        </w:rPr>
        <w:t>e</w:t>
      </w:r>
      <w:r>
        <w:rPr>
          <w:rFonts w:ascii="Arial" w:eastAsia="Arial" w:hAnsi="Arial" w:cs="Arial"/>
          <w:spacing w:val="-1"/>
        </w:rPr>
        <w:t>l</w:t>
      </w:r>
      <w:r>
        <w:rPr>
          <w:rFonts w:ascii="Arial" w:eastAsia="Arial" w:hAnsi="Arial" w:cs="Arial"/>
        </w:rPr>
        <w:t>op</w:t>
      </w:r>
      <w:r>
        <w:rPr>
          <w:rFonts w:ascii="Arial" w:eastAsia="Arial" w:hAnsi="Arial" w:cs="Arial"/>
          <w:spacing w:val="1"/>
        </w:rPr>
        <w:t>m</w:t>
      </w:r>
      <w:r>
        <w:rPr>
          <w:rFonts w:ascii="Arial" w:eastAsia="Arial" w:hAnsi="Arial" w:cs="Arial"/>
        </w:rPr>
        <w:t xml:space="preserve">ent </w:t>
      </w:r>
      <w:r>
        <w:rPr>
          <w:rFonts w:ascii="Arial" w:eastAsia="Arial" w:hAnsi="Arial" w:cs="Arial"/>
          <w:spacing w:val="1"/>
        </w:rPr>
        <w:t>m</w:t>
      </w:r>
      <w:r>
        <w:rPr>
          <w:rFonts w:ascii="Arial" w:eastAsia="Arial" w:hAnsi="Arial" w:cs="Arial"/>
        </w:rPr>
        <w:t>ode.</w:t>
      </w:r>
      <w:r>
        <w:rPr>
          <w:rFonts w:ascii="Arial" w:eastAsia="Arial" w:hAnsi="Arial" w:cs="Arial"/>
          <w:spacing w:val="55"/>
        </w:rPr>
        <w:t xml:space="preserve"> </w:t>
      </w:r>
      <w:r>
        <w:rPr>
          <w:rFonts w:ascii="Arial" w:eastAsia="Arial" w:hAnsi="Arial" w:cs="Arial"/>
          <w:spacing w:val="8"/>
        </w:rPr>
        <w:t>W</w:t>
      </w:r>
      <w:r>
        <w:rPr>
          <w:rFonts w:ascii="Arial" w:eastAsia="Arial" w:hAnsi="Arial" w:cs="Arial"/>
          <w:spacing w:val="-3"/>
        </w:rPr>
        <w:t>h</w:t>
      </w:r>
      <w:r>
        <w:rPr>
          <w:rFonts w:ascii="Arial" w:eastAsia="Arial" w:hAnsi="Arial" w:cs="Arial"/>
        </w:rPr>
        <w:t>en</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2"/>
        </w:rPr>
        <w:t xml:space="preserve"> </w:t>
      </w:r>
      <w:r>
        <w:rPr>
          <w:rFonts w:ascii="Arial" w:eastAsia="Arial" w:hAnsi="Arial" w:cs="Arial"/>
        </w:rPr>
        <w:t>de</w:t>
      </w:r>
      <w:r>
        <w:rPr>
          <w:rFonts w:ascii="Arial" w:eastAsia="Arial" w:hAnsi="Arial" w:cs="Arial"/>
          <w:spacing w:val="-2"/>
        </w:rPr>
        <w:t>v</w:t>
      </w:r>
      <w:r>
        <w:rPr>
          <w:rFonts w:ascii="Arial" w:eastAsia="Arial" w:hAnsi="Arial" w:cs="Arial"/>
        </w:rPr>
        <w:t>e</w:t>
      </w:r>
      <w:r>
        <w:rPr>
          <w:rFonts w:ascii="Arial" w:eastAsia="Arial" w:hAnsi="Arial" w:cs="Arial"/>
          <w:spacing w:val="-1"/>
        </w:rPr>
        <w:t>l</w:t>
      </w:r>
      <w:r>
        <w:rPr>
          <w:rFonts w:ascii="Arial" w:eastAsia="Arial" w:hAnsi="Arial" w:cs="Arial"/>
          <w:spacing w:val="2"/>
        </w:rPr>
        <w:t>o</w:t>
      </w:r>
      <w:r>
        <w:rPr>
          <w:rFonts w:ascii="Arial" w:eastAsia="Arial" w:hAnsi="Arial" w:cs="Arial"/>
        </w:rPr>
        <w:t>p</w:t>
      </w:r>
      <w:r>
        <w:rPr>
          <w:rFonts w:ascii="Arial" w:eastAsia="Arial" w:hAnsi="Arial" w:cs="Arial"/>
          <w:spacing w:val="1"/>
        </w:rPr>
        <w:t>m</w:t>
      </w:r>
      <w:r>
        <w:rPr>
          <w:rFonts w:ascii="Arial" w:eastAsia="Arial" w:hAnsi="Arial" w:cs="Arial"/>
        </w:rPr>
        <w:t xml:space="preserve">ent </w:t>
      </w:r>
      <w:r>
        <w:rPr>
          <w:rFonts w:ascii="Arial" w:eastAsia="Arial" w:hAnsi="Arial" w:cs="Arial"/>
          <w:spacing w:val="1"/>
        </w:rPr>
        <w:t>m</w:t>
      </w:r>
      <w:r>
        <w:rPr>
          <w:rFonts w:ascii="Arial" w:eastAsia="Arial" w:hAnsi="Arial" w:cs="Arial"/>
        </w:rPr>
        <w:t>ode</w:t>
      </w:r>
      <w:r>
        <w:rPr>
          <w:rFonts w:ascii="Arial" w:eastAsia="Arial" w:hAnsi="Arial" w:cs="Arial"/>
          <w:spacing w:val="1"/>
        </w:rPr>
        <w:t xml:space="preserve"> t</w:t>
      </w:r>
      <w:r>
        <w:rPr>
          <w:rFonts w:ascii="Arial" w:eastAsia="Arial" w:hAnsi="Arial" w:cs="Arial"/>
          <w:spacing w:val="-3"/>
        </w:rPr>
        <w:t>h</w:t>
      </w:r>
      <w:r>
        <w:rPr>
          <w:rFonts w:ascii="Arial" w:eastAsia="Arial" w:hAnsi="Arial" w:cs="Arial"/>
        </w:rPr>
        <w:t>e</w:t>
      </w:r>
      <w:r>
        <w:rPr>
          <w:rFonts w:ascii="Arial" w:eastAsia="Arial" w:hAnsi="Arial" w:cs="Arial"/>
          <w:spacing w:val="1"/>
        </w:rPr>
        <w:t xml:space="preserve"> </w:t>
      </w:r>
      <w:r>
        <w:rPr>
          <w:rFonts w:ascii="Arial" w:eastAsia="Arial" w:hAnsi="Arial" w:cs="Arial"/>
        </w:rPr>
        <w:t>us</w:t>
      </w:r>
      <w:r>
        <w:rPr>
          <w:rFonts w:ascii="Arial" w:eastAsia="Arial" w:hAnsi="Arial" w:cs="Arial"/>
          <w:spacing w:val="-3"/>
        </w:rPr>
        <w:t>e</w:t>
      </w:r>
      <w:r>
        <w:rPr>
          <w:rFonts w:ascii="Arial" w:eastAsia="Arial" w:hAnsi="Arial" w:cs="Arial"/>
        </w:rPr>
        <w:t>r</w:t>
      </w:r>
      <w:r>
        <w:rPr>
          <w:rFonts w:ascii="Arial" w:eastAsia="Arial" w:hAnsi="Arial" w:cs="Arial"/>
          <w:spacing w:val="2"/>
        </w:rPr>
        <w:t xml:space="preserve"> </w:t>
      </w:r>
      <w:r>
        <w:rPr>
          <w:rFonts w:ascii="Arial" w:eastAsia="Arial" w:hAnsi="Arial" w:cs="Arial"/>
        </w:rPr>
        <w:t>c</w:t>
      </w:r>
      <w:r>
        <w:rPr>
          <w:rFonts w:ascii="Arial" w:eastAsia="Arial" w:hAnsi="Arial" w:cs="Arial"/>
          <w:spacing w:val="-3"/>
        </w:rPr>
        <w:t>a</w:t>
      </w:r>
      <w:r>
        <w:rPr>
          <w:rFonts w:ascii="Arial" w:eastAsia="Arial" w:hAnsi="Arial" w:cs="Arial"/>
        </w:rPr>
        <w:t>nnot en</w:t>
      </w:r>
      <w:r>
        <w:rPr>
          <w:rFonts w:ascii="Arial" w:eastAsia="Arial" w:hAnsi="Arial" w:cs="Arial"/>
          <w:spacing w:val="1"/>
        </w:rPr>
        <w:t>t</w:t>
      </w:r>
      <w:r>
        <w:rPr>
          <w:rFonts w:ascii="Arial" w:eastAsia="Arial" w:hAnsi="Arial" w:cs="Arial"/>
        </w:rPr>
        <w:t>er any</w:t>
      </w:r>
      <w:r>
        <w:rPr>
          <w:rFonts w:ascii="Arial" w:eastAsia="Arial" w:hAnsi="Arial" w:cs="Arial"/>
          <w:spacing w:val="-1"/>
        </w:rPr>
        <w:t xml:space="preserve"> i</w:t>
      </w:r>
      <w:r>
        <w:rPr>
          <w:rFonts w:ascii="Arial" w:eastAsia="Arial" w:hAnsi="Arial" w:cs="Arial"/>
        </w:rPr>
        <w:t>den</w:t>
      </w:r>
      <w:r>
        <w:rPr>
          <w:rFonts w:ascii="Arial" w:eastAsia="Arial" w:hAnsi="Arial" w:cs="Arial"/>
          <w:spacing w:val="1"/>
        </w:rPr>
        <w:t>t</w:t>
      </w:r>
      <w:r>
        <w:rPr>
          <w:rFonts w:ascii="Arial" w:eastAsia="Arial" w:hAnsi="Arial" w:cs="Arial"/>
          <w:spacing w:val="-4"/>
        </w:rPr>
        <w:t>i</w:t>
      </w:r>
      <w:r>
        <w:rPr>
          <w:rFonts w:ascii="Arial" w:eastAsia="Arial" w:hAnsi="Arial" w:cs="Arial"/>
          <w:spacing w:val="3"/>
        </w:rPr>
        <w:t>f</w:t>
      </w:r>
      <w:r>
        <w:rPr>
          <w:rFonts w:ascii="Arial" w:eastAsia="Arial" w:hAnsi="Arial" w:cs="Arial"/>
          <w:spacing w:val="-1"/>
        </w:rPr>
        <w:t>i</w:t>
      </w:r>
      <w:r>
        <w:rPr>
          <w:rFonts w:ascii="Arial" w:eastAsia="Arial" w:hAnsi="Arial" w:cs="Arial"/>
        </w:rPr>
        <w:t>ed</w:t>
      </w:r>
      <w:r>
        <w:rPr>
          <w:rFonts w:ascii="Arial" w:eastAsia="Arial" w:hAnsi="Arial" w:cs="Arial"/>
          <w:spacing w:val="1"/>
        </w:rPr>
        <w:t xml:space="preserve"> </w:t>
      </w:r>
      <w:r>
        <w:rPr>
          <w:rFonts w:ascii="Arial" w:eastAsia="Arial" w:hAnsi="Arial" w:cs="Arial"/>
        </w:rPr>
        <w:t>pa</w:t>
      </w:r>
      <w:r>
        <w:rPr>
          <w:rFonts w:ascii="Arial" w:eastAsia="Arial" w:hAnsi="Arial" w:cs="Arial"/>
          <w:spacing w:val="1"/>
        </w:rPr>
        <w:t>t</w:t>
      </w:r>
      <w:r>
        <w:rPr>
          <w:rFonts w:ascii="Arial" w:eastAsia="Arial" w:hAnsi="Arial" w:cs="Arial"/>
          <w:spacing w:val="-1"/>
        </w:rPr>
        <w:t>i</w:t>
      </w:r>
      <w:r>
        <w:rPr>
          <w:rFonts w:ascii="Arial" w:eastAsia="Arial" w:hAnsi="Arial" w:cs="Arial"/>
          <w:spacing w:val="-3"/>
        </w:rPr>
        <w:t>e</w:t>
      </w:r>
      <w:r>
        <w:rPr>
          <w:rFonts w:ascii="Arial" w:eastAsia="Arial" w:hAnsi="Arial" w:cs="Arial"/>
        </w:rPr>
        <w:t>nt</w:t>
      </w:r>
      <w:r>
        <w:rPr>
          <w:rFonts w:ascii="Arial" w:eastAsia="Arial" w:hAnsi="Arial" w:cs="Arial"/>
          <w:spacing w:val="2"/>
        </w:rPr>
        <w:t xml:space="preserve"> </w:t>
      </w:r>
      <w:r>
        <w:rPr>
          <w:rFonts w:ascii="Arial" w:eastAsia="Arial" w:hAnsi="Arial" w:cs="Arial"/>
          <w:spacing w:val="-1"/>
        </w:rPr>
        <w:t>i</w:t>
      </w:r>
      <w:r>
        <w:rPr>
          <w:rFonts w:ascii="Arial" w:eastAsia="Arial" w:hAnsi="Arial" w:cs="Arial"/>
          <w:spacing w:val="-3"/>
        </w:rPr>
        <w:t>n</w:t>
      </w:r>
      <w:r>
        <w:rPr>
          <w:rFonts w:ascii="Arial" w:eastAsia="Arial" w:hAnsi="Arial" w:cs="Arial"/>
          <w:spacing w:val="3"/>
        </w:rPr>
        <w:t>f</w:t>
      </w:r>
      <w:r>
        <w:rPr>
          <w:rFonts w:ascii="Arial" w:eastAsia="Arial" w:hAnsi="Arial" w:cs="Arial"/>
          <w:spacing w:val="-3"/>
        </w:rPr>
        <w:t>o</w:t>
      </w:r>
      <w:r>
        <w:rPr>
          <w:rFonts w:ascii="Arial" w:eastAsia="Arial" w:hAnsi="Arial" w:cs="Arial"/>
          <w:spacing w:val="1"/>
        </w:rPr>
        <w:t>rm</w:t>
      </w:r>
      <w:r>
        <w:rPr>
          <w:rFonts w:ascii="Arial" w:eastAsia="Arial" w:hAnsi="Arial" w:cs="Arial"/>
          <w:spacing w:val="-3"/>
        </w:rPr>
        <w:t>a</w:t>
      </w:r>
      <w:r>
        <w:rPr>
          <w:rFonts w:ascii="Arial" w:eastAsia="Arial" w:hAnsi="Arial" w:cs="Arial"/>
          <w:spacing w:val="1"/>
        </w:rPr>
        <w:t>t</w:t>
      </w:r>
      <w:r>
        <w:rPr>
          <w:rFonts w:ascii="Arial" w:eastAsia="Arial" w:hAnsi="Arial" w:cs="Arial"/>
          <w:spacing w:val="-1"/>
        </w:rPr>
        <w:t>i</w:t>
      </w:r>
      <w:r>
        <w:rPr>
          <w:rFonts w:ascii="Arial" w:eastAsia="Arial" w:hAnsi="Arial" w:cs="Arial"/>
        </w:rPr>
        <w:t xml:space="preserve">on. For </w:t>
      </w:r>
      <w:r>
        <w:rPr>
          <w:rFonts w:ascii="Arial" w:eastAsia="Arial" w:hAnsi="Arial" w:cs="Arial"/>
          <w:spacing w:val="1"/>
        </w:rPr>
        <w:t>t</w:t>
      </w:r>
      <w:r>
        <w:rPr>
          <w:rFonts w:ascii="Arial" w:eastAsia="Arial" w:hAnsi="Arial" w:cs="Arial"/>
        </w:rPr>
        <w:t>e</w:t>
      </w:r>
      <w:r>
        <w:rPr>
          <w:rFonts w:ascii="Arial" w:eastAsia="Arial" w:hAnsi="Arial" w:cs="Arial"/>
          <w:spacing w:val="-2"/>
        </w:rPr>
        <w:t>s</w:t>
      </w:r>
      <w:r>
        <w:rPr>
          <w:rFonts w:ascii="Arial" w:eastAsia="Arial" w:hAnsi="Arial" w:cs="Arial"/>
          <w:spacing w:val="1"/>
        </w:rPr>
        <w:t>t</w:t>
      </w:r>
      <w:r>
        <w:rPr>
          <w:rFonts w:ascii="Arial" w:eastAsia="Arial" w:hAnsi="Arial" w:cs="Arial"/>
          <w:spacing w:val="-1"/>
        </w:rPr>
        <w:t>i</w:t>
      </w:r>
      <w:r>
        <w:rPr>
          <w:rFonts w:ascii="Arial" w:eastAsia="Arial" w:hAnsi="Arial" w:cs="Arial"/>
          <w:spacing w:val="-3"/>
        </w:rPr>
        <w:t>n</w:t>
      </w:r>
      <w:r>
        <w:rPr>
          <w:rFonts w:ascii="Arial" w:eastAsia="Arial" w:hAnsi="Arial" w:cs="Arial"/>
        </w:rPr>
        <w:t>g</w:t>
      </w:r>
      <w:r>
        <w:rPr>
          <w:rFonts w:ascii="Arial" w:eastAsia="Arial" w:hAnsi="Arial" w:cs="Arial"/>
          <w:spacing w:val="1"/>
        </w:rPr>
        <w:t xml:space="preserve"> </w:t>
      </w:r>
      <w:r>
        <w:rPr>
          <w:rFonts w:ascii="Arial" w:eastAsia="Arial" w:hAnsi="Arial" w:cs="Arial"/>
        </w:rPr>
        <w:t>pu</w:t>
      </w:r>
      <w:r>
        <w:rPr>
          <w:rFonts w:ascii="Arial" w:eastAsia="Arial" w:hAnsi="Arial" w:cs="Arial"/>
          <w:spacing w:val="1"/>
        </w:rPr>
        <w:t>r</w:t>
      </w:r>
      <w:r>
        <w:rPr>
          <w:rFonts w:ascii="Arial" w:eastAsia="Arial" w:hAnsi="Arial" w:cs="Arial"/>
        </w:rPr>
        <w:t>poses</w:t>
      </w:r>
      <w:r>
        <w:rPr>
          <w:rFonts w:ascii="Arial" w:eastAsia="Arial" w:hAnsi="Arial" w:cs="Arial"/>
          <w:spacing w:val="-1"/>
        </w:rPr>
        <w:t xml:space="preserve"> </w:t>
      </w:r>
      <w:r>
        <w:rPr>
          <w:rFonts w:ascii="Arial" w:eastAsia="Arial" w:hAnsi="Arial" w:cs="Arial"/>
        </w:rPr>
        <w:t>use</w:t>
      </w:r>
      <w:r>
        <w:rPr>
          <w:rFonts w:ascii="Arial" w:eastAsia="Arial" w:hAnsi="Arial" w:cs="Arial"/>
          <w:spacing w:val="-2"/>
        </w:rPr>
        <w:t xml:space="preserve"> </w:t>
      </w:r>
      <w:r w:rsidR="005E5C37">
        <w:rPr>
          <w:rFonts w:ascii="Arial" w:eastAsia="Arial" w:hAnsi="Arial" w:cs="Arial"/>
          <w:spacing w:val="1"/>
        </w:rPr>
        <w:t>fictional</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den</w:t>
      </w:r>
      <w:r>
        <w:rPr>
          <w:rFonts w:ascii="Arial" w:eastAsia="Arial" w:hAnsi="Arial" w:cs="Arial"/>
          <w:spacing w:val="1"/>
        </w:rPr>
        <w:t>t</w:t>
      </w:r>
      <w:r>
        <w:rPr>
          <w:rFonts w:ascii="Arial" w:eastAsia="Arial" w:hAnsi="Arial" w:cs="Arial"/>
          <w:spacing w:val="-4"/>
        </w:rPr>
        <w:t>i</w:t>
      </w:r>
      <w:r>
        <w:rPr>
          <w:rFonts w:ascii="Arial" w:eastAsia="Arial" w:hAnsi="Arial" w:cs="Arial"/>
          <w:spacing w:val="3"/>
        </w:rPr>
        <w:t>f</w:t>
      </w:r>
      <w:r>
        <w:rPr>
          <w:rFonts w:ascii="Arial" w:eastAsia="Arial" w:hAnsi="Arial" w:cs="Arial"/>
          <w:spacing w:val="-1"/>
        </w:rPr>
        <w:t>i</w:t>
      </w:r>
      <w:r>
        <w:rPr>
          <w:rFonts w:ascii="Arial" w:eastAsia="Arial" w:hAnsi="Arial" w:cs="Arial"/>
        </w:rPr>
        <w:t>e</w:t>
      </w:r>
      <w:r>
        <w:rPr>
          <w:rFonts w:ascii="Arial" w:eastAsia="Arial" w:hAnsi="Arial" w:cs="Arial"/>
          <w:spacing w:val="1"/>
        </w:rPr>
        <w:t>r</w:t>
      </w:r>
      <w:r>
        <w:rPr>
          <w:rFonts w:ascii="Arial" w:eastAsia="Arial" w:hAnsi="Arial" w:cs="Arial"/>
          <w:spacing w:val="-2"/>
        </w:rPr>
        <w:t>s</w:t>
      </w:r>
      <w:r>
        <w:rPr>
          <w:rFonts w:ascii="Arial" w:eastAsia="Arial" w:hAnsi="Arial" w:cs="Arial"/>
        </w:rPr>
        <w:t xml:space="preserve">. </w:t>
      </w:r>
      <w:r>
        <w:rPr>
          <w:rFonts w:ascii="Arial" w:eastAsia="Arial" w:hAnsi="Arial" w:cs="Arial"/>
          <w:spacing w:val="1"/>
        </w:rPr>
        <w:t xml:space="preserve"> </w:t>
      </w:r>
      <w:r w:rsidR="003D3073">
        <w:rPr>
          <w:rFonts w:ascii="Arial" w:eastAsia="Arial" w:hAnsi="Arial" w:cs="Arial"/>
          <w:spacing w:val="1"/>
        </w:rPr>
        <w:t>BBMC</w:t>
      </w:r>
      <w:r>
        <w:rPr>
          <w:rFonts w:ascii="Arial" w:eastAsia="Arial" w:hAnsi="Arial" w:cs="Arial"/>
        </w:rPr>
        <w:t xml:space="preserve"> </w:t>
      </w:r>
      <w:r>
        <w:rPr>
          <w:rFonts w:ascii="Arial" w:eastAsia="Arial" w:hAnsi="Arial" w:cs="Arial"/>
          <w:spacing w:val="-4"/>
        </w:rPr>
        <w:t>w</w:t>
      </w:r>
      <w:r>
        <w:rPr>
          <w:rFonts w:ascii="Arial" w:eastAsia="Arial" w:hAnsi="Arial" w:cs="Arial"/>
          <w:spacing w:val="-1"/>
        </w:rPr>
        <w:t xml:space="preserve">ill </w:t>
      </w:r>
      <w:r>
        <w:rPr>
          <w:rFonts w:ascii="Arial" w:eastAsia="Arial" w:hAnsi="Arial" w:cs="Arial"/>
        </w:rPr>
        <w:t>pe</w:t>
      </w:r>
      <w:r>
        <w:rPr>
          <w:rFonts w:ascii="Arial" w:eastAsia="Arial" w:hAnsi="Arial" w:cs="Arial"/>
          <w:spacing w:val="1"/>
        </w:rPr>
        <w:t>r</w:t>
      </w:r>
      <w:r>
        <w:rPr>
          <w:rFonts w:ascii="Arial" w:eastAsia="Arial" w:hAnsi="Arial" w:cs="Arial"/>
          <w:spacing w:val="-1"/>
        </w:rPr>
        <w:t>i</w:t>
      </w:r>
      <w:r>
        <w:rPr>
          <w:rFonts w:ascii="Arial" w:eastAsia="Arial" w:hAnsi="Arial" w:cs="Arial"/>
        </w:rPr>
        <w:t>od</w:t>
      </w:r>
      <w:r>
        <w:rPr>
          <w:rFonts w:ascii="Arial" w:eastAsia="Arial" w:hAnsi="Arial" w:cs="Arial"/>
          <w:spacing w:val="-1"/>
        </w:rPr>
        <w:t>i</w:t>
      </w:r>
      <w:r>
        <w:rPr>
          <w:rFonts w:ascii="Arial" w:eastAsia="Arial" w:hAnsi="Arial" w:cs="Arial"/>
        </w:rPr>
        <w:t>ca</w:t>
      </w:r>
      <w:r>
        <w:rPr>
          <w:rFonts w:ascii="Arial" w:eastAsia="Arial" w:hAnsi="Arial" w:cs="Arial"/>
          <w:spacing w:val="-1"/>
        </w:rPr>
        <w:t>l</w:t>
      </w:r>
      <w:r>
        <w:rPr>
          <w:rFonts w:ascii="Arial" w:eastAsia="Arial" w:hAnsi="Arial" w:cs="Arial"/>
          <w:spacing w:val="1"/>
        </w:rPr>
        <w:t>l</w:t>
      </w:r>
      <w:r>
        <w:rPr>
          <w:rFonts w:ascii="Arial" w:eastAsia="Arial" w:hAnsi="Arial" w:cs="Arial"/>
        </w:rPr>
        <w:t>y</w:t>
      </w:r>
      <w:r>
        <w:rPr>
          <w:rFonts w:ascii="Arial" w:eastAsia="Arial" w:hAnsi="Arial" w:cs="Arial"/>
          <w:spacing w:val="-1"/>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2"/>
        </w:rPr>
        <w:t>v</w:t>
      </w:r>
      <w:r>
        <w:rPr>
          <w:rFonts w:ascii="Arial" w:eastAsia="Arial" w:hAnsi="Arial" w:cs="Arial"/>
          <w:spacing w:val="-1"/>
        </w:rPr>
        <w:t>i</w:t>
      </w:r>
      <w:r>
        <w:rPr>
          <w:rFonts w:ascii="Arial" w:eastAsia="Arial" w:hAnsi="Arial" w:cs="Arial"/>
          <w:spacing w:val="2"/>
        </w:rPr>
        <w:t>e</w:t>
      </w:r>
      <w:r>
        <w:rPr>
          <w:rFonts w:ascii="Arial" w:eastAsia="Arial" w:hAnsi="Arial" w:cs="Arial"/>
        </w:rPr>
        <w:t>w</w:t>
      </w:r>
      <w:r>
        <w:rPr>
          <w:rFonts w:ascii="Arial" w:eastAsia="Arial" w:hAnsi="Arial" w:cs="Arial"/>
          <w:spacing w:val="-2"/>
        </w:rPr>
        <w:t xml:space="preserve"> </w:t>
      </w:r>
      <w:r>
        <w:rPr>
          <w:rFonts w:ascii="Arial" w:eastAsia="Arial" w:hAnsi="Arial" w:cs="Arial"/>
        </w:rPr>
        <w:t>con</w:t>
      </w:r>
      <w:r>
        <w:rPr>
          <w:rFonts w:ascii="Arial" w:eastAsia="Arial" w:hAnsi="Arial" w:cs="Arial"/>
          <w:spacing w:val="1"/>
        </w:rPr>
        <w:t>t</w:t>
      </w:r>
      <w:r>
        <w:rPr>
          <w:rFonts w:ascii="Arial" w:eastAsia="Arial" w:hAnsi="Arial" w:cs="Arial"/>
        </w:rPr>
        <w:t>en</w:t>
      </w:r>
      <w:r>
        <w:rPr>
          <w:rFonts w:ascii="Arial" w:eastAsia="Arial" w:hAnsi="Arial" w:cs="Arial"/>
          <w:spacing w:val="1"/>
        </w:rPr>
        <w:t>t</w:t>
      </w:r>
      <w:r>
        <w:rPr>
          <w:rFonts w:ascii="Arial" w:eastAsia="Arial" w:hAnsi="Arial" w:cs="Arial"/>
        </w:rPr>
        <w:t>s</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l</w:t>
      </w:r>
      <w:r>
        <w:rPr>
          <w:rFonts w:ascii="Arial" w:eastAsia="Arial" w:hAnsi="Arial" w:cs="Arial"/>
        </w:rPr>
        <w:t>l d</w:t>
      </w:r>
      <w:r>
        <w:rPr>
          <w:rFonts w:ascii="Arial" w:eastAsia="Arial" w:hAnsi="Arial" w:cs="Arial"/>
          <w:spacing w:val="-3"/>
        </w:rPr>
        <w:t>a</w:t>
      </w:r>
      <w:r>
        <w:rPr>
          <w:rFonts w:ascii="Arial" w:eastAsia="Arial" w:hAnsi="Arial" w:cs="Arial"/>
          <w:spacing w:val="1"/>
        </w:rPr>
        <w:t>t</w:t>
      </w:r>
      <w:r>
        <w:rPr>
          <w:rFonts w:ascii="Arial" w:eastAsia="Arial" w:hAnsi="Arial" w:cs="Arial"/>
        </w:rPr>
        <w:t>abases</w:t>
      </w:r>
      <w:r>
        <w:rPr>
          <w:rFonts w:ascii="Arial" w:eastAsia="Arial" w:hAnsi="Arial" w:cs="Arial"/>
          <w:spacing w:val="-1"/>
        </w:rPr>
        <w:t xml:space="preserve"> i</w:t>
      </w:r>
      <w:r>
        <w:rPr>
          <w:rFonts w:ascii="Arial" w:eastAsia="Arial" w:hAnsi="Arial" w:cs="Arial"/>
        </w:rPr>
        <w:t>n</w:t>
      </w:r>
      <w:r>
        <w:rPr>
          <w:rFonts w:ascii="Arial" w:eastAsia="Arial" w:hAnsi="Arial" w:cs="Arial"/>
          <w:spacing w:val="1"/>
        </w:rPr>
        <w:t xml:space="preserve"> </w:t>
      </w:r>
      <w:r>
        <w:rPr>
          <w:rFonts w:ascii="Arial" w:eastAsia="Arial" w:hAnsi="Arial" w:cs="Arial"/>
        </w:rPr>
        <w:t>d</w:t>
      </w:r>
      <w:r>
        <w:rPr>
          <w:rFonts w:ascii="Arial" w:eastAsia="Arial" w:hAnsi="Arial" w:cs="Arial"/>
          <w:spacing w:val="-3"/>
        </w:rPr>
        <w:t>e</w:t>
      </w:r>
      <w:r>
        <w:rPr>
          <w:rFonts w:ascii="Arial" w:eastAsia="Arial" w:hAnsi="Arial" w:cs="Arial"/>
          <w:spacing w:val="-2"/>
        </w:rPr>
        <w:t>v</w:t>
      </w:r>
      <w:r>
        <w:rPr>
          <w:rFonts w:ascii="Arial" w:eastAsia="Arial" w:hAnsi="Arial" w:cs="Arial"/>
        </w:rPr>
        <w:t>e</w:t>
      </w:r>
      <w:r>
        <w:rPr>
          <w:rFonts w:ascii="Arial" w:eastAsia="Arial" w:hAnsi="Arial" w:cs="Arial"/>
          <w:spacing w:val="-1"/>
        </w:rPr>
        <w:t>l</w:t>
      </w:r>
      <w:r>
        <w:rPr>
          <w:rFonts w:ascii="Arial" w:eastAsia="Arial" w:hAnsi="Arial" w:cs="Arial"/>
        </w:rPr>
        <w:t>op</w:t>
      </w:r>
      <w:r>
        <w:rPr>
          <w:rFonts w:ascii="Arial" w:eastAsia="Arial" w:hAnsi="Arial" w:cs="Arial"/>
          <w:spacing w:val="1"/>
        </w:rPr>
        <w:t>m</w:t>
      </w:r>
      <w:r>
        <w:rPr>
          <w:rFonts w:ascii="Arial" w:eastAsia="Arial" w:hAnsi="Arial" w:cs="Arial"/>
        </w:rPr>
        <w:t>ent</w:t>
      </w:r>
      <w:r>
        <w:rPr>
          <w:rFonts w:ascii="Arial" w:eastAsia="Arial" w:hAnsi="Arial" w:cs="Arial"/>
          <w:spacing w:val="2"/>
        </w:rPr>
        <w:t xml:space="preserve"> </w:t>
      </w:r>
      <w:r>
        <w:rPr>
          <w:rFonts w:ascii="Arial" w:eastAsia="Arial" w:hAnsi="Arial" w:cs="Arial"/>
          <w:spacing w:val="1"/>
        </w:rPr>
        <w:t>m</w:t>
      </w:r>
      <w:r>
        <w:rPr>
          <w:rFonts w:ascii="Arial" w:eastAsia="Arial" w:hAnsi="Arial" w:cs="Arial"/>
        </w:rPr>
        <w:t>ode</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rPr>
        <w:t>ens</w:t>
      </w:r>
      <w:r>
        <w:rPr>
          <w:rFonts w:ascii="Arial" w:eastAsia="Arial" w:hAnsi="Arial" w:cs="Arial"/>
          <w:spacing w:val="-3"/>
        </w:rPr>
        <w:t>u</w:t>
      </w:r>
      <w:r>
        <w:rPr>
          <w:rFonts w:ascii="Arial" w:eastAsia="Arial" w:hAnsi="Arial" w:cs="Arial"/>
          <w:spacing w:val="1"/>
        </w:rPr>
        <w:t>r</w:t>
      </w:r>
      <w:r>
        <w:rPr>
          <w:rFonts w:ascii="Arial" w:eastAsia="Arial" w:hAnsi="Arial" w:cs="Arial"/>
        </w:rPr>
        <w:t>e</w:t>
      </w:r>
      <w:r>
        <w:rPr>
          <w:rFonts w:ascii="Arial" w:eastAsia="Arial" w:hAnsi="Arial" w:cs="Arial"/>
          <w:spacing w:val="1"/>
        </w:rPr>
        <w:t xml:space="preserve"> </w:t>
      </w:r>
      <w:r>
        <w:rPr>
          <w:rFonts w:ascii="Arial" w:eastAsia="Arial" w:hAnsi="Arial" w:cs="Arial"/>
        </w:rPr>
        <w:t>c</w:t>
      </w:r>
      <w:r>
        <w:rPr>
          <w:rFonts w:ascii="Arial" w:eastAsia="Arial" w:hAnsi="Arial" w:cs="Arial"/>
          <w:spacing w:val="-3"/>
        </w:rPr>
        <w:t>o</w:t>
      </w:r>
      <w:r>
        <w:rPr>
          <w:rFonts w:ascii="Arial" w:eastAsia="Arial" w:hAnsi="Arial" w:cs="Arial"/>
          <w:spacing w:val="1"/>
        </w:rPr>
        <w:t>m</w:t>
      </w:r>
      <w:r>
        <w:rPr>
          <w:rFonts w:ascii="Arial" w:eastAsia="Arial" w:hAnsi="Arial" w:cs="Arial"/>
        </w:rPr>
        <w:t>p</w:t>
      </w:r>
      <w:r>
        <w:rPr>
          <w:rFonts w:ascii="Arial" w:eastAsia="Arial" w:hAnsi="Arial" w:cs="Arial"/>
          <w:spacing w:val="-1"/>
        </w:rPr>
        <w:t>li</w:t>
      </w:r>
      <w:r>
        <w:rPr>
          <w:rFonts w:ascii="Arial" w:eastAsia="Arial" w:hAnsi="Arial" w:cs="Arial"/>
        </w:rPr>
        <w:t>ance</w:t>
      </w:r>
      <w:r>
        <w:rPr>
          <w:rFonts w:ascii="Arial" w:eastAsia="Arial" w:hAnsi="Arial" w:cs="Arial"/>
          <w:spacing w:val="1"/>
        </w:rPr>
        <w:t xml:space="preserve"> </w:t>
      </w:r>
      <w:r>
        <w:rPr>
          <w:rFonts w:ascii="Arial" w:eastAsia="Arial" w:hAnsi="Arial" w:cs="Arial"/>
        </w:rPr>
        <w:t>and</w:t>
      </w:r>
      <w:r>
        <w:rPr>
          <w:rFonts w:ascii="Arial" w:eastAsia="Arial" w:hAnsi="Arial" w:cs="Arial"/>
          <w:spacing w:val="-2"/>
        </w:rPr>
        <w:t xml:space="preserve"> </w:t>
      </w:r>
      <w:r>
        <w:rPr>
          <w:rFonts w:ascii="Arial" w:eastAsia="Arial" w:hAnsi="Arial" w:cs="Arial"/>
          <w:spacing w:val="1"/>
        </w:rPr>
        <w:t>r</w:t>
      </w:r>
      <w:r>
        <w:rPr>
          <w:rFonts w:ascii="Arial" w:eastAsia="Arial" w:hAnsi="Arial" w:cs="Arial"/>
        </w:rPr>
        <w:t>epo</w:t>
      </w:r>
      <w:r>
        <w:rPr>
          <w:rFonts w:ascii="Arial" w:eastAsia="Arial" w:hAnsi="Arial" w:cs="Arial"/>
          <w:spacing w:val="-2"/>
        </w:rPr>
        <w:t>r</w:t>
      </w:r>
      <w:r>
        <w:rPr>
          <w:rFonts w:ascii="Arial" w:eastAsia="Arial" w:hAnsi="Arial" w:cs="Arial"/>
        </w:rPr>
        <w:t xml:space="preserve">t </w:t>
      </w:r>
      <w:r>
        <w:rPr>
          <w:rFonts w:ascii="Arial" w:eastAsia="Arial" w:hAnsi="Arial" w:cs="Arial"/>
          <w:spacing w:val="-2"/>
        </w:rPr>
        <w:t>v</w:t>
      </w:r>
      <w:r>
        <w:rPr>
          <w:rFonts w:ascii="Arial" w:eastAsia="Arial" w:hAnsi="Arial" w:cs="Arial"/>
          <w:spacing w:val="-1"/>
        </w:rPr>
        <w:t>i</w:t>
      </w:r>
      <w:r>
        <w:rPr>
          <w:rFonts w:ascii="Arial" w:eastAsia="Arial" w:hAnsi="Arial" w:cs="Arial"/>
          <w:spacing w:val="2"/>
        </w:rPr>
        <w:t>o</w:t>
      </w:r>
      <w:r>
        <w:rPr>
          <w:rFonts w:ascii="Arial" w:eastAsia="Arial" w:hAnsi="Arial" w:cs="Arial"/>
          <w:spacing w:val="-1"/>
        </w:rPr>
        <w:t>l</w:t>
      </w:r>
      <w:r>
        <w:rPr>
          <w:rFonts w:ascii="Arial" w:eastAsia="Arial" w:hAnsi="Arial" w:cs="Arial"/>
        </w:rPr>
        <w:t>a</w:t>
      </w:r>
      <w:r>
        <w:rPr>
          <w:rFonts w:ascii="Arial" w:eastAsia="Arial" w:hAnsi="Arial" w:cs="Arial"/>
          <w:spacing w:val="1"/>
        </w:rPr>
        <w:t>t</w:t>
      </w:r>
      <w:r>
        <w:rPr>
          <w:rFonts w:ascii="Arial" w:eastAsia="Arial" w:hAnsi="Arial" w:cs="Arial"/>
          <w:spacing w:val="-1"/>
        </w:rPr>
        <w:t>i</w:t>
      </w:r>
      <w:r>
        <w:rPr>
          <w:rFonts w:ascii="Arial" w:eastAsia="Arial" w:hAnsi="Arial" w:cs="Arial"/>
        </w:rPr>
        <w:t>ons</w:t>
      </w:r>
      <w:r>
        <w:rPr>
          <w:rFonts w:ascii="Arial" w:eastAsia="Arial" w:hAnsi="Arial" w:cs="Arial"/>
          <w:spacing w:val="1"/>
        </w:rPr>
        <w:t xml:space="preserve"> t</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P</w:t>
      </w:r>
      <w:r>
        <w:rPr>
          <w:rFonts w:ascii="Arial" w:eastAsia="Arial" w:hAnsi="Arial" w:cs="Arial"/>
          <w:spacing w:val="1"/>
        </w:rPr>
        <w:t>r</w:t>
      </w:r>
      <w:r>
        <w:rPr>
          <w:rFonts w:ascii="Arial" w:eastAsia="Arial" w:hAnsi="Arial" w:cs="Arial"/>
          <w:spacing w:val="-1"/>
        </w:rPr>
        <w:t>i</w:t>
      </w:r>
      <w:r>
        <w:rPr>
          <w:rFonts w:ascii="Arial" w:eastAsia="Arial" w:hAnsi="Arial" w:cs="Arial"/>
          <w:spacing w:val="-2"/>
        </w:rPr>
        <w:t>v</w:t>
      </w:r>
      <w:r>
        <w:rPr>
          <w:rFonts w:ascii="Arial" w:eastAsia="Arial" w:hAnsi="Arial" w:cs="Arial"/>
        </w:rPr>
        <w:t>acy</w:t>
      </w:r>
      <w:r>
        <w:rPr>
          <w:rFonts w:ascii="Arial" w:eastAsia="Arial" w:hAnsi="Arial" w:cs="Arial"/>
          <w:spacing w:val="-1"/>
        </w:rPr>
        <w:t xml:space="preserve"> O</w:t>
      </w:r>
      <w:r>
        <w:rPr>
          <w:rFonts w:ascii="Arial" w:eastAsia="Arial" w:hAnsi="Arial" w:cs="Arial"/>
          <w:spacing w:val="1"/>
        </w:rPr>
        <w:t>f</w:t>
      </w:r>
      <w:r>
        <w:rPr>
          <w:rFonts w:ascii="Arial" w:eastAsia="Arial" w:hAnsi="Arial" w:cs="Arial"/>
          <w:spacing w:val="3"/>
        </w:rPr>
        <w:t>f</w:t>
      </w:r>
      <w:r>
        <w:rPr>
          <w:rFonts w:ascii="Arial" w:eastAsia="Arial" w:hAnsi="Arial" w:cs="Arial"/>
          <w:spacing w:val="-4"/>
        </w:rPr>
        <w:t>i</w:t>
      </w:r>
      <w:r>
        <w:rPr>
          <w:rFonts w:ascii="Arial" w:eastAsia="Arial" w:hAnsi="Arial" w:cs="Arial"/>
        </w:rPr>
        <w:t xml:space="preserve">cer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ns</w:t>
      </w:r>
      <w:r>
        <w:rPr>
          <w:rFonts w:ascii="Arial" w:eastAsia="Arial" w:hAnsi="Arial" w:cs="Arial"/>
          <w:spacing w:val="1"/>
        </w:rPr>
        <w:t>t</w:t>
      </w:r>
      <w:r>
        <w:rPr>
          <w:rFonts w:ascii="Arial" w:eastAsia="Arial" w:hAnsi="Arial" w:cs="Arial"/>
          <w:spacing w:val="-1"/>
        </w:rPr>
        <w:t>i</w:t>
      </w:r>
      <w:r>
        <w:rPr>
          <w:rFonts w:ascii="Arial" w:eastAsia="Arial" w:hAnsi="Arial" w:cs="Arial"/>
          <w:spacing w:val="1"/>
        </w:rPr>
        <w:t>t</w:t>
      </w:r>
      <w:r>
        <w:rPr>
          <w:rFonts w:ascii="Arial" w:eastAsia="Arial" w:hAnsi="Arial" w:cs="Arial"/>
          <w:spacing w:val="-3"/>
        </w:rPr>
        <w:t>u</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2"/>
        </w:rPr>
        <w:t xml:space="preserve"> </w:t>
      </w:r>
      <w:r>
        <w:rPr>
          <w:rFonts w:ascii="Arial" w:eastAsia="Arial" w:hAnsi="Arial" w:cs="Arial"/>
          <w:spacing w:val="-3"/>
        </w:rPr>
        <w:t>w</w:t>
      </w:r>
      <w:r>
        <w:rPr>
          <w:rFonts w:ascii="Arial" w:eastAsia="Arial" w:hAnsi="Arial" w:cs="Arial"/>
        </w:rPr>
        <w:t>hose</w:t>
      </w:r>
      <w:r>
        <w:rPr>
          <w:rFonts w:ascii="Arial" w:eastAsia="Arial" w:hAnsi="Arial" w:cs="Arial"/>
          <w:spacing w:val="1"/>
        </w:rPr>
        <w:t xml:space="preserve"> </w:t>
      </w:r>
      <w:r>
        <w:rPr>
          <w:rFonts w:ascii="Arial" w:eastAsia="Arial" w:hAnsi="Arial" w:cs="Arial"/>
        </w:rPr>
        <w:t>da</w:t>
      </w:r>
      <w:r>
        <w:rPr>
          <w:rFonts w:ascii="Arial" w:eastAsia="Arial" w:hAnsi="Arial" w:cs="Arial"/>
          <w:spacing w:val="1"/>
        </w:rPr>
        <w:t>t</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s</w:t>
      </w:r>
      <w:r>
        <w:rPr>
          <w:rFonts w:ascii="Arial" w:eastAsia="Arial" w:hAnsi="Arial" w:cs="Arial"/>
          <w:spacing w:val="1"/>
        </w:rPr>
        <w:t xml:space="preserve"> </w:t>
      </w:r>
      <w:r>
        <w:rPr>
          <w:rFonts w:ascii="Arial" w:eastAsia="Arial" w:hAnsi="Arial" w:cs="Arial"/>
        </w:rPr>
        <w:t>be</w:t>
      </w:r>
      <w:r>
        <w:rPr>
          <w:rFonts w:ascii="Arial" w:eastAsia="Arial" w:hAnsi="Arial" w:cs="Arial"/>
          <w:spacing w:val="-1"/>
        </w:rPr>
        <w:t>i</w:t>
      </w:r>
      <w:r>
        <w:rPr>
          <w:rFonts w:ascii="Arial" w:eastAsia="Arial" w:hAnsi="Arial" w:cs="Arial"/>
          <w:spacing w:val="-3"/>
        </w:rPr>
        <w:t>n</w:t>
      </w:r>
      <w:r>
        <w:rPr>
          <w:rFonts w:ascii="Arial" w:eastAsia="Arial" w:hAnsi="Arial" w:cs="Arial"/>
        </w:rPr>
        <w:t>g</w:t>
      </w:r>
      <w:r>
        <w:rPr>
          <w:rFonts w:ascii="Arial" w:eastAsia="Arial" w:hAnsi="Arial" w:cs="Arial"/>
          <w:spacing w:val="3"/>
        </w:rPr>
        <w:t xml:space="preserve"> </w:t>
      </w:r>
      <w:r>
        <w:rPr>
          <w:rFonts w:ascii="Arial" w:eastAsia="Arial" w:hAnsi="Arial" w:cs="Arial"/>
        </w:rPr>
        <w:t>us</w:t>
      </w:r>
      <w:r>
        <w:rPr>
          <w:rFonts w:ascii="Arial" w:eastAsia="Arial" w:hAnsi="Arial" w:cs="Arial"/>
          <w:spacing w:val="-3"/>
        </w:rPr>
        <w:t>e</w:t>
      </w:r>
      <w:r>
        <w:rPr>
          <w:rFonts w:ascii="Arial" w:eastAsia="Arial" w:hAnsi="Arial" w:cs="Arial"/>
        </w:rPr>
        <w:t xml:space="preserve">d. </w:t>
      </w:r>
      <w:r>
        <w:rPr>
          <w:rFonts w:ascii="Arial" w:eastAsia="Arial" w:hAnsi="Arial" w:cs="Arial"/>
          <w:spacing w:val="1"/>
        </w:rPr>
        <w:t xml:space="preserve"> I</w:t>
      </w:r>
      <w:r>
        <w:rPr>
          <w:rFonts w:ascii="Arial" w:eastAsia="Arial" w:hAnsi="Arial" w:cs="Arial"/>
        </w:rPr>
        <w:t>n</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rPr>
        <w:t>case</w:t>
      </w:r>
      <w:r>
        <w:rPr>
          <w:rFonts w:ascii="Arial" w:eastAsia="Arial" w:hAnsi="Arial" w:cs="Arial"/>
          <w:spacing w:val="-2"/>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rPr>
        <w:t>da</w:t>
      </w:r>
      <w:r>
        <w:rPr>
          <w:rFonts w:ascii="Arial" w:eastAsia="Arial" w:hAnsi="Arial" w:cs="Arial"/>
          <w:spacing w:val="1"/>
        </w:rPr>
        <w:t>t</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r</w:t>
      </w:r>
      <w:r>
        <w:rPr>
          <w:rFonts w:ascii="Arial" w:eastAsia="Arial" w:hAnsi="Arial" w:cs="Arial"/>
          <w:spacing w:val="-3"/>
        </w:rPr>
        <w:t>e</w:t>
      </w:r>
      <w:r>
        <w:rPr>
          <w:rFonts w:ascii="Arial" w:eastAsia="Arial" w:hAnsi="Arial" w:cs="Arial"/>
          <w:spacing w:val="2"/>
        </w:rPr>
        <w:t>g</w:t>
      </w:r>
      <w:r>
        <w:rPr>
          <w:rFonts w:ascii="Arial" w:eastAsia="Arial" w:hAnsi="Arial" w:cs="Arial"/>
          <w:spacing w:val="-3"/>
        </w:rPr>
        <w:t>a</w:t>
      </w:r>
      <w:r>
        <w:rPr>
          <w:rFonts w:ascii="Arial" w:eastAsia="Arial" w:hAnsi="Arial" w:cs="Arial"/>
          <w:spacing w:val="1"/>
        </w:rPr>
        <w:t>r</w:t>
      </w:r>
      <w:r>
        <w:rPr>
          <w:rFonts w:ascii="Arial" w:eastAsia="Arial" w:hAnsi="Arial" w:cs="Arial"/>
        </w:rPr>
        <w:t>d</w:t>
      </w:r>
      <w:r>
        <w:rPr>
          <w:rFonts w:ascii="Arial" w:eastAsia="Arial" w:hAnsi="Arial" w:cs="Arial"/>
          <w:spacing w:val="-1"/>
        </w:rPr>
        <w:t>i</w:t>
      </w:r>
      <w:r>
        <w:rPr>
          <w:rFonts w:ascii="Arial" w:eastAsia="Arial" w:hAnsi="Arial" w:cs="Arial"/>
        </w:rPr>
        <w:t>ng pa</w:t>
      </w:r>
      <w:r>
        <w:rPr>
          <w:rFonts w:ascii="Arial" w:eastAsia="Arial" w:hAnsi="Arial" w:cs="Arial"/>
          <w:spacing w:val="1"/>
        </w:rPr>
        <w:t>t</w:t>
      </w:r>
      <w:r>
        <w:rPr>
          <w:rFonts w:ascii="Arial" w:eastAsia="Arial" w:hAnsi="Arial" w:cs="Arial"/>
          <w:spacing w:val="-1"/>
        </w:rPr>
        <w:t>i</w:t>
      </w:r>
      <w:r>
        <w:rPr>
          <w:rFonts w:ascii="Arial" w:eastAsia="Arial" w:hAnsi="Arial" w:cs="Arial"/>
        </w:rPr>
        <w:t>en</w:t>
      </w:r>
      <w:r>
        <w:rPr>
          <w:rFonts w:ascii="Arial" w:eastAsia="Arial" w:hAnsi="Arial" w:cs="Arial"/>
          <w:spacing w:val="1"/>
        </w:rPr>
        <w:t>t</w:t>
      </w:r>
      <w:r>
        <w:rPr>
          <w:rFonts w:ascii="Arial" w:eastAsia="Arial" w:hAnsi="Arial" w:cs="Arial"/>
        </w:rPr>
        <w:t>s</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r sub</w:t>
      </w:r>
      <w:r>
        <w:rPr>
          <w:rFonts w:ascii="Arial" w:eastAsia="Arial" w:hAnsi="Arial" w:cs="Arial"/>
          <w:spacing w:val="1"/>
        </w:rPr>
        <w:t>j</w:t>
      </w:r>
      <w:r>
        <w:rPr>
          <w:rFonts w:ascii="Arial" w:eastAsia="Arial" w:hAnsi="Arial" w:cs="Arial"/>
        </w:rPr>
        <w:t>e</w:t>
      </w:r>
      <w:r>
        <w:rPr>
          <w:rFonts w:ascii="Arial" w:eastAsia="Arial" w:hAnsi="Arial" w:cs="Arial"/>
          <w:spacing w:val="-2"/>
        </w:rPr>
        <w:t>c</w:t>
      </w:r>
      <w:r>
        <w:rPr>
          <w:rFonts w:ascii="Arial" w:eastAsia="Arial" w:hAnsi="Arial" w:cs="Arial"/>
          <w:spacing w:val="1"/>
        </w:rPr>
        <w:t>t</w:t>
      </w:r>
      <w:r>
        <w:rPr>
          <w:rFonts w:ascii="Arial" w:eastAsia="Arial" w:hAnsi="Arial" w:cs="Arial"/>
        </w:rPr>
        <w:t>s</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sidR="005E5C37" w:rsidRPr="005E5C37">
        <w:rPr>
          <w:rFonts w:ascii="Arial" w:eastAsia="Arial" w:hAnsi="Arial" w:cs="Arial"/>
          <w:spacing w:val="-2"/>
          <w:highlight w:val="yellow"/>
          <w:u w:val="single"/>
        </w:rPr>
        <w:t>OUHSC and her affiliates</w:t>
      </w:r>
      <w:r w:rsidRPr="005E5C37">
        <w:rPr>
          <w:rFonts w:ascii="Arial" w:eastAsia="Arial" w:hAnsi="Arial" w:cs="Arial"/>
          <w:highlight w:val="yellow"/>
          <w:u w:val="single"/>
        </w:rPr>
        <w:t>, a</w:t>
      </w:r>
      <w:r w:rsidRPr="005E5C37">
        <w:rPr>
          <w:rFonts w:ascii="Arial" w:eastAsia="Arial" w:hAnsi="Arial" w:cs="Arial"/>
          <w:spacing w:val="-1"/>
          <w:highlight w:val="yellow"/>
          <w:u w:val="single"/>
        </w:rPr>
        <w:t>l</w:t>
      </w:r>
      <w:r w:rsidRPr="005E5C37">
        <w:rPr>
          <w:rFonts w:ascii="Arial" w:eastAsia="Arial" w:hAnsi="Arial" w:cs="Arial"/>
          <w:highlight w:val="yellow"/>
          <w:u w:val="single"/>
        </w:rPr>
        <w:t>l</w:t>
      </w:r>
      <w:r w:rsidRPr="005E5C37">
        <w:rPr>
          <w:rFonts w:ascii="Arial" w:eastAsia="Arial" w:hAnsi="Arial" w:cs="Arial"/>
          <w:spacing w:val="-2"/>
          <w:highlight w:val="yellow"/>
          <w:u w:val="single"/>
        </w:rPr>
        <w:t xml:space="preserve"> </w:t>
      </w:r>
      <w:r w:rsidRPr="005E5C37">
        <w:rPr>
          <w:rFonts w:ascii="Arial" w:eastAsia="Arial" w:hAnsi="Arial" w:cs="Arial"/>
          <w:highlight w:val="yellow"/>
          <w:u w:val="single"/>
        </w:rPr>
        <w:t>use</w:t>
      </w:r>
      <w:r w:rsidRPr="005E5C37">
        <w:rPr>
          <w:rFonts w:ascii="Arial" w:eastAsia="Arial" w:hAnsi="Arial" w:cs="Arial"/>
          <w:spacing w:val="1"/>
          <w:highlight w:val="yellow"/>
          <w:u w:val="single"/>
        </w:rPr>
        <w:t>r</w:t>
      </w:r>
      <w:r w:rsidRPr="005E5C37">
        <w:rPr>
          <w:rFonts w:ascii="Arial" w:eastAsia="Arial" w:hAnsi="Arial" w:cs="Arial"/>
          <w:highlight w:val="yellow"/>
          <w:u w:val="single"/>
        </w:rPr>
        <w:t>s</w:t>
      </w:r>
      <w:r w:rsidRPr="005E5C37">
        <w:rPr>
          <w:rFonts w:ascii="Arial" w:eastAsia="Arial" w:hAnsi="Arial" w:cs="Arial"/>
          <w:spacing w:val="-1"/>
          <w:highlight w:val="yellow"/>
          <w:u w:val="single"/>
        </w:rPr>
        <w:t xml:space="preserve"> </w:t>
      </w:r>
      <w:r w:rsidRPr="005E5C37">
        <w:rPr>
          <w:rFonts w:ascii="Arial" w:eastAsia="Arial" w:hAnsi="Arial" w:cs="Arial"/>
          <w:spacing w:val="1"/>
          <w:highlight w:val="yellow"/>
          <w:u w:val="single"/>
        </w:rPr>
        <w:t>m</w:t>
      </w:r>
      <w:r w:rsidRPr="005E5C37">
        <w:rPr>
          <w:rFonts w:ascii="Arial" w:eastAsia="Arial" w:hAnsi="Arial" w:cs="Arial"/>
          <w:highlight w:val="yellow"/>
          <w:u w:val="single"/>
        </w:rPr>
        <w:t>u</w:t>
      </w:r>
      <w:r w:rsidRPr="005E5C37">
        <w:rPr>
          <w:rFonts w:ascii="Arial" w:eastAsia="Arial" w:hAnsi="Arial" w:cs="Arial"/>
          <w:spacing w:val="-2"/>
          <w:highlight w:val="yellow"/>
          <w:u w:val="single"/>
        </w:rPr>
        <w:t>s</w:t>
      </w:r>
      <w:r w:rsidRPr="005E5C37">
        <w:rPr>
          <w:rFonts w:ascii="Arial" w:eastAsia="Arial" w:hAnsi="Arial" w:cs="Arial"/>
          <w:highlight w:val="yellow"/>
          <w:u w:val="single"/>
        </w:rPr>
        <w:t>t</w:t>
      </w:r>
      <w:r w:rsidRPr="005E5C37">
        <w:rPr>
          <w:rFonts w:ascii="Arial" w:eastAsia="Arial" w:hAnsi="Arial" w:cs="Arial"/>
          <w:spacing w:val="2"/>
          <w:highlight w:val="yellow"/>
          <w:u w:val="single"/>
        </w:rPr>
        <w:t xml:space="preserve"> </w:t>
      </w:r>
      <w:r w:rsidRPr="005E5C37">
        <w:rPr>
          <w:rFonts w:ascii="Arial" w:eastAsia="Arial" w:hAnsi="Arial" w:cs="Arial"/>
          <w:highlight w:val="yellow"/>
          <w:u w:val="single"/>
        </w:rPr>
        <w:t>c</w:t>
      </w:r>
      <w:r w:rsidRPr="005E5C37">
        <w:rPr>
          <w:rFonts w:ascii="Arial" w:eastAsia="Arial" w:hAnsi="Arial" w:cs="Arial"/>
          <w:spacing w:val="-3"/>
          <w:highlight w:val="yellow"/>
          <w:u w:val="single"/>
        </w:rPr>
        <w:t>o</w:t>
      </w:r>
      <w:r w:rsidRPr="005E5C37">
        <w:rPr>
          <w:rFonts w:ascii="Arial" w:eastAsia="Arial" w:hAnsi="Arial" w:cs="Arial"/>
          <w:spacing w:val="1"/>
          <w:highlight w:val="yellow"/>
          <w:u w:val="single"/>
        </w:rPr>
        <w:t>m</w:t>
      </w:r>
      <w:r w:rsidRPr="005E5C37">
        <w:rPr>
          <w:rFonts w:ascii="Arial" w:eastAsia="Arial" w:hAnsi="Arial" w:cs="Arial"/>
          <w:highlight w:val="yellow"/>
          <w:u w:val="single"/>
        </w:rPr>
        <w:t>p</w:t>
      </w:r>
      <w:r w:rsidRPr="005E5C37">
        <w:rPr>
          <w:rFonts w:ascii="Arial" w:eastAsia="Arial" w:hAnsi="Arial" w:cs="Arial"/>
          <w:spacing w:val="-1"/>
          <w:highlight w:val="yellow"/>
          <w:u w:val="single"/>
        </w:rPr>
        <w:t>l</w:t>
      </w:r>
      <w:r w:rsidRPr="005E5C37">
        <w:rPr>
          <w:rFonts w:ascii="Arial" w:eastAsia="Arial" w:hAnsi="Arial" w:cs="Arial"/>
          <w:highlight w:val="yellow"/>
          <w:u w:val="single"/>
        </w:rPr>
        <w:t>y</w:t>
      </w:r>
      <w:r w:rsidRPr="005E5C37">
        <w:rPr>
          <w:rFonts w:ascii="Arial" w:eastAsia="Arial" w:hAnsi="Arial" w:cs="Arial"/>
          <w:spacing w:val="-1"/>
          <w:highlight w:val="yellow"/>
          <w:u w:val="single"/>
        </w:rPr>
        <w:t xml:space="preserve"> </w:t>
      </w:r>
      <w:r w:rsidRPr="005E5C37">
        <w:rPr>
          <w:rFonts w:ascii="Arial" w:eastAsia="Arial" w:hAnsi="Arial" w:cs="Arial"/>
          <w:spacing w:val="-4"/>
          <w:highlight w:val="yellow"/>
          <w:u w:val="single"/>
        </w:rPr>
        <w:t>w</w:t>
      </w:r>
      <w:r w:rsidRPr="005E5C37">
        <w:rPr>
          <w:rFonts w:ascii="Arial" w:eastAsia="Arial" w:hAnsi="Arial" w:cs="Arial"/>
          <w:spacing w:val="-1"/>
          <w:highlight w:val="yellow"/>
          <w:u w:val="single"/>
        </w:rPr>
        <w:t>i</w:t>
      </w:r>
      <w:r w:rsidRPr="005E5C37">
        <w:rPr>
          <w:rFonts w:ascii="Arial" w:eastAsia="Arial" w:hAnsi="Arial" w:cs="Arial"/>
          <w:spacing w:val="1"/>
          <w:highlight w:val="yellow"/>
          <w:u w:val="single"/>
        </w:rPr>
        <w:t>t</w:t>
      </w:r>
      <w:r w:rsidRPr="005E5C37">
        <w:rPr>
          <w:rFonts w:ascii="Arial" w:eastAsia="Arial" w:hAnsi="Arial" w:cs="Arial"/>
          <w:highlight w:val="yellow"/>
          <w:u w:val="single"/>
        </w:rPr>
        <w:t>h</w:t>
      </w:r>
      <w:r w:rsidRPr="005E5C37">
        <w:rPr>
          <w:rFonts w:ascii="Arial" w:eastAsia="Arial" w:hAnsi="Arial" w:cs="Arial"/>
          <w:spacing w:val="1"/>
          <w:highlight w:val="yellow"/>
          <w:u w:val="single"/>
        </w:rPr>
        <w:t xml:space="preserve"> </w:t>
      </w:r>
      <w:r w:rsidR="005E5C37" w:rsidRPr="005E5C37">
        <w:rPr>
          <w:rFonts w:ascii="Arial" w:eastAsia="Arial" w:hAnsi="Arial" w:cs="Arial"/>
          <w:spacing w:val="-4"/>
          <w:highlight w:val="yellow"/>
          <w:u w:val="single"/>
        </w:rPr>
        <w:t>the OUHSC</w:t>
      </w:r>
      <w:r w:rsidRPr="005E5C37">
        <w:rPr>
          <w:rFonts w:ascii="Arial" w:eastAsia="Arial" w:hAnsi="Arial" w:cs="Arial"/>
          <w:spacing w:val="-1"/>
          <w:highlight w:val="yellow"/>
          <w:u w:val="single"/>
        </w:rPr>
        <w:t xml:space="preserve"> </w:t>
      </w:r>
      <w:r w:rsidRPr="005E5C37">
        <w:rPr>
          <w:rFonts w:ascii="Arial" w:eastAsia="Arial" w:hAnsi="Arial" w:cs="Arial"/>
          <w:spacing w:val="3"/>
          <w:highlight w:val="yellow"/>
          <w:u w:val="single"/>
        </w:rPr>
        <w:t>“</w:t>
      </w:r>
      <w:r w:rsidRPr="005E5C37">
        <w:rPr>
          <w:rFonts w:ascii="Arial" w:eastAsia="Arial" w:hAnsi="Arial" w:cs="Arial"/>
          <w:spacing w:val="-1"/>
          <w:highlight w:val="yellow"/>
          <w:u w:val="single"/>
        </w:rPr>
        <w:t>P</w:t>
      </w:r>
      <w:r w:rsidRPr="005E5C37">
        <w:rPr>
          <w:rFonts w:ascii="Arial" w:eastAsia="Arial" w:hAnsi="Arial" w:cs="Arial"/>
          <w:highlight w:val="yellow"/>
          <w:u w:val="single"/>
        </w:rPr>
        <w:t>o</w:t>
      </w:r>
      <w:r w:rsidRPr="005E5C37">
        <w:rPr>
          <w:rFonts w:ascii="Arial" w:eastAsia="Arial" w:hAnsi="Arial" w:cs="Arial"/>
          <w:spacing w:val="-1"/>
          <w:highlight w:val="yellow"/>
          <w:u w:val="single"/>
        </w:rPr>
        <w:t>li</w:t>
      </w:r>
      <w:r w:rsidRPr="005E5C37">
        <w:rPr>
          <w:rFonts w:ascii="Arial" w:eastAsia="Arial" w:hAnsi="Arial" w:cs="Arial"/>
          <w:highlight w:val="yellow"/>
          <w:u w:val="single"/>
        </w:rPr>
        <w:t>cy</w:t>
      </w:r>
      <w:r w:rsidRPr="005E5C37">
        <w:rPr>
          <w:rFonts w:ascii="Arial" w:eastAsia="Arial" w:hAnsi="Arial" w:cs="Arial"/>
          <w:spacing w:val="-1"/>
          <w:highlight w:val="yellow"/>
          <w:u w:val="single"/>
        </w:rPr>
        <w:t xml:space="preserve"> </w:t>
      </w:r>
      <w:r w:rsidRPr="005E5C37">
        <w:rPr>
          <w:rFonts w:ascii="Arial" w:eastAsia="Arial" w:hAnsi="Arial" w:cs="Arial"/>
          <w:spacing w:val="3"/>
          <w:highlight w:val="yellow"/>
          <w:u w:val="single"/>
        </w:rPr>
        <w:t>f</w:t>
      </w:r>
      <w:r w:rsidRPr="005E5C37">
        <w:rPr>
          <w:rFonts w:ascii="Arial" w:eastAsia="Arial" w:hAnsi="Arial" w:cs="Arial"/>
          <w:spacing w:val="-3"/>
          <w:highlight w:val="yellow"/>
          <w:u w:val="single"/>
        </w:rPr>
        <w:t>o</w:t>
      </w:r>
      <w:r w:rsidRPr="005E5C37">
        <w:rPr>
          <w:rFonts w:ascii="Arial" w:eastAsia="Arial" w:hAnsi="Arial" w:cs="Arial"/>
          <w:highlight w:val="yellow"/>
          <w:u w:val="single"/>
        </w:rPr>
        <w:t xml:space="preserve">r </w:t>
      </w:r>
      <w:r w:rsidRPr="005E5C37">
        <w:rPr>
          <w:rFonts w:ascii="Arial" w:eastAsia="Arial" w:hAnsi="Arial" w:cs="Arial"/>
          <w:spacing w:val="-1"/>
          <w:highlight w:val="yellow"/>
          <w:u w:val="single"/>
        </w:rPr>
        <w:t>t</w:t>
      </w:r>
      <w:r w:rsidRPr="005E5C37">
        <w:rPr>
          <w:rFonts w:ascii="Arial" w:eastAsia="Arial" w:hAnsi="Arial" w:cs="Arial"/>
          <w:highlight w:val="yellow"/>
          <w:u w:val="single"/>
        </w:rPr>
        <w:t>he</w:t>
      </w:r>
      <w:r w:rsidRPr="005E5C37">
        <w:rPr>
          <w:rFonts w:ascii="Arial" w:eastAsia="Arial" w:hAnsi="Arial" w:cs="Arial"/>
          <w:spacing w:val="1"/>
          <w:highlight w:val="yellow"/>
          <w:u w:val="single"/>
        </w:rPr>
        <w:t xml:space="preserve"> </w:t>
      </w:r>
      <w:r w:rsidRPr="005E5C37">
        <w:rPr>
          <w:rFonts w:ascii="Arial" w:eastAsia="Arial" w:hAnsi="Arial" w:cs="Arial"/>
          <w:spacing w:val="-1"/>
          <w:highlight w:val="yellow"/>
          <w:u w:val="single"/>
        </w:rPr>
        <w:t>U</w:t>
      </w:r>
      <w:r w:rsidRPr="005E5C37">
        <w:rPr>
          <w:rFonts w:ascii="Arial" w:eastAsia="Arial" w:hAnsi="Arial" w:cs="Arial"/>
          <w:highlight w:val="yellow"/>
          <w:u w:val="single"/>
        </w:rPr>
        <w:t xml:space="preserve">se </w:t>
      </w:r>
      <w:r w:rsidRPr="005E5C37">
        <w:rPr>
          <w:rFonts w:ascii="Arial" w:eastAsia="Arial" w:hAnsi="Arial" w:cs="Arial"/>
          <w:spacing w:val="-3"/>
          <w:highlight w:val="yellow"/>
          <w:u w:val="single"/>
        </w:rPr>
        <w:t>o</w:t>
      </w:r>
      <w:r w:rsidRPr="005E5C37">
        <w:rPr>
          <w:rFonts w:ascii="Arial" w:eastAsia="Arial" w:hAnsi="Arial" w:cs="Arial"/>
          <w:highlight w:val="yellow"/>
          <w:u w:val="single"/>
        </w:rPr>
        <w:t>f</w:t>
      </w:r>
      <w:r w:rsidRPr="005E5C37">
        <w:rPr>
          <w:rFonts w:ascii="Arial" w:eastAsia="Arial" w:hAnsi="Arial" w:cs="Arial"/>
          <w:spacing w:val="5"/>
          <w:highlight w:val="yellow"/>
          <w:u w:val="single"/>
        </w:rPr>
        <w:t xml:space="preserve"> </w:t>
      </w:r>
      <w:r w:rsidRPr="005E5C37">
        <w:rPr>
          <w:rFonts w:ascii="Arial" w:eastAsia="Arial" w:hAnsi="Arial" w:cs="Arial"/>
          <w:spacing w:val="-1"/>
          <w:highlight w:val="yellow"/>
          <w:u w:val="single"/>
        </w:rPr>
        <w:t>P</w:t>
      </w:r>
      <w:r w:rsidRPr="005E5C37">
        <w:rPr>
          <w:rFonts w:ascii="Arial" w:eastAsia="Arial" w:hAnsi="Arial" w:cs="Arial"/>
          <w:highlight w:val="yellow"/>
          <w:u w:val="single"/>
        </w:rPr>
        <w:t>a</w:t>
      </w:r>
      <w:r w:rsidRPr="005E5C37">
        <w:rPr>
          <w:rFonts w:ascii="Arial" w:eastAsia="Arial" w:hAnsi="Arial" w:cs="Arial"/>
          <w:spacing w:val="1"/>
          <w:highlight w:val="yellow"/>
          <w:u w:val="single"/>
        </w:rPr>
        <w:t>t</w:t>
      </w:r>
      <w:r w:rsidRPr="005E5C37">
        <w:rPr>
          <w:rFonts w:ascii="Arial" w:eastAsia="Arial" w:hAnsi="Arial" w:cs="Arial"/>
          <w:spacing w:val="-1"/>
          <w:highlight w:val="yellow"/>
          <w:u w:val="single"/>
        </w:rPr>
        <w:t>i</w:t>
      </w:r>
      <w:r w:rsidRPr="005E5C37">
        <w:rPr>
          <w:rFonts w:ascii="Arial" w:eastAsia="Arial" w:hAnsi="Arial" w:cs="Arial"/>
          <w:highlight w:val="yellow"/>
          <w:u w:val="single"/>
        </w:rPr>
        <w:t>e</w:t>
      </w:r>
      <w:r w:rsidRPr="005E5C37">
        <w:rPr>
          <w:rFonts w:ascii="Arial" w:eastAsia="Arial" w:hAnsi="Arial" w:cs="Arial"/>
          <w:spacing w:val="-3"/>
          <w:highlight w:val="yellow"/>
          <w:u w:val="single"/>
        </w:rPr>
        <w:t>n</w:t>
      </w:r>
      <w:r w:rsidRPr="005E5C37">
        <w:rPr>
          <w:rFonts w:ascii="Arial" w:eastAsia="Arial" w:hAnsi="Arial" w:cs="Arial"/>
          <w:highlight w:val="yellow"/>
          <w:u w:val="single"/>
        </w:rPr>
        <w:t>t</w:t>
      </w:r>
      <w:r w:rsidRPr="005E5C37">
        <w:rPr>
          <w:rFonts w:ascii="Arial" w:eastAsia="Arial" w:hAnsi="Arial" w:cs="Arial"/>
          <w:spacing w:val="2"/>
          <w:highlight w:val="yellow"/>
          <w:u w:val="single"/>
        </w:rPr>
        <w:t xml:space="preserve"> </w:t>
      </w:r>
      <w:r w:rsidRPr="005E5C37">
        <w:rPr>
          <w:rFonts w:ascii="Arial" w:eastAsia="Arial" w:hAnsi="Arial" w:cs="Arial"/>
          <w:spacing w:val="-4"/>
          <w:highlight w:val="yellow"/>
          <w:u w:val="single"/>
        </w:rPr>
        <w:t>M</w:t>
      </w:r>
      <w:r w:rsidRPr="005E5C37">
        <w:rPr>
          <w:rFonts w:ascii="Arial" w:eastAsia="Arial" w:hAnsi="Arial" w:cs="Arial"/>
          <w:highlight w:val="yellow"/>
          <w:u w:val="single"/>
        </w:rPr>
        <w:t>ed</w:t>
      </w:r>
      <w:r w:rsidRPr="005E5C37">
        <w:rPr>
          <w:rFonts w:ascii="Arial" w:eastAsia="Arial" w:hAnsi="Arial" w:cs="Arial"/>
          <w:spacing w:val="-1"/>
          <w:highlight w:val="yellow"/>
          <w:u w:val="single"/>
        </w:rPr>
        <w:t>i</w:t>
      </w:r>
      <w:r w:rsidRPr="005E5C37">
        <w:rPr>
          <w:rFonts w:ascii="Arial" w:eastAsia="Arial" w:hAnsi="Arial" w:cs="Arial"/>
          <w:highlight w:val="yellow"/>
          <w:u w:val="single"/>
        </w:rPr>
        <w:t xml:space="preserve">cal </w:t>
      </w:r>
      <w:r w:rsidRPr="005E5C37">
        <w:rPr>
          <w:rFonts w:ascii="Arial" w:eastAsia="Arial" w:hAnsi="Arial" w:cs="Arial"/>
          <w:spacing w:val="-1"/>
          <w:highlight w:val="yellow"/>
          <w:u w:val="single"/>
        </w:rPr>
        <w:t>R</w:t>
      </w:r>
      <w:r w:rsidRPr="005E5C37">
        <w:rPr>
          <w:rFonts w:ascii="Arial" w:eastAsia="Arial" w:hAnsi="Arial" w:cs="Arial"/>
          <w:highlight w:val="yellow"/>
          <w:u w:val="single"/>
        </w:rPr>
        <w:t>eco</w:t>
      </w:r>
      <w:r w:rsidRPr="005E5C37">
        <w:rPr>
          <w:rFonts w:ascii="Arial" w:eastAsia="Arial" w:hAnsi="Arial" w:cs="Arial"/>
          <w:spacing w:val="1"/>
          <w:highlight w:val="yellow"/>
          <w:u w:val="single"/>
        </w:rPr>
        <w:t>r</w:t>
      </w:r>
      <w:r w:rsidRPr="005E5C37">
        <w:rPr>
          <w:rFonts w:ascii="Arial" w:eastAsia="Arial" w:hAnsi="Arial" w:cs="Arial"/>
          <w:highlight w:val="yellow"/>
          <w:u w:val="single"/>
        </w:rPr>
        <w:t>ds</w:t>
      </w:r>
      <w:r w:rsidRPr="005E5C37">
        <w:rPr>
          <w:rFonts w:ascii="Arial" w:eastAsia="Arial" w:hAnsi="Arial" w:cs="Arial"/>
          <w:spacing w:val="1"/>
          <w:highlight w:val="yellow"/>
          <w:u w:val="single"/>
        </w:rPr>
        <w:t xml:space="preserve"> </w:t>
      </w:r>
      <w:r w:rsidRPr="005E5C37">
        <w:rPr>
          <w:rFonts w:ascii="Arial" w:eastAsia="Arial" w:hAnsi="Arial" w:cs="Arial"/>
          <w:spacing w:val="-1"/>
          <w:highlight w:val="yellow"/>
          <w:u w:val="single"/>
        </w:rPr>
        <w:t>i</w:t>
      </w:r>
      <w:r w:rsidRPr="005E5C37">
        <w:rPr>
          <w:rFonts w:ascii="Arial" w:eastAsia="Arial" w:hAnsi="Arial" w:cs="Arial"/>
          <w:highlight w:val="yellow"/>
          <w:u w:val="single"/>
        </w:rPr>
        <w:t>n</w:t>
      </w:r>
      <w:r w:rsidRPr="005E5C37">
        <w:rPr>
          <w:rFonts w:ascii="Arial" w:eastAsia="Arial" w:hAnsi="Arial" w:cs="Arial"/>
          <w:spacing w:val="1"/>
          <w:highlight w:val="yellow"/>
          <w:u w:val="single"/>
        </w:rPr>
        <w:t xml:space="preserve"> </w:t>
      </w:r>
      <w:r w:rsidRPr="005E5C37">
        <w:rPr>
          <w:rFonts w:ascii="Arial" w:eastAsia="Arial" w:hAnsi="Arial" w:cs="Arial"/>
          <w:spacing w:val="-1"/>
          <w:highlight w:val="yellow"/>
          <w:u w:val="single"/>
        </w:rPr>
        <w:t>R</w:t>
      </w:r>
      <w:r w:rsidRPr="005E5C37">
        <w:rPr>
          <w:rFonts w:ascii="Arial" w:eastAsia="Arial" w:hAnsi="Arial" w:cs="Arial"/>
          <w:highlight w:val="yellow"/>
          <w:u w:val="single"/>
        </w:rPr>
        <w:t>esea</w:t>
      </w:r>
      <w:r w:rsidRPr="005E5C37">
        <w:rPr>
          <w:rFonts w:ascii="Arial" w:eastAsia="Arial" w:hAnsi="Arial" w:cs="Arial"/>
          <w:spacing w:val="-2"/>
          <w:highlight w:val="yellow"/>
          <w:u w:val="single"/>
        </w:rPr>
        <w:t>r</w:t>
      </w:r>
      <w:r w:rsidRPr="005E5C37">
        <w:rPr>
          <w:rFonts w:ascii="Arial" w:eastAsia="Arial" w:hAnsi="Arial" w:cs="Arial"/>
          <w:highlight w:val="yellow"/>
          <w:u w:val="single"/>
        </w:rPr>
        <w:t xml:space="preserve">ch” </w:t>
      </w:r>
      <w:commentRangeStart w:id="13"/>
      <w:r w:rsidRPr="005E5C37">
        <w:rPr>
          <w:rFonts w:ascii="Arial" w:eastAsia="Arial" w:hAnsi="Arial" w:cs="Arial"/>
          <w:spacing w:val="-1"/>
          <w:highlight w:val="yellow"/>
          <w:u w:val="single"/>
        </w:rPr>
        <w:t>P</w:t>
      </w:r>
      <w:r w:rsidRPr="005E5C37">
        <w:rPr>
          <w:rFonts w:ascii="Arial" w:eastAsia="Arial" w:hAnsi="Arial" w:cs="Arial"/>
          <w:highlight w:val="yellow"/>
          <w:u w:val="single"/>
        </w:rPr>
        <w:t>o</w:t>
      </w:r>
      <w:r w:rsidRPr="005E5C37">
        <w:rPr>
          <w:rFonts w:ascii="Arial" w:eastAsia="Arial" w:hAnsi="Arial" w:cs="Arial"/>
          <w:spacing w:val="-1"/>
          <w:highlight w:val="yellow"/>
          <w:u w:val="single"/>
        </w:rPr>
        <w:t>li</w:t>
      </w:r>
      <w:r w:rsidRPr="005E5C37">
        <w:rPr>
          <w:rFonts w:ascii="Arial" w:eastAsia="Arial" w:hAnsi="Arial" w:cs="Arial"/>
          <w:highlight w:val="yellow"/>
          <w:u w:val="single"/>
        </w:rPr>
        <w:t>cy</w:t>
      </w:r>
      <w:commentRangeEnd w:id="13"/>
      <w:r w:rsidR="00B54903">
        <w:rPr>
          <w:rStyle w:val="CommentReference"/>
        </w:rPr>
        <w:commentReference w:id="13"/>
      </w:r>
      <w:r w:rsidRPr="005E5C37">
        <w:rPr>
          <w:rFonts w:ascii="Arial" w:eastAsia="Arial" w:hAnsi="Arial" w:cs="Arial"/>
          <w:spacing w:val="-1"/>
          <w:highlight w:val="yellow"/>
          <w:u w:val="single"/>
        </w:rPr>
        <w:t xml:space="preserve"> </w:t>
      </w:r>
      <w:proofErr w:type="gramStart"/>
      <w:r w:rsidRPr="005E5C37">
        <w:rPr>
          <w:rFonts w:ascii="Arial" w:eastAsia="Arial" w:hAnsi="Arial" w:cs="Arial"/>
          <w:highlight w:val="yellow"/>
          <w:u w:val="single"/>
        </w:rPr>
        <w:t>#</w:t>
      </w:r>
      <w:r w:rsidRPr="005E5C37">
        <w:rPr>
          <w:rFonts w:ascii="Arial" w:eastAsia="Arial" w:hAnsi="Arial" w:cs="Arial"/>
          <w:spacing w:val="1"/>
          <w:highlight w:val="yellow"/>
          <w:u w:val="single"/>
        </w:rPr>
        <w:t xml:space="preserve"> </w:t>
      </w:r>
      <w:r w:rsidR="005E5C37" w:rsidRPr="005E5C37">
        <w:rPr>
          <w:rFonts w:ascii="Arial" w:eastAsia="Arial" w:hAnsi="Arial" w:cs="Arial"/>
          <w:spacing w:val="-1"/>
          <w:highlight w:val="yellow"/>
          <w:u w:val="single"/>
        </w:rPr>
        <w:t>????</w:t>
      </w:r>
      <w:proofErr w:type="gramEnd"/>
      <w:r w:rsidRPr="005E5C37">
        <w:rPr>
          <w:rFonts w:ascii="Arial" w:eastAsia="Arial" w:hAnsi="Arial" w:cs="Arial"/>
          <w:spacing w:val="3"/>
          <w:highlight w:val="yellow"/>
          <w:u w:val="single"/>
        </w:rPr>
        <w:t xml:space="preserve"> </w:t>
      </w:r>
      <w:proofErr w:type="gramStart"/>
      <w:r w:rsidRPr="005E5C37">
        <w:rPr>
          <w:rFonts w:ascii="Arial" w:eastAsia="Arial" w:hAnsi="Arial" w:cs="Arial"/>
          <w:highlight w:val="yellow"/>
          <w:u w:val="single"/>
        </w:rPr>
        <w:t>and</w:t>
      </w:r>
      <w:proofErr w:type="gramEnd"/>
      <w:r w:rsidRPr="005E5C37">
        <w:rPr>
          <w:rFonts w:ascii="Arial" w:eastAsia="Arial" w:hAnsi="Arial" w:cs="Arial"/>
          <w:spacing w:val="1"/>
          <w:highlight w:val="yellow"/>
          <w:u w:val="single"/>
        </w:rPr>
        <w:t xml:space="preserve"> </w:t>
      </w:r>
      <w:ins w:id="14" w:author="Moore, Randy W. (HSC)" w:date="2013-08-12T07:29:00Z">
        <w:r w:rsidR="00B54903">
          <w:rPr>
            <w:rFonts w:ascii="Arial" w:eastAsia="Arial" w:hAnsi="Arial" w:cs="Arial"/>
            <w:spacing w:val="1"/>
            <w:highlight w:val="yellow"/>
            <w:u w:val="single"/>
          </w:rPr>
          <w:t>all HIPAA Privacy (</w:t>
        </w:r>
      </w:ins>
      <w:ins w:id="15" w:author="Moore, Randy W. (HSC)" w:date="2013-08-12T07:32:00Z">
        <w:r w:rsidR="00B54903" w:rsidRPr="00B54903">
          <w:rPr>
            <w:rFonts w:ascii="Arial" w:eastAsia="Arial" w:hAnsi="Arial" w:cs="Arial"/>
            <w:spacing w:val="1"/>
            <w:u w:val="single"/>
          </w:rPr>
          <w:t>http://www.ouhsc.edu/hipaa/</w:t>
        </w:r>
        <w:r w:rsidR="00B54903" w:rsidRPr="00B54903">
          <w:rPr>
            <w:rFonts w:ascii="Arial" w:eastAsia="Arial" w:hAnsi="Arial" w:cs="Arial"/>
            <w:spacing w:val="1"/>
            <w:highlight w:val="yellow"/>
            <w:u w:val="single"/>
          </w:rPr>
          <w:t xml:space="preserve"> </w:t>
        </w:r>
        <w:r w:rsidR="00B54903">
          <w:rPr>
            <w:rFonts w:ascii="Arial" w:eastAsia="Arial" w:hAnsi="Arial" w:cs="Arial"/>
            <w:spacing w:val="1"/>
            <w:highlight w:val="yellow"/>
            <w:u w:val="single"/>
          </w:rPr>
          <w:t>) and Security (</w:t>
        </w:r>
        <w:r w:rsidR="00B54903" w:rsidRPr="00B54903">
          <w:rPr>
            <w:rFonts w:ascii="Arial" w:eastAsia="Arial" w:hAnsi="Arial" w:cs="Arial"/>
            <w:spacing w:val="1"/>
            <w:u w:val="single"/>
          </w:rPr>
          <w:t>http://it.ouhsc.edu/policies/</w:t>
        </w:r>
        <w:r w:rsidR="00B54903" w:rsidRPr="00B54903">
          <w:rPr>
            <w:rFonts w:ascii="Arial" w:eastAsia="Arial" w:hAnsi="Arial" w:cs="Arial"/>
            <w:spacing w:val="1"/>
            <w:highlight w:val="yellow"/>
            <w:u w:val="single"/>
          </w:rPr>
          <w:t xml:space="preserve"> </w:t>
        </w:r>
        <w:r w:rsidR="00B54903">
          <w:rPr>
            <w:rFonts w:ascii="Arial" w:eastAsia="Arial" w:hAnsi="Arial" w:cs="Arial"/>
            <w:spacing w:val="1"/>
            <w:highlight w:val="yellow"/>
            <w:u w:val="single"/>
          </w:rPr>
          <w:t xml:space="preserve">) for </w:t>
        </w:r>
      </w:ins>
      <w:del w:id="16" w:author="Moore, Randy W. (HSC)" w:date="2013-08-12T07:33:00Z">
        <w:r w:rsidRPr="005E5C37" w:rsidDel="00B54903">
          <w:rPr>
            <w:rFonts w:ascii="Arial" w:eastAsia="Arial" w:hAnsi="Arial" w:cs="Arial"/>
            <w:spacing w:val="1"/>
            <w:highlight w:val="yellow"/>
            <w:u w:val="single"/>
          </w:rPr>
          <w:delText>“</w:delText>
        </w:r>
        <w:r w:rsidRPr="005E5C37" w:rsidDel="00B54903">
          <w:rPr>
            <w:rFonts w:ascii="Arial" w:eastAsia="Arial" w:hAnsi="Arial" w:cs="Arial"/>
            <w:spacing w:val="-1"/>
            <w:highlight w:val="yellow"/>
            <w:u w:val="single"/>
          </w:rPr>
          <w:delText>El</w:delText>
        </w:r>
        <w:r w:rsidRPr="005E5C37" w:rsidDel="00B54903">
          <w:rPr>
            <w:rFonts w:ascii="Arial" w:eastAsia="Arial" w:hAnsi="Arial" w:cs="Arial"/>
            <w:highlight w:val="yellow"/>
            <w:u w:val="single"/>
          </w:rPr>
          <w:delText>ec</w:delText>
        </w:r>
        <w:r w:rsidRPr="005E5C37" w:rsidDel="00B54903">
          <w:rPr>
            <w:rFonts w:ascii="Arial" w:eastAsia="Arial" w:hAnsi="Arial" w:cs="Arial"/>
            <w:spacing w:val="-1"/>
            <w:highlight w:val="yellow"/>
            <w:u w:val="single"/>
          </w:rPr>
          <w:delText>t</w:delText>
        </w:r>
        <w:r w:rsidRPr="005E5C37" w:rsidDel="00B54903">
          <w:rPr>
            <w:rFonts w:ascii="Arial" w:eastAsia="Arial" w:hAnsi="Arial" w:cs="Arial"/>
            <w:spacing w:val="1"/>
            <w:highlight w:val="yellow"/>
            <w:u w:val="single"/>
          </w:rPr>
          <w:delText>r</w:delText>
        </w:r>
        <w:r w:rsidRPr="005E5C37" w:rsidDel="00B54903">
          <w:rPr>
            <w:rFonts w:ascii="Arial" w:eastAsia="Arial" w:hAnsi="Arial" w:cs="Arial"/>
            <w:highlight w:val="yellow"/>
            <w:u w:val="single"/>
          </w:rPr>
          <w:delText>on</w:delText>
        </w:r>
        <w:r w:rsidRPr="005E5C37" w:rsidDel="00B54903">
          <w:rPr>
            <w:rFonts w:ascii="Arial" w:eastAsia="Arial" w:hAnsi="Arial" w:cs="Arial"/>
            <w:spacing w:val="-1"/>
            <w:highlight w:val="yellow"/>
            <w:u w:val="single"/>
          </w:rPr>
          <w:delText>i</w:delText>
        </w:r>
        <w:r w:rsidRPr="005E5C37" w:rsidDel="00B54903">
          <w:rPr>
            <w:rFonts w:ascii="Arial" w:eastAsia="Arial" w:hAnsi="Arial" w:cs="Arial"/>
            <w:highlight w:val="yellow"/>
            <w:u w:val="single"/>
          </w:rPr>
          <w:delText>c</w:delText>
        </w:r>
        <w:r w:rsidRPr="005E5C37" w:rsidDel="00B54903">
          <w:rPr>
            <w:rFonts w:ascii="Arial" w:eastAsia="Arial" w:hAnsi="Arial" w:cs="Arial"/>
            <w:spacing w:val="1"/>
            <w:highlight w:val="yellow"/>
            <w:u w:val="single"/>
          </w:rPr>
          <w:delText xml:space="preserve"> </w:delText>
        </w:r>
        <w:r w:rsidRPr="005E5C37" w:rsidDel="00B54903">
          <w:rPr>
            <w:rFonts w:ascii="Arial" w:eastAsia="Arial" w:hAnsi="Arial" w:cs="Arial"/>
            <w:spacing w:val="-3"/>
            <w:highlight w:val="yellow"/>
            <w:u w:val="single"/>
          </w:rPr>
          <w:delText>p</w:delText>
        </w:r>
      </w:del>
      <w:ins w:id="17" w:author="Moore, Randy W. (HSC)" w:date="2013-08-12T07:33:00Z">
        <w:r w:rsidR="00B54903">
          <w:rPr>
            <w:rFonts w:ascii="Arial" w:eastAsia="Arial" w:hAnsi="Arial" w:cs="Arial"/>
            <w:spacing w:val="-3"/>
            <w:highlight w:val="yellow"/>
            <w:u w:val="single"/>
          </w:rPr>
          <w:t>“P</w:t>
        </w:r>
      </w:ins>
      <w:r w:rsidRPr="005E5C37">
        <w:rPr>
          <w:rFonts w:ascii="Arial" w:eastAsia="Arial" w:hAnsi="Arial" w:cs="Arial"/>
          <w:spacing w:val="1"/>
          <w:highlight w:val="yellow"/>
          <w:u w:val="single"/>
        </w:rPr>
        <w:t>r</w:t>
      </w:r>
      <w:r w:rsidRPr="005E5C37">
        <w:rPr>
          <w:rFonts w:ascii="Arial" w:eastAsia="Arial" w:hAnsi="Arial" w:cs="Arial"/>
          <w:highlight w:val="yellow"/>
          <w:u w:val="single"/>
        </w:rPr>
        <w:t>o</w:t>
      </w:r>
      <w:r w:rsidRPr="005E5C37">
        <w:rPr>
          <w:rFonts w:ascii="Arial" w:eastAsia="Arial" w:hAnsi="Arial" w:cs="Arial"/>
          <w:spacing w:val="1"/>
          <w:highlight w:val="yellow"/>
          <w:u w:val="single"/>
        </w:rPr>
        <w:t>t</w:t>
      </w:r>
      <w:r w:rsidRPr="005E5C37">
        <w:rPr>
          <w:rFonts w:ascii="Arial" w:eastAsia="Arial" w:hAnsi="Arial" w:cs="Arial"/>
          <w:highlight w:val="yellow"/>
          <w:u w:val="single"/>
        </w:rPr>
        <w:t>e</w:t>
      </w:r>
      <w:r w:rsidRPr="005E5C37">
        <w:rPr>
          <w:rFonts w:ascii="Arial" w:eastAsia="Arial" w:hAnsi="Arial" w:cs="Arial"/>
          <w:spacing w:val="-2"/>
          <w:highlight w:val="yellow"/>
          <w:u w:val="single"/>
        </w:rPr>
        <w:t>c</w:t>
      </w:r>
      <w:r w:rsidRPr="005E5C37">
        <w:rPr>
          <w:rFonts w:ascii="Arial" w:eastAsia="Arial" w:hAnsi="Arial" w:cs="Arial"/>
          <w:spacing w:val="1"/>
          <w:highlight w:val="yellow"/>
          <w:u w:val="single"/>
        </w:rPr>
        <w:t>t</w:t>
      </w:r>
      <w:r w:rsidRPr="005E5C37">
        <w:rPr>
          <w:rFonts w:ascii="Arial" w:eastAsia="Arial" w:hAnsi="Arial" w:cs="Arial"/>
          <w:highlight w:val="yellow"/>
          <w:u w:val="single"/>
        </w:rPr>
        <w:t>ed</w:t>
      </w:r>
      <w:r w:rsidRPr="005E5C37">
        <w:rPr>
          <w:rFonts w:ascii="Arial" w:eastAsia="Arial" w:hAnsi="Arial" w:cs="Arial"/>
          <w:spacing w:val="1"/>
          <w:highlight w:val="yellow"/>
          <w:u w:val="single"/>
        </w:rPr>
        <w:t xml:space="preserve"> </w:t>
      </w:r>
      <w:del w:id="18" w:author="Moore, Randy W. (HSC)" w:date="2013-08-12T07:33:00Z">
        <w:r w:rsidRPr="005E5C37" w:rsidDel="00B54903">
          <w:rPr>
            <w:rFonts w:ascii="Arial" w:eastAsia="Arial" w:hAnsi="Arial" w:cs="Arial"/>
            <w:highlight w:val="yellow"/>
            <w:u w:val="single"/>
          </w:rPr>
          <w:delText>h</w:delText>
        </w:r>
      </w:del>
      <w:ins w:id="19" w:author="Moore, Randy W. (HSC)" w:date="2013-08-12T07:34:00Z">
        <w:r w:rsidR="00B54903">
          <w:rPr>
            <w:rFonts w:ascii="Arial" w:eastAsia="Arial" w:hAnsi="Arial" w:cs="Arial"/>
            <w:highlight w:val="yellow"/>
            <w:u w:val="single"/>
          </w:rPr>
          <w:t>H</w:t>
        </w:r>
      </w:ins>
      <w:r w:rsidRPr="005E5C37">
        <w:rPr>
          <w:rFonts w:ascii="Arial" w:eastAsia="Arial" w:hAnsi="Arial" w:cs="Arial"/>
          <w:highlight w:val="yellow"/>
          <w:u w:val="single"/>
        </w:rPr>
        <w:t>ea</w:t>
      </w:r>
      <w:r w:rsidRPr="005E5C37">
        <w:rPr>
          <w:rFonts w:ascii="Arial" w:eastAsia="Arial" w:hAnsi="Arial" w:cs="Arial"/>
          <w:spacing w:val="-1"/>
          <w:highlight w:val="yellow"/>
          <w:u w:val="single"/>
        </w:rPr>
        <w:t>lt</w:t>
      </w:r>
      <w:r w:rsidRPr="005E5C37">
        <w:rPr>
          <w:rFonts w:ascii="Arial" w:eastAsia="Arial" w:hAnsi="Arial" w:cs="Arial"/>
          <w:highlight w:val="yellow"/>
          <w:u w:val="single"/>
        </w:rPr>
        <w:t>h</w:t>
      </w:r>
      <w:r w:rsidRPr="005E5C37">
        <w:rPr>
          <w:rFonts w:ascii="Arial" w:eastAsia="Arial" w:hAnsi="Arial" w:cs="Arial"/>
          <w:spacing w:val="1"/>
          <w:highlight w:val="yellow"/>
          <w:u w:val="single"/>
        </w:rPr>
        <w:t xml:space="preserve"> </w:t>
      </w:r>
      <w:del w:id="20" w:author="Moore, Randy W. (HSC)" w:date="2013-08-12T07:34:00Z">
        <w:r w:rsidRPr="005E5C37" w:rsidDel="00B54903">
          <w:rPr>
            <w:rFonts w:ascii="Arial" w:eastAsia="Arial" w:hAnsi="Arial" w:cs="Arial"/>
            <w:spacing w:val="-1"/>
            <w:highlight w:val="yellow"/>
            <w:u w:val="single"/>
          </w:rPr>
          <w:delText>i</w:delText>
        </w:r>
      </w:del>
      <w:ins w:id="21" w:author="Moore, Randy W. (HSC)" w:date="2013-08-12T07:34:00Z">
        <w:r w:rsidR="00B54903">
          <w:rPr>
            <w:rFonts w:ascii="Arial" w:eastAsia="Arial" w:hAnsi="Arial" w:cs="Arial"/>
            <w:spacing w:val="-1"/>
            <w:highlight w:val="yellow"/>
            <w:u w:val="single"/>
          </w:rPr>
          <w:t>I</w:t>
        </w:r>
      </w:ins>
      <w:r w:rsidRPr="005E5C37">
        <w:rPr>
          <w:rFonts w:ascii="Arial" w:eastAsia="Arial" w:hAnsi="Arial" w:cs="Arial"/>
          <w:spacing w:val="-3"/>
          <w:highlight w:val="yellow"/>
          <w:u w:val="single"/>
        </w:rPr>
        <w:t>n</w:t>
      </w:r>
      <w:r w:rsidRPr="005E5C37">
        <w:rPr>
          <w:rFonts w:ascii="Arial" w:eastAsia="Arial" w:hAnsi="Arial" w:cs="Arial"/>
          <w:spacing w:val="3"/>
          <w:highlight w:val="yellow"/>
          <w:u w:val="single"/>
        </w:rPr>
        <w:t>f</w:t>
      </w:r>
      <w:r w:rsidRPr="005E5C37">
        <w:rPr>
          <w:rFonts w:ascii="Arial" w:eastAsia="Arial" w:hAnsi="Arial" w:cs="Arial"/>
          <w:spacing w:val="-3"/>
          <w:highlight w:val="yellow"/>
          <w:u w:val="single"/>
        </w:rPr>
        <w:t>o</w:t>
      </w:r>
      <w:r w:rsidRPr="005E5C37">
        <w:rPr>
          <w:rFonts w:ascii="Arial" w:eastAsia="Arial" w:hAnsi="Arial" w:cs="Arial"/>
          <w:spacing w:val="1"/>
          <w:highlight w:val="yellow"/>
          <w:u w:val="single"/>
        </w:rPr>
        <w:t>rm</w:t>
      </w:r>
      <w:r w:rsidRPr="005E5C37">
        <w:rPr>
          <w:rFonts w:ascii="Arial" w:eastAsia="Arial" w:hAnsi="Arial" w:cs="Arial"/>
          <w:spacing w:val="-3"/>
          <w:highlight w:val="yellow"/>
          <w:u w:val="single"/>
        </w:rPr>
        <w:t>a</w:t>
      </w:r>
      <w:r w:rsidRPr="005E5C37">
        <w:rPr>
          <w:rFonts w:ascii="Arial" w:eastAsia="Arial" w:hAnsi="Arial" w:cs="Arial"/>
          <w:spacing w:val="1"/>
          <w:highlight w:val="yellow"/>
          <w:u w:val="single"/>
        </w:rPr>
        <w:t>t</w:t>
      </w:r>
      <w:r w:rsidRPr="005E5C37">
        <w:rPr>
          <w:rFonts w:ascii="Arial" w:eastAsia="Arial" w:hAnsi="Arial" w:cs="Arial"/>
          <w:spacing w:val="-3"/>
          <w:highlight w:val="yellow"/>
          <w:u w:val="single"/>
        </w:rPr>
        <w:t>i</w:t>
      </w:r>
      <w:r w:rsidRPr="005E5C37">
        <w:rPr>
          <w:rFonts w:ascii="Arial" w:eastAsia="Arial" w:hAnsi="Arial" w:cs="Arial"/>
          <w:highlight w:val="yellow"/>
          <w:u w:val="single"/>
        </w:rPr>
        <w:t>on</w:t>
      </w:r>
      <w:del w:id="22" w:author="Moore, Randy W. (HSC)" w:date="2013-08-12T07:34:00Z">
        <w:r w:rsidRPr="005E5C37" w:rsidDel="00B54903">
          <w:rPr>
            <w:rFonts w:ascii="Arial" w:eastAsia="Arial" w:hAnsi="Arial" w:cs="Arial"/>
            <w:highlight w:val="yellow"/>
            <w:u w:val="single"/>
          </w:rPr>
          <w:delText xml:space="preserve"> secu</w:delText>
        </w:r>
        <w:r w:rsidRPr="005E5C37" w:rsidDel="00B54903">
          <w:rPr>
            <w:rFonts w:ascii="Arial" w:eastAsia="Arial" w:hAnsi="Arial" w:cs="Arial"/>
            <w:spacing w:val="1"/>
            <w:highlight w:val="yellow"/>
            <w:u w:val="single"/>
          </w:rPr>
          <w:delText>r</w:delText>
        </w:r>
        <w:r w:rsidRPr="005E5C37" w:rsidDel="00B54903">
          <w:rPr>
            <w:rFonts w:ascii="Arial" w:eastAsia="Arial" w:hAnsi="Arial" w:cs="Arial"/>
            <w:spacing w:val="-1"/>
            <w:highlight w:val="yellow"/>
            <w:u w:val="single"/>
          </w:rPr>
          <w:delText>i</w:delText>
        </w:r>
        <w:r w:rsidRPr="005E5C37" w:rsidDel="00B54903">
          <w:rPr>
            <w:rFonts w:ascii="Arial" w:eastAsia="Arial" w:hAnsi="Arial" w:cs="Arial"/>
            <w:spacing w:val="1"/>
            <w:highlight w:val="yellow"/>
            <w:u w:val="single"/>
          </w:rPr>
          <w:delText>t</w:delText>
        </w:r>
        <w:r w:rsidRPr="005E5C37" w:rsidDel="00B54903">
          <w:rPr>
            <w:rFonts w:ascii="Arial" w:eastAsia="Arial" w:hAnsi="Arial" w:cs="Arial"/>
            <w:spacing w:val="-2"/>
            <w:highlight w:val="yellow"/>
            <w:u w:val="single"/>
          </w:rPr>
          <w:delText>y</w:delText>
        </w:r>
        <w:r w:rsidRPr="005E5C37" w:rsidDel="00B54903">
          <w:rPr>
            <w:rFonts w:ascii="Arial" w:eastAsia="Arial" w:hAnsi="Arial" w:cs="Arial"/>
            <w:highlight w:val="yellow"/>
            <w:u w:val="single"/>
          </w:rPr>
          <w:delText>”</w:delText>
        </w:r>
        <w:r w:rsidRPr="005E5C37" w:rsidDel="00B54903">
          <w:rPr>
            <w:rFonts w:ascii="Arial" w:eastAsia="Arial" w:hAnsi="Arial" w:cs="Arial"/>
            <w:spacing w:val="2"/>
            <w:highlight w:val="yellow"/>
            <w:u w:val="single"/>
          </w:rPr>
          <w:delText xml:space="preserve"> </w:delText>
        </w:r>
        <w:r w:rsidRPr="005E5C37" w:rsidDel="00B54903">
          <w:rPr>
            <w:rFonts w:ascii="Arial" w:eastAsia="Arial" w:hAnsi="Arial" w:cs="Arial"/>
            <w:spacing w:val="-1"/>
            <w:highlight w:val="yellow"/>
            <w:u w:val="single"/>
          </w:rPr>
          <w:delText>P</w:delText>
        </w:r>
        <w:r w:rsidRPr="005E5C37" w:rsidDel="00B54903">
          <w:rPr>
            <w:rFonts w:ascii="Arial" w:eastAsia="Arial" w:hAnsi="Arial" w:cs="Arial"/>
            <w:highlight w:val="yellow"/>
            <w:u w:val="single"/>
          </w:rPr>
          <w:delText>o</w:delText>
        </w:r>
        <w:r w:rsidRPr="005E5C37" w:rsidDel="00B54903">
          <w:rPr>
            <w:rFonts w:ascii="Arial" w:eastAsia="Arial" w:hAnsi="Arial" w:cs="Arial"/>
            <w:spacing w:val="-1"/>
            <w:highlight w:val="yellow"/>
            <w:u w:val="single"/>
          </w:rPr>
          <w:delText>li</w:delText>
        </w:r>
        <w:r w:rsidRPr="005E5C37" w:rsidDel="00B54903">
          <w:rPr>
            <w:rFonts w:ascii="Arial" w:eastAsia="Arial" w:hAnsi="Arial" w:cs="Arial"/>
            <w:highlight w:val="yellow"/>
            <w:u w:val="single"/>
          </w:rPr>
          <w:delText>cy</w:delText>
        </w:r>
        <w:r w:rsidRPr="005E5C37" w:rsidDel="00B54903">
          <w:rPr>
            <w:rFonts w:ascii="Arial" w:eastAsia="Arial" w:hAnsi="Arial" w:cs="Arial"/>
            <w:spacing w:val="-1"/>
            <w:highlight w:val="yellow"/>
            <w:u w:val="single"/>
          </w:rPr>
          <w:delText xml:space="preserve"> </w:delText>
        </w:r>
        <w:r w:rsidRPr="005E5C37" w:rsidDel="00B54903">
          <w:rPr>
            <w:rFonts w:ascii="Arial" w:eastAsia="Arial" w:hAnsi="Arial" w:cs="Arial"/>
            <w:highlight w:val="yellow"/>
            <w:u w:val="single"/>
          </w:rPr>
          <w:delText>#</w:delText>
        </w:r>
        <w:r w:rsidRPr="005E5C37" w:rsidDel="00B54903">
          <w:rPr>
            <w:rFonts w:ascii="Arial" w:eastAsia="Arial" w:hAnsi="Arial" w:cs="Arial"/>
            <w:spacing w:val="1"/>
            <w:highlight w:val="yellow"/>
            <w:u w:val="single"/>
          </w:rPr>
          <w:delText xml:space="preserve"> </w:delText>
        </w:r>
        <w:r w:rsidR="005E5C37" w:rsidRPr="005E5C37" w:rsidDel="00B54903">
          <w:rPr>
            <w:rFonts w:ascii="Arial" w:eastAsia="Arial" w:hAnsi="Arial" w:cs="Arial"/>
            <w:highlight w:val="yellow"/>
            <w:u w:val="single"/>
          </w:rPr>
          <w:delText>????</w:delText>
        </w:r>
        <w:r w:rsidRPr="005E5C37" w:rsidDel="00B54903">
          <w:rPr>
            <w:rFonts w:ascii="Arial" w:eastAsia="Arial" w:hAnsi="Arial" w:cs="Arial"/>
            <w:highlight w:val="yellow"/>
            <w:u w:val="single"/>
          </w:rPr>
          <w:delText>.</w:delText>
        </w:r>
      </w:del>
      <w:ins w:id="23" w:author="Moore, Randy W. (HSC)" w:date="2013-08-12T07:34:00Z">
        <w:r w:rsidR="00B54903">
          <w:rPr>
            <w:rFonts w:ascii="Arial" w:eastAsia="Arial" w:hAnsi="Arial" w:cs="Arial"/>
            <w:u w:val="single"/>
          </w:rPr>
          <w:t xml:space="preserve"> (PHI).</w:t>
        </w:r>
      </w:ins>
    </w:p>
    <w:p w14:paraId="5646D2C3" w14:textId="77777777" w:rsidR="00874426" w:rsidRDefault="00874426">
      <w:pPr>
        <w:spacing w:before="10" w:after="0" w:line="240" w:lineRule="exact"/>
        <w:rPr>
          <w:sz w:val="24"/>
          <w:szCs w:val="24"/>
        </w:rPr>
      </w:pPr>
    </w:p>
    <w:p w14:paraId="76107926" w14:textId="77777777" w:rsidR="00874426" w:rsidRDefault="003A1128">
      <w:pPr>
        <w:spacing w:after="0" w:line="240" w:lineRule="auto"/>
        <w:ind w:left="117" w:right="-20"/>
        <w:rPr>
          <w:rFonts w:ascii="Arial" w:eastAsia="Arial" w:hAnsi="Arial" w:cs="Arial"/>
        </w:rPr>
      </w:pPr>
      <w:r>
        <w:rPr>
          <w:rFonts w:ascii="Arial" w:eastAsia="Arial" w:hAnsi="Arial" w:cs="Arial"/>
          <w:spacing w:val="1"/>
        </w:rPr>
        <w:t>I</w:t>
      </w:r>
      <w:r>
        <w:rPr>
          <w:rFonts w:ascii="Arial" w:eastAsia="Arial" w:hAnsi="Arial" w:cs="Arial"/>
        </w:rPr>
        <w:t xml:space="preserve">t </w:t>
      </w:r>
      <w:r>
        <w:rPr>
          <w:rFonts w:ascii="Arial" w:eastAsia="Arial" w:hAnsi="Arial" w:cs="Arial"/>
          <w:spacing w:val="-1"/>
        </w:rPr>
        <w:t>i</w:t>
      </w:r>
      <w:r>
        <w:rPr>
          <w:rFonts w:ascii="Arial" w:eastAsia="Arial" w:hAnsi="Arial" w:cs="Arial"/>
        </w:rPr>
        <w:t>s</w:t>
      </w:r>
      <w:r>
        <w:rPr>
          <w:rFonts w:ascii="Arial" w:eastAsia="Arial" w:hAnsi="Arial" w:cs="Arial"/>
          <w:spacing w:val="1"/>
        </w:rPr>
        <w:t xml:space="preserve"> 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r</w:t>
      </w:r>
      <w:r>
        <w:rPr>
          <w:rFonts w:ascii="Arial" w:eastAsia="Arial" w:hAnsi="Arial" w:cs="Arial"/>
          <w:spacing w:val="-3"/>
        </w:rPr>
        <w:t>e</w:t>
      </w:r>
      <w:r>
        <w:rPr>
          <w:rFonts w:ascii="Arial" w:eastAsia="Arial" w:hAnsi="Arial" w:cs="Arial"/>
        </w:rPr>
        <w:t>spons</w:t>
      </w:r>
      <w:r>
        <w:rPr>
          <w:rFonts w:ascii="Arial" w:eastAsia="Arial" w:hAnsi="Arial" w:cs="Arial"/>
          <w:spacing w:val="-1"/>
        </w:rPr>
        <w:t>i</w:t>
      </w:r>
      <w:r>
        <w:rPr>
          <w:rFonts w:ascii="Arial" w:eastAsia="Arial" w:hAnsi="Arial" w:cs="Arial"/>
        </w:rPr>
        <w:t>b</w:t>
      </w:r>
      <w:r>
        <w:rPr>
          <w:rFonts w:ascii="Arial" w:eastAsia="Arial" w:hAnsi="Arial" w:cs="Arial"/>
          <w:spacing w:val="-1"/>
        </w:rPr>
        <w:t>ili</w:t>
      </w:r>
      <w:r>
        <w:rPr>
          <w:rFonts w:ascii="Arial" w:eastAsia="Arial" w:hAnsi="Arial" w:cs="Arial"/>
          <w:spacing w:val="1"/>
        </w:rPr>
        <w:t>t</w:t>
      </w:r>
      <w:r>
        <w:rPr>
          <w:rFonts w:ascii="Arial" w:eastAsia="Arial" w:hAnsi="Arial" w:cs="Arial"/>
        </w:rPr>
        <w:t>y</w:t>
      </w:r>
      <w:r>
        <w:rPr>
          <w:rFonts w:ascii="Arial" w:eastAsia="Arial" w:hAnsi="Arial" w:cs="Arial"/>
          <w:spacing w:val="-1"/>
        </w:rPr>
        <w:t xml:space="preserve"> </w:t>
      </w:r>
      <w:r>
        <w:rPr>
          <w:rFonts w:ascii="Arial" w:eastAsia="Arial" w:hAnsi="Arial" w:cs="Arial"/>
        </w:rPr>
        <w:t>of</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spacing w:val="-1"/>
        </w:rPr>
        <w:t>P</w:t>
      </w:r>
      <w:r>
        <w:rPr>
          <w:rFonts w:ascii="Arial" w:eastAsia="Arial" w:hAnsi="Arial" w:cs="Arial"/>
        </w:rPr>
        <w:t xml:space="preserve">I </w:t>
      </w:r>
      <w:r>
        <w:rPr>
          <w:rFonts w:ascii="Arial" w:eastAsia="Arial" w:hAnsi="Arial" w:cs="Arial"/>
          <w:spacing w:val="1"/>
        </w:rPr>
        <w:t>t</w:t>
      </w:r>
      <w:r>
        <w:rPr>
          <w:rFonts w:ascii="Arial" w:eastAsia="Arial" w:hAnsi="Arial" w:cs="Arial"/>
          <w:spacing w:val="-3"/>
        </w:rPr>
        <w:t>o</w:t>
      </w:r>
      <w:r>
        <w:rPr>
          <w:rFonts w:ascii="Arial" w:eastAsia="Arial" w:hAnsi="Arial" w:cs="Arial"/>
        </w:rPr>
        <w:t>:</w:t>
      </w:r>
    </w:p>
    <w:p w14:paraId="71049FBC" w14:textId="77777777" w:rsidR="00B54903" w:rsidRDefault="003A1128">
      <w:pPr>
        <w:tabs>
          <w:tab w:val="left" w:pos="820"/>
        </w:tabs>
        <w:spacing w:before="13" w:after="0" w:line="239" w:lineRule="auto"/>
        <w:ind w:left="837" w:right="249" w:hanging="360"/>
        <w:rPr>
          <w:ins w:id="24" w:author="Moore, Randy W. (HSC)" w:date="2013-08-12T07:24:00Z"/>
          <w:rFonts w:ascii="Times New Roman" w:eastAsia="Times New Roman" w:hAnsi="Times New Roman" w:cs="Times New Roman"/>
        </w:rPr>
      </w:pPr>
      <w:r>
        <w:rPr>
          <w:rFonts w:ascii="Times New Roman" w:eastAsia="Times New Roman" w:hAnsi="Times New Roman" w:cs="Times New Roman"/>
          <w:w w:val="131"/>
        </w:rPr>
        <w:t>•</w:t>
      </w:r>
      <w:r>
        <w:rPr>
          <w:rFonts w:ascii="Times New Roman" w:eastAsia="Times New Roman" w:hAnsi="Times New Roman" w:cs="Times New Roman"/>
        </w:rPr>
        <w:tab/>
      </w:r>
      <w:ins w:id="25" w:author="Moore, Randy W. (HSC)" w:date="2013-08-12T07:24:00Z">
        <w:r w:rsidR="00B54903">
          <w:rPr>
            <w:rFonts w:ascii="Times New Roman" w:eastAsia="Times New Roman" w:hAnsi="Times New Roman" w:cs="Times New Roman"/>
          </w:rPr>
          <w:t xml:space="preserve">Obtain IRB approval prior to using </w:t>
        </w:r>
        <w:proofErr w:type="spellStart"/>
        <w:r w:rsidR="00B54903">
          <w:rPr>
            <w:rFonts w:ascii="Times New Roman" w:eastAsia="Times New Roman" w:hAnsi="Times New Roman" w:cs="Times New Roman"/>
          </w:rPr>
          <w:t>REDCap</w:t>
        </w:r>
        <w:proofErr w:type="spellEnd"/>
        <w:r w:rsidR="00B54903">
          <w:rPr>
            <w:rFonts w:ascii="Times New Roman" w:eastAsia="Times New Roman" w:hAnsi="Times New Roman" w:cs="Times New Roman"/>
          </w:rPr>
          <w:t xml:space="preserve"> for studies involving human participant research</w:t>
        </w:r>
      </w:ins>
    </w:p>
    <w:p w14:paraId="5970F617" w14:textId="136CDCE0" w:rsidR="00874426" w:rsidRPr="00B54903" w:rsidRDefault="003A1128">
      <w:pPr>
        <w:pStyle w:val="ListParagraph"/>
        <w:numPr>
          <w:ilvl w:val="0"/>
          <w:numId w:val="1"/>
        </w:numPr>
        <w:tabs>
          <w:tab w:val="left" w:pos="820"/>
        </w:tabs>
        <w:spacing w:before="13" w:after="0" w:line="239" w:lineRule="auto"/>
        <w:ind w:right="249"/>
        <w:rPr>
          <w:rFonts w:ascii="Arial" w:eastAsia="Arial" w:hAnsi="Arial" w:cs="Arial"/>
          <w:rPrChange w:id="26" w:author="Moore, Randy W. (HSC)" w:date="2013-08-12T07:26:00Z">
            <w:rPr/>
          </w:rPrChange>
        </w:rPr>
        <w:pPrChange w:id="27" w:author="Moore, Randy W. (HSC)" w:date="2013-08-12T07:26:00Z">
          <w:pPr>
            <w:tabs>
              <w:tab w:val="left" w:pos="820"/>
            </w:tabs>
            <w:spacing w:before="13" w:after="0" w:line="239" w:lineRule="auto"/>
            <w:ind w:left="837" w:right="249" w:hanging="360"/>
          </w:pPr>
        </w:pPrChange>
      </w:pPr>
      <w:r w:rsidRPr="00B54903">
        <w:rPr>
          <w:rFonts w:ascii="Arial" w:eastAsia="Arial" w:hAnsi="Arial" w:cs="Arial"/>
          <w:spacing w:val="-1"/>
          <w:rPrChange w:id="28" w:author="Moore, Randy W. (HSC)" w:date="2013-08-12T07:26:00Z">
            <w:rPr>
              <w:spacing w:val="-1"/>
            </w:rPr>
          </w:rPrChange>
        </w:rPr>
        <w:t>B</w:t>
      </w:r>
      <w:r w:rsidRPr="00B54903">
        <w:rPr>
          <w:rFonts w:ascii="Arial" w:eastAsia="Arial" w:hAnsi="Arial" w:cs="Arial"/>
          <w:rPrChange w:id="29" w:author="Moore, Randy W. (HSC)" w:date="2013-08-12T07:26:00Z">
            <w:rPr/>
          </w:rPrChange>
        </w:rPr>
        <w:t>u</w:t>
      </w:r>
      <w:r w:rsidRPr="00B54903">
        <w:rPr>
          <w:rFonts w:ascii="Arial" w:eastAsia="Arial" w:hAnsi="Arial" w:cs="Arial"/>
          <w:spacing w:val="-1"/>
          <w:rPrChange w:id="30" w:author="Moore, Randy W. (HSC)" w:date="2013-08-12T07:26:00Z">
            <w:rPr>
              <w:spacing w:val="-1"/>
            </w:rPr>
          </w:rPrChange>
        </w:rPr>
        <w:t>il</w:t>
      </w:r>
      <w:r w:rsidRPr="00B54903">
        <w:rPr>
          <w:rFonts w:ascii="Arial" w:eastAsia="Arial" w:hAnsi="Arial" w:cs="Arial"/>
          <w:rPrChange w:id="31" w:author="Moore, Randy W. (HSC)" w:date="2013-08-12T07:26:00Z">
            <w:rPr/>
          </w:rPrChange>
        </w:rPr>
        <w:t>d</w:t>
      </w:r>
      <w:r w:rsidRPr="00B54903">
        <w:rPr>
          <w:rFonts w:ascii="Arial" w:eastAsia="Arial" w:hAnsi="Arial" w:cs="Arial"/>
          <w:spacing w:val="1"/>
          <w:rPrChange w:id="32" w:author="Moore, Randy W. (HSC)" w:date="2013-08-12T07:26:00Z">
            <w:rPr>
              <w:spacing w:val="1"/>
            </w:rPr>
          </w:rPrChange>
        </w:rPr>
        <w:t xml:space="preserve"> t</w:t>
      </w:r>
      <w:r w:rsidRPr="00B54903">
        <w:rPr>
          <w:rFonts w:ascii="Arial" w:eastAsia="Arial" w:hAnsi="Arial" w:cs="Arial"/>
          <w:rPrChange w:id="33" w:author="Moore, Randy W. (HSC)" w:date="2013-08-12T07:26:00Z">
            <w:rPr/>
          </w:rPrChange>
        </w:rPr>
        <w:t>he</w:t>
      </w:r>
      <w:r w:rsidRPr="00B54903">
        <w:rPr>
          <w:rFonts w:ascii="Arial" w:eastAsia="Arial" w:hAnsi="Arial" w:cs="Arial"/>
          <w:spacing w:val="1"/>
          <w:rPrChange w:id="34" w:author="Moore, Randy W. (HSC)" w:date="2013-08-12T07:26:00Z">
            <w:rPr>
              <w:spacing w:val="1"/>
            </w:rPr>
          </w:rPrChange>
        </w:rPr>
        <w:t xml:space="preserve"> </w:t>
      </w:r>
      <w:proofErr w:type="spellStart"/>
      <w:r w:rsidRPr="00B54903">
        <w:rPr>
          <w:rFonts w:ascii="Arial" w:eastAsia="Arial" w:hAnsi="Arial" w:cs="Arial"/>
          <w:spacing w:val="-1"/>
          <w:rPrChange w:id="35" w:author="Moore, Randy W. (HSC)" w:date="2013-08-12T07:26:00Z">
            <w:rPr>
              <w:spacing w:val="-1"/>
            </w:rPr>
          </w:rPrChange>
        </w:rPr>
        <w:t>REDC</w:t>
      </w:r>
      <w:r w:rsidRPr="00B54903">
        <w:rPr>
          <w:rFonts w:ascii="Arial" w:eastAsia="Arial" w:hAnsi="Arial" w:cs="Arial"/>
          <w:rPrChange w:id="36" w:author="Moore, Randy W. (HSC)" w:date="2013-08-12T07:26:00Z">
            <w:rPr/>
          </w:rPrChange>
        </w:rPr>
        <w:t>ap</w:t>
      </w:r>
      <w:proofErr w:type="spellEnd"/>
      <w:r w:rsidRPr="00B54903">
        <w:rPr>
          <w:rFonts w:ascii="Arial" w:eastAsia="Arial" w:hAnsi="Arial" w:cs="Arial"/>
          <w:spacing w:val="1"/>
          <w:rPrChange w:id="37" w:author="Moore, Randy W. (HSC)" w:date="2013-08-12T07:26:00Z">
            <w:rPr>
              <w:spacing w:val="1"/>
            </w:rPr>
          </w:rPrChange>
        </w:rPr>
        <w:t xml:space="preserve"> </w:t>
      </w:r>
      <w:r w:rsidRPr="00B54903">
        <w:rPr>
          <w:rFonts w:ascii="Arial" w:eastAsia="Arial" w:hAnsi="Arial" w:cs="Arial"/>
          <w:rPrChange w:id="38" w:author="Moore, Randy W. (HSC)" w:date="2013-08-12T07:26:00Z">
            <w:rPr/>
          </w:rPrChange>
        </w:rPr>
        <w:t>da</w:t>
      </w:r>
      <w:r w:rsidRPr="00B54903">
        <w:rPr>
          <w:rFonts w:ascii="Arial" w:eastAsia="Arial" w:hAnsi="Arial" w:cs="Arial"/>
          <w:spacing w:val="1"/>
          <w:rPrChange w:id="39" w:author="Moore, Randy W. (HSC)" w:date="2013-08-12T07:26:00Z">
            <w:rPr>
              <w:spacing w:val="1"/>
            </w:rPr>
          </w:rPrChange>
        </w:rPr>
        <w:t>t</w:t>
      </w:r>
      <w:r w:rsidRPr="00B54903">
        <w:rPr>
          <w:rFonts w:ascii="Arial" w:eastAsia="Arial" w:hAnsi="Arial" w:cs="Arial"/>
          <w:rPrChange w:id="40" w:author="Moore, Randy W. (HSC)" w:date="2013-08-12T07:26:00Z">
            <w:rPr/>
          </w:rPrChange>
        </w:rPr>
        <w:t>a</w:t>
      </w:r>
      <w:r w:rsidRPr="00B54903">
        <w:rPr>
          <w:rFonts w:ascii="Arial" w:eastAsia="Arial" w:hAnsi="Arial" w:cs="Arial"/>
          <w:spacing w:val="-3"/>
          <w:rPrChange w:id="41" w:author="Moore, Randy W. (HSC)" w:date="2013-08-12T07:26:00Z">
            <w:rPr>
              <w:spacing w:val="-3"/>
            </w:rPr>
          </w:rPrChange>
        </w:rPr>
        <w:t>b</w:t>
      </w:r>
      <w:r w:rsidRPr="00B54903">
        <w:rPr>
          <w:rFonts w:ascii="Arial" w:eastAsia="Arial" w:hAnsi="Arial" w:cs="Arial"/>
          <w:rPrChange w:id="42" w:author="Moore, Randy W. (HSC)" w:date="2013-08-12T07:26:00Z">
            <w:rPr/>
          </w:rPrChange>
        </w:rPr>
        <w:t>ase</w:t>
      </w:r>
      <w:r w:rsidRPr="00B54903">
        <w:rPr>
          <w:rFonts w:ascii="Arial" w:eastAsia="Arial" w:hAnsi="Arial" w:cs="Arial"/>
          <w:spacing w:val="1"/>
          <w:rPrChange w:id="43" w:author="Moore, Randy W. (HSC)" w:date="2013-08-12T07:26:00Z">
            <w:rPr>
              <w:spacing w:val="1"/>
            </w:rPr>
          </w:rPrChange>
        </w:rPr>
        <w:t xml:space="preserve"> (</w:t>
      </w:r>
      <w:r w:rsidRPr="00B54903">
        <w:rPr>
          <w:rFonts w:ascii="Arial" w:eastAsia="Arial" w:hAnsi="Arial" w:cs="Arial"/>
          <w:rPrChange w:id="44" w:author="Moore, Randy W. (HSC)" w:date="2013-08-12T07:26:00Z">
            <w:rPr/>
          </w:rPrChange>
        </w:rPr>
        <w:t>e</w:t>
      </w:r>
      <w:r w:rsidRPr="00B54903">
        <w:rPr>
          <w:rFonts w:ascii="Arial" w:eastAsia="Arial" w:hAnsi="Arial" w:cs="Arial"/>
          <w:spacing w:val="-3"/>
          <w:rPrChange w:id="45" w:author="Moore, Randy W. (HSC)" w:date="2013-08-12T07:26:00Z">
            <w:rPr>
              <w:spacing w:val="-3"/>
            </w:rPr>
          </w:rPrChange>
        </w:rPr>
        <w:t>n</w:t>
      </w:r>
      <w:r w:rsidRPr="00B54903">
        <w:rPr>
          <w:rFonts w:ascii="Arial" w:eastAsia="Arial" w:hAnsi="Arial" w:cs="Arial"/>
          <w:spacing w:val="1"/>
          <w:rPrChange w:id="46" w:author="Moore, Randy W. (HSC)" w:date="2013-08-12T07:26:00Z">
            <w:rPr>
              <w:spacing w:val="1"/>
            </w:rPr>
          </w:rPrChange>
        </w:rPr>
        <w:t>tr</w:t>
      </w:r>
      <w:r w:rsidRPr="00B54903">
        <w:rPr>
          <w:rFonts w:ascii="Arial" w:eastAsia="Arial" w:hAnsi="Arial" w:cs="Arial"/>
          <w:rPrChange w:id="47" w:author="Moore, Randy W. (HSC)" w:date="2013-08-12T07:26:00Z">
            <w:rPr/>
          </w:rPrChange>
        </w:rPr>
        <w:t>y</w:t>
      </w:r>
      <w:r w:rsidRPr="00B54903">
        <w:rPr>
          <w:rFonts w:ascii="Arial" w:eastAsia="Arial" w:hAnsi="Arial" w:cs="Arial"/>
          <w:spacing w:val="-4"/>
          <w:rPrChange w:id="48" w:author="Moore, Randy W. (HSC)" w:date="2013-08-12T07:26:00Z">
            <w:rPr>
              <w:spacing w:val="-4"/>
            </w:rPr>
          </w:rPrChange>
        </w:rPr>
        <w:t xml:space="preserve"> </w:t>
      </w:r>
      <w:r w:rsidRPr="00B54903">
        <w:rPr>
          <w:rFonts w:ascii="Arial" w:eastAsia="Arial" w:hAnsi="Arial" w:cs="Arial"/>
          <w:spacing w:val="3"/>
          <w:rPrChange w:id="49" w:author="Moore, Randy W. (HSC)" w:date="2013-08-12T07:26:00Z">
            <w:rPr>
              <w:spacing w:val="3"/>
            </w:rPr>
          </w:rPrChange>
        </w:rPr>
        <w:t>f</w:t>
      </w:r>
      <w:r w:rsidRPr="00B54903">
        <w:rPr>
          <w:rFonts w:ascii="Arial" w:eastAsia="Arial" w:hAnsi="Arial" w:cs="Arial"/>
          <w:spacing w:val="-3"/>
          <w:rPrChange w:id="50" w:author="Moore, Randy W. (HSC)" w:date="2013-08-12T07:26:00Z">
            <w:rPr>
              <w:spacing w:val="-3"/>
            </w:rPr>
          </w:rPrChange>
        </w:rPr>
        <w:t>o</w:t>
      </w:r>
      <w:r w:rsidRPr="00B54903">
        <w:rPr>
          <w:rFonts w:ascii="Arial" w:eastAsia="Arial" w:hAnsi="Arial" w:cs="Arial"/>
          <w:spacing w:val="-2"/>
          <w:rPrChange w:id="51" w:author="Moore, Randy W. (HSC)" w:date="2013-08-12T07:26:00Z">
            <w:rPr>
              <w:spacing w:val="-2"/>
            </w:rPr>
          </w:rPrChange>
        </w:rPr>
        <w:t>r</w:t>
      </w:r>
      <w:r w:rsidRPr="00B54903">
        <w:rPr>
          <w:rFonts w:ascii="Arial" w:eastAsia="Arial" w:hAnsi="Arial" w:cs="Arial"/>
          <w:spacing w:val="1"/>
          <w:rPrChange w:id="52" w:author="Moore, Randy W. (HSC)" w:date="2013-08-12T07:26:00Z">
            <w:rPr>
              <w:spacing w:val="1"/>
            </w:rPr>
          </w:rPrChange>
        </w:rPr>
        <w:t>m</w:t>
      </w:r>
      <w:r w:rsidRPr="00B54903">
        <w:rPr>
          <w:rFonts w:ascii="Arial" w:eastAsia="Arial" w:hAnsi="Arial" w:cs="Arial"/>
          <w:rPrChange w:id="53" w:author="Moore, Randy W. (HSC)" w:date="2013-08-12T07:26:00Z">
            <w:rPr/>
          </w:rPrChange>
        </w:rPr>
        <w:t xml:space="preserve">s) </w:t>
      </w:r>
      <w:r w:rsidRPr="00B54903">
        <w:rPr>
          <w:rFonts w:ascii="Arial" w:eastAsia="Arial" w:hAnsi="Arial" w:cs="Arial"/>
          <w:spacing w:val="-1"/>
          <w:rPrChange w:id="54" w:author="Moore, Randy W. (HSC)" w:date="2013-08-12T07:26:00Z">
            <w:rPr>
              <w:spacing w:val="-1"/>
            </w:rPr>
          </w:rPrChange>
        </w:rPr>
        <w:t>i</w:t>
      </w:r>
      <w:r w:rsidRPr="00B54903">
        <w:rPr>
          <w:rFonts w:ascii="Arial" w:eastAsia="Arial" w:hAnsi="Arial" w:cs="Arial"/>
          <w:rPrChange w:id="55" w:author="Moore, Randy W. (HSC)" w:date="2013-08-12T07:26:00Z">
            <w:rPr/>
          </w:rPrChange>
        </w:rPr>
        <w:t>n</w:t>
      </w:r>
      <w:r w:rsidRPr="00B54903">
        <w:rPr>
          <w:rFonts w:ascii="Arial" w:eastAsia="Arial" w:hAnsi="Arial" w:cs="Arial"/>
          <w:spacing w:val="1"/>
          <w:rPrChange w:id="56" w:author="Moore, Randy W. (HSC)" w:date="2013-08-12T07:26:00Z">
            <w:rPr>
              <w:spacing w:val="1"/>
            </w:rPr>
          </w:rPrChange>
        </w:rPr>
        <w:t xml:space="preserve"> </w:t>
      </w:r>
      <w:r w:rsidRPr="00B54903">
        <w:rPr>
          <w:rFonts w:ascii="Arial" w:eastAsia="Arial" w:hAnsi="Arial" w:cs="Arial"/>
          <w:rPrChange w:id="57" w:author="Moore, Randy W. (HSC)" w:date="2013-08-12T07:26:00Z">
            <w:rPr/>
          </w:rPrChange>
        </w:rPr>
        <w:t>such</w:t>
      </w:r>
      <w:r w:rsidRPr="00B54903">
        <w:rPr>
          <w:rFonts w:ascii="Arial" w:eastAsia="Arial" w:hAnsi="Arial" w:cs="Arial"/>
          <w:spacing w:val="-2"/>
          <w:rPrChange w:id="58" w:author="Moore, Randy W. (HSC)" w:date="2013-08-12T07:26:00Z">
            <w:rPr>
              <w:spacing w:val="-2"/>
            </w:rPr>
          </w:rPrChange>
        </w:rPr>
        <w:t xml:space="preserve"> </w:t>
      </w:r>
      <w:r w:rsidRPr="00B54903">
        <w:rPr>
          <w:rFonts w:ascii="Arial" w:eastAsia="Arial" w:hAnsi="Arial" w:cs="Arial"/>
          <w:rPrChange w:id="59" w:author="Moore, Randy W. (HSC)" w:date="2013-08-12T07:26:00Z">
            <w:rPr/>
          </w:rPrChange>
        </w:rPr>
        <w:t>a</w:t>
      </w:r>
      <w:r w:rsidRPr="00B54903">
        <w:rPr>
          <w:rFonts w:ascii="Arial" w:eastAsia="Arial" w:hAnsi="Arial" w:cs="Arial"/>
          <w:spacing w:val="1"/>
          <w:rPrChange w:id="60" w:author="Moore, Randy W. (HSC)" w:date="2013-08-12T07:26:00Z">
            <w:rPr>
              <w:spacing w:val="1"/>
            </w:rPr>
          </w:rPrChange>
        </w:rPr>
        <w:t xml:space="preserve"> </w:t>
      </w:r>
      <w:r w:rsidRPr="00B54903">
        <w:rPr>
          <w:rFonts w:ascii="Arial" w:eastAsia="Arial" w:hAnsi="Arial" w:cs="Arial"/>
          <w:spacing w:val="-4"/>
          <w:rPrChange w:id="61" w:author="Moore, Randy W. (HSC)" w:date="2013-08-12T07:26:00Z">
            <w:rPr>
              <w:spacing w:val="-4"/>
            </w:rPr>
          </w:rPrChange>
        </w:rPr>
        <w:t>w</w:t>
      </w:r>
      <w:r w:rsidRPr="00B54903">
        <w:rPr>
          <w:rFonts w:ascii="Arial" w:eastAsia="Arial" w:hAnsi="Arial" w:cs="Arial"/>
          <w:rPrChange w:id="62" w:author="Moore, Randy W. (HSC)" w:date="2013-08-12T07:26:00Z">
            <w:rPr/>
          </w:rPrChange>
        </w:rPr>
        <w:t>ay</w:t>
      </w:r>
      <w:r w:rsidRPr="00B54903">
        <w:rPr>
          <w:rFonts w:ascii="Arial" w:eastAsia="Arial" w:hAnsi="Arial" w:cs="Arial"/>
          <w:spacing w:val="-1"/>
          <w:rPrChange w:id="63" w:author="Moore, Randy W. (HSC)" w:date="2013-08-12T07:26:00Z">
            <w:rPr>
              <w:spacing w:val="-1"/>
            </w:rPr>
          </w:rPrChange>
        </w:rPr>
        <w:t xml:space="preserve"> </w:t>
      </w:r>
      <w:r w:rsidRPr="00B54903">
        <w:rPr>
          <w:rFonts w:ascii="Arial" w:eastAsia="Arial" w:hAnsi="Arial" w:cs="Arial"/>
          <w:spacing w:val="1"/>
          <w:rPrChange w:id="64" w:author="Moore, Randy W. (HSC)" w:date="2013-08-12T07:26:00Z">
            <w:rPr>
              <w:spacing w:val="1"/>
            </w:rPr>
          </w:rPrChange>
        </w:rPr>
        <w:t>t</w:t>
      </w:r>
      <w:r w:rsidRPr="00B54903">
        <w:rPr>
          <w:rFonts w:ascii="Arial" w:eastAsia="Arial" w:hAnsi="Arial" w:cs="Arial"/>
          <w:rPrChange w:id="65" w:author="Moore, Randy W. (HSC)" w:date="2013-08-12T07:26:00Z">
            <w:rPr/>
          </w:rPrChange>
        </w:rPr>
        <w:t>hat</w:t>
      </w:r>
      <w:r w:rsidRPr="00B54903">
        <w:rPr>
          <w:rFonts w:ascii="Arial" w:eastAsia="Arial" w:hAnsi="Arial" w:cs="Arial"/>
          <w:spacing w:val="2"/>
          <w:rPrChange w:id="66" w:author="Moore, Randy W. (HSC)" w:date="2013-08-12T07:26:00Z">
            <w:rPr>
              <w:spacing w:val="2"/>
            </w:rPr>
          </w:rPrChange>
        </w:rPr>
        <w:t xml:space="preserve"> </w:t>
      </w:r>
      <w:r w:rsidRPr="00B54903">
        <w:rPr>
          <w:rFonts w:ascii="Arial" w:eastAsia="Arial" w:hAnsi="Arial" w:cs="Arial"/>
          <w:spacing w:val="-1"/>
          <w:rPrChange w:id="67" w:author="Moore, Randy W. (HSC)" w:date="2013-08-12T07:26:00Z">
            <w:rPr>
              <w:spacing w:val="-1"/>
            </w:rPr>
          </w:rPrChange>
        </w:rPr>
        <w:t>i</w:t>
      </w:r>
      <w:r w:rsidRPr="00B54903">
        <w:rPr>
          <w:rFonts w:ascii="Arial" w:eastAsia="Arial" w:hAnsi="Arial" w:cs="Arial"/>
          <w:rPrChange w:id="68" w:author="Moore, Randy W. (HSC)" w:date="2013-08-12T07:26:00Z">
            <w:rPr/>
          </w:rPrChange>
        </w:rPr>
        <w:t>t c</w:t>
      </w:r>
      <w:r w:rsidRPr="00B54903">
        <w:rPr>
          <w:rFonts w:ascii="Arial" w:eastAsia="Arial" w:hAnsi="Arial" w:cs="Arial"/>
          <w:spacing w:val="-3"/>
          <w:rPrChange w:id="69" w:author="Moore, Randy W. (HSC)" w:date="2013-08-12T07:26:00Z">
            <w:rPr>
              <w:spacing w:val="-3"/>
            </w:rPr>
          </w:rPrChange>
        </w:rPr>
        <w:t>o</w:t>
      </w:r>
      <w:r w:rsidRPr="00B54903">
        <w:rPr>
          <w:rFonts w:ascii="Arial" w:eastAsia="Arial" w:hAnsi="Arial" w:cs="Arial"/>
          <w:spacing w:val="1"/>
          <w:rPrChange w:id="70" w:author="Moore, Randy W. (HSC)" w:date="2013-08-12T07:26:00Z">
            <w:rPr>
              <w:spacing w:val="1"/>
            </w:rPr>
          </w:rPrChange>
        </w:rPr>
        <w:t>rr</w:t>
      </w:r>
      <w:r w:rsidRPr="00B54903">
        <w:rPr>
          <w:rFonts w:ascii="Arial" w:eastAsia="Arial" w:hAnsi="Arial" w:cs="Arial"/>
          <w:rPrChange w:id="71" w:author="Moore, Randy W. (HSC)" w:date="2013-08-12T07:26:00Z">
            <w:rPr/>
          </w:rPrChange>
        </w:rPr>
        <w:t>espon</w:t>
      </w:r>
      <w:r w:rsidRPr="00B54903">
        <w:rPr>
          <w:rFonts w:ascii="Arial" w:eastAsia="Arial" w:hAnsi="Arial" w:cs="Arial"/>
          <w:spacing w:val="-3"/>
          <w:rPrChange w:id="72" w:author="Moore, Randy W. (HSC)" w:date="2013-08-12T07:26:00Z">
            <w:rPr>
              <w:spacing w:val="-3"/>
            </w:rPr>
          </w:rPrChange>
        </w:rPr>
        <w:t>d</w:t>
      </w:r>
      <w:r w:rsidRPr="00B54903">
        <w:rPr>
          <w:rFonts w:ascii="Arial" w:eastAsia="Arial" w:hAnsi="Arial" w:cs="Arial"/>
          <w:rPrChange w:id="73" w:author="Moore, Randy W. (HSC)" w:date="2013-08-12T07:26:00Z">
            <w:rPr/>
          </w:rPrChange>
        </w:rPr>
        <w:t>s</w:t>
      </w:r>
      <w:r w:rsidRPr="00B54903">
        <w:rPr>
          <w:rFonts w:ascii="Arial" w:eastAsia="Arial" w:hAnsi="Arial" w:cs="Arial"/>
          <w:spacing w:val="1"/>
          <w:rPrChange w:id="74" w:author="Moore, Randy W. (HSC)" w:date="2013-08-12T07:26:00Z">
            <w:rPr>
              <w:spacing w:val="1"/>
            </w:rPr>
          </w:rPrChange>
        </w:rPr>
        <w:t xml:space="preserve"> t</w:t>
      </w:r>
      <w:r w:rsidRPr="00B54903">
        <w:rPr>
          <w:rFonts w:ascii="Arial" w:eastAsia="Arial" w:hAnsi="Arial" w:cs="Arial"/>
          <w:rPrChange w:id="75" w:author="Moore, Randy W. (HSC)" w:date="2013-08-12T07:26:00Z">
            <w:rPr/>
          </w:rPrChange>
        </w:rPr>
        <w:t>o</w:t>
      </w:r>
      <w:r w:rsidRPr="00B54903">
        <w:rPr>
          <w:rFonts w:ascii="Arial" w:eastAsia="Arial" w:hAnsi="Arial" w:cs="Arial"/>
          <w:spacing w:val="-2"/>
          <w:rPrChange w:id="76" w:author="Moore, Randy W. (HSC)" w:date="2013-08-12T07:26:00Z">
            <w:rPr>
              <w:spacing w:val="-2"/>
            </w:rPr>
          </w:rPrChange>
        </w:rPr>
        <w:t xml:space="preserve"> </w:t>
      </w:r>
      <w:r w:rsidRPr="00B54903">
        <w:rPr>
          <w:rFonts w:ascii="Arial" w:eastAsia="Arial" w:hAnsi="Arial" w:cs="Arial"/>
          <w:spacing w:val="1"/>
          <w:rPrChange w:id="77" w:author="Moore, Randy W. (HSC)" w:date="2013-08-12T07:26:00Z">
            <w:rPr>
              <w:spacing w:val="1"/>
            </w:rPr>
          </w:rPrChange>
        </w:rPr>
        <w:t>t</w:t>
      </w:r>
      <w:r w:rsidRPr="00B54903">
        <w:rPr>
          <w:rFonts w:ascii="Arial" w:eastAsia="Arial" w:hAnsi="Arial" w:cs="Arial"/>
          <w:rPrChange w:id="78" w:author="Moore, Randy W. (HSC)" w:date="2013-08-12T07:26:00Z">
            <w:rPr/>
          </w:rPrChange>
        </w:rPr>
        <w:t>he</w:t>
      </w:r>
      <w:r w:rsidRPr="00B54903">
        <w:rPr>
          <w:rFonts w:ascii="Arial" w:eastAsia="Arial" w:hAnsi="Arial" w:cs="Arial"/>
          <w:spacing w:val="-2"/>
          <w:rPrChange w:id="79" w:author="Moore, Randy W. (HSC)" w:date="2013-08-12T07:26:00Z">
            <w:rPr>
              <w:spacing w:val="-2"/>
            </w:rPr>
          </w:rPrChange>
        </w:rPr>
        <w:t xml:space="preserve"> s</w:t>
      </w:r>
      <w:r w:rsidRPr="00B54903">
        <w:rPr>
          <w:rFonts w:ascii="Arial" w:eastAsia="Arial" w:hAnsi="Arial" w:cs="Arial"/>
          <w:spacing w:val="1"/>
          <w:rPrChange w:id="80" w:author="Moore, Randy W. (HSC)" w:date="2013-08-12T07:26:00Z">
            <w:rPr>
              <w:spacing w:val="1"/>
            </w:rPr>
          </w:rPrChange>
        </w:rPr>
        <w:t>t</w:t>
      </w:r>
      <w:r w:rsidRPr="00B54903">
        <w:rPr>
          <w:rFonts w:ascii="Arial" w:eastAsia="Arial" w:hAnsi="Arial" w:cs="Arial"/>
          <w:rPrChange w:id="81" w:author="Moore, Randy W. (HSC)" w:date="2013-08-12T07:26:00Z">
            <w:rPr/>
          </w:rPrChange>
        </w:rPr>
        <w:t>udy</w:t>
      </w:r>
      <w:r w:rsidRPr="00B54903">
        <w:rPr>
          <w:rFonts w:ascii="Arial" w:eastAsia="Arial" w:hAnsi="Arial" w:cs="Arial"/>
          <w:spacing w:val="-1"/>
          <w:rPrChange w:id="82" w:author="Moore, Randy W. (HSC)" w:date="2013-08-12T07:26:00Z">
            <w:rPr>
              <w:spacing w:val="-1"/>
            </w:rPr>
          </w:rPrChange>
        </w:rPr>
        <w:t xml:space="preserve"> </w:t>
      </w:r>
      <w:r w:rsidRPr="00B54903">
        <w:rPr>
          <w:rFonts w:ascii="Arial" w:eastAsia="Arial" w:hAnsi="Arial" w:cs="Arial"/>
          <w:rPrChange w:id="83" w:author="Moore, Randy W. (HSC)" w:date="2013-08-12T07:26:00Z">
            <w:rPr/>
          </w:rPrChange>
        </w:rPr>
        <w:t>des</w:t>
      </w:r>
      <w:r w:rsidRPr="00B54903">
        <w:rPr>
          <w:rFonts w:ascii="Arial" w:eastAsia="Arial" w:hAnsi="Arial" w:cs="Arial"/>
          <w:spacing w:val="-1"/>
          <w:rPrChange w:id="84" w:author="Moore, Randy W. (HSC)" w:date="2013-08-12T07:26:00Z">
            <w:rPr>
              <w:spacing w:val="-1"/>
            </w:rPr>
          </w:rPrChange>
        </w:rPr>
        <w:t>i</w:t>
      </w:r>
      <w:r w:rsidRPr="00B54903">
        <w:rPr>
          <w:rFonts w:ascii="Arial" w:eastAsia="Arial" w:hAnsi="Arial" w:cs="Arial"/>
          <w:spacing w:val="2"/>
          <w:rPrChange w:id="85" w:author="Moore, Randy W. (HSC)" w:date="2013-08-12T07:26:00Z">
            <w:rPr>
              <w:spacing w:val="2"/>
            </w:rPr>
          </w:rPrChange>
        </w:rPr>
        <w:t>g</w:t>
      </w:r>
      <w:r w:rsidRPr="00B54903">
        <w:rPr>
          <w:rFonts w:ascii="Arial" w:eastAsia="Arial" w:hAnsi="Arial" w:cs="Arial"/>
          <w:rPrChange w:id="86" w:author="Moore, Randy W. (HSC)" w:date="2013-08-12T07:26:00Z">
            <w:rPr/>
          </w:rPrChange>
        </w:rPr>
        <w:t>n</w:t>
      </w:r>
      <w:ins w:id="87" w:author="Wilson, Thomas N (HSC)" w:date="2013-09-06T13:40:00Z">
        <w:r w:rsidR="00190E88">
          <w:rPr>
            <w:rFonts w:ascii="Arial" w:eastAsia="Arial" w:hAnsi="Arial" w:cs="Arial"/>
          </w:rPr>
          <w:t xml:space="preserve"> that will be submitted to the IRB</w:t>
        </w:r>
      </w:ins>
      <w:r w:rsidRPr="00B54903">
        <w:rPr>
          <w:rFonts w:ascii="Arial" w:eastAsia="Arial" w:hAnsi="Arial" w:cs="Arial"/>
          <w:rPrChange w:id="88" w:author="Moore, Randy W. (HSC)" w:date="2013-08-12T07:26:00Z">
            <w:rPr/>
          </w:rPrChange>
        </w:rPr>
        <w:t xml:space="preserve"> and</w:t>
      </w:r>
      <w:r w:rsidRPr="00B54903">
        <w:rPr>
          <w:rFonts w:ascii="Arial" w:eastAsia="Arial" w:hAnsi="Arial" w:cs="Arial"/>
          <w:spacing w:val="1"/>
          <w:rPrChange w:id="89" w:author="Moore, Randy W. (HSC)" w:date="2013-08-12T07:26:00Z">
            <w:rPr>
              <w:spacing w:val="1"/>
            </w:rPr>
          </w:rPrChange>
        </w:rPr>
        <w:t xml:space="preserve"> </w:t>
      </w:r>
      <w:r w:rsidRPr="00B54903">
        <w:rPr>
          <w:rFonts w:ascii="Arial" w:eastAsia="Arial" w:hAnsi="Arial" w:cs="Arial"/>
          <w:rPrChange w:id="90" w:author="Moore, Randy W. (HSC)" w:date="2013-08-12T07:26:00Z">
            <w:rPr/>
          </w:rPrChange>
        </w:rPr>
        <w:t>p</w:t>
      </w:r>
      <w:r w:rsidRPr="00B54903">
        <w:rPr>
          <w:rFonts w:ascii="Arial" w:eastAsia="Arial" w:hAnsi="Arial" w:cs="Arial"/>
          <w:spacing w:val="1"/>
          <w:rPrChange w:id="91" w:author="Moore, Randy W. (HSC)" w:date="2013-08-12T07:26:00Z">
            <w:rPr>
              <w:spacing w:val="1"/>
            </w:rPr>
          </w:rPrChange>
        </w:rPr>
        <w:t>r</w:t>
      </w:r>
      <w:r w:rsidRPr="00B54903">
        <w:rPr>
          <w:rFonts w:ascii="Arial" w:eastAsia="Arial" w:hAnsi="Arial" w:cs="Arial"/>
          <w:rPrChange w:id="92" w:author="Moore, Randy W. (HSC)" w:date="2013-08-12T07:26:00Z">
            <w:rPr/>
          </w:rPrChange>
        </w:rPr>
        <w:t>o</w:t>
      </w:r>
      <w:r w:rsidRPr="00B54903">
        <w:rPr>
          <w:rFonts w:ascii="Arial" w:eastAsia="Arial" w:hAnsi="Arial" w:cs="Arial"/>
          <w:spacing w:val="-2"/>
          <w:rPrChange w:id="93" w:author="Moore, Randy W. (HSC)" w:date="2013-08-12T07:26:00Z">
            <w:rPr>
              <w:spacing w:val="-2"/>
            </w:rPr>
          </w:rPrChange>
        </w:rPr>
        <w:t>v</w:t>
      </w:r>
      <w:r w:rsidRPr="00B54903">
        <w:rPr>
          <w:rFonts w:ascii="Arial" w:eastAsia="Arial" w:hAnsi="Arial" w:cs="Arial"/>
          <w:spacing w:val="-1"/>
          <w:rPrChange w:id="94" w:author="Moore, Randy W. (HSC)" w:date="2013-08-12T07:26:00Z">
            <w:rPr>
              <w:spacing w:val="-1"/>
            </w:rPr>
          </w:rPrChange>
        </w:rPr>
        <w:t>i</w:t>
      </w:r>
      <w:r w:rsidRPr="00B54903">
        <w:rPr>
          <w:rFonts w:ascii="Arial" w:eastAsia="Arial" w:hAnsi="Arial" w:cs="Arial"/>
          <w:rPrChange w:id="95" w:author="Moore, Randy W. (HSC)" w:date="2013-08-12T07:26:00Z">
            <w:rPr/>
          </w:rPrChange>
        </w:rPr>
        <w:t>des</w:t>
      </w:r>
      <w:r w:rsidRPr="00B54903">
        <w:rPr>
          <w:rFonts w:ascii="Arial" w:eastAsia="Arial" w:hAnsi="Arial" w:cs="Arial"/>
          <w:spacing w:val="1"/>
          <w:rPrChange w:id="96" w:author="Moore, Randy W. (HSC)" w:date="2013-08-12T07:26:00Z">
            <w:rPr>
              <w:spacing w:val="1"/>
            </w:rPr>
          </w:rPrChange>
        </w:rPr>
        <w:t xml:space="preserve"> </w:t>
      </w:r>
      <w:r w:rsidRPr="00B54903">
        <w:rPr>
          <w:rFonts w:ascii="Arial" w:eastAsia="Arial" w:hAnsi="Arial" w:cs="Arial"/>
          <w:rPrChange w:id="97" w:author="Moore, Randy W. (HSC)" w:date="2013-08-12T07:26:00Z">
            <w:rPr/>
          </w:rPrChange>
        </w:rPr>
        <w:t>p</w:t>
      </w:r>
      <w:r w:rsidRPr="00B54903">
        <w:rPr>
          <w:rFonts w:ascii="Arial" w:eastAsia="Arial" w:hAnsi="Arial" w:cs="Arial"/>
          <w:spacing w:val="1"/>
          <w:rPrChange w:id="98" w:author="Moore, Randy W. (HSC)" w:date="2013-08-12T07:26:00Z">
            <w:rPr>
              <w:spacing w:val="1"/>
            </w:rPr>
          </w:rPrChange>
        </w:rPr>
        <w:t>r</w:t>
      </w:r>
      <w:r w:rsidRPr="00B54903">
        <w:rPr>
          <w:rFonts w:ascii="Arial" w:eastAsia="Arial" w:hAnsi="Arial" w:cs="Arial"/>
          <w:rPrChange w:id="99" w:author="Moore, Randy W. (HSC)" w:date="2013-08-12T07:26:00Z">
            <w:rPr/>
          </w:rPrChange>
        </w:rPr>
        <w:t>op</w:t>
      </w:r>
      <w:r w:rsidRPr="00B54903">
        <w:rPr>
          <w:rFonts w:ascii="Arial" w:eastAsia="Arial" w:hAnsi="Arial" w:cs="Arial"/>
          <w:spacing w:val="-3"/>
          <w:rPrChange w:id="100" w:author="Moore, Randy W. (HSC)" w:date="2013-08-12T07:26:00Z">
            <w:rPr>
              <w:spacing w:val="-3"/>
            </w:rPr>
          </w:rPrChange>
        </w:rPr>
        <w:t>e</w:t>
      </w:r>
      <w:r w:rsidRPr="00B54903">
        <w:rPr>
          <w:rFonts w:ascii="Arial" w:eastAsia="Arial" w:hAnsi="Arial" w:cs="Arial"/>
          <w:rPrChange w:id="101" w:author="Moore, Randy W. (HSC)" w:date="2013-08-12T07:26:00Z">
            <w:rPr/>
          </w:rPrChange>
        </w:rPr>
        <w:t>r</w:t>
      </w:r>
      <w:r w:rsidRPr="00B54903">
        <w:rPr>
          <w:rFonts w:ascii="Arial" w:eastAsia="Arial" w:hAnsi="Arial" w:cs="Arial"/>
          <w:spacing w:val="2"/>
          <w:rPrChange w:id="102" w:author="Moore, Randy W. (HSC)" w:date="2013-08-12T07:26:00Z">
            <w:rPr>
              <w:spacing w:val="2"/>
            </w:rPr>
          </w:rPrChange>
        </w:rPr>
        <w:t xml:space="preserve"> </w:t>
      </w:r>
      <w:r w:rsidRPr="00B54903">
        <w:rPr>
          <w:rFonts w:ascii="Arial" w:eastAsia="Arial" w:hAnsi="Arial" w:cs="Arial"/>
          <w:rPrChange w:id="103" w:author="Moore, Randy W. (HSC)" w:date="2013-08-12T07:26:00Z">
            <w:rPr/>
          </w:rPrChange>
        </w:rPr>
        <w:t>d</w:t>
      </w:r>
      <w:r w:rsidRPr="00B54903">
        <w:rPr>
          <w:rFonts w:ascii="Arial" w:eastAsia="Arial" w:hAnsi="Arial" w:cs="Arial"/>
          <w:spacing w:val="-3"/>
          <w:rPrChange w:id="104" w:author="Moore, Randy W. (HSC)" w:date="2013-08-12T07:26:00Z">
            <w:rPr>
              <w:spacing w:val="-3"/>
            </w:rPr>
          </w:rPrChange>
        </w:rPr>
        <w:t>a</w:t>
      </w:r>
      <w:r w:rsidRPr="00B54903">
        <w:rPr>
          <w:rFonts w:ascii="Arial" w:eastAsia="Arial" w:hAnsi="Arial" w:cs="Arial"/>
          <w:spacing w:val="1"/>
          <w:rPrChange w:id="105" w:author="Moore, Randy W. (HSC)" w:date="2013-08-12T07:26:00Z">
            <w:rPr>
              <w:spacing w:val="1"/>
            </w:rPr>
          </w:rPrChange>
        </w:rPr>
        <w:t>t</w:t>
      </w:r>
      <w:r w:rsidRPr="00B54903">
        <w:rPr>
          <w:rFonts w:ascii="Arial" w:eastAsia="Arial" w:hAnsi="Arial" w:cs="Arial"/>
          <w:rPrChange w:id="106" w:author="Moore, Randy W. (HSC)" w:date="2013-08-12T07:26:00Z">
            <w:rPr/>
          </w:rPrChange>
        </w:rPr>
        <w:t>a</w:t>
      </w:r>
      <w:r w:rsidRPr="00B54903">
        <w:rPr>
          <w:rFonts w:ascii="Arial" w:eastAsia="Arial" w:hAnsi="Arial" w:cs="Arial"/>
          <w:spacing w:val="-2"/>
          <w:rPrChange w:id="107" w:author="Moore, Randy W. (HSC)" w:date="2013-08-12T07:26:00Z">
            <w:rPr>
              <w:spacing w:val="-2"/>
            </w:rPr>
          </w:rPrChange>
        </w:rPr>
        <w:t xml:space="preserve"> </w:t>
      </w:r>
      <w:r w:rsidRPr="00B54903">
        <w:rPr>
          <w:rFonts w:ascii="Arial" w:eastAsia="Arial" w:hAnsi="Arial" w:cs="Arial"/>
          <w:rPrChange w:id="108" w:author="Moore, Randy W. (HSC)" w:date="2013-08-12T07:26:00Z">
            <w:rPr/>
          </w:rPrChange>
        </w:rPr>
        <w:t>co</w:t>
      </w:r>
      <w:r w:rsidRPr="00B54903">
        <w:rPr>
          <w:rFonts w:ascii="Arial" w:eastAsia="Arial" w:hAnsi="Arial" w:cs="Arial"/>
          <w:spacing w:val="-1"/>
          <w:rPrChange w:id="109" w:author="Moore, Randy W. (HSC)" w:date="2013-08-12T07:26:00Z">
            <w:rPr>
              <w:spacing w:val="-1"/>
            </w:rPr>
          </w:rPrChange>
        </w:rPr>
        <w:t>ll</w:t>
      </w:r>
      <w:r w:rsidRPr="00B54903">
        <w:rPr>
          <w:rFonts w:ascii="Arial" w:eastAsia="Arial" w:hAnsi="Arial" w:cs="Arial"/>
          <w:rPrChange w:id="110" w:author="Moore, Randy W. (HSC)" w:date="2013-08-12T07:26:00Z">
            <w:rPr/>
          </w:rPrChange>
        </w:rPr>
        <w:t>ec</w:t>
      </w:r>
      <w:r w:rsidRPr="00B54903">
        <w:rPr>
          <w:rFonts w:ascii="Arial" w:eastAsia="Arial" w:hAnsi="Arial" w:cs="Arial"/>
          <w:spacing w:val="1"/>
          <w:rPrChange w:id="111" w:author="Moore, Randy W. (HSC)" w:date="2013-08-12T07:26:00Z">
            <w:rPr>
              <w:spacing w:val="1"/>
            </w:rPr>
          </w:rPrChange>
        </w:rPr>
        <w:t>t</w:t>
      </w:r>
      <w:r w:rsidRPr="00B54903">
        <w:rPr>
          <w:rFonts w:ascii="Arial" w:eastAsia="Arial" w:hAnsi="Arial" w:cs="Arial"/>
          <w:spacing w:val="-1"/>
          <w:rPrChange w:id="112" w:author="Moore, Randy W. (HSC)" w:date="2013-08-12T07:26:00Z">
            <w:rPr>
              <w:spacing w:val="-1"/>
            </w:rPr>
          </w:rPrChange>
        </w:rPr>
        <w:t>i</w:t>
      </w:r>
      <w:r w:rsidRPr="00B54903">
        <w:rPr>
          <w:rFonts w:ascii="Arial" w:eastAsia="Arial" w:hAnsi="Arial" w:cs="Arial"/>
          <w:rPrChange w:id="113" w:author="Moore, Randy W. (HSC)" w:date="2013-08-12T07:26:00Z">
            <w:rPr/>
          </w:rPrChange>
        </w:rPr>
        <w:t>on</w:t>
      </w:r>
      <w:r w:rsidRPr="00B54903">
        <w:rPr>
          <w:rFonts w:ascii="Arial" w:eastAsia="Arial" w:hAnsi="Arial" w:cs="Arial"/>
          <w:spacing w:val="1"/>
          <w:rPrChange w:id="114" w:author="Moore, Randy W. (HSC)" w:date="2013-08-12T07:26:00Z">
            <w:rPr>
              <w:spacing w:val="1"/>
            </w:rPr>
          </w:rPrChange>
        </w:rPr>
        <w:t xml:space="preserve"> t</w:t>
      </w:r>
      <w:r w:rsidRPr="00B54903">
        <w:rPr>
          <w:rFonts w:ascii="Arial" w:eastAsia="Arial" w:hAnsi="Arial" w:cs="Arial"/>
          <w:rPrChange w:id="115" w:author="Moore, Randy W. (HSC)" w:date="2013-08-12T07:26:00Z">
            <w:rPr/>
          </w:rPrChange>
        </w:rPr>
        <w:t>ool</w:t>
      </w:r>
      <w:r w:rsidRPr="00B54903">
        <w:rPr>
          <w:rFonts w:ascii="Arial" w:eastAsia="Arial" w:hAnsi="Arial" w:cs="Arial"/>
          <w:spacing w:val="-4"/>
          <w:rPrChange w:id="116" w:author="Moore, Randy W. (HSC)" w:date="2013-08-12T07:26:00Z">
            <w:rPr>
              <w:spacing w:val="-4"/>
            </w:rPr>
          </w:rPrChange>
        </w:rPr>
        <w:t xml:space="preserve"> </w:t>
      </w:r>
      <w:r w:rsidRPr="00B54903">
        <w:rPr>
          <w:rFonts w:ascii="Arial" w:eastAsia="Arial" w:hAnsi="Arial" w:cs="Arial"/>
          <w:spacing w:val="3"/>
          <w:rPrChange w:id="117" w:author="Moore, Randy W. (HSC)" w:date="2013-08-12T07:26:00Z">
            <w:rPr>
              <w:spacing w:val="3"/>
            </w:rPr>
          </w:rPrChange>
        </w:rPr>
        <w:t>f</w:t>
      </w:r>
      <w:r w:rsidRPr="00B54903">
        <w:rPr>
          <w:rFonts w:ascii="Arial" w:eastAsia="Arial" w:hAnsi="Arial" w:cs="Arial"/>
          <w:spacing w:val="-3"/>
          <w:rPrChange w:id="118" w:author="Moore, Randy W. (HSC)" w:date="2013-08-12T07:26:00Z">
            <w:rPr>
              <w:spacing w:val="-3"/>
            </w:rPr>
          </w:rPrChange>
        </w:rPr>
        <w:t>o</w:t>
      </w:r>
      <w:r w:rsidRPr="00B54903">
        <w:rPr>
          <w:rFonts w:ascii="Arial" w:eastAsia="Arial" w:hAnsi="Arial" w:cs="Arial"/>
          <w:rPrChange w:id="119" w:author="Moore, Randy W. (HSC)" w:date="2013-08-12T07:26:00Z">
            <w:rPr/>
          </w:rPrChange>
        </w:rPr>
        <w:t>r</w:t>
      </w:r>
      <w:r w:rsidRPr="00B54903">
        <w:rPr>
          <w:rFonts w:ascii="Arial" w:eastAsia="Arial" w:hAnsi="Arial" w:cs="Arial"/>
          <w:spacing w:val="2"/>
          <w:rPrChange w:id="120" w:author="Moore, Randy W. (HSC)" w:date="2013-08-12T07:26:00Z">
            <w:rPr>
              <w:spacing w:val="2"/>
            </w:rPr>
          </w:rPrChange>
        </w:rPr>
        <w:t xml:space="preserve"> </w:t>
      </w:r>
      <w:r w:rsidRPr="00B54903">
        <w:rPr>
          <w:rFonts w:ascii="Arial" w:eastAsia="Arial" w:hAnsi="Arial" w:cs="Arial"/>
          <w:rPrChange w:id="121" w:author="Moore, Randy W. (HSC)" w:date="2013-08-12T07:26:00Z">
            <w:rPr/>
          </w:rPrChange>
        </w:rPr>
        <w:t>a</w:t>
      </w:r>
      <w:r w:rsidRPr="00B54903">
        <w:rPr>
          <w:rFonts w:ascii="Arial" w:eastAsia="Arial" w:hAnsi="Arial" w:cs="Arial"/>
          <w:spacing w:val="-1"/>
          <w:rPrChange w:id="122" w:author="Moore, Randy W. (HSC)" w:date="2013-08-12T07:26:00Z">
            <w:rPr>
              <w:spacing w:val="-1"/>
            </w:rPr>
          </w:rPrChange>
        </w:rPr>
        <w:t>l</w:t>
      </w:r>
      <w:r w:rsidRPr="00B54903">
        <w:rPr>
          <w:rFonts w:ascii="Arial" w:eastAsia="Arial" w:hAnsi="Arial" w:cs="Arial"/>
          <w:rPrChange w:id="123" w:author="Moore, Randy W. (HSC)" w:date="2013-08-12T07:26:00Z">
            <w:rPr/>
          </w:rPrChange>
        </w:rPr>
        <w:t xml:space="preserve">l </w:t>
      </w:r>
      <w:r w:rsidRPr="00B54903">
        <w:rPr>
          <w:rFonts w:ascii="Arial" w:eastAsia="Arial" w:hAnsi="Arial" w:cs="Arial"/>
          <w:spacing w:val="-1"/>
          <w:rPrChange w:id="124" w:author="Moore, Randy W. (HSC)" w:date="2013-08-12T07:26:00Z">
            <w:rPr>
              <w:spacing w:val="-1"/>
            </w:rPr>
          </w:rPrChange>
        </w:rPr>
        <w:t>t</w:t>
      </w:r>
      <w:r w:rsidRPr="00B54903">
        <w:rPr>
          <w:rFonts w:ascii="Arial" w:eastAsia="Arial" w:hAnsi="Arial" w:cs="Arial"/>
          <w:rPrChange w:id="125" w:author="Moore, Randy W. (HSC)" w:date="2013-08-12T07:26:00Z">
            <w:rPr/>
          </w:rPrChange>
        </w:rPr>
        <w:t>he</w:t>
      </w:r>
      <w:r w:rsidRPr="00B54903">
        <w:rPr>
          <w:rFonts w:ascii="Arial" w:eastAsia="Arial" w:hAnsi="Arial" w:cs="Arial"/>
          <w:spacing w:val="-2"/>
          <w:rPrChange w:id="126" w:author="Moore, Randy W. (HSC)" w:date="2013-08-12T07:26:00Z">
            <w:rPr>
              <w:spacing w:val="-2"/>
            </w:rPr>
          </w:rPrChange>
        </w:rPr>
        <w:t xml:space="preserve"> </w:t>
      </w:r>
      <w:r w:rsidRPr="00B54903">
        <w:rPr>
          <w:rFonts w:ascii="Arial" w:eastAsia="Arial" w:hAnsi="Arial" w:cs="Arial"/>
          <w:rPrChange w:id="127" w:author="Moore, Randy W. (HSC)" w:date="2013-08-12T07:26:00Z">
            <w:rPr/>
          </w:rPrChange>
        </w:rPr>
        <w:t>da</w:t>
      </w:r>
      <w:r w:rsidRPr="00B54903">
        <w:rPr>
          <w:rFonts w:ascii="Arial" w:eastAsia="Arial" w:hAnsi="Arial" w:cs="Arial"/>
          <w:spacing w:val="1"/>
          <w:rPrChange w:id="128" w:author="Moore, Randy W. (HSC)" w:date="2013-08-12T07:26:00Z">
            <w:rPr>
              <w:spacing w:val="1"/>
            </w:rPr>
          </w:rPrChange>
        </w:rPr>
        <w:t>t</w:t>
      </w:r>
      <w:r w:rsidRPr="00B54903">
        <w:rPr>
          <w:rFonts w:ascii="Arial" w:eastAsia="Arial" w:hAnsi="Arial" w:cs="Arial"/>
          <w:rPrChange w:id="129" w:author="Moore, Randy W. (HSC)" w:date="2013-08-12T07:26:00Z">
            <w:rPr/>
          </w:rPrChange>
        </w:rPr>
        <w:t>a</w:t>
      </w:r>
      <w:r w:rsidRPr="00B54903">
        <w:rPr>
          <w:rFonts w:ascii="Arial" w:eastAsia="Arial" w:hAnsi="Arial" w:cs="Arial"/>
          <w:spacing w:val="1"/>
          <w:rPrChange w:id="130" w:author="Moore, Randy W. (HSC)" w:date="2013-08-12T07:26:00Z">
            <w:rPr>
              <w:spacing w:val="1"/>
            </w:rPr>
          </w:rPrChange>
        </w:rPr>
        <w:t xml:space="preserve"> </w:t>
      </w:r>
      <w:r w:rsidRPr="00B54903">
        <w:rPr>
          <w:rFonts w:ascii="Arial" w:eastAsia="Arial" w:hAnsi="Arial" w:cs="Arial"/>
          <w:rPrChange w:id="131" w:author="Moore, Randy W. (HSC)" w:date="2013-08-12T07:26:00Z">
            <w:rPr/>
          </w:rPrChange>
        </w:rPr>
        <w:t>nece</w:t>
      </w:r>
      <w:r w:rsidRPr="00B54903">
        <w:rPr>
          <w:rFonts w:ascii="Arial" w:eastAsia="Arial" w:hAnsi="Arial" w:cs="Arial"/>
          <w:spacing w:val="-2"/>
          <w:rPrChange w:id="132" w:author="Moore, Randy W. (HSC)" w:date="2013-08-12T07:26:00Z">
            <w:rPr>
              <w:spacing w:val="-2"/>
            </w:rPr>
          </w:rPrChange>
        </w:rPr>
        <w:t>s</w:t>
      </w:r>
      <w:r w:rsidRPr="00B54903">
        <w:rPr>
          <w:rFonts w:ascii="Arial" w:eastAsia="Arial" w:hAnsi="Arial" w:cs="Arial"/>
          <w:rPrChange w:id="133" w:author="Moore, Randy W. (HSC)" w:date="2013-08-12T07:26:00Z">
            <w:rPr/>
          </w:rPrChange>
        </w:rPr>
        <w:t>sa</w:t>
      </w:r>
      <w:r w:rsidRPr="00B54903">
        <w:rPr>
          <w:rFonts w:ascii="Arial" w:eastAsia="Arial" w:hAnsi="Arial" w:cs="Arial"/>
          <w:spacing w:val="1"/>
          <w:rPrChange w:id="134" w:author="Moore, Randy W. (HSC)" w:date="2013-08-12T07:26:00Z">
            <w:rPr>
              <w:spacing w:val="1"/>
            </w:rPr>
          </w:rPrChange>
        </w:rPr>
        <w:t>r</w:t>
      </w:r>
      <w:r w:rsidRPr="00B54903">
        <w:rPr>
          <w:rFonts w:ascii="Arial" w:eastAsia="Arial" w:hAnsi="Arial" w:cs="Arial"/>
          <w:rPrChange w:id="135" w:author="Moore, Randy W. (HSC)" w:date="2013-08-12T07:26:00Z">
            <w:rPr/>
          </w:rPrChange>
        </w:rPr>
        <w:t>y</w:t>
      </w:r>
      <w:r w:rsidRPr="00B54903">
        <w:rPr>
          <w:rFonts w:ascii="Arial" w:eastAsia="Arial" w:hAnsi="Arial" w:cs="Arial"/>
          <w:spacing w:val="-4"/>
          <w:rPrChange w:id="136" w:author="Moore, Randy W. (HSC)" w:date="2013-08-12T07:26:00Z">
            <w:rPr>
              <w:spacing w:val="-4"/>
            </w:rPr>
          </w:rPrChange>
        </w:rPr>
        <w:t xml:space="preserve"> </w:t>
      </w:r>
      <w:r w:rsidRPr="00B54903">
        <w:rPr>
          <w:rFonts w:ascii="Arial" w:eastAsia="Arial" w:hAnsi="Arial" w:cs="Arial"/>
          <w:spacing w:val="3"/>
          <w:rPrChange w:id="137" w:author="Moore, Randy W. (HSC)" w:date="2013-08-12T07:26:00Z">
            <w:rPr>
              <w:spacing w:val="3"/>
            </w:rPr>
          </w:rPrChange>
        </w:rPr>
        <w:t>f</w:t>
      </w:r>
      <w:r w:rsidRPr="00B54903">
        <w:rPr>
          <w:rFonts w:ascii="Arial" w:eastAsia="Arial" w:hAnsi="Arial" w:cs="Arial"/>
          <w:spacing w:val="-3"/>
          <w:rPrChange w:id="138" w:author="Moore, Randy W. (HSC)" w:date="2013-08-12T07:26:00Z">
            <w:rPr>
              <w:spacing w:val="-3"/>
            </w:rPr>
          </w:rPrChange>
        </w:rPr>
        <w:t>o</w:t>
      </w:r>
      <w:r w:rsidRPr="00B54903">
        <w:rPr>
          <w:rFonts w:ascii="Arial" w:eastAsia="Arial" w:hAnsi="Arial" w:cs="Arial"/>
          <w:rPrChange w:id="139" w:author="Moore, Randy W. (HSC)" w:date="2013-08-12T07:26:00Z">
            <w:rPr/>
          </w:rPrChange>
        </w:rPr>
        <w:t xml:space="preserve">r </w:t>
      </w:r>
      <w:r w:rsidRPr="00B54903">
        <w:rPr>
          <w:rFonts w:ascii="Arial" w:eastAsia="Arial" w:hAnsi="Arial" w:cs="Arial"/>
          <w:spacing w:val="1"/>
          <w:rPrChange w:id="140" w:author="Moore, Randy W. (HSC)" w:date="2013-08-12T07:26:00Z">
            <w:rPr>
              <w:spacing w:val="1"/>
            </w:rPr>
          </w:rPrChange>
        </w:rPr>
        <w:t>t</w:t>
      </w:r>
      <w:r w:rsidRPr="00B54903">
        <w:rPr>
          <w:rFonts w:ascii="Arial" w:eastAsia="Arial" w:hAnsi="Arial" w:cs="Arial"/>
          <w:rPrChange w:id="141" w:author="Moore, Randy W. (HSC)" w:date="2013-08-12T07:26:00Z">
            <w:rPr/>
          </w:rPrChange>
        </w:rPr>
        <w:t>e</w:t>
      </w:r>
      <w:r w:rsidRPr="00B54903">
        <w:rPr>
          <w:rFonts w:ascii="Arial" w:eastAsia="Arial" w:hAnsi="Arial" w:cs="Arial"/>
          <w:spacing w:val="-2"/>
          <w:rPrChange w:id="142" w:author="Moore, Randy W. (HSC)" w:date="2013-08-12T07:26:00Z">
            <w:rPr>
              <w:spacing w:val="-2"/>
            </w:rPr>
          </w:rPrChange>
        </w:rPr>
        <w:t>s</w:t>
      </w:r>
      <w:r w:rsidRPr="00B54903">
        <w:rPr>
          <w:rFonts w:ascii="Arial" w:eastAsia="Arial" w:hAnsi="Arial" w:cs="Arial"/>
          <w:spacing w:val="1"/>
          <w:rPrChange w:id="143" w:author="Moore, Randy W. (HSC)" w:date="2013-08-12T07:26:00Z">
            <w:rPr>
              <w:spacing w:val="1"/>
            </w:rPr>
          </w:rPrChange>
        </w:rPr>
        <w:t>ti</w:t>
      </w:r>
      <w:r w:rsidRPr="00B54903">
        <w:rPr>
          <w:rFonts w:ascii="Arial" w:eastAsia="Arial" w:hAnsi="Arial" w:cs="Arial"/>
          <w:rPrChange w:id="144" w:author="Moore, Randy W. (HSC)" w:date="2013-08-12T07:26:00Z">
            <w:rPr/>
          </w:rPrChange>
        </w:rPr>
        <w:t>ng</w:t>
      </w:r>
      <w:r w:rsidRPr="00B54903">
        <w:rPr>
          <w:rFonts w:ascii="Arial" w:eastAsia="Arial" w:hAnsi="Arial" w:cs="Arial"/>
          <w:spacing w:val="1"/>
          <w:rPrChange w:id="145" w:author="Moore, Randy W. (HSC)" w:date="2013-08-12T07:26:00Z">
            <w:rPr>
              <w:spacing w:val="1"/>
            </w:rPr>
          </w:rPrChange>
        </w:rPr>
        <w:t xml:space="preserve"> </w:t>
      </w:r>
      <w:r w:rsidRPr="00B54903">
        <w:rPr>
          <w:rFonts w:ascii="Arial" w:eastAsia="Arial" w:hAnsi="Arial" w:cs="Arial"/>
          <w:rPrChange w:id="146" w:author="Moore, Randy W. (HSC)" w:date="2013-08-12T07:26:00Z">
            <w:rPr/>
          </w:rPrChange>
        </w:rPr>
        <w:t>s</w:t>
      </w:r>
      <w:r w:rsidRPr="00B54903">
        <w:rPr>
          <w:rFonts w:ascii="Arial" w:eastAsia="Arial" w:hAnsi="Arial" w:cs="Arial"/>
          <w:spacing w:val="1"/>
          <w:rPrChange w:id="147" w:author="Moore, Randy W. (HSC)" w:date="2013-08-12T07:26:00Z">
            <w:rPr>
              <w:spacing w:val="1"/>
            </w:rPr>
          </w:rPrChange>
        </w:rPr>
        <w:t>t</w:t>
      </w:r>
      <w:r w:rsidRPr="00B54903">
        <w:rPr>
          <w:rFonts w:ascii="Arial" w:eastAsia="Arial" w:hAnsi="Arial" w:cs="Arial"/>
          <w:rPrChange w:id="148" w:author="Moore, Randy W. (HSC)" w:date="2013-08-12T07:26:00Z">
            <w:rPr/>
          </w:rPrChange>
        </w:rPr>
        <w:t>udy</w:t>
      </w:r>
      <w:r w:rsidRPr="00B54903">
        <w:rPr>
          <w:rFonts w:ascii="Arial" w:eastAsia="Arial" w:hAnsi="Arial" w:cs="Arial"/>
          <w:spacing w:val="-1"/>
          <w:rPrChange w:id="149" w:author="Moore, Randy W. (HSC)" w:date="2013-08-12T07:26:00Z">
            <w:rPr>
              <w:spacing w:val="-1"/>
            </w:rPr>
          </w:rPrChange>
        </w:rPr>
        <w:t xml:space="preserve"> </w:t>
      </w:r>
      <w:r w:rsidRPr="00B54903">
        <w:rPr>
          <w:rFonts w:ascii="Arial" w:eastAsia="Arial" w:hAnsi="Arial" w:cs="Arial"/>
          <w:rPrChange w:id="150" w:author="Moore, Randy W. (HSC)" w:date="2013-08-12T07:26:00Z">
            <w:rPr/>
          </w:rPrChange>
        </w:rPr>
        <w:t>h</w:t>
      </w:r>
      <w:r w:rsidRPr="00B54903">
        <w:rPr>
          <w:rFonts w:ascii="Arial" w:eastAsia="Arial" w:hAnsi="Arial" w:cs="Arial"/>
          <w:spacing w:val="-2"/>
          <w:rPrChange w:id="151" w:author="Moore, Randy W. (HSC)" w:date="2013-08-12T07:26:00Z">
            <w:rPr>
              <w:spacing w:val="-2"/>
            </w:rPr>
          </w:rPrChange>
        </w:rPr>
        <w:t>y</w:t>
      </w:r>
      <w:r w:rsidRPr="00B54903">
        <w:rPr>
          <w:rFonts w:ascii="Arial" w:eastAsia="Arial" w:hAnsi="Arial" w:cs="Arial"/>
          <w:rPrChange w:id="152" w:author="Moore, Randy W. (HSC)" w:date="2013-08-12T07:26:00Z">
            <w:rPr/>
          </w:rPrChange>
        </w:rPr>
        <w:t>po</w:t>
      </w:r>
      <w:r w:rsidRPr="00B54903">
        <w:rPr>
          <w:rFonts w:ascii="Arial" w:eastAsia="Arial" w:hAnsi="Arial" w:cs="Arial"/>
          <w:spacing w:val="1"/>
          <w:rPrChange w:id="153" w:author="Moore, Randy W. (HSC)" w:date="2013-08-12T07:26:00Z">
            <w:rPr>
              <w:spacing w:val="1"/>
            </w:rPr>
          </w:rPrChange>
        </w:rPr>
        <w:t>t</w:t>
      </w:r>
      <w:r w:rsidRPr="00B54903">
        <w:rPr>
          <w:rFonts w:ascii="Arial" w:eastAsia="Arial" w:hAnsi="Arial" w:cs="Arial"/>
          <w:rPrChange w:id="154" w:author="Moore, Randy W. (HSC)" w:date="2013-08-12T07:26:00Z">
            <w:rPr/>
          </w:rPrChange>
        </w:rPr>
        <w:t>hes</w:t>
      </w:r>
      <w:r w:rsidRPr="00B54903">
        <w:rPr>
          <w:rFonts w:ascii="Arial" w:eastAsia="Arial" w:hAnsi="Arial" w:cs="Arial"/>
          <w:spacing w:val="-1"/>
          <w:rPrChange w:id="155" w:author="Moore, Randy W. (HSC)" w:date="2013-08-12T07:26:00Z">
            <w:rPr>
              <w:spacing w:val="-1"/>
            </w:rPr>
          </w:rPrChange>
        </w:rPr>
        <w:t>i</w:t>
      </w:r>
      <w:r w:rsidRPr="00B54903">
        <w:rPr>
          <w:rFonts w:ascii="Arial" w:eastAsia="Arial" w:hAnsi="Arial" w:cs="Arial"/>
          <w:rPrChange w:id="156" w:author="Moore, Randy W. (HSC)" w:date="2013-08-12T07:26:00Z">
            <w:rPr/>
          </w:rPrChange>
        </w:rPr>
        <w:t xml:space="preserve">s </w:t>
      </w:r>
      <w:r w:rsidRPr="00B54903">
        <w:rPr>
          <w:rFonts w:ascii="Arial" w:eastAsia="Arial" w:hAnsi="Arial" w:cs="Arial"/>
          <w:spacing w:val="1"/>
          <w:rPrChange w:id="157" w:author="Moore, Randy W. (HSC)" w:date="2013-08-12T07:26:00Z">
            <w:rPr>
              <w:spacing w:val="1"/>
            </w:rPr>
          </w:rPrChange>
        </w:rPr>
        <w:t>(</w:t>
      </w:r>
      <w:r w:rsidRPr="00B54903">
        <w:rPr>
          <w:rFonts w:ascii="Arial" w:eastAsia="Arial" w:hAnsi="Arial" w:cs="Arial"/>
          <w:rPrChange w:id="158" w:author="Moore, Randy W. (HSC)" w:date="2013-08-12T07:26:00Z">
            <w:rPr/>
          </w:rPrChange>
        </w:rPr>
        <w:t>h</w:t>
      </w:r>
      <w:r w:rsidRPr="00B54903">
        <w:rPr>
          <w:rFonts w:ascii="Arial" w:eastAsia="Arial" w:hAnsi="Arial" w:cs="Arial"/>
          <w:spacing w:val="-2"/>
          <w:rPrChange w:id="159" w:author="Moore, Randy W. (HSC)" w:date="2013-08-12T07:26:00Z">
            <w:rPr>
              <w:spacing w:val="-2"/>
            </w:rPr>
          </w:rPrChange>
        </w:rPr>
        <w:t>y</w:t>
      </w:r>
      <w:r w:rsidRPr="00B54903">
        <w:rPr>
          <w:rFonts w:ascii="Arial" w:eastAsia="Arial" w:hAnsi="Arial" w:cs="Arial"/>
          <w:rPrChange w:id="160" w:author="Moore, Randy W. (HSC)" w:date="2013-08-12T07:26:00Z">
            <w:rPr/>
          </w:rPrChange>
        </w:rPr>
        <w:t>po</w:t>
      </w:r>
      <w:r w:rsidRPr="00B54903">
        <w:rPr>
          <w:rFonts w:ascii="Arial" w:eastAsia="Arial" w:hAnsi="Arial" w:cs="Arial"/>
          <w:spacing w:val="1"/>
          <w:rPrChange w:id="161" w:author="Moore, Randy W. (HSC)" w:date="2013-08-12T07:26:00Z">
            <w:rPr>
              <w:spacing w:val="1"/>
            </w:rPr>
          </w:rPrChange>
        </w:rPr>
        <w:t>t</w:t>
      </w:r>
      <w:r w:rsidRPr="00B54903">
        <w:rPr>
          <w:rFonts w:ascii="Arial" w:eastAsia="Arial" w:hAnsi="Arial" w:cs="Arial"/>
          <w:rPrChange w:id="162" w:author="Moore, Randy W. (HSC)" w:date="2013-08-12T07:26:00Z">
            <w:rPr/>
          </w:rPrChange>
        </w:rPr>
        <w:t>heses)</w:t>
      </w:r>
    </w:p>
    <w:p w14:paraId="5D9DC7DD" w14:textId="77777777" w:rsidR="00874426" w:rsidRDefault="003A1128">
      <w:pPr>
        <w:tabs>
          <w:tab w:val="left" w:pos="820"/>
        </w:tabs>
        <w:spacing w:before="15" w:after="0" w:line="240" w:lineRule="auto"/>
        <w:ind w:left="477" w:right="-20"/>
        <w:rPr>
          <w:rFonts w:ascii="Arial" w:eastAsia="Arial" w:hAnsi="Arial" w:cs="Arial"/>
        </w:rPr>
      </w:pPr>
      <w:r>
        <w:rPr>
          <w:rFonts w:ascii="Times New Roman" w:eastAsia="Times New Roman" w:hAnsi="Times New Roman" w:cs="Times New Roman"/>
          <w:w w:val="131"/>
        </w:rPr>
        <w:t>•</w:t>
      </w:r>
      <w:r>
        <w:rPr>
          <w:rFonts w:ascii="Times New Roman" w:eastAsia="Times New Roman" w:hAnsi="Times New Roman" w:cs="Times New Roman"/>
        </w:rPr>
        <w:tab/>
      </w:r>
      <w:r>
        <w:rPr>
          <w:rFonts w:ascii="Arial" w:eastAsia="Arial" w:hAnsi="Arial" w:cs="Arial"/>
          <w:spacing w:val="-1"/>
        </w:rPr>
        <w:t>C</w:t>
      </w:r>
      <w:r>
        <w:rPr>
          <w:rFonts w:ascii="Arial" w:eastAsia="Arial" w:hAnsi="Arial" w:cs="Arial"/>
        </w:rPr>
        <w:t>o</w:t>
      </w:r>
      <w:r>
        <w:rPr>
          <w:rFonts w:ascii="Arial" w:eastAsia="Arial" w:hAnsi="Arial" w:cs="Arial"/>
          <w:spacing w:val="-1"/>
        </w:rPr>
        <w:t>ll</w:t>
      </w:r>
      <w:r>
        <w:rPr>
          <w:rFonts w:ascii="Arial" w:eastAsia="Arial" w:hAnsi="Arial" w:cs="Arial"/>
        </w:rPr>
        <w:t>ect</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l</w:t>
      </w:r>
      <w:r>
        <w:rPr>
          <w:rFonts w:ascii="Arial" w:eastAsia="Arial" w:hAnsi="Arial" w:cs="Arial"/>
        </w:rPr>
        <w:t xml:space="preserve">l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rPr>
        <w:t>d</w:t>
      </w:r>
      <w:r>
        <w:rPr>
          <w:rFonts w:ascii="Arial" w:eastAsia="Arial" w:hAnsi="Arial" w:cs="Arial"/>
          <w:spacing w:val="-3"/>
        </w:rPr>
        <w:t>a</w:t>
      </w:r>
      <w:r>
        <w:rPr>
          <w:rFonts w:ascii="Arial" w:eastAsia="Arial" w:hAnsi="Arial" w:cs="Arial"/>
          <w:spacing w:val="1"/>
        </w:rPr>
        <w:t>t</w:t>
      </w:r>
      <w:r>
        <w:rPr>
          <w:rFonts w:ascii="Arial" w:eastAsia="Arial" w:hAnsi="Arial" w:cs="Arial"/>
        </w:rPr>
        <w:t>a</w:t>
      </w:r>
      <w:r>
        <w:rPr>
          <w:rFonts w:ascii="Arial" w:eastAsia="Arial" w:hAnsi="Arial" w:cs="Arial"/>
          <w:spacing w:val="1"/>
        </w:rPr>
        <w:t xml:space="preserve"> </w:t>
      </w:r>
      <w:r>
        <w:rPr>
          <w:rFonts w:ascii="Arial" w:eastAsia="Arial" w:hAnsi="Arial" w:cs="Arial"/>
        </w:rPr>
        <w:t>n</w:t>
      </w:r>
      <w:r>
        <w:rPr>
          <w:rFonts w:ascii="Arial" w:eastAsia="Arial" w:hAnsi="Arial" w:cs="Arial"/>
          <w:spacing w:val="-3"/>
        </w:rPr>
        <w:t>e</w:t>
      </w:r>
      <w:r>
        <w:rPr>
          <w:rFonts w:ascii="Arial" w:eastAsia="Arial" w:hAnsi="Arial" w:cs="Arial"/>
        </w:rPr>
        <w:t>c</w:t>
      </w:r>
      <w:r>
        <w:rPr>
          <w:rFonts w:ascii="Arial" w:eastAsia="Arial" w:hAnsi="Arial" w:cs="Arial"/>
          <w:spacing w:val="-3"/>
        </w:rPr>
        <w:t>e</w:t>
      </w:r>
      <w:r>
        <w:rPr>
          <w:rFonts w:ascii="Arial" w:eastAsia="Arial" w:hAnsi="Arial" w:cs="Arial"/>
        </w:rPr>
        <w:t>ssa</w:t>
      </w:r>
      <w:r>
        <w:rPr>
          <w:rFonts w:ascii="Arial" w:eastAsia="Arial" w:hAnsi="Arial" w:cs="Arial"/>
          <w:spacing w:val="1"/>
        </w:rPr>
        <w:t>r</w:t>
      </w:r>
      <w:r>
        <w:rPr>
          <w:rFonts w:ascii="Arial" w:eastAsia="Arial" w:hAnsi="Arial" w:cs="Arial"/>
        </w:rPr>
        <w:t>y</w:t>
      </w:r>
      <w:r>
        <w:rPr>
          <w:rFonts w:ascii="Arial" w:eastAsia="Arial" w:hAnsi="Arial" w:cs="Arial"/>
          <w:spacing w:val="-4"/>
        </w:rPr>
        <w:t xml:space="preserve"> </w:t>
      </w:r>
      <w:r>
        <w:rPr>
          <w:rFonts w:ascii="Arial" w:eastAsia="Arial" w:hAnsi="Arial" w:cs="Arial"/>
          <w:spacing w:val="3"/>
        </w:rPr>
        <w:t>f</w:t>
      </w:r>
      <w:r>
        <w:rPr>
          <w:rFonts w:ascii="Arial" w:eastAsia="Arial" w:hAnsi="Arial" w:cs="Arial"/>
          <w:spacing w:val="-3"/>
        </w:rPr>
        <w:t>o</w:t>
      </w:r>
      <w:r>
        <w:rPr>
          <w:rFonts w:ascii="Arial" w:eastAsia="Arial" w:hAnsi="Arial" w:cs="Arial"/>
        </w:rPr>
        <w:t xml:space="preserve">r </w:t>
      </w:r>
      <w:r>
        <w:rPr>
          <w:rFonts w:ascii="Arial" w:eastAsia="Arial" w:hAnsi="Arial" w:cs="Arial"/>
          <w:spacing w:val="1"/>
        </w:rPr>
        <w:t>t</w:t>
      </w:r>
      <w:r>
        <w:rPr>
          <w:rFonts w:ascii="Arial" w:eastAsia="Arial" w:hAnsi="Arial" w:cs="Arial"/>
        </w:rPr>
        <w:t>es</w:t>
      </w:r>
      <w:r>
        <w:rPr>
          <w:rFonts w:ascii="Arial" w:eastAsia="Arial" w:hAnsi="Arial" w:cs="Arial"/>
          <w:spacing w:val="1"/>
        </w:rPr>
        <w:t>t</w:t>
      </w:r>
      <w:r>
        <w:rPr>
          <w:rFonts w:ascii="Arial" w:eastAsia="Arial" w:hAnsi="Arial" w:cs="Arial"/>
          <w:spacing w:val="-1"/>
        </w:rPr>
        <w:t>i</w:t>
      </w:r>
      <w:r>
        <w:rPr>
          <w:rFonts w:ascii="Arial" w:eastAsia="Arial" w:hAnsi="Arial" w:cs="Arial"/>
          <w:spacing w:val="-3"/>
        </w:rPr>
        <w:t>n</w:t>
      </w:r>
      <w:r>
        <w:rPr>
          <w:rFonts w:ascii="Arial" w:eastAsia="Arial" w:hAnsi="Arial" w:cs="Arial"/>
        </w:rPr>
        <w:t>g</w:t>
      </w:r>
      <w:r>
        <w:rPr>
          <w:rFonts w:ascii="Arial" w:eastAsia="Arial" w:hAnsi="Arial" w:cs="Arial"/>
          <w:spacing w:val="1"/>
        </w:rPr>
        <w:t xml:space="preserve"> </w:t>
      </w:r>
      <w:r>
        <w:rPr>
          <w:rFonts w:ascii="Arial" w:eastAsia="Arial" w:hAnsi="Arial" w:cs="Arial"/>
        </w:rPr>
        <w:t>s</w:t>
      </w:r>
      <w:r>
        <w:rPr>
          <w:rFonts w:ascii="Arial" w:eastAsia="Arial" w:hAnsi="Arial" w:cs="Arial"/>
          <w:spacing w:val="1"/>
        </w:rPr>
        <w:t>t</w:t>
      </w:r>
      <w:r>
        <w:rPr>
          <w:rFonts w:ascii="Arial" w:eastAsia="Arial" w:hAnsi="Arial" w:cs="Arial"/>
        </w:rPr>
        <w:t>udy</w:t>
      </w:r>
      <w:r>
        <w:rPr>
          <w:rFonts w:ascii="Arial" w:eastAsia="Arial" w:hAnsi="Arial" w:cs="Arial"/>
          <w:spacing w:val="-1"/>
        </w:rPr>
        <w:t xml:space="preserve"> </w:t>
      </w:r>
      <w:r>
        <w:rPr>
          <w:rFonts w:ascii="Arial" w:eastAsia="Arial" w:hAnsi="Arial" w:cs="Arial"/>
        </w:rPr>
        <w:t>h</w:t>
      </w:r>
      <w:r>
        <w:rPr>
          <w:rFonts w:ascii="Arial" w:eastAsia="Arial" w:hAnsi="Arial" w:cs="Arial"/>
          <w:spacing w:val="-2"/>
        </w:rPr>
        <w:t>y</w:t>
      </w:r>
      <w:r>
        <w:rPr>
          <w:rFonts w:ascii="Arial" w:eastAsia="Arial" w:hAnsi="Arial" w:cs="Arial"/>
        </w:rPr>
        <w:t>po</w:t>
      </w:r>
      <w:r>
        <w:rPr>
          <w:rFonts w:ascii="Arial" w:eastAsia="Arial" w:hAnsi="Arial" w:cs="Arial"/>
          <w:spacing w:val="1"/>
        </w:rPr>
        <w:t>t</w:t>
      </w:r>
      <w:r>
        <w:rPr>
          <w:rFonts w:ascii="Arial" w:eastAsia="Arial" w:hAnsi="Arial" w:cs="Arial"/>
        </w:rPr>
        <w:t>hes</w:t>
      </w:r>
      <w:r>
        <w:rPr>
          <w:rFonts w:ascii="Arial" w:eastAsia="Arial" w:hAnsi="Arial" w:cs="Arial"/>
          <w:spacing w:val="-1"/>
        </w:rPr>
        <w:t>i</w:t>
      </w:r>
      <w:r>
        <w:rPr>
          <w:rFonts w:ascii="Arial" w:eastAsia="Arial" w:hAnsi="Arial" w:cs="Arial"/>
        </w:rPr>
        <w:t>s</w:t>
      </w:r>
      <w:r>
        <w:rPr>
          <w:rFonts w:ascii="Arial" w:eastAsia="Arial" w:hAnsi="Arial" w:cs="Arial"/>
          <w:spacing w:val="-1"/>
        </w:rPr>
        <w:t xml:space="preserve"> </w:t>
      </w:r>
      <w:r>
        <w:rPr>
          <w:rFonts w:ascii="Arial" w:eastAsia="Arial" w:hAnsi="Arial" w:cs="Arial"/>
          <w:spacing w:val="1"/>
        </w:rPr>
        <w:t>(</w:t>
      </w:r>
      <w:r>
        <w:rPr>
          <w:rFonts w:ascii="Arial" w:eastAsia="Arial" w:hAnsi="Arial" w:cs="Arial"/>
        </w:rPr>
        <w:t>h</w:t>
      </w:r>
      <w:r>
        <w:rPr>
          <w:rFonts w:ascii="Arial" w:eastAsia="Arial" w:hAnsi="Arial" w:cs="Arial"/>
          <w:spacing w:val="-2"/>
        </w:rPr>
        <w:t>y</w:t>
      </w:r>
      <w:r>
        <w:rPr>
          <w:rFonts w:ascii="Arial" w:eastAsia="Arial" w:hAnsi="Arial" w:cs="Arial"/>
        </w:rPr>
        <w:t>po</w:t>
      </w:r>
      <w:r>
        <w:rPr>
          <w:rFonts w:ascii="Arial" w:eastAsia="Arial" w:hAnsi="Arial" w:cs="Arial"/>
          <w:spacing w:val="1"/>
        </w:rPr>
        <w:t>t</w:t>
      </w:r>
      <w:r>
        <w:rPr>
          <w:rFonts w:ascii="Arial" w:eastAsia="Arial" w:hAnsi="Arial" w:cs="Arial"/>
        </w:rPr>
        <w:t>heses)</w:t>
      </w:r>
    </w:p>
    <w:p w14:paraId="09095EA0" w14:textId="77777777" w:rsidR="00874426" w:rsidRDefault="003A1128">
      <w:pPr>
        <w:tabs>
          <w:tab w:val="left" w:pos="820"/>
        </w:tabs>
        <w:spacing w:before="12" w:after="0" w:line="240" w:lineRule="auto"/>
        <w:ind w:left="837" w:right="582" w:hanging="360"/>
        <w:rPr>
          <w:rFonts w:ascii="Arial" w:eastAsia="Arial" w:hAnsi="Arial" w:cs="Arial"/>
        </w:rPr>
      </w:pPr>
      <w:r>
        <w:rPr>
          <w:rFonts w:ascii="Times New Roman" w:eastAsia="Times New Roman" w:hAnsi="Times New Roman" w:cs="Times New Roman"/>
          <w:w w:val="131"/>
        </w:rPr>
        <w:t>•</w:t>
      </w:r>
      <w:r>
        <w:rPr>
          <w:rFonts w:ascii="Times New Roman" w:eastAsia="Times New Roman" w:hAnsi="Times New Roman" w:cs="Times New Roman"/>
        </w:rPr>
        <w:tab/>
      </w:r>
      <w:r>
        <w:rPr>
          <w:rFonts w:ascii="Arial" w:eastAsia="Arial" w:hAnsi="Arial" w:cs="Arial"/>
          <w:spacing w:val="-1"/>
        </w:rPr>
        <w:t>C</w:t>
      </w:r>
      <w:r>
        <w:rPr>
          <w:rFonts w:ascii="Arial" w:eastAsia="Arial" w:hAnsi="Arial" w:cs="Arial"/>
        </w:rPr>
        <w:t>o</w:t>
      </w:r>
      <w:r>
        <w:rPr>
          <w:rFonts w:ascii="Arial" w:eastAsia="Arial" w:hAnsi="Arial" w:cs="Arial"/>
          <w:spacing w:val="-1"/>
        </w:rPr>
        <w:t>ll</w:t>
      </w:r>
      <w:r>
        <w:rPr>
          <w:rFonts w:ascii="Arial" w:eastAsia="Arial" w:hAnsi="Arial" w:cs="Arial"/>
        </w:rPr>
        <w:t>ect</w:t>
      </w:r>
      <w:r>
        <w:rPr>
          <w:rFonts w:ascii="Arial" w:eastAsia="Arial" w:hAnsi="Arial" w:cs="Arial"/>
          <w:spacing w:val="2"/>
        </w:rPr>
        <w:t xml:space="preserve"> </w:t>
      </w:r>
      <w:r>
        <w:rPr>
          <w:rFonts w:ascii="Arial" w:eastAsia="Arial" w:hAnsi="Arial" w:cs="Arial"/>
        </w:rPr>
        <w:t>on</w:t>
      </w:r>
      <w:r>
        <w:rPr>
          <w:rFonts w:ascii="Arial" w:eastAsia="Arial" w:hAnsi="Arial" w:cs="Arial"/>
          <w:spacing w:val="-1"/>
        </w:rPr>
        <w:t>l</w:t>
      </w:r>
      <w:r>
        <w:rPr>
          <w:rFonts w:ascii="Arial" w:eastAsia="Arial" w:hAnsi="Arial" w:cs="Arial"/>
        </w:rPr>
        <w:t>y</w:t>
      </w:r>
      <w:r>
        <w:rPr>
          <w:rFonts w:ascii="Arial" w:eastAsia="Arial" w:hAnsi="Arial" w:cs="Arial"/>
          <w:spacing w:val="-1"/>
        </w:rPr>
        <w:t xml:space="preserve"> </w:t>
      </w:r>
      <w:r>
        <w:rPr>
          <w:rFonts w:ascii="Arial" w:eastAsia="Arial" w:hAnsi="Arial" w:cs="Arial"/>
          <w:spacing w:val="1"/>
        </w:rPr>
        <w:t>m</w:t>
      </w:r>
      <w:r>
        <w:rPr>
          <w:rFonts w:ascii="Arial" w:eastAsia="Arial" w:hAnsi="Arial" w:cs="Arial"/>
          <w:spacing w:val="-1"/>
        </w:rPr>
        <w:t>i</w:t>
      </w:r>
      <w:r>
        <w:rPr>
          <w:rFonts w:ascii="Arial" w:eastAsia="Arial" w:hAnsi="Arial" w:cs="Arial"/>
        </w:rPr>
        <w:t>n</w:t>
      </w:r>
      <w:r>
        <w:rPr>
          <w:rFonts w:ascii="Arial" w:eastAsia="Arial" w:hAnsi="Arial" w:cs="Arial"/>
          <w:spacing w:val="-1"/>
        </w:rPr>
        <w:t>i</w:t>
      </w:r>
      <w:r>
        <w:rPr>
          <w:rFonts w:ascii="Arial" w:eastAsia="Arial" w:hAnsi="Arial" w:cs="Arial"/>
          <w:spacing w:val="1"/>
        </w:rPr>
        <w:t>m</w:t>
      </w:r>
      <w:r>
        <w:rPr>
          <w:rFonts w:ascii="Arial" w:eastAsia="Arial" w:hAnsi="Arial" w:cs="Arial"/>
        </w:rPr>
        <w:t>a</w:t>
      </w:r>
      <w:r>
        <w:rPr>
          <w:rFonts w:ascii="Arial" w:eastAsia="Arial" w:hAnsi="Arial" w:cs="Arial"/>
          <w:spacing w:val="-1"/>
        </w:rPr>
        <w:t>ll</w:t>
      </w:r>
      <w:r>
        <w:rPr>
          <w:rFonts w:ascii="Arial" w:eastAsia="Arial" w:hAnsi="Arial" w:cs="Arial"/>
          <w:spacing w:val="-2"/>
        </w:rPr>
        <w:t>y</w:t>
      </w:r>
      <w:r>
        <w:rPr>
          <w:rFonts w:ascii="Arial" w:eastAsia="Arial" w:hAnsi="Arial" w:cs="Arial"/>
          <w:spacing w:val="1"/>
        </w:rPr>
        <w:t>-</w:t>
      </w:r>
      <w:r>
        <w:rPr>
          <w:rFonts w:ascii="Arial" w:eastAsia="Arial" w:hAnsi="Arial" w:cs="Arial"/>
        </w:rPr>
        <w:t>n</w:t>
      </w:r>
      <w:r>
        <w:rPr>
          <w:rFonts w:ascii="Arial" w:eastAsia="Arial" w:hAnsi="Arial" w:cs="Arial"/>
          <w:spacing w:val="2"/>
        </w:rPr>
        <w:t>e</w:t>
      </w:r>
      <w:r>
        <w:rPr>
          <w:rFonts w:ascii="Arial" w:eastAsia="Arial" w:hAnsi="Arial" w:cs="Arial"/>
        </w:rPr>
        <w:t>cessa</w:t>
      </w:r>
      <w:r>
        <w:rPr>
          <w:rFonts w:ascii="Arial" w:eastAsia="Arial" w:hAnsi="Arial" w:cs="Arial"/>
          <w:spacing w:val="1"/>
        </w:rPr>
        <w:t>r</w:t>
      </w:r>
      <w:r>
        <w:rPr>
          <w:rFonts w:ascii="Arial" w:eastAsia="Arial" w:hAnsi="Arial" w:cs="Arial"/>
        </w:rPr>
        <w:t>y</w:t>
      </w:r>
      <w:r>
        <w:rPr>
          <w:rFonts w:ascii="Arial" w:eastAsia="Arial" w:hAnsi="Arial" w:cs="Arial"/>
          <w:spacing w:val="-1"/>
        </w:rPr>
        <w:t xml:space="preserve"> </w:t>
      </w:r>
      <w:r>
        <w:rPr>
          <w:rFonts w:ascii="Arial" w:eastAsia="Arial" w:hAnsi="Arial" w:cs="Arial"/>
        </w:rPr>
        <w:t xml:space="preserve">set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PHI</w:t>
      </w:r>
      <w:r>
        <w:rPr>
          <w:rFonts w:ascii="Arial" w:eastAsia="Arial" w:hAnsi="Arial" w:cs="Arial"/>
        </w:rPr>
        <w:t>,</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 xml:space="preserve"> </w:t>
      </w:r>
      <w:r>
        <w:rPr>
          <w:rFonts w:ascii="Arial" w:eastAsia="Arial" w:hAnsi="Arial" w:cs="Arial"/>
        </w:rPr>
        <w:t>a</w:t>
      </w:r>
      <w:r>
        <w:rPr>
          <w:rFonts w:ascii="Arial" w:eastAsia="Arial" w:hAnsi="Arial" w:cs="Arial"/>
          <w:spacing w:val="-3"/>
        </w:rPr>
        <w:t>d</w:t>
      </w:r>
      <w:r>
        <w:rPr>
          <w:rFonts w:ascii="Arial" w:eastAsia="Arial" w:hAnsi="Arial" w:cs="Arial"/>
        </w:rPr>
        <w:t>d</w:t>
      </w:r>
      <w:r>
        <w:rPr>
          <w:rFonts w:ascii="Arial" w:eastAsia="Arial" w:hAnsi="Arial" w:cs="Arial"/>
          <w:spacing w:val="-1"/>
        </w:rPr>
        <w:t>i</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1"/>
        </w:rPr>
        <w:t xml:space="preserve"> t</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hose</w:t>
      </w:r>
      <w:r>
        <w:rPr>
          <w:rFonts w:ascii="Arial" w:eastAsia="Arial" w:hAnsi="Arial" w:cs="Arial"/>
          <w:spacing w:val="-2"/>
        </w:rPr>
        <w:t xml:space="preserve"> </w:t>
      </w:r>
      <w:r>
        <w:rPr>
          <w:rFonts w:ascii="Arial" w:eastAsia="Arial" w:hAnsi="Arial" w:cs="Arial"/>
          <w:spacing w:val="1"/>
        </w:rPr>
        <w:t>r</w:t>
      </w:r>
      <w:r>
        <w:rPr>
          <w:rFonts w:ascii="Arial" w:eastAsia="Arial" w:hAnsi="Arial" w:cs="Arial"/>
          <w:spacing w:val="-3"/>
        </w:rPr>
        <w:t>e</w:t>
      </w:r>
      <w:r>
        <w:rPr>
          <w:rFonts w:ascii="Arial" w:eastAsia="Arial" w:hAnsi="Arial" w:cs="Arial"/>
          <w:spacing w:val="2"/>
        </w:rPr>
        <w:t>q</w:t>
      </w:r>
      <w:r>
        <w:rPr>
          <w:rFonts w:ascii="Arial" w:eastAsia="Arial" w:hAnsi="Arial" w:cs="Arial"/>
        </w:rPr>
        <w:t>u</w:t>
      </w:r>
      <w:r>
        <w:rPr>
          <w:rFonts w:ascii="Arial" w:eastAsia="Arial" w:hAnsi="Arial" w:cs="Arial"/>
          <w:spacing w:val="-1"/>
        </w:rPr>
        <w:t>i</w:t>
      </w:r>
      <w:r>
        <w:rPr>
          <w:rFonts w:ascii="Arial" w:eastAsia="Arial" w:hAnsi="Arial" w:cs="Arial"/>
          <w:spacing w:val="1"/>
        </w:rPr>
        <w:t>r</w:t>
      </w:r>
      <w:r>
        <w:rPr>
          <w:rFonts w:ascii="Arial" w:eastAsia="Arial" w:hAnsi="Arial" w:cs="Arial"/>
        </w:rPr>
        <w:t>ed</w:t>
      </w:r>
      <w:r>
        <w:rPr>
          <w:rFonts w:ascii="Arial" w:eastAsia="Arial" w:hAnsi="Arial" w:cs="Arial"/>
          <w:spacing w:val="-2"/>
        </w:rPr>
        <w:t xml:space="preserve"> </w:t>
      </w:r>
      <w:r>
        <w:rPr>
          <w:rFonts w:ascii="Arial" w:eastAsia="Arial" w:hAnsi="Arial" w:cs="Arial"/>
          <w:spacing w:val="-3"/>
        </w:rPr>
        <w:t>b</w:t>
      </w:r>
      <w:r>
        <w:rPr>
          <w:rFonts w:ascii="Arial" w:eastAsia="Arial" w:hAnsi="Arial" w:cs="Arial"/>
        </w:rPr>
        <w:t>y</w:t>
      </w:r>
      <w:r>
        <w:rPr>
          <w:rFonts w:ascii="Arial" w:eastAsia="Arial" w:hAnsi="Arial" w:cs="Arial"/>
          <w:spacing w:val="-1"/>
        </w:rPr>
        <w:t xml:space="preserve"> </w:t>
      </w:r>
      <w:r>
        <w:rPr>
          <w:rFonts w:ascii="Arial" w:eastAsia="Arial" w:hAnsi="Arial" w:cs="Arial"/>
        </w:rPr>
        <w:t>s</w:t>
      </w:r>
      <w:r>
        <w:rPr>
          <w:rFonts w:ascii="Arial" w:eastAsia="Arial" w:hAnsi="Arial" w:cs="Arial"/>
          <w:spacing w:val="1"/>
        </w:rPr>
        <w:t>t</w:t>
      </w:r>
      <w:r>
        <w:rPr>
          <w:rFonts w:ascii="Arial" w:eastAsia="Arial" w:hAnsi="Arial" w:cs="Arial"/>
        </w:rPr>
        <w:t>udy</w:t>
      </w:r>
      <w:r>
        <w:rPr>
          <w:rFonts w:ascii="Arial" w:eastAsia="Arial" w:hAnsi="Arial" w:cs="Arial"/>
          <w:spacing w:val="-1"/>
        </w:rPr>
        <w:t xml:space="preserve"> </w:t>
      </w:r>
      <w:r>
        <w:rPr>
          <w:rFonts w:ascii="Arial" w:eastAsia="Arial" w:hAnsi="Arial" w:cs="Arial"/>
        </w:rPr>
        <w:t>des</w:t>
      </w:r>
      <w:r>
        <w:rPr>
          <w:rFonts w:ascii="Arial" w:eastAsia="Arial" w:hAnsi="Arial" w:cs="Arial"/>
          <w:spacing w:val="-1"/>
        </w:rPr>
        <w:t>i</w:t>
      </w:r>
      <w:r>
        <w:rPr>
          <w:rFonts w:ascii="Arial" w:eastAsia="Arial" w:hAnsi="Arial" w:cs="Arial"/>
          <w:spacing w:val="2"/>
        </w:rPr>
        <w:t>g</w:t>
      </w:r>
      <w:r>
        <w:rPr>
          <w:rFonts w:ascii="Arial" w:eastAsia="Arial" w:hAnsi="Arial" w:cs="Arial"/>
        </w:rPr>
        <w:t>n</w:t>
      </w:r>
      <w:r>
        <w:rPr>
          <w:rFonts w:ascii="Arial" w:eastAsia="Arial" w:hAnsi="Arial" w:cs="Arial"/>
          <w:spacing w:val="-2"/>
        </w:rPr>
        <w:t xml:space="preserve"> </w:t>
      </w:r>
      <w:r>
        <w:rPr>
          <w:rFonts w:ascii="Arial" w:eastAsia="Arial" w:hAnsi="Arial" w:cs="Arial"/>
        </w:rPr>
        <w:t>or ope</w:t>
      </w:r>
      <w:r>
        <w:rPr>
          <w:rFonts w:ascii="Arial" w:eastAsia="Arial" w:hAnsi="Arial" w:cs="Arial"/>
          <w:spacing w:val="1"/>
        </w:rPr>
        <w:t>r</w:t>
      </w:r>
      <w:r>
        <w:rPr>
          <w:rFonts w:ascii="Arial" w:eastAsia="Arial" w:hAnsi="Arial" w:cs="Arial"/>
        </w:rPr>
        <w:t>a</w:t>
      </w:r>
      <w:r>
        <w:rPr>
          <w:rFonts w:ascii="Arial" w:eastAsia="Arial" w:hAnsi="Arial" w:cs="Arial"/>
          <w:spacing w:val="1"/>
        </w:rPr>
        <w:t>t</w:t>
      </w:r>
      <w:r>
        <w:rPr>
          <w:rFonts w:ascii="Arial" w:eastAsia="Arial" w:hAnsi="Arial" w:cs="Arial"/>
          <w:spacing w:val="-1"/>
        </w:rPr>
        <w:t>i</w:t>
      </w:r>
      <w:r>
        <w:rPr>
          <w:rFonts w:ascii="Arial" w:eastAsia="Arial" w:hAnsi="Arial" w:cs="Arial"/>
        </w:rPr>
        <w:t xml:space="preserve">onal </w:t>
      </w:r>
      <w:r>
        <w:rPr>
          <w:rFonts w:ascii="Arial" w:eastAsia="Arial" w:hAnsi="Arial" w:cs="Arial"/>
          <w:spacing w:val="1"/>
        </w:rPr>
        <w:t>r</w:t>
      </w:r>
      <w:r>
        <w:rPr>
          <w:rFonts w:ascii="Arial" w:eastAsia="Arial" w:hAnsi="Arial" w:cs="Arial"/>
          <w:spacing w:val="-3"/>
        </w:rPr>
        <w:t>e</w:t>
      </w:r>
      <w:r>
        <w:rPr>
          <w:rFonts w:ascii="Arial" w:eastAsia="Arial" w:hAnsi="Arial" w:cs="Arial"/>
          <w:spacing w:val="2"/>
        </w:rPr>
        <w:t>q</w:t>
      </w:r>
      <w:r>
        <w:rPr>
          <w:rFonts w:ascii="Arial" w:eastAsia="Arial" w:hAnsi="Arial" w:cs="Arial"/>
        </w:rPr>
        <w:t>u</w:t>
      </w:r>
      <w:r>
        <w:rPr>
          <w:rFonts w:ascii="Arial" w:eastAsia="Arial" w:hAnsi="Arial" w:cs="Arial"/>
          <w:spacing w:val="-4"/>
        </w:rPr>
        <w:t>i</w:t>
      </w:r>
      <w:r>
        <w:rPr>
          <w:rFonts w:ascii="Arial" w:eastAsia="Arial" w:hAnsi="Arial" w:cs="Arial"/>
          <w:spacing w:val="1"/>
        </w:rPr>
        <w:t>r</w:t>
      </w:r>
      <w:r>
        <w:rPr>
          <w:rFonts w:ascii="Arial" w:eastAsia="Arial" w:hAnsi="Arial" w:cs="Arial"/>
        </w:rPr>
        <w:t>e</w:t>
      </w:r>
      <w:r>
        <w:rPr>
          <w:rFonts w:ascii="Arial" w:eastAsia="Arial" w:hAnsi="Arial" w:cs="Arial"/>
          <w:spacing w:val="1"/>
        </w:rPr>
        <w:t>m</w:t>
      </w:r>
      <w:r>
        <w:rPr>
          <w:rFonts w:ascii="Arial" w:eastAsia="Arial" w:hAnsi="Arial" w:cs="Arial"/>
        </w:rPr>
        <w:t>e</w:t>
      </w:r>
      <w:r>
        <w:rPr>
          <w:rFonts w:ascii="Arial" w:eastAsia="Arial" w:hAnsi="Arial" w:cs="Arial"/>
          <w:spacing w:val="-3"/>
        </w:rPr>
        <w:t>n</w:t>
      </w:r>
      <w:r>
        <w:rPr>
          <w:rFonts w:ascii="Arial" w:eastAsia="Arial" w:hAnsi="Arial" w:cs="Arial"/>
          <w:spacing w:val="1"/>
        </w:rPr>
        <w:t>t</w:t>
      </w:r>
      <w:r>
        <w:rPr>
          <w:rFonts w:ascii="Arial" w:eastAsia="Arial" w:hAnsi="Arial" w:cs="Arial"/>
          <w:spacing w:val="-2"/>
        </w:rPr>
        <w:t>s</w:t>
      </w:r>
      <w:r>
        <w:rPr>
          <w:rFonts w:ascii="Arial" w:eastAsia="Arial" w:hAnsi="Arial" w:cs="Arial"/>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1"/>
        </w:rPr>
        <w:t xml:space="preserve"> </w:t>
      </w:r>
      <w:r>
        <w:rPr>
          <w:rFonts w:ascii="Arial" w:eastAsia="Arial" w:hAnsi="Arial" w:cs="Arial"/>
        </w:rPr>
        <w:t>pos</w:t>
      </w:r>
      <w:r>
        <w:rPr>
          <w:rFonts w:ascii="Arial" w:eastAsia="Arial" w:hAnsi="Arial" w:cs="Arial"/>
          <w:spacing w:val="-1"/>
        </w:rPr>
        <w:t>i</w:t>
      </w:r>
      <w:r>
        <w:rPr>
          <w:rFonts w:ascii="Arial" w:eastAsia="Arial" w:hAnsi="Arial" w:cs="Arial"/>
          <w:spacing w:val="1"/>
        </w:rPr>
        <w:t>t</w:t>
      </w:r>
      <w:r>
        <w:rPr>
          <w:rFonts w:ascii="Arial" w:eastAsia="Arial" w:hAnsi="Arial" w:cs="Arial"/>
          <w:spacing w:val="-1"/>
        </w:rPr>
        <w:t>i</w:t>
      </w:r>
      <w:r>
        <w:rPr>
          <w:rFonts w:ascii="Arial" w:eastAsia="Arial" w:hAnsi="Arial" w:cs="Arial"/>
          <w:spacing w:val="-2"/>
        </w:rPr>
        <w:t>v</w:t>
      </w:r>
      <w:r>
        <w:rPr>
          <w:rFonts w:ascii="Arial" w:eastAsia="Arial" w:hAnsi="Arial" w:cs="Arial"/>
        </w:rPr>
        <w:t>e</w:t>
      </w:r>
      <w:r>
        <w:rPr>
          <w:rFonts w:ascii="Arial" w:eastAsia="Arial" w:hAnsi="Arial" w:cs="Arial"/>
          <w:spacing w:val="-1"/>
        </w:rPr>
        <w:t>l</w:t>
      </w:r>
      <w:r>
        <w:rPr>
          <w:rFonts w:ascii="Arial" w:eastAsia="Arial" w:hAnsi="Arial" w:cs="Arial"/>
        </w:rPr>
        <w:t>y</w:t>
      </w:r>
      <w:r>
        <w:rPr>
          <w:rFonts w:ascii="Arial" w:eastAsia="Arial" w:hAnsi="Arial" w:cs="Arial"/>
          <w:spacing w:val="-1"/>
        </w:rPr>
        <w:t xml:space="preserve"> i</w:t>
      </w:r>
      <w:r>
        <w:rPr>
          <w:rFonts w:ascii="Arial" w:eastAsia="Arial" w:hAnsi="Arial" w:cs="Arial"/>
        </w:rPr>
        <w:t>den</w:t>
      </w:r>
      <w:r>
        <w:rPr>
          <w:rFonts w:ascii="Arial" w:eastAsia="Arial" w:hAnsi="Arial" w:cs="Arial"/>
          <w:spacing w:val="1"/>
        </w:rPr>
        <w:t>t</w:t>
      </w:r>
      <w:r>
        <w:rPr>
          <w:rFonts w:ascii="Arial" w:eastAsia="Arial" w:hAnsi="Arial" w:cs="Arial"/>
          <w:spacing w:val="-1"/>
        </w:rPr>
        <w:t>i</w:t>
      </w:r>
      <w:r>
        <w:rPr>
          <w:rFonts w:ascii="Arial" w:eastAsia="Arial" w:hAnsi="Arial" w:cs="Arial"/>
          <w:spacing w:val="3"/>
        </w:rPr>
        <w:t>f</w:t>
      </w:r>
      <w:r>
        <w:rPr>
          <w:rFonts w:ascii="Arial" w:eastAsia="Arial" w:hAnsi="Arial" w:cs="Arial"/>
        </w:rPr>
        <w:t>y</w:t>
      </w:r>
      <w:r>
        <w:rPr>
          <w:rFonts w:ascii="Arial" w:eastAsia="Arial" w:hAnsi="Arial" w:cs="Arial"/>
          <w:spacing w:val="-1"/>
        </w:rPr>
        <w:t xml:space="preserve"> </w:t>
      </w:r>
      <w:r>
        <w:rPr>
          <w:rFonts w:ascii="Arial" w:eastAsia="Arial" w:hAnsi="Arial" w:cs="Arial"/>
        </w:rPr>
        <w:t>s</w:t>
      </w:r>
      <w:r>
        <w:rPr>
          <w:rFonts w:ascii="Arial" w:eastAsia="Arial" w:hAnsi="Arial" w:cs="Arial"/>
          <w:spacing w:val="1"/>
        </w:rPr>
        <w:t>t</w:t>
      </w:r>
      <w:r>
        <w:rPr>
          <w:rFonts w:ascii="Arial" w:eastAsia="Arial" w:hAnsi="Arial" w:cs="Arial"/>
          <w:spacing w:val="-3"/>
        </w:rPr>
        <w:t>u</w:t>
      </w:r>
      <w:r>
        <w:rPr>
          <w:rFonts w:ascii="Arial" w:eastAsia="Arial" w:hAnsi="Arial" w:cs="Arial"/>
        </w:rPr>
        <w:t>dy</w:t>
      </w:r>
      <w:r>
        <w:rPr>
          <w:rFonts w:ascii="Arial" w:eastAsia="Arial" w:hAnsi="Arial" w:cs="Arial"/>
          <w:spacing w:val="-1"/>
        </w:rPr>
        <w:t xml:space="preserve"> </w:t>
      </w:r>
      <w:r>
        <w:rPr>
          <w:rFonts w:ascii="Arial" w:eastAsia="Arial" w:hAnsi="Arial" w:cs="Arial"/>
          <w:spacing w:val="2"/>
        </w:rPr>
        <w:t>s</w:t>
      </w:r>
      <w:r>
        <w:rPr>
          <w:rFonts w:ascii="Arial" w:eastAsia="Arial" w:hAnsi="Arial" w:cs="Arial"/>
        </w:rPr>
        <w:t>ub</w:t>
      </w:r>
      <w:r>
        <w:rPr>
          <w:rFonts w:ascii="Arial" w:eastAsia="Arial" w:hAnsi="Arial" w:cs="Arial"/>
          <w:spacing w:val="1"/>
        </w:rPr>
        <w:t>j</w:t>
      </w:r>
      <w:r>
        <w:rPr>
          <w:rFonts w:ascii="Arial" w:eastAsia="Arial" w:hAnsi="Arial" w:cs="Arial"/>
        </w:rPr>
        <w:t>ect</w:t>
      </w:r>
      <w:r w:rsidR="005E5C37">
        <w:rPr>
          <w:rFonts w:ascii="Arial" w:eastAsia="Arial" w:hAnsi="Arial" w:cs="Arial"/>
        </w:rPr>
        <w:t>s</w:t>
      </w:r>
      <w:r>
        <w:rPr>
          <w:rFonts w:ascii="Arial" w:eastAsia="Arial" w:hAnsi="Arial" w:cs="Arial"/>
        </w:rPr>
        <w:t xml:space="preserve"> du</w:t>
      </w:r>
      <w:r>
        <w:rPr>
          <w:rFonts w:ascii="Arial" w:eastAsia="Arial" w:hAnsi="Arial" w:cs="Arial"/>
          <w:spacing w:val="1"/>
        </w:rPr>
        <w:t>r</w:t>
      </w:r>
      <w:r>
        <w:rPr>
          <w:rFonts w:ascii="Arial" w:eastAsia="Arial" w:hAnsi="Arial" w:cs="Arial"/>
          <w:spacing w:val="-1"/>
        </w:rPr>
        <w:t>i</w:t>
      </w:r>
      <w:r>
        <w:rPr>
          <w:rFonts w:ascii="Arial" w:eastAsia="Arial" w:hAnsi="Arial" w:cs="Arial"/>
          <w:spacing w:val="-3"/>
        </w:rPr>
        <w:t>n</w:t>
      </w:r>
      <w:r>
        <w:rPr>
          <w:rFonts w:ascii="Arial" w:eastAsia="Arial" w:hAnsi="Arial" w:cs="Arial"/>
        </w:rPr>
        <w:t>g</w:t>
      </w:r>
      <w:r>
        <w:rPr>
          <w:rFonts w:ascii="Arial" w:eastAsia="Arial" w:hAnsi="Arial" w:cs="Arial"/>
          <w:spacing w:val="3"/>
        </w:rPr>
        <w:t xml:space="preserve"> </w:t>
      </w:r>
      <w:r>
        <w:rPr>
          <w:rFonts w:ascii="Arial" w:eastAsia="Arial" w:hAnsi="Arial" w:cs="Arial"/>
          <w:spacing w:val="-3"/>
        </w:rPr>
        <w:t>d</w:t>
      </w:r>
      <w:r>
        <w:rPr>
          <w:rFonts w:ascii="Arial" w:eastAsia="Arial" w:hAnsi="Arial" w:cs="Arial"/>
        </w:rPr>
        <w:t>a</w:t>
      </w:r>
      <w:r>
        <w:rPr>
          <w:rFonts w:ascii="Arial" w:eastAsia="Arial" w:hAnsi="Arial" w:cs="Arial"/>
          <w:spacing w:val="1"/>
        </w:rPr>
        <w:t>t</w:t>
      </w:r>
      <w:r>
        <w:rPr>
          <w:rFonts w:ascii="Arial" w:eastAsia="Arial" w:hAnsi="Arial" w:cs="Arial"/>
        </w:rPr>
        <w:t>a</w:t>
      </w:r>
      <w:r>
        <w:rPr>
          <w:rFonts w:ascii="Arial" w:eastAsia="Arial" w:hAnsi="Arial" w:cs="Arial"/>
          <w:spacing w:val="-2"/>
        </w:rPr>
        <w:t xml:space="preserve"> </w:t>
      </w:r>
      <w:r>
        <w:rPr>
          <w:rFonts w:ascii="Arial" w:eastAsia="Arial" w:hAnsi="Arial" w:cs="Arial"/>
          <w:spacing w:val="-3"/>
        </w:rPr>
        <w:t>e</w:t>
      </w:r>
      <w:r>
        <w:rPr>
          <w:rFonts w:ascii="Arial" w:eastAsia="Arial" w:hAnsi="Arial" w:cs="Arial"/>
        </w:rPr>
        <w:t>n</w:t>
      </w:r>
      <w:r>
        <w:rPr>
          <w:rFonts w:ascii="Arial" w:eastAsia="Arial" w:hAnsi="Arial" w:cs="Arial"/>
          <w:spacing w:val="1"/>
        </w:rPr>
        <w:t>tr</w:t>
      </w:r>
      <w:r>
        <w:rPr>
          <w:rFonts w:ascii="Arial" w:eastAsia="Arial" w:hAnsi="Arial" w:cs="Arial"/>
        </w:rPr>
        <w:t>y</w:t>
      </w:r>
      <w:r>
        <w:rPr>
          <w:rFonts w:ascii="Arial" w:eastAsia="Arial" w:hAnsi="Arial" w:cs="Arial"/>
          <w:spacing w:val="-1"/>
        </w:rPr>
        <w:t xml:space="preserve"> </w:t>
      </w:r>
      <w:r>
        <w:rPr>
          <w:rFonts w:ascii="Arial" w:eastAsia="Arial" w:hAnsi="Arial" w:cs="Arial"/>
        </w:rPr>
        <w:t>phase</w:t>
      </w:r>
    </w:p>
    <w:p w14:paraId="477FE4D6" w14:textId="77777777" w:rsidR="00874426" w:rsidRDefault="00874426">
      <w:pPr>
        <w:spacing w:before="1" w:after="0" w:line="120" w:lineRule="exact"/>
        <w:rPr>
          <w:sz w:val="12"/>
          <w:szCs w:val="12"/>
        </w:rPr>
      </w:pPr>
    </w:p>
    <w:p w14:paraId="107AAEE0" w14:textId="226C6041" w:rsidR="00874426" w:rsidRDefault="003A1128">
      <w:pPr>
        <w:spacing w:after="0" w:line="243" w:lineRule="auto"/>
        <w:ind w:left="117" w:right="577"/>
        <w:rPr>
          <w:rFonts w:ascii="Arial" w:eastAsia="Arial" w:hAnsi="Arial" w:cs="Arial"/>
        </w:rPr>
      </w:pPr>
      <w:r>
        <w:rPr>
          <w:rFonts w:ascii="Arial" w:eastAsia="Arial" w:hAnsi="Arial" w:cs="Arial"/>
          <w:spacing w:val="-1"/>
        </w:rPr>
        <w:t>Al</w:t>
      </w:r>
      <w:r>
        <w:rPr>
          <w:rFonts w:ascii="Arial" w:eastAsia="Arial" w:hAnsi="Arial" w:cs="Arial"/>
          <w:spacing w:val="1"/>
        </w:rPr>
        <w:t>t</w:t>
      </w:r>
      <w:r>
        <w:rPr>
          <w:rFonts w:ascii="Arial" w:eastAsia="Arial" w:hAnsi="Arial" w:cs="Arial"/>
        </w:rPr>
        <w:t>e</w:t>
      </w:r>
      <w:r>
        <w:rPr>
          <w:rFonts w:ascii="Arial" w:eastAsia="Arial" w:hAnsi="Arial" w:cs="Arial"/>
          <w:spacing w:val="1"/>
        </w:rPr>
        <w:t>r</w:t>
      </w:r>
      <w:r>
        <w:rPr>
          <w:rFonts w:ascii="Arial" w:eastAsia="Arial" w:hAnsi="Arial" w:cs="Arial"/>
        </w:rPr>
        <w:t>na</w:t>
      </w:r>
      <w:r>
        <w:rPr>
          <w:rFonts w:ascii="Arial" w:eastAsia="Arial" w:hAnsi="Arial" w:cs="Arial"/>
          <w:spacing w:val="1"/>
        </w:rPr>
        <w:t>t</w:t>
      </w:r>
      <w:r>
        <w:rPr>
          <w:rFonts w:ascii="Arial" w:eastAsia="Arial" w:hAnsi="Arial" w:cs="Arial"/>
          <w:spacing w:val="-1"/>
        </w:rPr>
        <w:t>i</w:t>
      </w:r>
      <w:r>
        <w:rPr>
          <w:rFonts w:ascii="Arial" w:eastAsia="Arial" w:hAnsi="Arial" w:cs="Arial"/>
          <w:spacing w:val="-2"/>
        </w:rPr>
        <w:t>v</w:t>
      </w:r>
      <w:r>
        <w:rPr>
          <w:rFonts w:ascii="Arial" w:eastAsia="Arial" w:hAnsi="Arial" w:cs="Arial"/>
        </w:rPr>
        <w:t>e</w:t>
      </w:r>
      <w:r>
        <w:rPr>
          <w:rFonts w:ascii="Arial" w:eastAsia="Arial" w:hAnsi="Arial" w:cs="Arial"/>
          <w:spacing w:val="-1"/>
        </w:rPr>
        <w:t>l</w:t>
      </w:r>
      <w:r>
        <w:rPr>
          <w:rFonts w:ascii="Arial" w:eastAsia="Arial" w:hAnsi="Arial" w:cs="Arial"/>
          <w:spacing w:val="-2"/>
        </w:rPr>
        <w:t>y</w:t>
      </w:r>
      <w:r>
        <w:rPr>
          <w:rFonts w:ascii="Arial" w:eastAsia="Arial" w:hAnsi="Arial" w:cs="Arial"/>
        </w:rPr>
        <w:t>,</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r>
        <w:rPr>
          <w:rFonts w:ascii="Arial" w:eastAsia="Arial" w:hAnsi="Arial" w:cs="Arial"/>
          <w:spacing w:val="-1"/>
        </w:rPr>
        <w:t>P</w:t>
      </w:r>
      <w:r>
        <w:rPr>
          <w:rFonts w:ascii="Arial" w:eastAsia="Arial" w:hAnsi="Arial" w:cs="Arial"/>
        </w:rPr>
        <w:t xml:space="preserve">I </w:t>
      </w:r>
      <w:r>
        <w:rPr>
          <w:rFonts w:ascii="Arial" w:eastAsia="Arial" w:hAnsi="Arial" w:cs="Arial"/>
          <w:spacing w:val="1"/>
        </w:rPr>
        <w:t>m</w:t>
      </w:r>
      <w:r>
        <w:rPr>
          <w:rFonts w:ascii="Arial" w:eastAsia="Arial" w:hAnsi="Arial" w:cs="Arial"/>
        </w:rPr>
        <w:t>ay</w:t>
      </w:r>
      <w:r>
        <w:rPr>
          <w:rFonts w:ascii="Arial" w:eastAsia="Arial" w:hAnsi="Arial" w:cs="Arial"/>
          <w:spacing w:val="-4"/>
        </w:rPr>
        <w:t xml:space="preserve"> </w:t>
      </w:r>
      <w:r>
        <w:rPr>
          <w:rFonts w:ascii="Arial" w:eastAsia="Arial" w:hAnsi="Arial" w:cs="Arial"/>
          <w:spacing w:val="1"/>
        </w:rPr>
        <w:t>r</w:t>
      </w:r>
      <w:r>
        <w:rPr>
          <w:rFonts w:ascii="Arial" w:eastAsia="Arial" w:hAnsi="Arial" w:cs="Arial"/>
          <w:spacing w:val="-3"/>
        </w:rPr>
        <w:t>e</w:t>
      </w:r>
      <w:r>
        <w:rPr>
          <w:rFonts w:ascii="Arial" w:eastAsia="Arial" w:hAnsi="Arial" w:cs="Arial"/>
          <w:spacing w:val="2"/>
        </w:rPr>
        <w:t>q</w:t>
      </w:r>
      <w:r>
        <w:rPr>
          <w:rFonts w:ascii="Arial" w:eastAsia="Arial" w:hAnsi="Arial" w:cs="Arial"/>
        </w:rPr>
        <w:t xml:space="preserve">uest </w:t>
      </w:r>
      <w:r>
        <w:rPr>
          <w:rFonts w:ascii="Arial" w:eastAsia="Arial" w:hAnsi="Arial" w:cs="Arial"/>
          <w:spacing w:val="1"/>
        </w:rPr>
        <w:t>t</w:t>
      </w:r>
      <w:r>
        <w:rPr>
          <w:rFonts w:ascii="Arial" w:eastAsia="Arial" w:hAnsi="Arial" w:cs="Arial"/>
        </w:rPr>
        <w:t>h</w:t>
      </w:r>
      <w:r>
        <w:rPr>
          <w:rFonts w:ascii="Arial" w:eastAsia="Arial" w:hAnsi="Arial" w:cs="Arial"/>
          <w:spacing w:val="-3"/>
        </w:rPr>
        <w:t>a</w:t>
      </w:r>
      <w:r>
        <w:rPr>
          <w:rFonts w:ascii="Arial" w:eastAsia="Arial" w:hAnsi="Arial" w:cs="Arial"/>
        </w:rPr>
        <w:t>t</w:t>
      </w:r>
      <w:r>
        <w:rPr>
          <w:rFonts w:ascii="Arial" w:eastAsia="Arial" w:hAnsi="Arial" w:cs="Arial"/>
          <w:spacing w:val="2"/>
        </w:rPr>
        <w:t xml:space="preserve"> </w:t>
      </w:r>
      <w:r w:rsidR="00872592">
        <w:rPr>
          <w:rFonts w:ascii="Arial" w:eastAsia="Arial" w:hAnsi="Arial" w:cs="Arial"/>
          <w:spacing w:val="2"/>
        </w:rPr>
        <w:t>BBMC</w:t>
      </w:r>
      <w:r>
        <w:rPr>
          <w:rFonts w:ascii="Arial" w:eastAsia="Arial" w:hAnsi="Arial" w:cs="Arial"/>
        </w:rPr>
        <w:t xml:space="preserve"> </w:t>
      </w:r>
      <w:ins w:id="163" w:author="Bard, David E. (HSC)" w:date="2013-09-09T09:54:00Z">
        <w:r w:rsidR="004D66B0">
          <w:rPr>
            <w:rFonts w:ascii="Arial" w:eastAsia="Arial" w:hAnsi="Arial" w:cs="Arial"/>
          </w:rPr>
          <w:t xml:space="preserve">share the above responsibilities and </w:t>
        </w:r>
      </w:ins>
      <w:del w:id="164" w:author="Bard, David E. (HSC)" w:date="2013-09-09T09:55:00Z">
        <w:r w:rsidDel="004D66B0">
          <w:rPr>
            <w:rFonts w:ascii="Arial" w:eastAsia="Arial" w:hAnsi="Arial" w:cs="Arial"/>
          </w:rPr>
          <w:delText>ass</w:delText>
        </w:r>
        <w:r w:rsidDel="004D66B0">
          <w:rPr>
            <w:rFonts w:ascii="Arial" w:eastAsia="Arial" w:hAnsi="Arial" w:cs="Arial"/>
            <w:spacing w:val="-1"/>
          </w:rPr>
          <w:delText>i</w:delText>
        </w:r>
        <w:r w:rsidDel="004D66B0">
          <w:rPr>
            <w:rFonts w:ascii="Arial" w:eastAsia="Arial" w:hAnsi="Arial" w:cs="Arial"/>
            <w:spacing w:val="-2"/>
          </w:rPr>
          <w:delText>s</w:delText>
        </w:r>
        <w:r w:rsidDel="004D66B0">
          <w:rPr>
            <w:rFonts w:ascii="Arial" w:eastAsia="Arial" w:hAnsi="Arial" w:cs="Arial"/>
          </w:rPr>
          <w:delText>t</w:delText>
        </w:r>
        <w:r w:rsidDel="004D66B0">
          <w:rPr>
            <w:rFonts w:ascii="Arial" w:eastAsia="Arial" w:hAnsi="Arial" w:cs="Arial"/>
            <w:spacing w:val="2"/>
          </w:rPr>
          <w:delText xml:space="preserve"> </w:delText>
        </w:r>
      </w:del>
      <w:ins w:id="165" w:author="Bard, David E. (HSC)" w:date="2013-09-09T09:55:00Z">
        <w:r w:rsidR="004D66B0">
          <w:rPr>
            <w:rFonts w:ascii="Arial" w:eastAsia="Arial" w:hAnsi="Arial" w:cs="Arial"/>
          </w:rPr>
          <w:t>directly participate in the</w:t>
        </w:r>
      </w:ins>
      <w:del w:id="166" w:author="Bard, David E. (HSC)" w:date="2013-09-09T09:55:00Z">
        <w:r w:rsidDel="004D66B0">
          <w:rPr>
            <w:rFonts w:ascii="Arial" w:eastAsia="Arial" w:hAnsi="Arial" w:cs="Arial"/>
            <w:spacing w:val="-3"/>
          </w:rPr>
          <w:delText>w</w:delText>
        </w:r>
        <w:r w:rsidDel="004D66B0">
          <w:rPr>
            <w:rFonts w:ascii="Arial" w:eastAsia="Arial" w:hAnsi="Arial" w:cs="Arial"/>
            <w:spacing w:val="-1"/>
          </w:rPr>
          <w:delText>i</w:delText>
        </w:r>
        <w:r w:rsidDel="004D66B0">
          <w:rPr>
            <w:rFonts w:ascii="Arial" w:eastAsia="Arial" w:hAnsi="Arial" w:cs="Arial"/>
            <w:spacing w:val="1"/>
          </w:rPr>
          <w:delText>t</w:delText>
        </w:r>
        <w:r w:rsidDel="004D66B0">
          <w:rPr>
            <w:rFonts w:ascii="Arial" w:eastAsia="Arial" w:hAnsi="Arial" w:cs="Arial"/>
          </w:rPr>
          <w:delText>h</w:delText>
        </w:r>
      </w:del>
      <w:r>
        <w:rPr>
          <w:rFonts w:ascii="Arial" w:eastAsia="Arial" w:hAnsi="Arial" w:cs="Arial"/>
          <w:spacing w:val="1"/>
        </w:rPr>
        <w:t xml:space="preserve"> </w:t>
      </w:r>
      <w:r>
        <w:rPr>
          <w:rFonts w:ascii="Arial" w:eastAsia="Arial" w:hAnsi="Arial" w:cs="Arial"/>
        </w:rPr>
        <w:t>de</w:t>
      </w:r>
      <w:r>
        <w:rPr>
          <w:rFonts w:ascii="Arial" w:eastAsia="Arial" w:hAnsi="Arial" w:cs="Arial"/>
          <w:spacing w:val="-2"/>
        </w:rPr>
        <w:t>v</w:t>
      </w:r>
      <w:r>
        <w:rPr>
          <w:rFonts w:ascii="Arial" w:eastAsia="Arial" w:hAnsi="Arial" w:cs="Arial"/>
        </w:rPr>
        <w:t>e</w:t>
      </w:r>
      <w:r>
        <w:rPr>
          <w:rFonts w:ascii="Arial" w:eastAsia="Arial" w:hAnsi="Arial" w:cs="Arial"/>
          <w:spacing w:val="-1"/>
        </w:rPr>
        <w:t>l</w:t>
      </w:r>
      <w:r>
        <w:rPr>
          <w:rFonts w:ascii="Arial" w:eastAsia="Arial" w:hAnsi="Arial" w:cs="Arial"/>
        </w:rPr>
        <w:t>op</w:t>
      </w:r>
      <w:r>
        <w:rPr>
          <w:rFonts w:ascii="Arial" w:eastAsia="Arial" w:hAnsi="Arial" w:cs="Arial"/>
          <w:spacing w:val="1"/>
        </w:rPr>
        <w:t>m</w:t>
      </w:r>
      <w:r>
        <w:rPr>
          <w:rFonts w:ascii="Arial" w:eastAsia="Arial" w:hAnsi="Arial" w:cs="Arial"/>
        </w:rPr>
        <w:t>ent</w:t>
      </w:r>
      <w:r>
        <w:rPr>
          <w:rFonts w:ascii="Arial" w:eastAsia="Arial" w:hAnsi="Arial" w:cs="Arial"/>
          <w:spacing w:val="2"/>
        </w:rPr>
        <w:t xml:space="preserve"> </w:t>
      </w:r>
      <w:r>
        <w:rPr>
          <w:rFonts w:ascii="Arial" w:eastAsia="Arial" w:hAnsi="Arial" w:cs="Arial"/>
          <w:spacing w:val="-3"/>
        </w:rPr>
        <w:t>o</w:t>
      </w:r>
      <w:r>
        <w:rPr>
          <w:rFonts w:ascii="Arial" w:eastAsia="Arial" w:hAnsi="Arial" w:cs="Arial"/>
        </w:rPr>
        <w:t xml:space="preserve">f </w:t>
      </w:r>
      <w:r>
        <w:rPr>
          <w:rFonts w:ascii="Arial" w:eastAsia="Arial" w:hAnsi="Arial" w:cs="Arial"/>
          <w:spacing w:val="1"/>
        </w:rPr>
        <w:t>t</w:t>
      </w:r>
      <w:r>
        <w:rPr>
          <w:rFonts w:ascii="Arial" w:eastAsia="Arial" w:hAnsi="Arial" w:cs="Arial"/>
        </w:rPr>
        <w:t>he</w:t>
      </w:r>
      <w:r>
        <w:rPr>
          <w:rFonts w:ascii="Arial" w:eastAsia="Arial" w:hAnsi="Arial" w:cs="Arial"/>
          <w:spacing w:val="1"/>
        </w:rPr>
        <w:t xml:space="preserve"> </w:t>
      </w:r>
      <w:proofErr w:type="spellStart"/>
      <w:r>
        <w:rPr>
          <w:rFonts w:ascii="Arial" w:eastAsia="Arial" w:hAnsi="Arial" w:cs="Arial"/>
          <w:spacing w:val="-3"/>
        </w:rPr>
        <w:t>R</w:t>
      </w:r>
      <w:r>
        <w:rPr>
          <w:rFonts w:ascii="Arial" w:eastAsia="Arial" w:hAnsi="Arial" w:cs="Arial"/>
          <w:spacing w:val="-1"/>
        </w:rPr>
        <w:t>EDC</w:t>
      </w:r>
      <w:r>
        <w:rPr>
          <w:rFonts w:ascii="Arial" w:eastAsia="Arial" w:hAnsi="Arial" w:cs="Arial"/>
        </w:rPr>
        <w:t>ap</w:t>
      </w:r>
      <w:proofErr w:type="spellEnd"/>
      <w:r>
        <w:rPr>
          <w:rFonts w:ascii="Arial" w:eastAsia="Arial" w:hAnsi="Arial" w:cs="Arial"/>
          <w:spacing w:val="1"/>
        </w:rPr>
        <w:t xml:space="preserve"> </w:t>
      </w:r>
      <w:r>
        <w:rPr>
          <w:rFonts w:ascii="Arial" w:eastAsia="Arial" w:hAnsi="Arial" w:cs="Arial"/>
        </w:rPr>
        <w:t>da</w:t>
      </w:r>
      <w:r>
        <w:rPr>
          <w:rFonts w:ascii="Arial" w:eastAsia="Arial" w:hAnsi="Arial" w:cs="Arial"/>
          <w:spacing w:val="1"/>
        </w:rPr>
        <w:t>t</w:t>
      </w:r>
      <w:r>
        <w:rPr>
          <w:rFonts w:ascii="Arial" w:eastAsia="Arial" w:hAnsi="Arial" w:cs="Arial"/>
        </w:rPr>
        <w:t>abase</w:t>
      </w:r>
      <w:r>
        <w:rPr>
          <w:rFonts w:ascii="Arial" w:eastAsia="Arial" w:hAnsi="Arial" w:cs="Arial"/>
          <w:spacing w:val="-2"/>
        </w:rPr>
        <w:t xml:space="preserve"> </w:t>
      </w:r>
      <w:r>
        <w:rPr>
          <w:rFonts w:ascii="Arial" w:eastAsia="Arial" w:hAnsi="Arial" w:cs="Arial"/>
          <w:spacing w:val="1"/>
        </w:rPr>
        <w:t>f</w:t>
      </w:r>
      <w:r>
        <w:rPr>
          <w:rFonts w:ascii="Arial" w:eastAsia="Arial" w:hAnsi="Arial" w:cs="Arial"/>
        </w:rPr>
        <w:t xml:space="preserve">or </w:t>
      </w:r>
      <w:r>
        <w:rPr>
          <w:rFonts w:ascii="Arial" w:eastAsia="Arial" w:hAnsi="Arial" w:cs="Arial"/>
          <w:spacing w:val="1"/>
        </w:rPr>
        <w:t>t</w:t>
      </w:r>
      <w:r>
        <w:rPr>
          <w:rFonts w:ascii="Arial" w:eastAsia="Arial" w:hAnsi="Arial" w:cs="Arial"/>
        </w:rPr>
        <w:t>he s</w:t>
      </w:r>
      <w:r>
        <w:rPr>
          <w:rFonts w:ascii="Arial" w:eastAsia="Arial" w:hAnsi="Arial" w:cs="Arial"/>
          <w:spacing w:val="1"/>
        </w:rPr>
        <w:t>t</w:t>
      </w:r>
      <w:r>
        <w:rPr>
          <w:rFonts w:ascii="Arial" w:eastAsia="Arial" w:hAnsi="Arial" w:cs="Arial"/>
        </w:rPr>
        <w:t>ud</w:t>
      </w:r>
      <w:r>
        <w:rPr>
          <w:rFonts w:ascii="Arial" w:eastAsia="Arial" w:hAnsi="Arial" w:cs="Arial"/>
          <w:spacing w:val="-2"/>
        </w:rPr>
        <w:t>y</w:t>
      </w:r>
      <w:r>
        <w:rPr>
          <w:rFonts w:ascii="Arial" w:eastAsia="Arial" w:hAnsi="Arial" w:cs="Arial"/>
        </w:rPr>
        <w:t>.</w:t>
      </w:r>
    </w:p>
    <w:p w14:paraId="4D9385A4" w14:textId="77777777" w:rsidR="00874426" w:rsidRDefault="00874426">
      <w:pPr>
        <w:spacing w:before="12" w:after="0" w:line="240" w:lineRule="exact"/>
        <w:rPr>
          <w:sz w:val="24"/>
          <w:szCs w:val="24"/>
        </w:rPr>
      </w:pPr>
    </w:p>
    <w:p w14:paraId="2F7ABC3F" w14:textId="77777777" w:rsidR="00874426" w:rsidRDefault="003A1128">
      <w:pPr>
        <w:spacing w:after="0" w:line="241" w:lineRule="auto"/>
        <w:ind w:left="117" w:right="460"/>
        <w:rPr>
          <w:rFonts w:ascii="Arial" w:eastAsia="Arial" w:hAnsi="Arial" w:cs="Arial"/>
        </w:rPr>
      </w:pPr>
      <w:r>
        <w:rPr>
          <w:rFonts w:ascii="Arial" w:eastAsia="Arial" w:hAnsi="Arial" w:cs="Arial"/>
          <w:spacing w:val="2"/>
        </w:rPr>
        <w:t>T</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m</w:t>
      </w:r>
      <w:r>
        <w:rPr>
          <w:rFonts w:ascii="Arial" w:eastAsia="Arial" w:hAnsi="Arial" w:cs="Arial"/>
        </w:rPr>
        <w:t>o</w:t>
      </w:r>
      <w:r>
        <w:rPr>
          <w:rFonts w:ascii="Arial" w:eastAsia="Arial" w:hAnsi="Arial" w:cs="Arial"/>
          <w:spacing w:val="-2"/>
        </w:rPr>
        <w:t>v</w:t>
      </w:r>
      <w:r>
        <w:rPr>
          <w:rFonts w:ascii="Arial" w:eastAsia="Arial" w:hAnsi="Arial" w:cs="Arial"/>
        </w:rPr>
        <w:t>e</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rPr>
        <w:t>d</w:t>
      </w:r>
      <w:r>
        <w:rPr>
          <w:rFonts w:ascii="Arial" w:eastAsia="Arial" w:hAnsi="Arial" w:cs="Arial"/>
          <w:spacing w:val="-3"/>
        </w:rPr>
        <w:t>a</w:t>
      </w:r>
      <w:r>
        <w:rPr>
          <w:rFonts w:ascii="Arial" w:eastAsia="Arial" w:hAnsi="Arial" w:cs="Arial"/>
          <w:spacing w:val="1"/>
        </w:rPr>
        <w:t>t</w:t>
      </w:r>
      <w:r>
        <w:rPr>
          <w:rFonts w:ascii="Arial" w:eastAsia="Arial" w:hAnsi="Arial" w:cs="Arial"/>
        </w:rPr>
        <w:t>abase</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rPr>
        <w:t>p</w:t>
      </w:r>
      <w:r>
        <w:rPr>
          <w:rFonts w:ascii="Arial" w:eastAsia="Arial" w:hAnsi="Arial" w:cs="Arial"/>
          <w:spacing w:val="1"/>
        </w:rPr>
        <w:t>r</w:t>
      </w:r>
      <w:r>
        <w:rPr>
          <w:rFonts w:ascii="Arial" w:eastAsia="Arial" w:hAnsi="Arial" w:cs="Arial"/>
        </w:rPr>
        <w:t>odu</w:t>
      </w:r>
      <w:r>
        <w:rPr>
          <w:rFonts w:ascii="Arial" w:eastAsia="Arial" w:hAnsi="Arial" w:cs="Arial"/>
          <w:spacing w:val="-2"/>
        </w:rPr>
        <w:t>c</w:t>
      </w:r>
      <w:r>
        <w:rPr>
          <w:rFonts w:ascii="Arial" w:eastAsia="Arial" w:hAnsi="Arial" w:cs="Arial"/>
          <w:spacing w:val="1"/>
        </w:rPr>
        <w:t>t</w:t>
      </w:r>
      <w:r>
        <w:rPr>
          <w:rFonts w:ascii="Arial" w:eastAsia="Arial" w:hAnsi="Arial" w:cs="Arial"/>
          <w:spacing w:val="-1"/>
        </w:rPr>
        <w:t>i</w:t>
      </w:r>
      <w:r>
        <w:rPr>
          <w:rFonts w:ascii="Arial" w:eastAsia="Arial" w:hAnsi="Arial" w:cs="Arial"/>
        </w:rPr>
        <w:t xml:space="preserve">on,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rPr>
        <w:t>s</w:t>
      </w:r>
      <w:r>
        <w:rPr>
          <w:rFonts w:ascii="Arial" w:eastAsia="Arial" w:hAnsi="Arial" w:cs="Arial"/>
          <w:spacing w:val="1"/>
        </w:rPr>
        <w:t>t</w:t>
      </w:r>
      <w:r>
        <w:rPr>
          <w:rFonts w:ascii="Arial" w:eastAsia="Arial" w:hAnsi="Arial" w:cs="Arial"/>
        </w:rPr>
        <w:t>udy</w:t>
      </w:r>
      <w:r>
        <w:rPr>
          <w:rFonts w:ascii="Arial" w:eastAsia="Arial" w:hAnsi="Arial" w:cs="Arial"/>
          <w:spacing w:val="-1"/>
        </w:rPr>
        <w:t xml:space="preserve"> P</w:t>
      </w:r>
      <w:r>
        <w:rPr>
          <w:rFonts w:ascii="Arial" w:eastAsia="Arial" w:hAnsi="Arial" w:cs="Arial"/>
        </w:rPr>
        <w:t>I</w:t>
      </w:r>
      <w:r>
        <w:rPr>
          <w:rFonts w:ascii="Arial" w:eastAsia="Arial" w:hAnsi="Arial" w:cs="Arial"/>
          <w:spacing w:val="-2"/>
        </w:rPr>
        <w:t xml:space="preserve"> </w:t>
      </w:r>
      <w:r>
        <w:rPr>
          <w:rFonts w:ascii="Arial" w:eastAsia="Arial" w:hAnsi="Arial" w:cs="Arial"/>
        </w:rPr>
        <w:t>or</w:t>
      </w:r>
      <w:r>
        <w:rPr>
          <w:rFonts w:ascii="Arial" w:eastAsia="Arial" w:hAnsi="Arial" w:cs="Arial"/>
          <w:spacing w:val="2"/>
        </w:rPr>
        <w:t xml:space="preserve"> </w:t>
      </w:r>
      <w:r>
        <w:rPr>
          <w:rFonts w:ascii="Arial" w:eastAsia="Arial" w:hAnsi="Arial" w:cs="Arial"/>
        </w:rPr>
        <w:t>a</w:t>
      </w:r>
      <w:r>
        <w:rPr>
          <w:rFonts w:ascii="Arial" w:eastAsia="Arial" w:hAnsi="Arial" w:cs="Arial"/>
          <w:spacing w:val="-3"/>
        </w:rPr>
        <w:t>u</w:t>
      </w:r>
      <w:r>
        <w:rPr>
          <w:rFonts w:ascii="Arial" w:eastAsia="Arial" w:hAnsi="Arial" w:cs="Arial"/>
          <w:spacing w:val="1"/>
        </w:rPr>
        <w:t>t</w:t>
      </w:r>
      <w:r>
        <w:rPr>
          <w:rFonts w:ascii="Arial" w:eastAsia="Arial" w:hAnsi="Arial" w:cs="Arial"/>
        </w:rPr>
        <w:t>ho</w:t>
      </w:r>
      <w:r>
        <w:rPr>
          <w:rFonts w:ascii="Arial" w:eastAsia="Arial" w:hAnsi="Arial" w:cs="Arial"/>
          <w:spacing w:val="1"/>
        </w:rPr>
        <w:t>r</w:t>
      </w:r>
      <w:r>
        <w:rPr>
          <w:rFonts w:ascii="Arial" w:eastAsia="Arial" w:hAnsi="Arial" w:cs="Arial"/>
          <w:spacing w:val="-1"/>
        </w:rPr>
        <w:t>i</w:t>
      </w:r>
      <w:r>
        <w:rPr>
          <w:rFonts w:ascii="Arial" w:eastAsia="Arial" w:hAnsi="Arial" w:cs="Arial"/>
          <w:spacing w:val="-2"/>
        </w:rPr>
        <w:t>z</w:t>
      </w:r>
      <w:r>
        <w:rPr>
          <w:rFonts w:ascii="Arial" w:eastAsia="Arial" w:hAnsi="Arial" w:cs="Arial"/>
        </w:rPr>
        <w:t>ed</w:t>
      </w:r>
      <w:r>
        <w:rPr>
          <w:rFonts w:ascii="Arial" w:eastAsia="Arial" w:hAnsi="Arial" w:cs="Arial"/>
          <w:spacing w:val="1"/>
        </w:rPr>
        <w:t xml:space="preserve"> </w:t>
      </w:r>
      <w:r>
        <w:rPr>
          <w:rFonts w:ascii="Arial" w:eastAsia="Arial" w:hAnsi="Arial" w:cs="Arial"/>
          <w:spacing w:val="-1"/>
        </w:rPr>
        <w:t>P</w:t>
      </w:r>
      <w:r>
        <w:rPr>
          <w:rFonts w:ascii="Arial" w:eastAsia="Arial" w:hAnsi="Arial" w:cs="Arial"/>
        </w:rPr>
        <w:t xml:space="preserve">I </w:t>
      </w:r>
      <w:r>
        <w:rPr>
          <w:rFonts w:ascii="Arial" w:eastAsia="Arial" w:hAnsi="Arial" w:cs="Arial"/>
          <w:spacing w:val="1"/>
        </w:rPr>
        <w:t>r</w:t>
      </w:r>
      <w:r>
        <w:rPr>
          <w:rFonts w:ascii="Arial" w:eastAsia="Arial" w:hAnsi="Arial" w:cs="Arial"/>
        </w:rPr>
        <w:t>ep</w:t>
      </w:r>
      <w:r>
        <w:rPr>
          <w:rFonts w:ascii="Arial" w:eastAsia="Arial" w:hAnsi="Arial" w:cs="Arial"/>
          <w:spacing w:val="1"/>
        </w:rPr>
        <w:t>r</w:t>
      </w:r>
      <w:r>
        <w:rPr>
          <w:rFonts w:ascii="Arial" w:eastAsia="Arial" w:hAnsi="Arial" w:cs="Arial"/>
          <w:spacing w:val="-3"/>
        </w:rPr>
        <w:t>e</w:t>
      </w:r>
      <w:r>
        <w:rPr>
          <w:rFonts w:ascii="Arial" w:eastAsia="Arial" w:hAnsi="Arial" w:cs="Arial"/>
        </w:rPr>
        <w:t>s</w:t>
      </w:r>
      <w:r>
        <w:rPr>
          <w:rFonts w:ascii="Arial" w:eastAsia="Arial" w:hAnsi="Arial" w:cs="Arial"/>
          <w:spacing w:val="-3"/>
        </w:rPr>
        <w:t>e</w:t>
      </w:r>
      <w:r>
        <w:rPr>
          <w:rFonts w:ascii="Arial" w:eastAsia="Arial" w:hAnsi="Arial" w:cs="Arial"/>
        </w:rPr>
        <w:t>n</w:t>
      </w:r>
      <w:r>
        <w:rPr>
          <w:rFonts w:ascii="Arial" w:eastAsia="Arial" w:hAnsi="Arial" w:cs="Arial"/>
          <w:spacing w:val="1"/>
        </w:rPr>
        <w:t>t</w:t>
      </w:r>
      <w:r>
        <w:rPr>
          <w:rFonts w:ascii="Arial" w:eastAsia="Arial" w:hAnsi="Arial" w:cs="Arial"/>
        </w:rPr>
        <w:t>a</w:t>
      </w:r>
      <w:r>
        <w:rPr>
          <w:rFonts w:ascii="Arial" w:eastAsia="Arial" w:hAnsi="Arial" w:cs="Arial"/>
          <w:spacing w:val="1"/>
        </w:rPr>
        <w:t>t</w:t>
      </w:r>
      <w:r>
        <w:rPr>
          <w:rFonts w:ascii="Arial" w:eastAsia="Arial" w:hAnsi="Arial" w:cs="Arial"/>
          <w:spacing w:val="-1"/>
        </w:rPr>
        <w:t>i</w:t>
      </w:r>
      <w:r>
        <w:rPr>
          <w:rFonts w:ascii="Arial" w:eastAsia="Arial" w:hAnsi="Arial" w:cs="Arial"/>
          <w:spacing w:val="-2"/>
        </w:rPr>
        <w:t>v</w:t>
      </w:r>
      <w:r>
        <w:rPr>
          <w:rFonts w:ascii="Arial" w:eastAsia="Arial" w:hAnsi="Arial" w:cs="Arial"/>
        </w:rPr>
        <w:t>e</w:t>
      </w:r>
      <w:r>
        <w:rPr>
          <w:rFonts w:ascii="Arial" w:eastAsia="Arial" w:hAnsi="Arial" w:cs="Arial"/>
          <w:spacing w:val="1"/>
        </w:rPr>
        <w:t xml:space="preserve"> </w:t>
      </w:r>
      <w:r>
        <w:rPr>
          <w:rFonts w:ascii="Arial" w:eastAsia="Arial" w:hAnsi="Arial" w:cs="Arial"/>
        </w:rPr>
        <w:t>needs</w:t>
      </w:r>
      <w:r>
        <w:rPr>
          <w:rFonts w:ascii="Arial" w:eastAsia="Arial" w:hAnsi="Arial" w:cs="Arial"/>
          <w:spacing w:val="-1"/>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r</w:t>
      </w:r>
      <w:r>
        <w:rPr>
          <w:rFonts w:ascii="Arial" w:eastAsia="Arial" w:hAnsi="Arial" w:cs="Arial"/>
          <w:spacing w:val="-3"/>
        </w:rPr>
        <w:t>e</w:t>
      </w:r>
      <w:r>
        <w:rPr>
          <w:rFonts w:ascii="Arial" w:eastAsia="Arial" w:hAnsi="Arial" w:cs="Arial"/>
          <w:spacing w:val="2"/>
        </w:rPr>
        <w:t>q</w:t>
      </w:r>
      <w:r>
        <w:rPr>
          <w:rFonts w:ascii="Arial" w:eastAsia="Arial" w:hAnsi="Arial" w:cs="Arial"/>
        </w:rPr>
        <w:t>uest</w:t>
      </w:r>
      <w:r>
        <w:rPr>
          <w:rFonts w:ascii="Arial" w:eastAsia="Arial" w:hAnsi="Arial" w:cs="Arial"/>
          <w:spacing w:val="-2"/>
        </w:rPr>
        <w:t xml:space="preserve"> </w:t>
      </w:r>
      <w:r>
        <w:rPr>
          <w:rFonts w:ascii="Arial" w:eastAsia="Arial" w:hAnsi="Arial" w:cs="Arial"/>
        </w:rPr>
        <w:t xml:space="preserve">a </w:t>
      </w:r>
      <w:r>
        <w:rPr>
          <w:rFonts w:ascii="Arial" w:eastAsia="Arial" w:hAnsi="Arial" w:cs="Arial"/>
          <w:spacing w:val="1"/>
        </w:rPr>
        <w:t>r</w:t>
      </w:r>
      <w:r>
        <w:rPr>
          <w:rFonts w:ascii="Arial" w:eastAsia="Arial" w:hAnsi="Arial" w:cs="Arial"/>
        </w:rPr>
        <w:t>e</w:t>
      </w:r>
      <w:r>
        <w:rPr>
          <w:rFonts w:ascii="Arial" w:eastAsia="Arial" w:hAnsi="Arial" w:cs="Arial"/>
          <w:spacing w:val="-2"/>
        </w:rPr>
        <w:t>v</w:t>
      </w:r>
      <w:r>
        <w:rPr>
          <w:rFonts w:ascii="Arial" w:eastAsia="Arial" w:hAnsi="Arial" w:cs="Arial"/>
          <w:spacing w:val="-1"/>
        </w:rPr>
        <w:t>i</w:t>
      </w:r>
      <w:r>
        <w:rPr>
          <w:rFonts w:ascii="Arial" w:eastAsia="Arial" w:hAnsi="Arial" w:cs="Arial"/>
          <w:spacing w:val="2"/>
        </w:rPr>
        <w:t>e</w:t>
      </w:r>
      <w:r>
        <w:rPr>
          <w:rFonts w:ascii="Arial" w:eastAsia="Arial" w:hAnsi="Arial" w:cs="Arial"/>
        </w:rPr>
        <w:t>w</w:t>
      </w:r>
      <w:r>
        <w:rPr>
          <w:rFonts w:ascii="Arial" w:eastAsia="Arial" w:hAnsi="Arial" w:cs="Arial"/>
          <w:spacing w:val="-2"/>
        </w:rPr>
        <w:t xml:space="preserve"> </w:t>
      </w:r>
      <w:r>
        <w:rPr>
          <w:rFonts w:ascii="Arial" w:eastAsia="Arial" w:hAnsi="Arial" w:cs="Arial"/>
        </w:rPr>
        <w:t>by</w:t>
      </w:r>
      <w:r>
        <w:rPr>
          <w:rFonts w:ascii="Arial" w:eastAsia="Arial" w:hAnsi="Arial" w:cs="Arial"/>
          <w:spacing w:val="-1"/>
        </w:rPr>
        <w:t xml:space="preserve"> </w:t>
      </w:r>
      <w:r w:rsidR="00872592">
        <w:rPr>
          <w:rFonts w:ascii="Arial" w:eastAsia="Arial" w:hAnsi="Arial" w:cs="Arial"/>
          <w:spacing w:val="-1"/>
        </w:rPr>
        <w:t>BBMC</w:t>
      </w:r>
      <w:r>
        <w:rPr>
          <w:rFonts w:ascii="Arial" w:eastAsia="Arial" w:hAnsi="Arial" w:cs="Arial"/>
        </w:rPr>
        <w:t>,</w:t>
      </w:r>
      <w:r>
        <w:rPr>
          <w:rFonts w:ascii="Arial" w:eastAsia="Arial" w:hAnsi="Arial" w:cs="Arial"/>
          <w:spacing w:val="2"/>
        </w:rPr>
        <w:t xml:space="preserve"> </w:t>
      </w:r>
      <w:r>
        <w:rPr>
          <w:rFonts w:ascii="Arial" w:eastAsia="Arial" w:hAnsi="Arial" w:cs="Arial"/>
        </w:rPr>
        <w:t>p</w:t>
      </w:r>
      <w:r>
        <w:rPr>
          <w:rFonts w:ascii="Arial" w:eastAsia="Arial" w:hAnsi="Arial" w:cs="Arial"/>
          <w:spacing w:val="1"/>
        </w:rPr>
        <w:t>r</w:t>
      </w:r>
      <w:r>
        <w:rPr>
          <w:rFonts w:ascii="Arial" w:eastAsia="Arial" w:hAnsi="Arial" w:cs="Arial"/>
        </w:rPr>
        <w:t>o</w:t>
      </w:r>
      <w:r>
        <w:rPr>
          <w:rFonts w:ascii="Arial" w:eastAsia="Arial" w:hAnsi="Arial" w:cs="Arial"/>
          <w:spacing w:val="-2"/>
        </w:rPr>
        <w:t>v</w:t>
      </w:r>
      <w:r>
        <w:rPr>
          <w:rFonts w:ascii="Arial" w:eastAsia="Arial" w:hAnsi="Arial" w:cs="Arial"/>
          <w:spacing w:val="-1"/>
        </w:rPr>
        <w:t>i</w:t>
      </w:r>
      <w:r>
        <w:rPr>
          <w:rFonts w:ascii="Arial" w:eastAsia="Arial" w:hAnsi="Arial" w:cs="Arial"/>
        </w:rPr>
        <w:t>d</w:t>
      </w:r>
      <w:r>
        <w:rPr>
          <w:rFonts w:ascii="Arial" w:eastAsia="Arial" w:hAnsi="Arial" w:cs="Arial"/>
          <w:spacing w:val="-1"/>
        </w:rPr>
        <w:t>i</w:t>
      </w:r>
      <w:r>
        <w:rPr>
          <w:rFonts w:ascii="Arial" w:eastAsia="Arial" w:hAnsi="Arial" w:cs="Arial"/>
        </w:rPr>
        <w:t>ng</w:t>
      </w:r>
      <w:r>
        <w:rPr>
          <w:rFonts w:ascii="Arial" w:eastAsia="Arial" w:hAnsi="Arial" w:cs="Arial"/>
          <w:spacing w:val="1"/>
        </w:rPr>
        <w:t xml:space="preserve"> 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f</w:t>
      </w:r>
      <w:r>
        <w:rPr>
          <w:rFonts w:ascii="Arial" w:eastAsia="Arial" w:hAnsi="Arial" w:cs="Arial"/>
        </w:rPr>
        <w:t>o</w:t>
      </w:r>
      <w:r>
        <w:rPr>
          <w:rFonts w:ascii="Arial" w:eastAsia="Arial" w:hAnsi="Arial" w:cs="Arial"/>
          <w:spacing w:val="-1"/>
        </w:rPr>
        <w:t>ll</w:t>
      </w:r>
      <w:r>
        <w:rPr>
          <w:rFonts w:ascii="Arial" w:eastAsia="Arial" w:hAnsi="Arial" w:cs="Arial"/>
        </w:rPr>
        <w:t>o</w:t>
      </w:r>
      <w:r>
        <w:rPr>
          <w:rFonts w:ascii="Arial" w:eastAsia="Arial" w:hAnsi="Arial" w:cs="Arial"/>
          <w:spacing w:val="-1"/>
        </w:rPr>
        <w:t>wi</w:t>
      </w:r>
      <w:r>
        <w:rPr>
          <w:rFonts w:ascii="Arial" w:eastAsia="Arial" w:hAnsi="Arial" w:cs="Arial"/>
        </w:rPr>
        <w:t>ng</w:t>
      </w:r>
      <w:r>
        <w:rPr>
          <w:rFonts w:ascii="Arial" w:eastAsia="Arial" w:hAnsi="Arial" w:cs="Arial"/>
          <w:spacing w:val="3"/>
        </w:rPr>
        <w:t xml:space="preserve"> </w:t>
      </w:r>
      <w:r>
        <w:rPr>
          <w:rFonts w:ascii="Arial" w:eastAsia="Arial" w:hAnsi="Arial" w:cs="Arial"/>
          <w:spacing w:val="-1"/>
        </w:rPr>
        <w:t>i</w:t>
      </w:r>
      <w:r>
        <w:rPr>
          <w:rFonts w:ascii="Arial" w:eastAsia="Arial" w:hAnsi="Arial" w:cs="Arial"/>
          <w:spacing w:val="-3"/>
        </w:rPr>
        <w:t>n</w:t>
      </w:r>
      <w:r>
        <w:rPr>
          <w:rFonts w:ascii="Arial" w:eastAsia="Arial" w:hAnsi="Arial" w:cs="Arial"/>
          <w:spacing w:val="3"/>
        </w:rPr>
        <w:t>f</w:t>
      </w:r>
      <w:r>
        <w:rPr>
          <w:rFonts w:ascii="Arial" w:eastAsia="Arial" w:hAnsi="Arial" w:cs="Arial"/>
          <w:spacing w:val="-3"/>
        </w:rPr>
        <w:t>o</w:t>
      </w:r>
      <w:r>
        <w:rPr>
          <w:rFonts w:ascii="Arial" w:eastAsia="Arial" w:hAnsi="Arial" w:cs="Arial"/>
          <w:spacing w:val="1"/>
        </w:rPr>
        <w:t>rm</w:t>
      </w:r>
      <w:bookmarkStart w:id="167" w:name="_GoBack"/>
      <w:bookmarkEnd w:id="167"/>
      <w:r>
        <w:rPr>
          <w:rFonts w:ascii="Arial" w:eastAsia="Arial" w:hAnsi="Arial" w:cs="Arial"/>
          <w:spacing w:val="-3"/>
        </w:rPr>
        <w:t>a</w:t>
      </w:r>
      <w:r>
        <w:rPr>
          <w:rFonts w:ascii="Arial" w:eastAsia="Arial" w:hAnsi="Arial" w:cs="Arial"/>
          <w:spacing w:val="1"/>
        </w:rPr>
        <w:t>t</w:t>
      </w:r>
      <w:r>
        <w:rPr>
          <w:rFonts w:ascii="Arial" w:eastAsia="Arial" w:hAnsi="Arial" w:cs="Arial"/>
          <w:spacing w:val="-1"/>
        </w:rPr>
        <w:t>i</w:t>
      </w:r>
      <w:r>
        <w:rPr>
          <w:rFonts w:ascii="Arial" w:eastAsia="Arial" w:hAnsi="Arial" w:cs="Arial"/>
        </w:rPr>
        <w:t>on:</w:t>
      </w:r>
    </w:p>
    <w:p w14:paraId="1294844C" w14:textId="77777777" w:rsidR="00874426" w:rsidRDefault="00874426">
      <w:pPr>
        <w:spacing w:before="11" w:after="0" w:line="260" w:lineRule="exact"/>
        <w:rPr>
          <w:sz w:val="26"/>
          <w:szCs w:val="26"/>
        </w:rPr>
      </w:pPr>
    </w:p>
    <w:p w14:paraId="66A40F0E" w14:textId="72DDEDF4" w:rsidR="00874426" w:rsidRDefault="003A1128">
      <w:pPr>
        <w:tabs>
          <w:tab w:val="left" w:pos="820"/>
        </w:tabs>
        <w:spacing w:after="0" w:line="252" w:lineRule="exact"/>
        <w:ind w:left="837" w:right="167" w:hanging="360"/>
        <w:rPr>
          <w:rFonts w:ascii="Arial" w:eastAsia="Arial" w:hAnsi="Arial" w:cs="Arial"/>
        </w:rPr>
      </w:pPr>
      <w:r>
        <w:rPr>
          <w:rFonts w:ascii="Times New Roman" w:eastAsia="Times New Roman" w:hAnsi="Times New Roman" w:cs="Times New Roman"/>
          <w:w w:val="131"/>
        </w:rPr>
        <w:t>•</w:t>
      </w:r>
      <w:r>
        <w:rPr>
          <w:rFonts w:ascii="Times New Roman" w:eastAsia="Times New Roman" w:hAnsi="Times New Roman" w:cs="Times New Roman"/>
        </w:rPr>
        <w:tab/>
      </w:r>
      <w:r>
        <w:rPr>
          <w:rFonts w:ascii="Arial" w:eastAsia="Arial" w:hAnsi="Arial" w:cs="Arial"/>
          <w:spacing w:val="1"/>
        </w:rPr>
        <w:t>I</w:t>
      </w:r>
      <w:r>
        <w:rPr>
          <w:rFonts w:ascii="Arial" w:eastAsia="Arial" w:hAnsi="Arial" w:cs="Arial"/>
          <w:spacing w:val="-1"/>
        </w:rPr>
        <w:t>RB</w:t>
      </w:r>
      <w:r>
        <w:rPr>
          <w:rFonts w:ascii="Arial" w:eastAsia="Arial" w:hAnsi="Arial" w:cs="Arial"/>
          <w:spacing w:val="1"/>
        </w:rPr>
        <w:t>-</w:t>
      </w:r>
      <w:r>
        <w:rPr>
          <w:rFonts w:ascii="Arial" w:eastAsia="Arial" w:hAnsi="Arial" w:cs="Arial"/>
        </w:rPr>
        <w:t>app</w:t>
      </w:r>
      <w:r>
        <w:rPr>
          <w:rFonts w:ascii="Arial" w:eastAsia="Arial" w:hAnsi="Arial" w:cs="Arial"/>
          <w:spacing w:val="1"/>
        </w:rPr>
        <w:t>r</w:t>
      </w:r>
      <w:r>
        <w:rPr>
          <w:rFonts w:ascii="Arial" w:eastAsia="Arial" w:hAnsi="Arial" w:cs="Arial"/>
        </w:rPr>
        <w:t>o</w:t>
      </w:r>
      <w:r>
        <w:rPr>
          <w:rFonts w:ascii="Arial" w:eastAsia="Arial" w:hAnsi="Arial" w:cs="Arial"/>
          <w:spacing w:val="-2"/>
        </w:rPr>
        <w:t>v</w:t>
      </w:r>
      <w:r>
        <w:rPr>
          <w:rFonts w:ascii="Arial" w:eastAsia="Arial" w:hAnsi="Arial" w:cs="Arial"/>
        </w:rPr>
        <w:t>ed</w:t>
      </w:r>
      <w:r>
        <w:rPr>
          <w:rFonts w:ascii="Arial" w:eastAsia="Arial" w:hAnsi="Arial" w:cs="Arial"/>
          <w:spacing w:val="1"/>
        </w:rPr>
        <w:t xml:space="preserve"> r</w:t>
      </w:r>
      <w:r>
        <w:rPr>
          <w:rFonts w:ascii="Arial" w:eastAsia="Arial" w:hAnsi="Arial" w:cs="Arial"/>
          <w:spacing w:val="-3"/>
        </w:rPr>
        <w:t>e</w:t>
      </w:r>
      <w:r>
        <w:rPr>
          <w:rFonts w:ascii="Arial" w:eastAsia="Arial" w:hAnsi="Arial" w:cs="Arial"/>
        </w:rPr>
        <w:t>sea</w:t>
      </w:r>
      <w:r>
        <w:rPr>
          <w:rFonts w:ascii="Arial" w:eastAsia="Arial" w:hAnsi="Arial" w:cs="Arial"/>
          <w:spacing w:val="1"/>
        </w:rPr>
        <w:t>r</w:t>
      </w:r>
      <w:r>
        <w:rPr>
          <w:rFonts w:ascii="Arial" w:eastAsia="Arial" w:hAnsi="Arial" w:cs="Arial"/>
        </w:rPr>
        <w:t>ch</w:t>
      </w:r>
      <w:r>
        <w:rPr>
          <w:rFonts w:ascii="Arial" w:eastAsia="Arial" w:hAnsi="Arial" w:cs="Arial"/>
          <w:spacing w:val="-4"/>
        </w:rPr>
        <w:t xml:space="preserve"> </w:t>
      </w:r>
      <w:r>
        <w:rPr>
          <w:rFonts w:ascii="Arial" w:eastAsia="Arial" w:hAnsi="Arial" w:cs="Arial"/>
        </w:rPr>
        <w:t>p</w:t>
      </w:r>
      <w:r>
        <w:rPr>
          <w:rFonts w:ascii="Arial" w:eastAsia="Arial" w:hAnsi="Arial" w:cs="Arial"/>
          <w:spacing w:val="1"/>
        </w:rPr>
        <w:t>r</w:t>
      </w:r>
      <w:r>
        <w:rPr>
          <w:rFonts w:ascii="Arial" w:eastAsia="Arial" w:hAnsi="Arial" w:cs="Arial"/>
        </w:rPr>
        <w:t>o</w:t>
      </w:r>
      <w:r>
        <w:rPr>
          <w:rFonts w:ascii="Arial" w:eastAsia="Arial" w:hAnsi="Arial" w:cs="Arial"/>
          <w:spacing w:val="1"/>
        </w:rPr>
        <w:t>t</w:t>
      </w:r>
      <w:r>
        <w:rPr>
          <w:rFonts w:ascii="Arial" w:eastAsia="Arial" w:hAnsi="Arial" w:cs="Arial"/>
        </w:rPr>
        <w:t>ocol</w:t>
      </w:r>
      <w:r>
        <w:rPr>
          <w:rFonts w:ascii="Arial" w:eastAsia="Arial" w:hAnsi="Arial" w:cs="Arial"/>
          <w:spacing w:val="-2"/>
        </w:rPr>
        <w:t xml:space="preserve"> </w:t>
      </w:r>
      <w:del w:id="168" w:author="Bard, David E. (HSC)" w:date="2013-09-09T09:46:00Z">
        <w:r w:rsidDel="004D66B0">
          <w:rPr>
            <w:rFonts w:ascii="Arial" w:eastAsia="Arial" w:hAnsi="Arial" w:cs="Arial"/>
            <w:spacing w:val="-2"/>
          </w:rPr>
          <w:delText>(</w:delText>
        </w:r>
        <w:r w:rsidDel="004D66B0">
          <w:rPr>
            <w:rFonts w:ascii="Arial" w:eastAsia="Arial" w:hAnsi="Arial" w:cs="Arial"/>
            <w:spacing w:val="3"/>
          </w:rPr>
          <w:delText>f</w:delText>
        </w:r>
        <w:r w:rsidDel="004D66B0">
          <w:rPr>
            <w:rFonts w:ascii="Arial" w:eastAsia="Arial" w:hAnsi="Arial" w:cs="Arial"/>
            <w:spacing w:val="-3"/>
          </w:rPr>
          <w:delText>o</w:delText>
        </w:r>
        <w:r w:rsidDel="004D66B0">
          <w:rPr>
            <w:rFonts w:ascii="Arial" w:eastAsia="Arial" w:hAnsi="Arial" w:cs="Arial"/>
          </w:rPr>
          <w:delText>r c</w:delText>
        </w:r>
        <w:r w:rsidDel="004D66B0">
          <w:rPr>
            <w:rFonts w:ascii="Arial" w:eastAsia="Arial" w:hAnsi="Arial" w:cs="Arial"/>
            <w:spacing w:val="-1"/>
          </w:rPr>
          <w:delText>li</w:delText>
        </w:r>
        <w:r w:rsidDel="004D66B0">
          <w:rPr>
            <w:rFonts w:ascii="Arial" w:eastAsia="Arial" w:hAnsi="Arial" w:cs="Arial"/>
          </w:rPr>
          <w:delText>n</w:delText>
        </w:r>
        <w:r w:rsidDel="004D66B0">
          <w:rPr>
            <w:rFonts w:ascii="Arial" w:eastAsia="Arial" w:hAnsi="Arial" w:cs="Arial"/>
            <w:spacing w:val="-1"/>
          </w:rPr>
          <w:delText>i</w:delText>
        </w:r>
        <w:r w:rsidDel="004D66B0">
          <w:rPr>
            <w:rFonts w:ascii="Arial" w:eastAsia="Arial" w:hAnsi="Arial" w:cs="Arial"/>
          </w:rPr>
          <w:delText>cal s</w:delText>
        </w:r>
        <w:r w:rsidDel="004D66B0">
          <w:rPr>
            <w:rFonts w:ascii="Arial" w:eastAsia="Arial" w:hAnsi="Arial" w:cs="Arial"/>
            <w:spacing w:val="1"/>
          </w:rPr>
          <w:delText>t</w:delText>
        </w:r>
        <w:r w:rsidDel="004D66B0">
          <w:rPr>
            <w:rFonts w:ascii="Arial" w:eastAsia="Arial" w:hAnsi="Arial" w:cs="Arial"/>
          </w:rPr>
          <w:delText>ud</w:delText>
        </w:r>
        <w:r w:rsidDel="004D66B0">
          <w:rPr>
            <w:rFonts w:ascii="Arial" w:eastAsia="Arial" w:hAnsi="Arial" w:cs="Arial"/>
            <w:spacing w:val="-1"/>
          </w:rPr>
          <w:delText>i</w:delText>
        </w:r>
        <w:r w:rsidDel="004D66B0">
          <w:rPr>
            <w:rFonts w:ascii="Arial" w:eastAsia="Arial" w:hAnsi="Arial" w:cs="Arial"/>
          </w:rPr>
          <w:delText>es)</w:delText>
        </w:r>
        <w:r w:rsidDel="004D66B0">
          <w:rPr>
            <w:rFonts w:ascii="Arial" w:eastAsia="Arial" w:hAnsi="Arial" w:cs="Arial"/>
            <w:spacing w:val="2"/>
          </w:rPr>
          <w:delText xml:space="preserve"> </w:delText>
        </w:r>
      </w:del>
      <w:r>
        <w:rPr>
          <w:rFonts w:ascii="Arial" w:eastAsia="Arial" w:hAnsi="Arial" w:cs="Arial"/>
          <w:spacing w:val="-3"/>
        </w:rPr>
        <w:t>o</w:t>
      </w:r>
      <w:r>
        <w:rPr>
          <w:rFonts w:ascii="Arial" w:eastAsia="Arial" w:hAnsi="Arial" w:cs="Arial"/>
        </w:rPr>
        <w:t xml:space="preserve">r </w:t>
      </w:r>
      <w:r>
        <w:rPr>
          <w:rFonts w:ascii="Arial" w:eastAsia="Arial" w:hAnsi="Arial" w:cs="Arial"/>
          <w:spacing w:val="3"/>
        </w:rPr>
        <w:t>f</w:t>
      </w:r>
      <w:r>
        <w:rPr>
          <w:rFonts w:ascii="Arial" w:eastAsia="Arial" w:hAnsi="Arial" w:cs="Arial"/>
          <w:spacing w:val="-1"/>
        </w:rPr>
        <w:t>i</w:t>
      </w:r>
      <w:r>
        <w:rPr>
          <w:rFonts w:ascii="Arial" w:eastAsia="Arial" w:hAnsi="Arial" w:cs="Arial"/>
        </w:rPr>
        <w:t>nal</w:t>
      </w:r>
      <w:r>
        <w:rPr>
          <w:rFonts w:ascii="Arial" w:eastAsia="Arial" w:hAnsi="Arial" w:cs="Arial"/>
          <w:spacing w:val="-2"/>
        </w:rPr>
        <w:t xml:space="preserve"> v</w:t>
      </w:r>
      <w:r>
        <w:rPr>
          <w:rFonts w:ascii="Arial" w:eastAsia="Arial" w:hAnsi="Arial" w:cs="Arial"/>
        </w:rPr>
        <w:t>e</w:t>
      </w:r>
      <w:r>
        <w:rPr>
          <w:rFonts w:ascii="Arial" w:eastAsia="Arial" w:hAnsi="Arial" w:cs="Arial"/>
          <w:spacing w:val="1"/>
        </w:rPr>
        <w:t>r</w:t>
      </w:r>
      <w:r>
        <w:rPr>
          <w:rFonts w:ascii="Arial" w:eastAsia="Arial" w:hAnsi="Arial" w:cs="Arial"/>
        </w:rPr>
        <w:t>s</w:t>
      </w:r>
      <w:r>
        <w:rPr>
          <w:rFonts w:ascii="Arial" w:eastAsia="Arial" w:hAnsi="Arial" w:cs="Arial"/>
          <w:spacing w:val="-1"/>
        </w:rPr>
        <w:t>i</w:t>
      </w:r>
      <w:r>
        <w:rPr>
          <w:rFonts w:ascii="Arial" w:eastAsia="Arial" w:hAnsi="Arial" w:cs="Arial"/>
        </w:rPr>
        <w:t>on</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r</w:t>
      </w:r>
      <w:r>
        <w:rPr>
          <w:rFonts w:ascii="Arial" w:eastAsia="Arial" w:hAnsi="Arial" w:cs="Arial"/>
        </w:rPr>
        <w:t>ese</w:t>
      </w:r>
      <w:r>
        <w:rPr>
          <w:rFonts w:ascii="Arial" w:eastAsia="Arial" w:hAnsi="Arial" w:cs="Arial"/>
          <w:spacing w:val="-3"/>
        </w:rPr>
        <w:t>a</w:t>
      </w:r>
      <w:r>
        <w:rPr>
          <w:rFonts w:ascii="Arial" w:eastAsia="Arial" w:hAnsi="Arial" w:cs="Arial"/>
          <w:spacing w:val="1"/>
        </w:rPr>
        <w:t>r</w:t>
      </w:r>
      <w:r>
        <w:rPr>
          <w:rFonts w:ascii="Arial" w:eastAsia="Arial" w:hAnsi="Arial" w:cs="Arial"/>
        </w:rPr>
        <w:t>ch</w:t>
      </w:r>
      <w:r>
        <w:rPr>
          <w:rFonts w:ascii="Arial" w:eastAsia="Arial" w:hAnsi="Arial" w:cs="Arial"/>
          <w:spacing w:val="1"/>
        </w:rPr>
        <w:t xml:space="preserve"> </w:t>
      </w:r>
      <w:r>
        <w:rPr>
          <w:rFonts w:ascii="Arial" w:eastAsia="Arial" w:hAnsi="Arial" w:cs="Arial"/>
          <w:spacing w:val="-3"/>
        </w:rPr>
        <w:t>p</w:t>
      </w:r>
      <w:r>
        <w:rPr>
          <w:rFonts w:ascii="Arial" w:eastAsia="Arial" w:hAnsi="Arial" w:cs="Arial"/>
          <w:spacing w:val="1"/>
        </w:rPr>
        <w:t>r</w:t>
      </w:r>
      <w:r>
        <w:rPr>
          <w:rFonts w:ascii="Arial" w:eastAsia="Arial" w:hAnsi="Arial" w:cs="Arial"/>
        </w:rPr>
        <w:t>o</w:t>
      </w:r>
      <w:r>
        <w:rPr>
          <w:rFonts w:ascii="Arial" w:eastAsia="Arial" w:hAnsi="Arial" w:cs="Arial"/>
          <w:spacing w:val="1"/>
        </w:rPr>
        <w:t>t</w:t>
      </w:r>
      <w:r>
        <w:rPr>
          <w:rFonts w:ascii="Arial" w:eastAsia="Arial" w:hAnsi="Arial" w:cs="Arial"/>
          <w:spacing w:val="-3"/>
        </w:rPr>
        <w:t>o</w:t>
      </w:r>
      <w:r>
        <w:rPr>
          <w:rFonts w:ascii="Arial" w:eastAsia="Arial" w:hAnsi="Arial" w:cs="Arial"/>
        </w:rPr>
        <w:t xml:space="preserve">col </w:t>
      </w:r>
      <w:r>
        <w:rPr>
          <w:rFonts w:ascii="Arial" w:eastAsia="Arial" w:hAnsi="Arial" w:cs="Arial"/>
          <w:spacing w:val="-2"/>
        </w:rPr>
        <w:t>(</w:t>
      </w:r>
      <w:r>
        <w:rPr>
          <w:rFonts w:ascii="Arial" w:eastAsia="Arial" w:hAnsi="Arial" w:cs="Arial"/>
          <w:spacing w:val="1"/>
        </w:rPr>
        <w:t>f</w:t>
      </w:r>
      <w:r>
        <w:rPr>
          <w:rFonts w:ascii="Arial" w:eastAsia="Arial" w:hAnsi="Arial" w:cs="Arial"/>
        </w:rPr>
        <w:t>or s</w:t>
      </w:r>
      <w:r>
        <w:rPr>
          <w:rFonts w:ascii="Arial" w:eastAsia="Arial" w:hAnsi="Arial" w:cs="Arial"/>
          <w:spacing w:val="1"/>
        </w:rPr>
        <w:t>t</w:t>
      </w:r>
      <w:r>
        <w:rPr>
          <w:rFonts w:ascii="Arial" w:eastAsia="Arial" w:hAnsi="Arial" w:cs="Arial"/>
        </w:rPr>
        <w:t>ud</w:t>
      </w:r>
      <w:r>
        <w:rPr>
          <w:rFonts w:ascii="Arial" w:eastAsia="Arial" w:hAnsi="Arial" w:cs="Arial"/>
          <w:spacing w:val="-1"/>
        </w:rPr>
        <w:t>i</w:t>
      </w:r>
      <w:r>
        <w:rPr>
          <w:rFonts w:ascii="Arial" w:eastAsia="Arial" w:hAnsi="Arial" w:cs="Arial"/>
        </w:rPr>
        <w:t>es</w:t>
      </w:r>
      <w:r>
        <w:rPr>
          <w:rFonts w:ascii="Arial" w:eastAsia="Arial" w:hAnsi="Arial" w:cs="Arial"/>
          <w:spacing w:val="1"/>
        </w:rPr>
        <w:t xml:space="preserve"> </w:t>
      </w:r>
      <w:r>
        <w:rPr>
          <w:rFonts w:ascii="Arial" w:eastAsia="Arial" w:hAnsi="Arial" w:cs="Arial"/>
        </w:rPr>
        <w:t>n</w:t>
      </w:r>
      <w:r>
        <w:rPr>
          <w:rFonts w:ascii="Arial" w:eastAsia="Arial" w:hAnsi="Arial" w:cs="Arial"/>
          <w:spacing w:val="-3"/>
        </w:rPr>
        <w:t>o</w:t>
      </w:r>
      <w:r>
        <w:rPr>
          <w:rFonts w:ascii="Arial" w:eastAsia="Arial" w:hAnsi="Arial" w:cs="Arial"/>
        </w:rPr>
        <w:t xml:space="preserve">t </w:t>
      </w:r>
      <w:r>
        <w:rPr>
          <w:rFonts w:ascii="Arial" w:eastAsia="Arial" w:hAnsi="Arial" w:cs="Arial"/>
          <w:spacing w:val="1"/>
        </w:rPr>
        <w:t>r</w:t>
      </w:r>
      <w:r>
        <w:rPr>
          <w:rFonts w:ascii="Arial" w:eastAsia="Arial" w:hAnsi="Arial" w:cs="Arial"/>
          <w:spacing w:val="-3"/>
        </w:rPr>
        <w:t>e</w:t>
      </w:r>
      <w:r>
        <w:rPr>
          <w:rFonts w:ascii="Arial" w:eastAsia="Arial" w:hAnsi="Arial" w:cs="Arial"/>
          <w:spacing w:val="2"/>
        </w:rPr>
        <w:t>q</w:t>
      </w:r>
      <w:r>
        <w:rPr>
          <w:rFonts w:ascii="Arial" w:eastAsia="Arial" w:hAnsi="Arial" w:cs="Arial"/>
        </w:rPr>
        <w:t>u</w:t>
      </w:r>
      <w:r>
        <w:rPr>
          <w:rFonts w:ascii="Arial" w:eastAsia="Arial" w:hAnsi="Arial" w:cs="Arial"/>
          <w:spacing w:val="-1"/>
        </w:rPr>
        <w:t>i</w:t>
      </w:r>
      <w:r>
        <w:rPr>
          <w:rFonts w:ascii="Arial" w:eastAsia="Arial" w:hAnsi="Arial" w:cs="Arial"/>
          <w:spacing w:val="1"/>
        </w:rPr>
        <w:t>r</w:t>
      </w:r>
      <w:r>
        <w:rPr>
          <w:rFonts w:ascii="Arial" w:eastAsia="Arial" w:hAnsi="Arial" w:cs="Arial"/>
          <w:spacing w:val="-1"/>
        </w:rPr>
        <w:t>i</w:t>
      </w:r>
      <w:r>
        <w:rPr>
          <w:rFonts w:ascii="Arial" w:eastAsia="Arial" w:hAnsi="Arial" w:cs="Arial"/>
        </w:rPr>
        <w:t>ng</w:t>
      </w:r>
      <w:r>
        <w:rPr>
          <w:rFonts w:ascii="Arial" w:eastAsia="Arial" w:hAnsi="Arial" w:cs="Arial"/>
          <w:spacing w:val="-2"/>
        </w:rPr>
        <w:t xml:space="preserve"> </w:t>
      </w:r>
      <w:r>
        <w:rPr>
          <w:rFonts w:ascii="Arial" w:eastAsia="Arial" w:hAnsi="Arial" w:cs="Arial"/>
          <w:spacing w:val="1"/>
        </w:rPr>
        <w:t>I</w:t>
      </w:r>
      <w:r>
        <w:rPr>
          <w:rFonts w:ascii="Arial" w:eastAsia="Arial" w:hAnsi="Arial" w:cs="Arial"/>
          <w:spacing w:val="-1"/>
        </w:rPr>
        <w:t>R</w:t>
      </w:r>
      <w:r>
        <w:rPr>
          <w:rFonts w:ascii="Arial" w:eastAsia="Arial" w:hAnsi="Arial" w:cs="Arial"/>
        </w:rPr>
        <w:t>B app</w:t>
      </w:r>
      <w:r>
        <w:rPr>
          <w:rFonts w:ascii="Arial" w:eastAsia="Arial" w:hAnsi="Arial" w:cs="Arial"/>
          <w:spacing w:val="1"/>
        </w:rPr>
        <w:t>r</w:t>
      </w:r>
      <w:r>
        <w:rPr>
          <w:rFonts w:ascii="Arial" w:eastAsia="Arial" w:hAnsi="Arial" w:cs="Arial"/>
        </w:rPr>
        <w:t>o</w:t>
      </w:r>
      <w:r>
        <w:rPr>
          <w:rFonts w:ascii="Arial" w:eastAsia="Arial" w:hAnsi="Arial" w:cs="Arial"/>
          <w:spacing w:val="-2"/>
        </w:rPr>
        <w:t>v</w:t>
      </w:r>
      <w:r>
        <w:rPr>
          <w:rFonts w:ascii="Arial" w:eastAsia="Arial" w:hAnsi="Arial" w:cs="Arial"/>
        </w:rPr>
        <w:t>a</w:t>
      </w:r>
      <w:r>
        <w:rPr>
          <w:rFonts w:ascii="Arial" w:eastAsia="Arial" w:hAnsi="Arial" w:cs="Arial"/>
          <w:spacing w:val="-1"/>
        </w:rPr>
        <w:t>l</w:t>
      </w:r>
      <w:r>
        <w:rPr>
          <w:rFonts w:ascii="Arial" w:eastAsia="Arial" w:hAnsi="Arial" w:cs="Arial"/>
        </w:rPr>
        <w:t>)</w:t>
      </w:r>
    </w:p>
    <w:p w14:paraId="3EE275CF" w14:textId="52032B78" w:rsidR="00874426" w:rsidRDefault="003A1128">
      <w:pPr>
        <w:tabs>
          <w:tab w:val="left" w:pos="820"/>
        </w:tabs>
        <w:spacing w:before="12" w:after="0" w:line="240" w:lineRule="auto"/>
        <w:ind w:left="477" w:right="-20"/>
        <w:rPr>
          <w:rFonts w:ascii="Arial" w:eastAsia="Arial" w:hAnsi="Arial" w:cs="Arial"/>
        </w:rPr>
      </w:pPr>
      <w:r>
        <w:rPr>
          <w:rFonts w:ascii="Times New Roman" w:eastAsia="Times New Roman" w:hAnsi="Times New Roman" w:cs="Times New Roman"/>
          <w:w w:val="131"/>
        </w:rPr>
        <w:t>•</w:t>
      </w:r>
      <w:r>
        <w:rPr>
          <w:rFonts w:ascii="Times New Roman" w:eastAsia="Times New Roman" w:hAnsi="Times New Roman" w:cs="Times New Roman"/>
        </w:rPr>
        <w:tab/>
      </w:r>
      <w:r>
        <w:rPr>
          <w:rFonts w:ascii="Arial" w:eastAsia="Arial" w:hAnsi="Arial" w:cs="Arial"/>
          <w:spacing w:val="1"/>
        </w:rPr>
        <w:t>I</w:t>
      </w:r>
      <w:r>
        <w:rPr>
          <w:rFonts w:ascii="Arial" w:eastAsia="Arial" w:hAnsi="Arial" w:cs="Arial"/>
          <w:spacing w:val="-1"/>
        </w:rPr>
        <w:t>R</w:t>
      </w:r>
      <w:r>
        <w:rPr>
          <w:rFonts w:ascii="Arial" w:eastAsia="Arial" w:hAnsi="Arial" w:cs="Arial"/>
        </w:rPr>
        <w:t>B app</w:t>
      </w:r>
      <w:r>
        <w:rPr>
          <w:rFonts w:ascii="Arial" w:eastAsia="Arial" w:hAnsi="Arial" w:cs="Arial"/>
          <w:spacing w:val="1"/>
        </w:rPr>
        <w:t>r</w:t>
      </w:r>
      <w:r>
        <w:rPr>
          <w:rFonts w:ascii="Arial" w:eastAsia="Arial" w:hAnsi="Arial" w:cs="Arial"/>
        </w:rPr>
        <w:t>o</w:t>
      </w:r>
      <w:r>
        <w:rPr>
          <w:rFonts w:ascii="Arial" w:eastAsia="Arial" w:hAnsi="Arial" w:cs="Arial"/>
          <w:spacing w:val="-2"/>
        </w:rPr>
        <w:t>v</w:t>
      </w:r>
      <w:r>
        <w:rPr>
          <w:rFonts w:ascii="Arial" w:eastAsia="Arial" w:hAnsi="Arial" w:cs="Arial"/>
        </w:rPr>
        <w:t xml:space="preserve">al </w:t>
      </w:r>
      <w:r>
        <w:rPr>
          <w:rFonts w:ascii="Arial" w:eastAsia="Arial" w:hAnsi="Arial" w:cs="Arial"/>
          <w:spacing w:val="-1"/>
        </w:rPr>
        <w:t>l</w:t>
      </w:r>
      <w:r>
        <w:rPr>
          <w:rFonts w:ascii="Arial" w:eastAsia="Arial" w:hAnsi="Arial" w:cs="Arial"/>
        </w:rPr>
        <w:t>e</w:t>
      </w:r>
      <w:r>
        <w:rPr>
          <w:rFonts w:ascii="Arial" w:eastAsia="Arial" w:hAnsi="Arial" w:cs="Arial"/>
          <w:spacing w:val="1"/>
        </w:rPr>
        <w:t>tt</w:t>
      </w:r>
      <w:r>
        <w:rPr>
          <w:rFonts w:ascii="Arial" w:eastAsia="Arial" w:hAnsi="Arial" w:cs="Arial"/>
          <w:spacing w:val="-3"/>
        </w:rPr>
        <w:t>e</w:t>
      </w:r>
      <w:r>
        <w:rPr>
          <w:rFonts w:ascii="Arial" w:eastAsia="Arial" w:hAnsi="Arial" w:cs="Arial"/>
        </w:rPr>
        <w:t>r</w:t>
      </w:r>
      <w:ins w:id="169" w:author="Bard, David E. (HSC)" w:date="2013-09-09T09:48:00Z">
        <w:r w:rsidR="004D66B0">
          <w:rPr>
            <w:rFonts w:ascii="Arial" w:eastAsia="Arial" w:hAnsi="Arial" w:cs="Arial"/>
          </w:rPr>
          <w:t xml:space="preserve"> (or letters, if multiple IRBs</w:t>
        </w:r>
      </w:ins>
      <w:ins w:id="170" w:author="Bard, David E. (HSC)" w:date="2013-09-09T09:49:00Z">
        <w:r w:rsidR="004D66B0">
          <w:rPr>
            <w:rFonts w:ascii="Arial" w:eastAsia="Arial" w:hAnsi="Arial" w:cs="Arial"/>
          </w:rPr>
          <w:t xml:space="preserve"> and/or regulatory bodies</w:t>
        </w:r>
      </w:ins>
      <w:ins w:id="171" w:author="Bard, David E. (HSC)" w:date="2013-09-09T09:48:00Z">
        <w:r w:rsidR="004D66B0">
          <w:rPr>
            <w:rFonts w:ascii="Arial" w:eastAsia="Arial" w:hAnsi="Arial" w:cs="Arial"/>
          </w:rPr>
          <w:t>, e.g., VA Research &amp; Development Committee, are involved)</w:t>
        </w:r>
      </w:ins>
      <w:r>
        <w:rPr>
          <w:rFonts w:ascii="Arial" w:eastAsia="Arial" w:hAnsi="Arial" w:cs="Arial"/>
        </w:rPr>
        <w:t xml:space="preserve"> </w:t>
      </w:r>
      <w:del w:id="172" w:author="Bard, David E. (HSC)" w:date="2013-09-09T09:46:00Z">
        <w:r w:rsidDel="004D66B0">
          <w:rPr>
            <w:rFonts w:ascii="Arial" w:eastAsia="Arial" w:hAnsi="Arial" w:cs="Arial"/>
            <w:spacing w:val="-2"/>
          </w:rPr>
          <w:delText>(</w:delText>
        </w:r>
        <w:r w:rsidDel="004D66B0">
          <w:rPr>
            <w:rFonts w:ascii="Arial" w:eastAsia="Arial" w:hAnsi="Arial" w:cs="Arial"/>
            <w:spacing w:val="3"/>
          </w:rPr>
          <w:delText>f</w:delText>
        </w:r>
        <w:r w:rsidDel="004D66B0">
          <w:rPr>
            <w:rFonts w:ascii="Arial" w:eastAsia="Arial" w:hAnsi="Arial" w:cs="Arial"/>
            <w:spacing w:val="-3"/>
          </w:rPr>
          <w:delText>o</w:delText>
        </w:r>
        <w:r w:rsidDel="004D66B0">
          <w:rPr>
            <w:rFonts w:ascii="Arial" w:eastAsia="Arial" w:hAnsi="Arial" w:cs="Arial"/>
          </w:rPr>
          <w:delText>r</w:delText>
        </w:r>
        <w:r w:rsidDel="004D66B0">
          <w:rPr>
            <w:rFonts w:ascii="Arial" w:eastAsia="Arial" w:hAnsi="Arial" w:cs="Arial"/>
            <w:spacing w:val="2"/>
          </w:rPr>
          <w:delText xml:space="preserve"> </w:delText>
        </w:r>
        <w:r w:rsidDel="004D66B0">
          <w:rPr>
            <w:rFonts w:ascii="Arial" w:eastAsia="Arial" w:hAnsi="Arial" w:cs="Arial"/>
          </w:rPr>
          <w:delText>c</w:delText>
        </w:r>
        <w:r w:rsidDel="004D66B0">
          <w:rPr>
            <w:rFonts w:ascii="Arial" w:eastAsia="Arial" w:hAnsi="Arial" w:cs="Arial"/>
            <w:spacing w:val="-4"/>
          </w:rPr>
          <w:delText>l</w:delText>
        </w:r>
        <w:r w:rsidDel="004D66B0">
          <w:rPr>
            <w:rFonts w:ascii="Arial" w:eastAsia="Arial" w:hAnsi="Arial" w:cs="Arial"/>
            <w:spacing w:val="-1"/>
          </w:rPr>
          <w:delText>i</w:delText>
        </w:r>
        <w:r w:rsidDel="004D66B0">
          <w:rPr>
            <w:rFonts w:ascii="Arial" w:eastAsia="Arial" w:hAnsi="Arial" w:cs="Arial"/>
          </w:rPr>
          <w:delText>n</w:delText>
        </w:r>
        <w:r w:rsidDel="004D66B0">
          <w:rPr>
            <w:rFonts w:ascii="Arial" w:eastAsia="Arial" w:hAnsi="Arial" w:cs="Arial"/>
            <w:spacing w:val="-1"/>
          </w:rPr>
          <w:delText>i</w:delText>
        </w:r>
        <w:r w:rsidDel="004D66B0">
          <w:rPr>
            <w:rFonts w:ascii="Arial" w:eastAsia="Arial" w:hAnsi="Arial" w:cs="Arial"/>
          </w:rPr>
          <w:delText>cal s</w:delText>
        </w:r>
        <w:r w:rsidDel="004D66B0">
          <w:rPr>
            <w:rFonts w:ascii="Arial" w:eastAsia="Arial" w:hAnsi="Arial" w:cs="Arial"/>
            <w:spacing w:val="1"/>
          </w:rPr>
          <w:delText>t</w:delText>
        </w:r>
        <w:r w:rsidDel="004D66B0">
          <w:rPr>
            <w:rFonts w:ascii="Arial" w:eastAsia="Arial" w:hAnsi="Arial" w:cs="Arial"/>
          </w:rPr>
          <w:delText>ud</w:delText>
        </w:r>
        <w:r w:rsidDel="004D66B0">
          <w:rPr>
            <w:rFonts w:ascii="Arial" w:eastAsia="Arial" w:hAnsi="Arial" w:cs="Arial"/>
            <w:spacing w:val="-1"/>
          </w:rPr>
          <w:delText>i</w:delText>
        </w:r>
        <w:r w:rsidDel="004D66B0">
          <w:rPr>
            <w:rFonts w:ascii="Arial" w:eastAsia="Arial" w:hAnsi="Arial" w:cs="Arial"/>
          </w:rPr>
          <w:delText>es)</w:delText>
        </w:r>
      </w:del>
      <w:ins w:id="173" w:author="Bard, David E. (HSC)" w:date="2013-09-09T09:46:00Z">
        <w:r w:rsidR="004D66B0">
          <w:rPr>
            <w:rFonts w:ascii="Arial" w:eastAsia="Arial" w:hAnsi="Arial" w:cs="Arial"/>
            <w:spacing w:val="-2"/>
          </w:rPr>
          <w:t xml:space="preserve">or </w:t>
        </w:r>
      </w:ins>
      <w:ins w:id="174" w:author="Bard, David E. (HSC)" w:date="2013-09-09T09:49:00Z">
        <w:r w:rsidR="004D66B0">
          <w:rPr>
            <w:rFonts w:ascii="Arial" w:eastAsia="Arial" w:hAnsi="Arial" w:cs="Arial"/>
            <w:spacing w:val="-2"/>
          </w:rPr>
          <w:t xml:space="preserve">an </w:t>
        </w:r>
      </w:ins>
      <w:ins w:id="175" w:author="Bard, David E. (HSC)" w:date="2013-09-09T09:46:00Z">
        <w:r w:rsidR="004D66B0">
          <w:rPr>
            <w:rFonts w:ascii="Arial" w:eastAsia="Arial" w:hAnsi="Arial" w:cs="Arial"/>
            <w:spacing w:val="-2"/>
          </w:rPr>
          <w:t>IRB exemption</w:t>
        </w:r>
      </w:ins>
      <w:ins w:id="176" w:author="Bard, David E. (HSC)" w:date="2013-09-09T09:47:00Z">
        <w:r w:rsidR="004D66B0">
          <w:rPr>
            <w:rFonts w:ascii="Arial" w:eastAsia="Arial" w:hAnsi="Arial" w:cs="Arial"/>
            <w:spacing w:val="-2"/>
          </w:rPr>
          <w:t xml:space="preserve"> notice</w:t>
        </w:r>
      </w:ins>
    </w:p>
    <w:p w14:paraId="10CE6B5B" w14:textId="112C5039" w:rsidR="00874426" w:rsidRDefault="003A1128">
      <w:pPr>
        <w:tabs>
          <w:tab w:val="left" w:pos="820"/>
        </w:tabs>
        <w:spacing w:before="12" w:after="0" w:line="240" w:lineRule="auto"/>
        <w:ind w:left="477" w:right="-20"/>
        <w:rPr>
          <w:rFonts w:ascii="Arial" w:eastAsia="Arial" w:hAnsi="Arial" w:cs="Arial"/>
        </w:rPr>
      </w:pPr>
      <w:r>
        <w:rPr>
          <w:rFonts w:ascii="Times New Roman" w:eastAsia="Times New Roman" w:hAnsi="Times New Roman" w:cs="Times New Roman"/>
          <w:w w:val="131"/>
        </w:rPr>
        <w:t>•</w:t>
      </w:r>
      <w:r>
        <w:rPr>
          <w:rFonts w:ascii="Times New Roman" w:eastAsia="Times New Roman" w:hAnsi="Times New Roman" w:cs="Times New Roman"/>
        </w:rPr>
        <w:tab/>
      </w:r>
      <w:r>
        <w:rPr>
          <w:rFonts w:ascii="Arial" w:eastAsia="Arial" w:hAnsi="Arial" w:cs="Arial"/>
        </w:rPr>
        <w:t>A s</w:t>
      </w:r>
      <w:r>
        <w:rPr>
          <w:rFonts w:ascii="Arial" w:eastAsia="Arial" w:hAnsi="Arial" w:cs="Arial"/>
          <w:spacing w:val="-1"/>
        </w:rPr>
        <w:t>i</w:t>
      </w:r>
      <w:r>
        <w:rPr>
          <w:rFonts w:ascii="Arial" w:eastAsia="Arial" w:hAnsi="Arial" w:cs="Arial"/>
          <w:spacing w:val="2"/>
        </w:rPr>
        <w:t>g</w:t>
      </w:r>
      <w:r>
        <w:rPr>
          <w:rFonts w:ascii="Arial" w:eastAsia="Arial" w:hAnsi="Arial" w:cs="Arial"/>
        </w:rPr>
        <w:t>ned</w:t>
      </w:r>
      <w:r>
        <w:rPr>
          <w:rFonts w:ascii="Arial" w:eastAsia="Arial" w:hAnsi="Arial" w:cs="Arial"/>
          <w:spacing w:val="-2"/>
        </w:rPr>
        <w:t xml:space="preserve"> </w:t>
      </w:r>
      <w:r>
        <w:rPr>
          <w:rFonts w:ascii="Arial" w:eastAsia="Arial" w:hAnsi="Arial" w:cs="Arial"/>
        </w:rPr>
        <w:t>copy</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proofErr w:type="gramStart"/>
      <w:r>
        <w:rPr>
          <w:rFonts w:ascii="Arial" w:eastAsia="Arial" w:hAnsi="Arial" w:cs="Arial"/>
          <w:spacing w:val="1"/>
        </w:rPr>
        <w:t>t</w:t>
      </w:r>
      <w:r>
        <w:rPr>
          <w:rFonts w:ascii="Arial" w:eastAsia="Arial" w:hAnsi="Arial" w:cs="Arial"/>
        </w:rPr>
        <w:t>h</w:t>
      </w:r>
      <w:proofErr w:type="gramEnd"/>
      <w:del w:id="177" w:author="Bard, David E. (HSC)" w:date="2013-09-09T09:47:00Z">
        <w:r w:rsidDel="004D66B0">
          <w:rPr>
            <w:rFonts w:ascii="Arial" w:eastAsia="Arial" w:hAnsi="Arial" w:cs="Arial"/>
            <w:spacing w:val="-1"/>
          </w:rPr>
          <w:delText>i</w:delText>
        </w:r>
        <w:r w:rsidDel="004D66B0">
          <w:rPr>
            <w:rFonts w:ascii="Arial" w:eastAsia="Arial" w:hAnsi="Arial" w:cs="Arial"/>
          </w:rPr>
          <w:delText>s</w:delText>
        </w:r>
      </w:del>
      <w:ins w:id="178" w:author="Bard, David E. (HSC)" w:date="2013-09-09T09:47:00Z">
        <w:r w:rsidR="004D66B0">
          <w:rPr>
            <w:rFonts w:ascii="Arial" w:eastAsia="Arial" w:hAnsi="Arial" w:cs="Arial"/>
          </w:rPr>
          <w:t xml:space="preserve">e </w:t>
        </w:r>
        <w:proofErr w:type="spellStart"/>
        <w:r w:rsidR="004D66B0">
          <w:rPr>
            <w:rFonts w:ascii="Arial" w:eastAsia="Arial" w:hAnsi="Arial" w:cs="Arial"/>
          </w:rPr>
          <w:t>REDCap</w:t>
        </w:r>
        <w:proofErr w:type="spellEnd"/>
        <w:r w:rsidR="004D66B0">
          <w:rPr>
            <w:rFonts w:ascii="Arial" w:eastAsia="Arial" w:hAnsi="Arial" w:cs="Arial"/>
          </w:rPr>
          <w:t xml:space="preserve"> Data Use Ag</w:t>
        </w:r>
      </w:ins>
      <w:ins w:id="179" w:author="Bard, David E. (HSC)" w:date="2013-09-09T09:48:00Z">
        <w:r w:rsidR="004D66B0">
          <w:rPr>
            <w:rFonts w:ascii="Arial" w:eastAsia="Arial" w:hAnsi="Arial" w:cs="Arial"/>
          </w:rPr>
          <w:t>re</w:t>
        </w:r>
      </w:ins>
      <w:ins w:id="180" w:author="Bard, David E. (HSC)" w:date="2013-09-09T09:47:00Z">
        <w:r w:rsidR="004D66B0">
          <w:rPr>
            <w:rFonts w:ascii="Arial" w:eastAsia="Arial" w:hAnsi="Arial" w:cs="Arial"/>
          </w:rPr>
          <w:t>ement</w:t>
        </w:r>
      </w:ins>
      <w:del w:id="181" w:author="Bard, David E. (HSC)" w:date="2013-09-09T09:48:00Z">
        <w:r w:rsidDel="004D66B0">
          <w:rPr>
            <w:rFonts w:ascii="Arial" w:eastAsia="Arial" w:hAnsi="Arial" w:cs="Arial"/>
            <w:spacing w:val="-1"/>
          </w:rPr>
          <w:delText xml:space="preserve"> </w:delText>
        </w:r>
        <w:r w:rsidDel="004D66B0">
          <w:rPr>
            <w:rFonts w:ascii="Arial" w:eastAsia="Arial" w:hAnsi="Arial" w:cs="Arial"/>
          </w:rPr>
          <w:delText>po</w:delText>
        </w:r>
        <w:r w:rsidDel="004D66B0">
          <w:rPr>
            <w:rFonts w:ascii="Arial" w:eastAsia="Arial" w:hAnsi="Arial" w:cs="Arial"/>
            <w:spacing w:val="-1"/>
          </w:rPr>
          <w:delText>li</w:delText>
        </w:r>
        <w:r w:rsidDel="004D66B0">
          <w:rPr>
            <w:rFonts w:ascii="Arial" w:eastAsia="Arial" w:hAnsi="Arial" w:cs="Arial"/>
          </w:rPr>
          <w:delText>c</w:delText>
        </w:r>
        <w:r w:rsidDel="004D66B0">
          <w:rPr>
            <w:rFonts w:ascii="Arial" w:eastAsia="Arial" w:hAnsi="Arial" w:cs="Arial"/>
            <w:spacing w:val="-2"/>
          </w:rPr>
          <w:delText>y</w:delText>
        </w:r>
      </w:del>
      <w:r>
        <w:rPr>
          <w:rFonts w:ascii="Arial" w:eastAsia="Arial" w:hAnsi="Arial" w:cs="Arial"/>
        </w:rPr>
        <w:t>.</w:t>
      </w:r>
    </w:p>
    <w:p w14:paraId="59F93DC6" w14:textId="77777777" w:rsidR="00874426" w:rsidRDefault="00874426">
      <w:pPr>
        <w:spacing w:before="15" w:after="0" w:line="240" w:lineRule="exact"/>
        <w:rPr>
          <w:sz w:val="24"/>
          <w:szCs w:val="24"/>
        </w:rPr>
      </w:pPr>
    </w:p>
    <w:p w14:paraId="49C3CC37" w14:textId="77777777" w:rsidR="00874426" w:rsidRDefault="003A1128">
      <w:pPr>
        <w:spacing w:after="0" w:line="243" w:lineRule="auto"/>
        <w:ind w:left="117" w:right="327"/>
        <w:rPr>
          <w:rFonts w:ascii="Arial" w:eastAsia="Arial" w:hAnsi="Arial" w:cs="Arial"/>
        </w:rPr>
      </w:pPr>
      <w:r>
        <w:rPr>
          <w:rFonts w:ascii="Arial" w:eastAsia="Arial" w:hAnsi="Arial" w:cs="Arial"/>
          <w:spacing w:val="-1"/>
        </w:rPr>
        <w:t>A</w:t>
      </w:r>
      <w:r>
        <w:rPr>
          <w:rFonts w:ascii="Arial" w:eastAsia="Arial" w:hAnsi="Arial" w:cs="Arial"/>
          <w:spacing w:val="1"/>
        </w:rPr>
        <w:t>ft</w:t>
      </w:r>
      <w:r>
        <w:rPr>
          <w:rFonts w:ascii="Arial" w:eastAsia="Arial" w:hAnsi="Arial" w:cs="Arial"/>
        </w:rPr>
        <w:t xml:space="preserve">er </w:t>
      </w:r>
      <w:r>
        <w:rPr>
          <w:rFonts w:ascii="Arial" w:eastAsia="Arial" w:hAnsi="Arial" w:cs="Arial"/>
          <w:spacing w:val="1"/>
        </w:rPr>
        <w:t>r</w:t>
      </w:r>
      <w:r>
        <w:rPr>
          <w:rFonts w:ascii="Arial" w:eastAsia="Arial" w:hAnsi="Arial" w:cs="Arial"/>
        </w:rPr>
        <w:t>e</w:t>
      </w:r>
      <w:r>
        <w:rPr>
          <w:rFonts w:ascii="Arial" w:eastAsia="Arial" w:hAnsi="Arial" w:cs="Arial"/>
          <w:spacing w:val="-2"/>
        </w:rPr>
        <w:t>v</w:t>
      </w:r>
      <w:r>
        <w:rPr>
          <w:rFonts w:ascii="Arial" w:eastAsia="Arial" w:hAnsi="Arial" w:cs="Arial"/>
          <w:spacing w:val="-1"/>
        </w:rPr>
        <w:t>i</w:t>
      </w:r>
      <w:r>
        <w:rPr>
          <w:rFonts w:ascii="Arial" w:eastAsia="Arial" w:hAnsi="Arial" w:cs="Arial"/>
        </w:rPr>
        <w:t>ew</w:t>
      </w:r>
      <w:r>
        <w:rPr>
          <w:rFonts w:ascii="Arial" w:eastAsia="Arial" w:hAnsi="Arial" w:cs="Arial"/>
          <w:spacing w:val="-2"/>
        </w:rPr>
        <w:t xml:space="preserve"> </w:t>
      </w:r>
      <w:r>
        <w:rPr>
          <w:rFonts w:ascii="Arial" w:eastAsia="Arial" w:hAnsi="Arial" w:cs="Arial"/>
        </w:rPr>
        <w:t>and</w:t>
      </w:r>
      <w:r>
        <w:rPr>
          <w:rFonts w:ascii="Arial" w:eastAsia="Arial" w:hAnsi="Arial" w:cs="Arial"/>
          <w:spacing w:val="1"/>
        </w:rPr>
        <w:t xml:space="preserve"> </w:t>
      </w:r>
      <w:r>
        <w:rPr>
          <w:rFonts w:ascii="Arial" w:eastAsia="Arial" w:hAnsi="Arial" w:cs="Arial"/>
        </w:rPr>
        <w:t>app</w:t>
      </w:r>
      <w:r>
        <w:rPr>
          <w:rFonts w:ascii="Arial" w:eastAsia="Arial" w:hAnsi="Arial" w:cs="Arial"/>
          <w:spacing w:val="1"/>
        </w:rPr>
        <w:t>r</w:t>
      </w:r>
      <w:r>
        <w:rPr>
          <w:rFonts w:ascii="Arial" w:eastAsia="Arial" w:hAnsi="Arial" w:cs="Arial"/>
        </w:rPr>
        <w:t>o</w:t>
      </w:r>
      <w:r>
        <w:rPr>
          <w:rFonts w:ascii="Arial" w:eastAsia="Arial" w:hAnsi="Arial" w:cs="Arial"/>
          <w:spacing w:val="-2"/>
        </w:rPr>
        <w:t>v</w:t>
      </w:r>
      <w:r>
        <w:rPr>
          <w:rFonts w:ascii="Arial" w:eastAsia="Arial" w:hAnsi="Arial" w:cs="Arial"/>
        </w:rPr>
        <w:t>al,</w:t>
      </w:r>
      <w:r>
        <w:rPr>
          <w:rFonts w:ascii="Arial" w:eastAsia="Arial" w:hAnsi="Arial" w:cs="Arial"/>
          <w:spacing w:val="2"/>
        </w:rPr>
        <w:t xml:space="preserve"> </w:t>
      </w:r>
      <w:r w:rsidR="00872592">
        <w:rPr>
          <w:rFonts w:ascii="Arial" w:eastAsia="Arial" w:hAnsi="Arial" w:cs="Arial"/>
          <w:spacing w:val="2"/>
        </w:rPr>
        <w:t>BBMC</w:t>
      </w:r>
      <w:r>
        <w:rPr>
          <w:rFonts w:ascii="Arial" w:eastAsia="Arial" w:hAnsi="Arial" w:cs="Arial"/>
        </w:rPr>
        <w:t xml:space="preserve"> </w:t>
      </w:r>
      <w:r>
        <w:rPr>
          <w:rFonts w:ascii="Arial" w:eastAsia="Arial" w:hAnsi="Arial" w:cs="Arial"/>
          <w:spacing w:val="-4"/>
        </w:rPr>
        <w:t>w</w:t>
      </w:r>
      <w:r>
        <w:rPr>
          <w:rFonts w:ascii="Arial" w:eastAsia="Arial" w:hAnsi="Arial" w:cs="Arial"/>
          <w:spacing w:val="-1"/>
        </w:rPr>
        <w:t>il</w:t>
      </w:r>
      <w:r>
        <w:rPr>
          <w:rFonts w:ascii="Arial" w:eastAsia="Arial" w:hAnsi="Arial" w:cs="Arial"/>
        </w:rPr>
        <w:t xml:space="preserve">l </w:t>
      </w:r>
      <w:r>
        <w:rPr>
          <w:rFonts w:ascii="Arial" w:eastAsia="Arial" w:hAnsi="Arial" w:cs="Arial"/>
          <w:spacing w:val="1"/>
        </w:rPr>
        <w:t>m</w:t>
      </w:r>
      <w:r>
        <w:rPr>
          <w:rFonts w:ascii="Arial" w:eastAsia="Arial" w:hAnsi="Arial" w:cs="Arial"/>
        </w:rPr>
        <w:t>o</w:t>
      </w:r>
      <w:r>
        <w:rPr>
          <w:rFonts w:ascii="Arial" w:eastAsia="Arial" w:hAnsi="Arial" w:cs="Arial"/>
          <w:spacing w:val="-2"/>
        </w:rPr>
        <w:t>v</w:t>
      </w:r>
      <w:r>
        <w:rPr>
          <w:rFonts w:ascii="Arial" w:eastAsia="Arial" w:hAnsi="Arial" w:cs="Arial"/>
        </w:rPr>
        <w:t>e</w:t>
      </w:r>
      <w:r>
        <w:rPr>
          <w:rFonts w:ascii="Arial" w:eastAsia="Arial" w:hAnsi="Arial" w:cs="Arial"/>
          <w:spacing w:val="1"/>
        </w:rPr>
        <w:t xml:space="preserve"> t</w:t>
      </w:r>
      <w:r>
        <w:rPr>
          <w:rFonts w:ascii="Arial" w:eastAsia="Arial" w:hAnsi="Arial" w:cs="Arial"/>
        </w:rPr>
        <w:t>he</w:t>
      </w:r>
      <w:r>
        <w:rPr>
          <w:rFonts w:ascii="Arial" w:eastAsia="Arial" w:hAnsi="Arial" w:cs="Arial"/>
          <w:spacing w:val="1"/>
        </w:rPr>
        <w:t xml:space="preserve"> </w:t>
      </w:r>
      <w:r>
        <w:rPr>
          <w:rFonts w:ascii="Arial" w:eastAsia="Arial" w:hAnsi="Arial" w:cs="Arial"/>
        </w:rPr>
        <w:t>d</w:t>
      </w:r>
      <w:r>
        <w:rPr>
          <w:rFonts w:ascii="Arial" w:eastAsia="Arial" w:hAnsi="Arial" w:cs="Arial"/>
          <w:spacing w:val="-3"/>
        </w:rPr>
        <w:t>a</w:t>
      </w:r>
      <w:r>
        <w:rPr>
          <w:rFonts w:ascii="Arial" w:eastAsia="Arial" w:hAnsi="Arial" w:cs="Arial"/>
          <w:spacing w:val="1"/>
        </w:rPr>
        <w:t>t</w:t>
      </w:r>
      <w:r>
        <w:rPr>
          <w:rFonts w:ascii="Arial" w:eastAsia="Arial" w:hAnsi="Arial" w:cs="Arial"/>
          <w:spacing w:val="-3"/>
        </w:rPr>
        <w:t>a</w:t>
      </w:r>
      <w:r>
        <w:rPr>
          <w:rFonts w:ascii="Arial" w:eastAsia="Arial" w:hAnsi="Arial" w:cs="Arial"/>
        </w:rPr>
        <w:t>base</w:t>
      </w:r>
      <w:r>
        <w:rPr>
          <w:rFonts w:ascii="Arial" w:eastAsia="Arial" w:hAnsi="Arial" w:cs="Arial"/>
          <w:spacing w:val="1"/>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t</w:t>
      </w:r>
      <w:r>
        <w:rPr>
          <w:rFonts w:ascii="Arial" w:eastAsia="Arial" w:hAnsi="Arial" w:cs="Arial"/>
        </w:rPr>
        <w:t>o</w:t>
      </w:r>
      <w:r>
        <w:rPr>
          <w:rFonts w:ascii="Arial" w:eastAsia="Arial" w:hAnsi="Arial" w:cs="Arial"/>
          <w:spacing w:val="1"/>
        </w:rPr>
        <w:t xml:space="preserve"> </w:t>
      </w:r>
      <w:r>
        <w:rPr>
          <w:rFonts w:ascii="Arial" w:eastAsia="Arial" w:hAnsi="Arial" w:cs="Arial"/>
          <w:spacing w:val="-3"/>
        </w:rPr>
        <w:t>p</w:t>
      </w:r>
      <w:r>
        <w:rPr>
          <w:rFonts w:ascii="Arial" w:eastAsia="Arial" w:hAnsi="Arial" w:cs="Arial"/>
          <w:spacing w:val="1"/>
        </w:rPr>
        <w:t>r</w:t>
      </w:r>
      <w:r>
        <w:rPr>
          <w:rFonts w:ascii="Arial" w:eastAsia="Arial" w:hAnsi="Arial" w:cs="Arial"/>
        </w:rPr>
        <w:t>odu</w:t>
      </w:r>
      <w:r>
        <w:rPr>
          <w:rFonts w:ascii="Arial" w:eastAsia="Arial" w:hAnsi="Arial" w:cs="Arial"/>
          <w:spacing w:val="-2"/>
        </w:rPr>
        <w:t>c</w:t>
      </w:r>
      <w:r>
        <w:rPr>
          <w:rFonts w:ascii="Arial" w:eastAsia="Arial" w:hAnsi="Arial" w:cs="Arial"/>
          <w:spacing w:val="1"/>
        </w:rPr>
        <w:t>t</w:t>
      </w:r>
      <w:r>
        <w:rPr>
          <w:rFonts w:ascii="Arial" w:eastAsia="Arial" w:hAnsi="Arial" w:cs="Arial"/>
          <w:spacing w:val="-1"/>
        </w:rPr>
        <w:t>i</w:t>
      </w:r>
      <w:r>
        <w:rPr>
          <w:rFonts w:ascii="Arial" w:eastAsia="Arial" w:hAnsi="Arial" w:cs="Arial"/>
        </w:rPr>
        <w:t>on</w:t>
      </w:r>
      <w:r>
        <w:rPr>
          <w:rFonts w:ascii="Arial" w:eastAsia="Arial" w:hAnsi="Arial" w:cs="Arial"/>
          <w:spacing w:val="1"/>
        </w:rPr>
        <w:t xml:space="preserve"> </w:t>
      </w:r>
      <w:r>
        <w:rPr>
          <w:rFonts w:ascii="Arial" w:eastAsia="Arial" w:hAnsi="Arial" w:cs="Arial"/>
        </w:rPr>
        <w:t>and</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rPr>
        <w:t>s</w:t>
      </w:r>
      <w:r>
        <w:rPr>
          <w:rFonts w:ascii="Arial" w:eastAsia="Arial" w:hAnsi="Arial" w:cs="Arial"/>
          <w:spacing w:val="1"/>
        </w:rPr>
        <w:t>t</w:t>
      </w:r>
      <w:r>
        <w:rPr>
          <w:rFonts w:ascii="Arial" w:eastAsia="Arial" w:hAnsi="Arial" w:cs="Arial"/>
        </w:rPr>
        <w:t>udy</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 xml:space="preserve">eam </w:t>
      </w:r>
      <w:r>
        <w:rPr>
          <w:rFonts w:ascii="Arial" w:eastAsia="Arial" w:hAnsi="Arial" w:cs="Arial"/>
          <w:spacing w:val="-4"/>
        </w:rPr>
        <w:t>w</w:t>
      </w:r>
      <w:r>
        <w:rPr>
          <w:rFonts w:ascii="Arial" w:eastAsia="Arial" w:hAnsi="Arial" w:cs="Arial"/>
          <w:spacing w:val="-1"/>
        </w:rPr>
        <w:t>i</w:t>
      </w:r>
      <w:r>
        <w:rPr>
          <w:rFonts w:ascii="Arial" w:eastAsia="Arial" w:hAnsi="Arial" w:cs="Arial"/>
          <w:spacing w:val="1"/>
        </w:rPr>
        <w:t>l</w:t>
      </w:r>
      <w:r>
        <w:rPr>
          <w:rFonts w:ascii="Arial" w:eastAsia="Arial" w:hAnsi="Arial" w:cs="Arial"/>
        </w:rPr>
        <w:t>l be</w:t>
      </w:r>
      <w:r>
        <w:rPr>
          <w:rFonts w:ascii="Arial" w:eastAsia="Arial" w:hAnsi="Arial" w:cs="Arial"/>
          <w:spacing w:val="1"/>
        </w:rPr>
        <w:t xml:space="preserve"> </w:t>
      </w:r>
      <w:r>
        <w:rPr>
          <w:rFonts w:ascii="Arial" w:eastAsia="Arial" w:hAnsi="Arial" w:cs="Arial"/>
          <w:spacing w:val="-3"/>
        </w:rPr>
        <w:t>a</w:t>
      </w:r>
      <w:r>
        <w:rPr>
          <w:rFonts w:ascii="Arial" w:eastAsia="Arial" w:hAnsi="Arial" w:cs="Arial"/>
        </w:rPr>
        <w:t>b</w:t>
      </w:r>
      <w:r>
        <w:rPr>
          <w:rFonts w:ascii="Arial" w:eastAsia="Arial" w:hAnsi="Arial" w:cs="Arial"/>
          <w:spacing w:val="-1"/>
        </w:rPr>
        <w:t>l</w:t>
      </w:r>
      <w:r>
        <w:rPr>
          <w:rFonts w:ascii="Arial" w:eastAsia="Arial" w:hAnsi="Arial" w:cs="Arial"/>
        </w:rPr>
        <w:t xml:space="preserve">e </w:t>
      </w:r>
      <w:r>
        <w:rPr>
          <w:rFonts w:ascii="Arial" w:eastAsia="Arial" w:hAnsi="Arial" w:cs="Arial"/>
          <w:spacing w:val="1"/>
        </w:rPr>
        <w:t>t</w:t>
      </w:r>
      <w:r>
        <w:rPr>
          <w:rFonts w:ascii="Arial" w:eastAsia="Arial" w:hAnsi="Arial" w:cs="Arial"/>
        </w:rPr>
        <w:t>o</w:t>
      </w:r>
      <w:r>
        <w:rPr>
          <w:rFonts w:ascii="Arial" w:eastAsia="Arial" w:hAnsi="Arial" w:cs="Arial"/>
          <w:spacing w:val="1"/>
        </w:rPr>
        <w:t xml:space="preserve"> </w:t>
      </w:r>
      <w:r>
        <w:rPr>
          <w:rFonts w:ascii="Arial" w:eastAsia="Arial" w:hAnsi="Arial" w:cs="Arial"/>
        </w:rPr>
        <w:t>co</w:t>
      </w:r>
      <w:r>
        <w:rPr>
          <w:rFonts w:ascii="Arial" w:eastAsia="Arial" w:hAnsi="Arial" w:cs="Arial"/>
          <w:spacing w:val="-1"/>
        </w:rPr>
        <w:t>ll</w:t>
      </w:r>
      <w:r>
        <w:rPr>
          <w:rFonts w:ascii="Arial" w:eastAsia="Arial" w:hAnsi="Arial" w:cs="Arial"/>
        </w:rPr>
        <w:t xml:space="preserve">ect </w:t>
      </w:r>
      <w:r>
        <w:rPr>
          <w:rFonts w:ascii="Arial" w:eastAsia="Arial" w:hAnsi="Arial" w:cs="Arial"/>
          <w:spacing w:val="1"/>
        </w:rPr>
        <w:t>r</w:t>
      </w:r>
      <w:r>
        <w:rPr>
          <w:rFonts w:ascii="Arial" w:eastAsia="Arial" w:hAnsi="Arial" w:cs="Arial"/>
        </w:rPr>
        <w:t>ese</w:t>
      </w:r>
      <w:r>
        <w:rPr>
          <w:rFonts w:ascii="Arial" w:eastAsia="Arial" w:hAnsi="Arial" w:cs="Arial"/>
          <w:spacing w:val="-3"/>
        </w:rPr>
        <w:t>a</w:t>
      </w:r>
      <w:r>
        <w:rPr>
          <w:rFonts w:ascii="Arial" w:eastAsia="Arial" w:hAnsi="Arial" w:cs="Arial"/>
          <w:spacing w:val="1"/>
        </w:rPr>
        <w:t>r</w:t>
      </w:r>
      <w:r>
        <w:rPr>
          <w:rFonts w:ascii="Arial" w:eastAsia="Arial" w:hAnsi="Arial" w:cs="Arial"/>
        </w:rPr>
        <w:t>ch</w:t>
      </w:r>
      <w:r>
        <w:rPr>
          <w:rFonts w:ascii="Arial" w:eastAsia="Arial" w:hAnsi="Arial" w:cs="Arial"/>
          <w:spacing w:val="-2"/>
        </w:rPr>
        <w:t xml:space="preserve"> </w:t>
      </w:r>
      <w:r>
        <w:rPr>
          <w:rFonts w:ascii="Arial" w:eastAsia="Arial" w:hAnsi="Arial" w:cs="Arial"/>
          <w:spacing w:val="-1"/>
        </w:rPr>
        <w:t>i</w:t>
      </w:r>
      <w:r>
        <w:rPr>
          <w:rFonts w:ascii="Arial" w:eastAsia="Arial" w:hAnsi="Arial" w:cs="Arial"/>
          <w:spacing w:val="-3"/>
        </w:rPr>
        <w:t>n</w:t>
      </w:r>
      <w:r>
        <w:rPr>
          <w:rFonts w:ascii="Arial" w:eastAsia="Arial" w:hAnsi="Arial" w:cs="Arial"/>
          <w:spacing w:val="3"/>
        </w:rPr>
        <w:t>f</w:t>
      </w:r>
      <w:r>
        <w:rPr>
          <w:rFonts w:ascii="Arial" w:eastAsia="Arial" w:hAnsi="Arial" w:cs="Arial"/>
        </w:rPr>
        <w:t>o</w:t>
      </w:r>
      <w:r>
        <w:rPr>
          <w:rFonts w:ascii="Arial" w:eastAsia="Arial" w:hAnsi="Arial" w:cs="Arial"/>
          <w:spacing w:val="-2"/>
        </w:rPr>
        <w:t>r</w:t>
      </w:r>
      <w:r>
        <w:rPr>
          <w:rFonts w:ascii="Arial" w:eastAsia="Arial" w:hAnsi="Arial" w:cs="Arial"/>
          <w:spacing w:val="1"/>
        </w:rPr>
        <w:t>m</w:t>
      </w:r>
      <w:r>
        <w:rPr>
          <w:rFonts w:ascii="Arial" w:eastAsia="Arial" w:hAnsi="Arial" w:cs="Arial"/>
        </w:rPr>
        <w:t>a</w:t>
      </w:r>
      <w:r>
        <w:rPr>
          <w:rFonts w:ascii="Arial" w:eastAsia="Arial" w:hAnsi="Arial" w:cs="Arial"/>
          <w:spacing w:val="1"/>
        </w:rPr>
        <w:t>t</w:t>
      </w:r>
      <w:r>
        <w:rPr>
          <w:rFonts w:ascii="Arial" w:eastAsia="Arial" w:hAnsi="Arial" w:cs="Arial"/>
          <w:spacing w:val="-1"/>
        </w:rPr>
        <w:t>i</w:t>
      </w:r>
      <w:r>
        <w:rPr>
          <w:rFonts w:ascii="Arial" w:eastAsia="Arial" w:hAnsi="Arial" w:cs="Arial"/>
        </w:rPr>
        <w:t>on.</w:t>
      </w:r>
    </w:p>
    <w:p w14:paraId="777E3A69" w14:textId="77777777" w:rsidR="00874426" w:rsidRDefault="00874426">
      <w:pPr>
        <w:spacing w:before="10" w:after="0" w:line="240" w:lineRule="exact"/>
        <w:rPr>
          <w:sz w:val="24"/>
          <w:szCs w:val="24"/>
        </w:rPr>
      </w:pPr>
    </w:p>
    <w:p w14:paraId="4093C595" w14:textId="77777777" w:rsidR="00874426" w:rsidRDefault="003A1128">
      <w:pPr>
        <w:spacing w:after="0" w:line="240" w:lineRule="auto"/>
        <w:ind w:left="117" w:right="798"/>
        <w:rPr>
          <w:rFonts w:ascii="Arial" w:eastAsia="Arial" w:hAnsi="Arial" w:cs="Arial"/>
        </w:rPr>
      </w:pPr>
      <w:proofErr w:type="spellStart"/>
      <w:r>
        <w:rPr>
          <w:rFonts w:ascii="Arial" w:eastAsia="Arial" w:hAnsi="Arial" w:cs="Arial"/>
          <w:spacing w:val="-1"/>
        </w:rPr>
        <w:t>REDC</w:t>
      </w:r>
      <w:r>
        <w:rPr>
          <w:rFonts w:ascii="Arial" w:eastAsia="Arial" w:hAnsi="Arial" w:cs="Arial"/>
        </w:rPr>
        <w:t>ap</w:t>
      </w:r>
      <w:proofErr w:type="spellEnd"/>
      <w:r>
        <w:rPr>
          <w:rFonts w:ascii="Arial" w:eastAsia="Arial" w:hAnsi="Arial" w:cs="Arial"/>
          <w:spacing w:val="1"/>
        </w:rPr>
        <w:t xml:space="preserve"> </w:t>
      </w:r>
      <w:r>
        <w:rPr>
          <w:rFonts w:ascii="Arial" w:eastAsia="Arial" w:hAnsi="Arial" w:cs="Arial"/>
        </w:rPr>
        <w:t>and</w:t>
      </w:r>
      <w:r>
        <w:rPr>
          <w:rFonts w:ascii="Arial" w:eastAsia="Arial" w:hAnsi="Arial" w:cs="Arial"/>
          <w:spacing w:val="1"/>
        </w:rPr>
        <w:t xml:space="preserve"> </w:t>
      </w:r>
      <w:proofErr w:type="spellStart"/>
      <w:r>
        <w:rPr>
          <w:rFonts w:ascii="Arial" w:eastAsia="Arial" w:hAnsi="Arial" w:cs="Arial"/>
          <w:spacing w:val="-1"/>
        </w:rPr>
        <w:t>REDC</w:t>
      </w:r>
      <w:r>
        <w:rPr>
          <w:rFonts w:ascii="Arial" w:eastAsia="Arial" w:hAnsi="Arial" w:cs="Arial"/>
        </w:rPr>
        <w:t>ap</w:t>
      </w:r>
      <w:proofErr w:type="spellEnd"/>
      <w:r>
        <w:rPr>
          <w:rFonts w:ascii="Arial" w:eastAsia="Arial" w:hAnsi="Arial" w:cs="Arial"/>
          <w:spacing w:val="1"/>
        </w:rPr>
        <w:t xml:space="preserve"> </w:t>
      </w:r>
      <w:r>
        <w:rPr>
          <w:rFonts w:ascii="Arial" w:eastAsia="Arial" w:hAnsi="Arial" w:cs="Arial"/>
          <w:spacing w:val="-1"/>
        </w:rPr>
        <w:t>S</w:t>
      </w:r>
      <w:r>
        <w:rPr>
          <w:rFonts w:ascii="Arial" w:eastAsia="Arial" w:hAnsi="Arial" w:cs="Arial"/>
        </w:rPr>
        <w:t>u</w:t>
      </w:r>
      <w:r>
        <w:rPr>
          <w:rFonts w:ascii="Arial" w:eastAsia="Arial" w:hAnsi="Arial" w:cs="Arial"/>
          <w:spacing w:val="1"/>
        </w:rPr>
        <w:t>r</w:t>
      </w:r>
      <w:r>
        <w:rPr>
          <w:rFonts w:ascii="Arial" w:eastAsia="Arial" w:hAnsi="Arial" w:cs="Arial"/>
          <w:spacing w:val="-2"/>
        </w:rPr>
        <w:t>v</w:t>
      </w:r>
      <w:r>
        <w:rPr>
          <w:rFonts w:ascii="Arial" w:eastAsia="Arial" w:hAnsi="Arial" w:cs="Arial"/>
        </w:rPr>
        <w:t>ey</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r</w:t>
      </w:r>
      <w:r>
        <w:rPr>
          <w:rFonts w:ascii="Arial" w:eastAsia="Arial" w:hAnsi="Arial" w:cs="Arial"/>
        </w:rPr>
        <w:t>e</w:t>
      </w:r>
      <w:r>
        <w:rPr>
          <w:rFonts w:ascii="Arial" w:eastAsia="Arial" w:hAnsi="Arial" w:cs="Arial"/>
          <w:spacing w:val="1"/>
        </w:rPr>
        <w:t xml:space="preserve"> </w:t>
      </w:r>
      <w:r>
        <w:rPr>
          <w:rFonts w:ascii="Arial" w:eastAsia="Arial" w:hAnsi="Arial" w:cs="Arial"/>
        </w:rPr>
        <w:t>be</w:t>
      </w:r>
      <w:r>
        <w:rPr>
          <w:rFonts w:ascii="Arial" w:eastAsia="Arial" w:hAnsi="Arial" w:cs="Arial"/>
          <w:spacing w:val="-1"/>
        </w:rPr>
        <w:t>i</w:t>
      </w:r>
      <w:r>
        <w:rPr>
          <w:rFonts w:ascii="Arial" w:eastAsia="Arial" w:hAnsi="Arial" w:cs="Arial"/>
        </w:rPr>
        <w:t>ng</w:t>
      </w:r>
      <w:r>
        <w:rPr>
          <w:rFonts w:ascii="Arial" w:eastAsia="Arial" w:hAnsi="Arial" w:cs="Arial"/>
          <w:spacing w:val="1"/>
        </w:rPr>
        <w:t xml:space="preserve"> </w:t>
      </w:r>
      <w:r>
        <w:rPr>
          <w:rFonts w:ascii="Arial" w:eastAsia="Arial" w:hAnsi="Arial" w:cs="Arial"/>
        </w:rPr>
        <w:t>suppo</w:t>
      </w:r>
      <w:r>
        <w:rPr>
          <w:rFonts w:ascii="Arial" w:eastAsia="Arial" w:hAnsi="Arial" w:cs="Arial"/>
          <w:spacing w:val="-2"/>
        </w:rPr>
        <w:t>r</w:t>
      </w:r>
      <w:r>
        <w:rPr>
          <w:rFonts w:ascii="Arial" w:eastAsia="Arial" w:hAnsi="Arial" w:cs="Arial"/>
          <w:spacing w:val="1"/>
        </w:rPr>
        <w:t>t</w:t>
      </w:r>
      <w:r>
        <w:rPr>
          <w:rFonts w:ascii="Arial" w:eastAsia="Arial" w:hAnsi="Arial" w:cs="Arial"/>
          <w:spacing w:val="-3"/>
        </w:rPr>
        <w:t>e</w:t>
      </w:r>
      <w:r>
        <w:rPr>
          <w:rFonts w:ascii="Arial" w:eastAsia="Arial" w:hAnsi="Arial" w:cs="Arial"/>
        </w:rPr>
        <w:t>d</w:t>
      </w:r>
      <w:r>
        <w:rPr>
          <w:rFonts w:ascii="Arial" w:eastAsia="Arial" w:hAnsi="Arial" w:cs="Arial"/>
          <w:spacing w:val="1"/>
        </w:rPr>
        <w:t xml:space="preserve"> </w:t>
      </w:r>
      <w:r>
        <w:rPr>
          <w:rFonts w:ascii="Arial" w:eastAsia="Arial" w:hAnsi="Arial" w:cs="Arial"/>
        </w:rPr>
        <w:t>by</w:t>
      </w:r>
      <w:r>
        <w:rPr>
          <w:rFonts w:ascii="Arial" w:eastAsia="Arial" w:hAnsi="Arial" w:cs="Arial"/>
          <w:spacing w:val="-1"/>
        </w:rPr>
        <w:t xml:space="preserve"> </w:t>
      </w:r>
      <w:r w:rsidR="00872592">
        <w:rPr>
          <w:rFonts w:ascii="Arial" w:eastAsia="Arial" w:hAnsi="Arial" w:cs="Arial"/>
          <w:spacing w:val="-1"/>
        </w:rPr>
        <w:t>BBMC</w:t>
      </w:r>
      <w:r w:rsidR="005E5C37">
        <w:rPr>
          <w:rFonts w:ascii="Arial" w:eastAsia="Arial" w:hAnsi="Arial" w:cs="Arial"/>
          <w:spacing w:val="-1"/>
        </w:rPr>
        <w:t xml:space="preserve"> and OUHSC Information Technology</w:t>
      </w:r>
      <w:r>
        <w:rPr>
          <w:rFonts w:ascii="Arial" w:eastAsia="Arial" w:hAnsi="Arial" w:cs="Arial"/>
        </w:rPr>
        <w:t xml:space="preserve">. </w:t>
      </w:r>
      <w:r>
        <w:rPr>
          <w:rFonts w:ascii="Arial" w:eastAsia="Arial" w:hAnsi="Arial" w:cs="Arial"/>
          <w:spacing w:val="1"/>
        </w:rPr>
        <w:t xml:space="preserve"> </w:t>
      </w:r>
      <w:r w:rsidR="00872592">
        <w:rPr>
          <w:rFonts w:ascii="Arial" w:eastAsia="Arial" w:hAnsi="Arial" w:cs="Arial"/>
          <w:spacing w:val="1"/>
        </w:rPr>
        <w:t>BBMC</w:t>
      </w:r>
      <w:r>
        <w:rPr>
          <w:rFonts w:ascii="Arial" w:eastAsia="Arial" w:hAnsi="Arial" w:cs="Arial"/>
          <w:spacing w:val="-2"/>
        </w:rPr>
        <w:t xml:space="preserve"> </w:t>
      </w:r>
      <w:r w:rsidR="000D3B46">
        <w:rPr>
          <w:rFonts w:ascii="Arial" w:eastAsia="Arial" w:hAnsi="Arial" w:cs="Arial"/>
          <w:spacing w:val="-2"/>
        </w:rPr>
        <w:t xml:space="preserve">and OUHSC IT </w:t>
      </w:r>
      <w:r>
        <w:rPr>
          <w:rFonts w:ascii="Arial" w:eastAsia="Arial" w:hAnsi="Arial" w:cs="Arial"/>
        </w:rPr>
        <w:t>bea</w:t>
      </w:r>
      <w:r>
        <w:rPr>
          <w:rFonts w:ascii="Arial" w:eastAsia="Arial" w:hAnsi="Arial" w:cs="Arial"/>
          <w:spacing w:val="1"/>
        </w:rPr>
        <w:t>r</w:t>
      </w:r>
      <w:r>
        <w:rPr>
          <w:rFonts w:ascii="Arial" w:eastAsia="Arial" w:hAnsi="Arial" w:cs="Arial"/>
          <w:spacing w:val="-1"/>
        </w:rPr>
        <w:t xml:space="preserve"> </w:t>
      </w:r>
      <w:r>
        <w:rPr>
          <w:rFonts w:ascii="Arial" w:eastAsia="Arial" w:hAnsi="Arial" w:cs="Arial"/>
          <w:spacing w:val="1"/>
        </w:rPr>
        <w:t>r</w:t>
      </w:r>
      <w:r>
        <w:rPr>
          <w:rFonts w:ascii="Arial" w:eastAsia="Arial" w:hAnsi="Arial" w:cs="Arial"/>
        </w:rPr>
        <w:t>e</w:t>
      </w:r>
      <w:r>
        <w:rPr>
          <w:rFonts w:ascii="Arial" w:eastAsia="Arial" w:hAnsi="Arial" w:cs="Arial"/>
          <w:spacing w:val="-2"/>
        </w:rPr>
        <w:t>s</w:t>
      </w:r>
      <w:r>
        <w:rPr>
          <w:rFonts w:ascii="Arial" w:eastAsia="Arial" w:hAnsi="Arial" w:cs="Arial"/>
        </w:rPr>
        <w:t>pons</w:t>
      </w:r>
      <w:r>
        <w:rPr>
          <w:rFonts w:ascii="Arial" w:eastAsia="Arial" w:hAnsi="Arial" w:cs="Arial"/>
          <w:spacing w:val="-1"/>
        </w:rPr>
        <w:t>i</w:t>
      </w:r>
      <w:r>
        <w:rPr>
          <w:rFonts w:ascii="Arial" w:eastAsia="Arial" w:hAnsi="Arial" w:cs="Arial"/>
        </w:rPr>
        <w:t>b</w:t>
      </w:r>
      <w:r>
        <w:rPr>
          <w:rFonts w:ascii="Arial" w:eastAsia="Arial" w:hAnsi="Arial" w:cs="Arial"/>
          <w:spacing w:val="-1"/>
        </w:rPr>
        <w:t>ili</w:t>
      </w:r>
      <w:r>
        <w:rPr>
          <w:rFonts w:ascii="Arial" w:eastAsia="Arial" w:hAnsi="Arial" w:cs="Arial"/>
          <w:spacing w:val="3"/>
        </w:rPr>
        <w:t>t</w:t>
      </w:r>
      <w:r>
        <w:rPr>
          <w:rFonts w:ascii="Arial" w:eastAsia="Arial" w:hAnsi="Arial" w:cs="Arial"/>
        </w:rPr>
        <w:t>y</w:t>
      </w:r>
      <w:r>
        <w:rPr>
          <w:rFonts w:ascii="Arial" w:eastAsia="Arial" w:hAnsi="Arial" w:cs="Arial"/>
          <w:spacing w:val="-4"/>
        </w:rPr>
        <w:t xml:space="preserve"> </w:t>
      </w:r>
      <w:r>
        <w:rPr>
          <w:rFonts w:ascii="Arial" w:eastAsia="Arial" w:hAnsi="Arial" w:cs="Arial"/>
          <w:spacing w:val="3"/>
        </w:rPr>
        <w:t>f</w:t>
      </w:r>
      <w:r>
        <w:rPr>
          <w:rFonts w:ascii="Arial" w:eastAsia="Arial" w:hAnsi="Arial" w:cs="Arial"/>
        </w:rPr>
        <w:t xml:space="preserve">or </w:t>
      </w:r>
      <w:r>
        <w:rPr>
          <w:rFonts w:ascii="Arial" w:eastAsia="Arial" w:hAnsi="Arial" w:cs="Arial"/>
          <w:spacing w:val="1"/>
        </w:rPr>
        <w:t>m</w:t>
      </w:r>
      <w:r>
        <w:rPr>
          <w:rFonts w:ascii="Arial" w:eastAsia="Arial" w:hAnsi="Arial" w:cs="Arial"/>
        </w:rPr>
        <w:t>a</w:t>
      </w:r>
      <w:r>
        <w:rPr>
          <w:rFonts w:ascii="Arial" w:eastAsia="Arial" w:hAnsi="Arial" w:cs="Arial"/>
          <w:spacing w:val="-1"/>
        </w:rPr>
        <w:t>i</w:t>
      </w:r>
      <w:r>
        <w:rPr>
          <w:rFonts w:ascii="Arial" w:eastAsia="Arial" w:hAnsi="Arial" w:cs="Arial"/>
        </w:rPr>
        <w:t>n</w:t>
      </w:r>
      <w:r>
        <w:rPr>
          <w:rFonts w:ascii="Arial" w:eastAsia="Arial" w:hAnsi="Arial" w:cs="Arial"/>
          <w:spacing w:val="1"/>
        </w:rPr>
        <w:t>t</w:t>
      </w:r>
      <w:r>
        <w:rPr>
          <w:rFonts w:ascii="Arial" w:eastAsia="Arial" w:hAnsi="Arial" w:cs="Arial"/>
        </w:rPr>
        <w:t>enance</w:t>
      </w:r>
      <w:r>
        <w:rPr>
          <w:rFonts w:ascii="Arial" w:eastAsia="Arial" w:hAnsi="Arial" w:cs="Arial"/>
          <w:spacing w:val="-2"/>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rPr>
        <w:t>s</w:t>
      </w:r>
      <w:r>
        <w:rPr>
          <w:rFonts w:ascii="Arial" w:eastAsia="Arial" w:hAnsi="Arial" w:cs="Arial"/>
          <w:spacing w:val="-3"/>
        </w:rPr>
        <w:t>o</w:t>
      </w:r>
      <w:r>
        <w:rPr>
          <w:rFonts w:ascii="Arial" w:eastAsia="Arial" w:hAnsi="Arial" w:cs="Arial"/>
          <w:spacing w:val="1"/>
        </w:rPr>
        <w:t>ft</w:t>
      </w:r>
      <w:r>
        <w:rPr>
          <w:rFonts w:ascii="Arial" w:eastAsia="Arial" w:hAnsi="Arial" w:cs="Arial"/>
          <w:spacing w:val="-3"/>
        </w:rPr>
        <w:t>w</w:t>
      </w:r>
      <w:r>
        <w:rPr>
          <w:rFonts w:ascii="Arial" w:eastAsia="Arial" w:hAnsi="Arial" w:cs="Arial"/>
        </w:rPr>
        <w:t>a</w:t>
      </w:r>
      <w:r>
        <w:rPr>
          <w:rFonts w:ascii="Arial" w:eastAsia="Arial" w:hAnsi="Arial" w:cs="Arial"/>
          <w:spacing w:val="1"/>
        </w:rPr>
        <w:t>r</w:t>
      </w:r>
      <w:r>
        <w:rPr>
          <w:rFonts w:ascii="Arial" w:eastAsia="Arial" w:hAnsi="Arial" w:cs="Arial"/>
        </w:rPr>
        <w:t>e, da</w:t>
      </w:r>
      <w:r>
        <w:rPr>
          <w:rFonts w:ascii="Arial" w:eastAsia="Arial" w:hAnsi="Arial" w:cs="Arial"/>
          <w:spacing w:val="1"/>
        </w:rPr>
        <w:t>t</w:t>
      </w:r>
      <w:r>
        <w:rPr>
          <w:rFonts w:ascii="Arial" w:eastAsia="Arial" w:hAnsi="Arial" w:cs="Arial"/>
        </w:rPr>
        <w:t>abase</w:t>
      </w:r>
      <w:r>
        <w:rPr>
          <w:rFonts w:ascii="Arial" w:eastAsia="Arial" w:hAnsi="Arial" w:cs="Arial"/>
          <w:spacing w:val="-2"/>
        </w:rPr>
        <w:t xml:space="preserve"> </w:t>
      </w:r>
      <w:r>
        <w:rPr>
          <w:rFonts w:ascii="Arial" w:eastAsia="Arial" w:hAnsi="Arial" w:cs="Arial"/>
        </w:rPr>
        <w:t>dep</w:t>
      </w:r>
      <w:r>
        <w:rPr>
          <w:rFonts w:ascii="Arial" w:eastAsia="Arial" w:hAnsi="Arial" w:cs="Arial"/>
          <w:spacing w:val="-1"/>
        </w:rPr>
        <w:t>l</w:t>
      </w:r>
      <w:r>
        <w:rPr>
          <w:rFonts w:ascii="Arial" w:eastAsia="Arial" w:hAnsi="Arial" w:cs="Arial"/>
        </w:rPr>
        <w:t>o</w:t>
      </w:r>
      <w:r>
        <w:rPr>
          <w:rFonts w:ascii="Arial" w:eastAsia="Arial" w:hAnsi="Arial" w:cs="Arial"/>
          <w:spacing w:val="-2"/>
        </w:rPr>
        <w:t>y</w:t>
      </w:r>
      <w:r>
        <w:rPr>
          <w:rFonts w:ascii="Arial" w:eastAsia="Arial" w:hAnsi="Arial" w:cs="Arial"/>
          <w:spacing w:val="1"/>
        </w:rPr>
        <w:t>m</w:t>
      </w:r>
      <w:r>
        <w:rPr>
          <w:rFonts w:ascii="Arial" w:eastAsia="Arial" w:hAnsi="Arial" w:cs="Arial"/>
        </w:rPr>
        <w:t xml:space="preserve">ent </w:t>
      </w:r>
      <w:r>
        <w:rPr>
          <w:rFonts w:ascii="Arial" w:eastAsia="Arial" w:hAnsi="Arial" w:cs="Arial"/>
          <w:spacing w:val="1"/>
        </w:rPr>
        <w:t>(</w:t>
      </w:r>
      <w:r>
        <w:rPr>
          <w:rFonts w:ascii="Arial" w:eastAsia="Arial" w:hAnsi="Arial" w:cs="Arial"/>
          <w:spacing w:val="2"/>
        </w:rPr>
        <w:t>m</w:t>
      </w:r>
      <w:r>
        <w:rPr>
          <w:rFonts w:ascii="Arial" w:eastAsia="Arial" w:hAnsi="Arial" w:cs="Arial"/>
        </w:rPr>
        <w:t>o</w:t>
      </w:r>
      <w:r>
        <w:rPr>
          <w:rFonts w:ascii="Arial" w:eastAsia="Arial" w:hAnsi="Arial" w:cs="Arial"/>
          <w:spacing w:val="-2"/>
        </w:rPr>
        <w:t>v</w:t>
      </w:r>
      <w:r>
        <w:rPr>
          <w:rFonts w:ascii="Arial" w:eastAsia="Arial" w:hAnsi="Arial" w:cs="Arial"/>
          <w:spacing w:val="-1"/>
        </w:rPr>
        <w:t>i</w:t>
      </w:r>
      <w:r>
        <w:rPr>
          <w:rFonts w:ascii="Arial" w:eastAsia="Arial" w:hAnsi="Arial" w:cs="Arial"/>
        </w:rPr>
        <w:t>ng</w:t>
      </w:r>
      <w:r>
        <w:rPr>
          <w:rFonts w:ascii="Arial" w:eastAsia="Arial" w:hAnsi="Arial" w:cs="Arial"/>
          <w:spacing w:val="1"/>
        </w:rPr>
        <w:t xml:space="preserve"> t</w:t>
      </w:r>
      <w:r>
        <w:rPr>
          <w:rFonts w:ascii="Arial" w:eastAsia="Arial" w:hAnsi="Arial" w:cs="Arial"/>
        </w:rPr>
        <w:t>o</w:t>
      </w:r>
      <w:r>
        <w:rPr>
          <w:rFonts w:ascii="Arial" w:eastAsia="Arial" w:hAnsi="Arial" w:cs="Arial"/>
          <w:spacing w:val="-2"/>
        </w:rPr>
        <w:t xml:space="preserve"> </w:t>
      </w:r>
      <w:r>
        <w:rPr>
          <w:rFonts w:ascii="Arial" w:eastAsia="Arial" w:hAnsi="Arial" w:cs="Arial"/>
        </w:rPr>
        <w:t>p</w:t>
      </w:r>
      <w:r>
        <w:rPr>
          <w:rFonts w:ascii="Arial" w:eastAsia="Arial" w:hAnsi="Arial" w:cs="Arial"/>
          <w:spacing w:val="1"/>
        </w:rPr>
        <w:t>r</w:t>
      </w:r>
      <w:r>
        <w:rPr>
          <w:rFonts w:ascii="Arial" w:eastAsia="Arial" w:hAnsi="Arial" w:cs="Arial"/>
        </w:rPr>
        <w:t>odu</w:t>
      </w:r>
      <w:r>
        <w:rPr>
          <w:rFonts w:ascii="Arial" w:eastAsia="Arial" w:hAnsi="Arial" w:cs="Arial"/>
          <w:spacing w:val="-2"/>
        </w:rPr>
        <w:t>c</w:t>
      </w:r>
      <w:r>
        <w:rPr>
          <w:rFonts w:ascii="Arial" w:eastAsia="Arial" w:hAnsi="Arial" w:cs="Arial"/>
          <w:spacing w:val="1"/>
        </w:rPr>
        <w:t>t</w:t>
      </w:r>
      <w:r>
        <w:rPr>
          <w:rFonts w:ascii="Arial" w:eastAsia="Arial" w:hAnsi="Arial" w:cs="Arial"/>
          <w:spacing w:val="-1"/>
        </w:rPr>
        <w:t>i</w:t>
      </w:r>
      <w:r>
        <w:rPr>
          <w:rFonts w:ascii="Arial" w:eastAsia="Arial" w:hAnsi="Arial" w:cs="Arial"/>
        </w:rPr>
        <w:t>on) and</w:t>
      </w:r>
      <w:r>
        <w:rPr>
          <w:rFonts w:ascii="Arial" w:eastAsia="Arial" w:hAnsi="Arial" w:cs="Arial"/>
          <w:spacing w:val="1"/>
        </w:rPr>
        <w:t xml:space="preserve"> </w:t>
      </w:r>
      <w:r>
        <w:rPr>
          <w:rFonts w:ascii="Arial" w:eastAsia="Arial" w:hAnsi="Arial" w:cs="Arial"/>
        </w:rPr>
        <w:t>d</w:t>
      </w:r>
      <w:r>
        <w:rPr>
          <w:rFonts w:ascii="Arial" w:eastAsia="Arial" w:hAnsi="Arial" w:cs="Arial"/>
          <w:spacing w:val="-3"/>
        </w:rPr>
        <w:t>a</w:t>
      </w:r>
      <w:r>
        <w:rPr>
          <w:rFonts w:ascii="Arial" w:eastAsia="Arial" w:hAnsi="Arial" w:cs="Arial"/>
          <w:spacing w:val="1"/>
        </w:rPr>
        <w:t>t</w:t>
      </w:r>
      <w:r>
        <w:rPr>
          <w:rFonts w:ascii="Arial" w:eastAsia="Arial" w:hAnsi="Arial" w:cs="Arial"/>
        </w:rPr>
        <w:t>a</w:t>
      </w:r>
      <w:r>
        <w:rPr>
          <w:rFonts w:ascii="Arial" w:eastAsia="Arial" w:hAnsi="Arial" w:cs="Arial"/>
          <w:spacing w:val="1"/>
        </w:rPr>
        <w:t xml:space="preserve"> </w:t>
      </w:r>
      <w:r>
        <w:rPr>
          <w:rFonts w:ascii="Arial" w:eastAsia="Arial" w:hAnsi="Arial" w:cs="Arial"/>
        </w:rPr>
        <w:t>s</w:t>
      </w:r>
      <w:r>
        <w:rPr>
          <w:rFonts w:ascii="Arial" w:eastAsia="Arial" w:hAnsi="Arial" w:cs="Arial"/>
          <w:spacing w:val="-3"/>
        </w:rPr>
        <w:t>e</w:t>
      </w:r>
      <w:r>
        <w:rPr>
          <w:rFonts w:ascii="Arial" w:eastAsia="Arial" w:hAnsi="Arial" w:cs="Arial"/>
        </w:rPr>
        <w:t>cu</w:t>
      </w:r>
      <w:r>
        <w:rPr>
          <w:rFonts w:ascii="Arial" w:eastAsia="Arial" w:hAnsi="Arial" w:cs="Arial"/>
          <w:spacing w:val="1"/>
        </w:rPr>
        <w:t>r</w:t>
      </w:r>
      <w:r>
        <w:rPr>
          <w:rFonts w:ascii="Arial" w:eastAsia="Arial" w:hAnsi="Arial" w:cs="Arial"/>
          <w:spacing w:val="-1"/>
        </w:rPr>
        <w:t>i</w:t>
      </w:r>
      <w:r>
        <w:rPr>
          <w:rFonts w:ascii="Arial" w:eastAsia="Arial" w:hAnsi="Arial" w:cs="Arial"/>
          <w:spacing w:val="1"/>
        </w:rPr>
        <w:t>t</w:t>
      </w:r>
      <w:r>
        <w:rPr>
          <w:rFonts w:ascii="Arial" w:eastAsia="Arial" w:hAnsi="Arial" w:cs="Arial"/>
        </w:rPr>
        <w:t>y</w:t>
      </w:r>
      <w:r>
        <w:rPr>
          <w:rFonts w:ascii="Arial" w:eastAsia="Arial" w:hAnsi="Arial" w:cs="Arial"/>
          <w:spacing w:val="-1"/>
        </w:rPr>
        <w:t xml:space="preserve"> </w:t>
      </w:r>
      <w:r>
        <w:rPr>
          <w:rFonts w:ascii="Arial" w:eastAsia="Arial" w:hAnsi="Arial" w:cs="Arial"/>
        </w:rPr>
        <w:t xml:space="preserve">and </w:t>
      </w:r>
      <w:r>
        <w:rPr>
          <w:rFonts w:ascii="Arial" w:eastAsia="Arial" w:hAnsi="Arial" w:cs="Arial"/>
          <w:spacing w:val="-1"/>
        </w:rPr>
        <w:t>i</w:t>
      </w:r>
      <w:r>
        <w:rPr>
          <w:rFonts w:ascii="Arial" w:eastAsia="Arial" w:hAnsi="Arial" w:cs="Arial"/>
        </w:rPr>
        <w:t>n</w:t>
      </w:r>
      <w:r>
        <w:rPr>
          <w:rFonts w:ascii="Arial" w:eastAsia="Arial" w:hAnsi="Arial" w:cs="Arial"/>
          <w:spacing w:val="1"/>
        </w:rPr>
        <w:t>t</w:t>
      </w:r>
      <w:r>
        <w:rPr>
          <w:rFonts w:ascii="Arial" w:eastAsia="Arial" w:hAnsi="Arial" w:cs="Arial"/>
        </w:rPr>
        <w:t>eg</w:t>
      </w:r>
      <w:r>
        <w:rPr>
          <w:rFonts w:ascii="Arial" w:eastAsia="Arial" w:hAnsi="Arial" w:cs="Arial"/>
          <w:spacing w:val="1"/>
        </w:rPr>
        <w:t>r</w:t>
      </w:r>
      <w:r>
        <w:rPr>
          <w:rFonts w:ascii="Arial" w:eastAsia="Arial" w:hAnsi="Arial" w:cs="Arial"/>
          <w:spacing w:val="-1"/>
        </w:rPr>
        <w:t>i</w:t>
      </w:r>
      <w:r>
        <w:rPr>
          <w:rFonts w:ascii="Arial" w:eastAsia="Arial" w:hAnsi="Arial" w:cs="Arial"/>
          <w:spacing w:val="1"/>
        </w:rPr>
        <w:t>t</w:t>
      </w:r>
      <w:r>
        <w:rPr>
          <w:rFonts w:ascii="Arial" w:eastAsia="Arial" w:hAnsi="Arial" w:cs="Arial"/>
          <w:spacing w:val="-2"/>
        </w:rPr>
        <w:t>y</w:t>
      </w:r>
      <w:r>
        <w:rPr>
          <w:rFonts w:ascii="Arial" w:eastAsia="Arial" w:hAnsi="Arial" w:cs="Arial"/>
        </w:rPr>
        <w:t>.</w:t>
      </w:r>
    </w:p>
    <w:p w14:paraId="000FAD4A" w14:textId="77777777" w:rsidR="00874426" w:rsidRDefault="00874426">
      <w:pPr>
        <w:spacing w:before="13" w:after="0" w:line="240" w:lineRule="exact"/>
        <w:rPr>
          <w:sz w:val="24"/>
          <w:szCs w:val="24"/>
        </w:rPr>
      </w:pPr>
    </w:p>
    <w:p w14:paraId="7477A049" w14:textId="77777777" w:rsidR="00874426" w:rsidRDefault="003A1128">
      <w:pPr>
        <w:spacing w:after="0" w:line="240" w:lineRule="auto"/>
        <w:ind w:left="117" w:right="-20"/>
        <w:rPr>
          <w:rFonts w:ascii="Arial" w:eastAsia="Arial" w:hAnsi="Arial" w:cs="Arial"/>
        </w:rPr>
      </w:pPr>
      <w:r>
        <w:rPr>
          <w:rFonts w:ascii="Arial" w:eastAsia="Arial" w:hAnsi="Arial" w:cs="Arial"/>
          <w:spacing w:val="2"/>
        </w:rPr>
        <w:t>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P</w:t>
      </w:r>
      <w:r>
        <w:rPr>
          <w:rFonts w:ascii="Arial" w:eastAsia="Arial" w:hAnsi="Arial" w:cs="Arial"/>
        </w:rPr>
        <w:t>I</w:t>
      </w:r>
      <w:r>
        <w:rPr>
          <w:rFonts w:ascii="Arial" w:eastAsia="Arial" w:hAnsi="Arial" w:cs="Arial"/>
          <w:spacing w:val="2"/>
        </w:rPr>
        <w:t xml:space="preserve"> </w:t>
      </w:r>
      <w:r>
        <w:rPr>
          <w:rFonts w:ascii="Arial" w:eastAsia="Arial" w:hAnsi="Arial" w:cs="Arial"/>
          <w:spacing w:val="-1"/>
        </w:rPr>
        <w:t>i</w:t>
      </w:r>
      <w:r>
        <w:rPr>
          <w:rFonts w:ascii="Arial" w:eastAsia="Arial" w:hAnsi="Arial" w:cs="Arial"/>
        </w:rPr>
        <w:t>s</w:t>
      </w:r>
      <w:r>
        <w:rPr>
          <w:rFonts w:ascii="Arial" w:eastAsia="Arial" w:hAnsi="Arial" w:cs="Arial"/>
          <w:spacing w:val="-1"/>
        </w:rPr>
        <w:t xml:space="preserve"> </w:t>
      </w:r>
      <w:r>
        <w:rPr>
          <w:rFonts w:ascii="Arial" w:eastAsia="Arial" w:hAnsi="Arial" w:cs="Arial"/>
          <w:spacing w:val="1"/>
        </w:rPr>
        <w:t>r</w:t>
      </w:r>
      <w:r>
        <w:rPr>
          <w:rFonts w:ascii="Arial" w:eastAsia="Arial" w:hAnsi="Arial" w:cs="Arial"/>
        </w:rPr>
        <w:t>espo</w:t>
      </w:r>
      <w:r>
        <w:rPr>
          <w:rFonts w:ascii="Arial" w:eastAsia="Arial" w:hAnsi="Arial" w:cs="Arial"/>
          <w:spacing w:val="-3"/>
        </w:rPr>
        <w:t>n</w:t>
      </w:r>
      <w:r>
        <w:rPr>
          <w:rFonts w:ascii="Arial" w:eastAsia="Arial" w:hAnsi="Arial" w:cs="Arial"/>
        </w:rPr>
        <w:t>s</w:t>
      </w:r>
      <w:r>
        <w:rPr>
          <w:rFonts w:ascii="Arial" w:eastAsia="Arial" w:hAnsi="Arial" w:cs="Arial"/>
          <w:spacing w:val="-1"/>
        </w:rPr>
        <w:t>i</w:t>
      </w:r>
      <w:r>
        <w:rPr>
          <w:rFonts w:ascii="Arial" w:eastAsia="Arial" w:hAnsi="Arial" w:cs="Arial"/>
        </w:rPr>
        <w:t>b</w:t>
      </w:r>
      <w:r>
        <w:rPr>
          <w:rFonts w:ascii="Arial" w:eastAsia="Arial" w:hAnsi="Arial" w:cs="Arial"/>
          <w:spacing w:val="-1"/>
        </w:rPr>
        <w:t>l</w:t>
      </w:r>
      <w:r>
        <w:rPr>
          <w:rFonts w:ascii="Arial" w:eastAsia="Arial" w:hAnsi="Arial" w:cs="Arial"/>
        </w:rPr>
        <w:t>e</w:t>
      </w:r>
      <w:r>
        <w:rPr>
          <w:rFonts w:ascii="Arial" w:eastAsia="Arial" w:hAnsi="Arial" w:cs="Arial"/>
          <w:spacing w:val="-2"/>
        </w:rPr>
        <w:t xml:space="preserve"> </w:t>
      </w:r>
      <w:r>
        <w:rPr>
          <w:rFonts w:ascii="Arial" w:eastAsia="Arial" w:hAnsi="Arial" w:cs="Arial"/>
          <w:spacing w:val="3"/>
        </w:rPr>
        <w:t>f</w:t>
      </w:r>
      <w:r>
        <w:rPr>
          <w:rFonts w:ascii="Arial" w:eastAsia="Arial" w:hAnsi="Arial" w:cs="Arial"/>
          <w:spacing w:val="-3"/>
        </w:rPr>
        <w:t>o</w:t>
      </w:r>
      <w:r>
        <w:rPr>
          <w:rFonts w:ascii="Arial" w:eastAsia="Arial" w:hAnsi="Arial" w:cs="Arial"/>
        </w:rPr>
        <w:t xml:space="preserve">r </w:t>
      </w:r>
      <w:r>
        <w:rPr>
          <w:rFonts w:ascii="Arial" w:eastAsia="Arial" w:hAnsi="Arial" w:cs="Arial"/>
          <w:spacing w:val="1"/>
        </w:rPr>
        <w:t>m</w:t>
      </w:r>
      <w:r>
        <w:rPr>
          <w:rFonts w:ascii="Arial" w:eastAsia="Arial" w:hAnsi="Arial" w:cs="Arial"/>
        </w:rPr>
        <w:t>an</w:t>
      </w:r>
      <w:r>
        <w:rPr>
          <w:rFonts w:ascii="Arial" w:eastAsia="Arial" w:hAnsi="Arial" w:cs="Arial"/>
          <w:spacing w:val="-3"/>
        </w:rPr>
        <w:t>a</w:t>
      </w:r>
      <w:r>
        <w:rPr>
          <w:rFonts w:ascii="Arial" w:eastAsia="Arial" w:hAnsi="Arial" w:cs="Arial"/>
          <w:spacing w:val="2"/>
        </w:rPr>
        <w:t>g</w:t>
      </w:r>
      <w:r>
        <w:rPr>
          <w:rFonts w:ascii="Arial" w:eastAsia="Arial" w:hAnsi="Arial" w:cs="Arial"/>
          <w:spacing w:val="-1"/>
        </w:rPr>
        <w:t>i</w:t>
      </w:r>
      <w:r>
        <w:rPr>
          <w:rFonts w:ascii="Arial" w:eastAsia="Arial" w:hAnsi="Arial" w:cs="Arial"/>
        </w:rPr>
        <w:t>ng</w:t>
      </w:r>
      <w:r>
        <w:rPr>
          <w:rFonts w:ascii="Arial" w:eastAsia="Arial" w:hAnsi="Arial" w:cs="Arial"/>
          <w:spacing w:val="1"/>
        </w:rPr>
        <w:t xml:space="preserve"> </w:t>
      </w:r>
      <w:r>
        <w:rPr>
          <w:rFonts w:ascii="Arial" w:eastAsia="Arial" w:hAnsi="Arial" w:cs="Arial"/>
        </w:rPr>
        <w:t>acce</w:t>
      </w:r>
      <w:r>
        <w:rPr>
          <w:rFonts w:ascii="Arial" w:eastAsia="Arial" w:hAnsi="Arial" w:cs="Arial"/>
          <w:spacing w:val="-2"/>
        </w:rPr>
        <w:t>s</w:t>
      </w:r>
      <w:r>
        <w:rPr>
          <w:rFonts w:ascii="Arial" w:eastAsia="Arial" w:hAnsi="Arial" w:cs="Arial"/>
        </w:rPr>
        <w:t>s</w:t>
      </w:r>
      <w:r>
        <w:rPr>
          <w:rFonts w:ascii="Arial" w:eastAsia="Arial" w:hAnsi="Arial" w:cs="Arial"/>
          <w:spacing w:val="-1"/>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P</w:t>
      </w:r>
      <w:r>
        <w:rPr>
          <w:rFonts w:ascii="Arial" w:eastAsia="Arial" w:hAnsi="Arial" w:cs="Arial"/>
          <w:spacing w:val="1"/>
        </w:rPr>
        <w:t>I</w:t>
      </w:r>
      <w:r>
        <w:rPr>
          <w:rFonts w:ascii="Arial" w:eastAsia="Arial" w:hAnsi="Arial" w:cs="Arial"/>
          <w:spacing w:val="-1"/>
        </w:rPr>
        <w:t>’</w:t>
      </w:r>
      <w:r>
        <w:rPr>
          <w:rFonts w:ascii="Arial" w:eastAsia="Arial" w:hAnsi="Arial" w:cs="Arial"/>
        </w:rPr>
        <w:t>s</w:t>
      </w:r>
      <w:r>
        <w:rPr>
          <w:rFonts w:ascii="Arial" w:eastAsia="Arial" w:hAnsi="Arial" w:cs="Arial"/>
          <w:spacing w:val="1"/>
        </w:rPr>
        <w:t xml:space="preserve"> </w:t>
      </w:r>
      <w:r>
        <w:rPr>
          <w:rFonts w:ascii="Arial" w:eastAsia="Arial" w:hAnsi="Arial" w:cs="Arial"/>
        </w:rPr>
        <w:t>da</w:t>
      </w:r>
      <w:r>
        <w:rPr>
          <w:rFonts w:ascii="Arial" w:eastAsia="Arial" w:hAnsi="Arial" w:cs="Arial"/>
          <w:spacing w:val="1"/>
        </w:rPr>
        <w:t>t</w:t>
      </w:r>
      <w:r>
        <w:rPr>
          <w:rFonts w:ascii="Arial" w:eastAsia="Arial" w:hAnsi="Arial" w:cs="Arial"/>
        </w:rPr>
        <w:t>abas</w:t>
      </w:r>
      <w:r>
        <w:rPr>
          <w:rFonts w:ascii="Arial" w:eastAsia="Arial" w:hAnsi="Arial" w:cs="Arial"/>
          <w:spacing w:val="-3"/>
        </w:rPr>
        <w:t>e</w:t>
      </w:r>
      <w:r>
        <w:rPr>
          <w:rFonts w:ascii="Arial" w:eastAsia="Arial" w:hAnsi="Arial" w:cs="Arial"/>
          <w:spacing w:val="1"/>
        </w:rPr>
        <w:t>(</w:t>
      </w:r>
      <w:r>
        <w:rPr>
          <w:rFonts w:ascii="Arial" w:eastAsia="Arial" w:hAnsi="Arial" w:cs="Arial"/>
          <w:spacing w:val="-2"/>
        </w:rPr>
        <w:t>s</w:t>
      </w:r>
      <w:r>
        <w:rPr>
          <w:rFonts w:ascii="Arial" w:eastAsia="Arial" w:hAnsi="Arial" w:cs="Arial"/>
        </w:rPr>
        <w:t xml:space="preserve">) </w:t>
      </w:r>
      <w:r>
        <w:rPr>
          <w:rFonts w:ascii="Arial" w:eastAsia="Arial" w:hAnsi="Arial" w:cs="Arial"/>
          <w:spacing w:val="1"/>
        </w:rPr>
        <w:t>t</w:t>
      </w:r>
      <w:r>
        <w:rPr>
          <w:rFonts w:ascii="Arial" w:eastAsia="Arial" w:hAnsi="Arial" w:cs="Arial"/>
        </w:rPr>
        <w:t>o</w:t>
      </w:r>
      <w:r>
        <w:rPr>
          <w:rFonts w:ascii="Arial" w:eastAsia="Arial" w:hAnsi="Arial" w:cs="Arial"/>
          <w:spacing w:val="1"/>
        </w:rPr>
        <w:t xml:space="preserve"> </w:t>
      </w:r>
      <w:r>
        <w:rPr>
          <w:rFonts w:ascii="Arial" w:eastAsia="Arial" w:hAnsi="Arial" w:cs="Arial"/>
        </w:rPr>
        <w:t>ens</w:t>
      </w:r>
      <w:r>
        <w:rPr>
          <w:rFonts w:ascii="Arial" w:eastAsia="Arial" w:hAnsi="Arial" w:cs="Arial"/>
          <w:spacing w:val="-3"/>
        </w:rPr>
        <w:t>u</w:t>
      </w:r>
      <w:r>
        <w:rPr>
          <w:rFonts w:ascii="Arial" w:eastAsia="Arial" w:hAnsi="Arial" w:cs="Arial"/>
          <w:spacing w:val="-2"/>
        </w:rPr>
        <w:t>r</w:t>
      </w:r>
      <w:r>
        <w:rPr>
          <w:rFonts w:ascii="Arial" w:eastAsia="Arial" w:hAnsi="Arial" w:cs="Arial"/>
        </w:rPr>
        <w:t>e</w:t>
      </w:r>
      <w:r>
        <w:rPr>
          <w:rFonts w:ascii="Arial" w:eastAsia="Arial" w:hAnsi="Arial" w:cs="Arial"/>
          <w:spacing w:val="1"/>
        </w:rPr>
        <w:t xml:space="preserve"> </w:t>
      </w:r>
      <w:r>
        <w:rPr>
          <w:rFonts w:ascii="Arial" w:eastAsia="Arial" w:hAnsi="Arial" w:cs="Arial"/>
        </w:rPr>
        <w:t>co</w:t>
      </w:r>
      <w:r>
        <w:rPr>
          <w:rFonts w:ascii="Arial" w:eastAsia="Arial" w:hAnsi="Arial" w:cs="Arial"/>
          <w:spacing w:val="1"/>
        </w:rPr>
        <w:t>m</w:t>
      </w:r>
      <w:r>
        <w:rPr>
          <w:rFonts w:ascii="Arial" w:eastAsia="Arial" w:hAnsi="Arial" w:cs="Arial"/>
        </w:rPr>
        <w:t>p</w:t>
      </w:r>
      <w:r>
        <w:rPr>
          <w:rFonts w:ascii="Arial" w:eastAsia="Arial" w:hAnsi="Arial" w:cs="Arial"/>
          <w:spacing w:val="-1"/>
        </w:rPr>
        <w:t>li</w:t>
      </w:r>
      <w:r>
        <w:rPr>
          <w:rFonts w:ascii="Arial" w:eastAsia="Arial" w:hAnsi="Arial" w:cs="Arial"/>
        </w:rPr>
        <w:t>ance</w:t>
      </w:r>
      <w:r>
        <w:rPr>
          <w:rFonts w:ascii="Arial" w:eastAsia="Arial" w:hAnsi="Arial" w:cs="Arial"/>
          <w:spacing w:val="3"/>
        </w:rPr>
        <w:t xml:space="preserve"> </w:t>
      </w:r>
      <w:r>
        <w:rPr>
          <w:rFonts w:ascii="Arial" w:eastAsia="Arial" w:hAnsi="Arial" w:cs="Arial"/>
          <w:spacing w:val="-4"/>
        </w:rPr>
        <w:t>w</w:t>
      </w:r>
      <w:r>
        <w:rPr>
          <w:rFonts w:ascii="Arial" w:eastAsia="Arial" w:hAnsi="Arial" w:cs="Arial"/>
          <w:spacing w:val="-1"/>
        </w:rPr>
        <w:t>i</w:t>
      </w:r>
      <w:r>
        <w:rPr>
          <w:rFonts w:ascii="Arial" w:eastAsia="Arial" w:hAnsi="Arial" w:cs="Arial"/>
          <w:spacing w:val="1"/>
        </w:rPr>
        <w:t>t</w:t>
      </w:r>
      <w:r>
        <w:rPr>
          <w:rFonts w:ascii="Arial" w:eastAsia="Arial" w:hAnsi="Arial" w:cs="Arial"/>
        </w:rPr>
        <w:t>h</w:t>
      </w:r>
      <w:r>
        <w:rPr>
          <w:rFonts w:ascii="Arial" w:eastAsia="Arial" w:hAnsi="Arial" w:cs="Arial"/>
          <w:spacing w:val="1"/>
        </w:rPr>
        <w:t xml:space="preserve"> </w:t>
      </w:r>
      <w:r>
        <w:rPr>
          <w:rFonts w:ascii="Arial" w:eastAsia="Arial" w:hAnsi="Arial" w:cs="Arial"/>
          <w:spacing w:val="-1"/>
        </w:rPr>
        <w:t>H</w:t>
      </w:r>
      <w:r>
        <w:rPr>
          <w:rFonts w:ascii="Arial" w:eastAsia="Arial" w:hAnsi="Arial" w:cs="Arial"/>
          <w:spacing w:val="1"/>
        </w:rPr>
        <w:t>I</w:t>
      </w:r>
      <w:r>
        <w:rPr>
          <w:rFonts w:ascii="Arial" w:eastAsia="Arial" w:hAnsi="Arial" w:cs="Arial"/>
          <w:spacing w:val="-1"/>
        </w:rPr>
        <w:t>P</w:t>
      </w:r>
      <w:r>
        <w:rPr>
          <w:rFonts w:ascii="Arial" w:eastAsia="Arial" w:hAnsi="Arial" w:cs="Arial"/>
          <w:spacing w:val="-3"/>
        </w:rPr>
        <w:t>A</w:t>
      </w:r>
      <w:r>
        <w:rPr>
          <w:rFonts w:ascii="Arial" w:eastAsia="Arial" w:hAnsi="Arial" w:cs="Arial"/>
        </w:rPr>
        <w:t>A</w:t>
      </w:r>
    </w:p>
    <w:p w14:paraId="2C4CF766" w14:textId="5808450F" w:rsidR="00874426" w:rsidRDefault="003A1128">
      <w:pPr>
        <w:spacing w:before="4" w:after="0" w:line="240" w:lineRule="auto"/>
        <w:ind w:left="117" w:right="-20"/>
        <w:rPr>
          <w:rFonts w:ascii="Arial" w:eastAsia="Arial" w:hAnsi="Arial" w:cs="Arial"/>
        </w:rPr>
      </w:pPr>
      <w:proofErr w:type="gramStart"/>
      <w:r>
        <w:rPr>
          <w:rFonts w:ascii="Arial" w:eastAsia="Arial" w:hAnsi="Arial" w:cs="Arial"/>
        </w:rPr>
        <w:lastRenderedPageBreak/>
        <w:t>and</w:t>
      </w:r>
      <w:proofErr w:type="gramEnd"/>
      <w:r>
        <w:rPr>
          <w:rFonts w:ascii="Arial" w:eastAsia="Arial" w:hAnsi="Arial" w:cs="Arial"/>
          <w:spacing w:val="1"/>
        </w:rPr>
        <w:t xml:space="preserve"> </w:t>
      </w:r>
      <w:r>
        <w:rPr>
          <w:rFonts w:ascii="Arial" w:eastAsia="Arial" w:hAnsi="Arial" w:cs="Arial"/>
        </w:rPr>
        <w:t>o</w:t>
      </w:r>
      <w:r>
        <w:rPr>
          <w:rFonts w:ascii="Arial" w:eastAsia="Arial" w:hAnsi="Arial" w:cs="Arial"/>
          <w:spacing w:val="1"/>
        </w:rPr>
        <w:t>t</w:t>
      </w:r>
      <w:r>
        <w:rPr>
          <w:rFonts w:ascii="Arial" w:eastAsia="Arial" w:hAnsi="Arial" w:cs="Arial"/>
        </w:rPr>
        <w:t>h</w:t>
      </w:r>
      <w:r>
        <w:rPr>
          <w:rFonts w:ascii="Arial" w:eastAsia="Arial" w:hAnsi="Arial" w:cs="Arial"/>
          <w:spacing w:val="-3"/>
        </w:rPr>
        <w:t>e</w:t>
      </w:r>
      <w:r>
        <w:rPr>
          <w:rFonts w:ascii="Arial" w:eastAsia="Arial" w:hAnsi="Arial" w:cs="Arial"/>
        </w:rPr>
        <w:t>r</w:t>
      </w:r>
      <w:r>
        <w:rPr>
          <w:rFonts w:ascii="Arial" w:eastAsia="Arial" w:hAnsi="Arial" w:cs="Arial"/>
          <w:spacing w:val="2"/>
        </w:rPr>
        <w:t xml:space="preserve"> </w:t>
      </w:r>
      <w:r>
        <w:rPr>
          <w:rFonts w:ascii="Arial" w:eastAsia="Arial" w:hAnsi="Arial" w:cs="Arial"/>
          <w:spacing w:val="-2"/>
        </w:rPr>
        <w:t>s</w:t>
      </w:r>
      <w:r>
        <w:rPr>
          <w:rFonts w:ascii="Arial" w:eastAsia="Arial" w:hAnsi="Arial" w:cs="Arial"/>
          <w:spacing w:val="1"/>
        </w:rPr>
        <w:t>t</w:t>
      </w:r>
      <w:r>
        <w:rPr>
          <w:rFonts w:ascii="Arial" w:eastAsia="Arial" w:hAnsi="Arial" w:cs="Arial"/>
        </w:rPr>
        <w:t>a</w:t>
      </w:r>
      <w:r>
        <w:rPr>
          <w:rFonts w:ascii="Arial" w:eastAsia="Arial" w:hAnsi="Arial" w:cs="Arial"/>
          <w:spacing w:val="1"/>
        </w:rPr>
        <w:t>t</w:t>
      </w:r>
      <w:r>
        <w:rPr>
          <w:rFonts w:ascii="Arial" w:eastAsia="Arial" w:hAnsi="Arial" w:cs="Arial"/>
        </w:rPr>
        <w:t>e</w:t>
      </w:r>
      <w:r>
        <w:rPr>
          <w:rFonts w:ascii="Arial" w:eastAsia="Arial" w:hAnsi="Arial" w:cs="Arial"/>
          <w:spacing w:val="-2"/>
        </w:rPr>
        <w:t xml:space="preserve"> </w:t>
      </w:r>
      <w:r>
        <w:rPr>
          <w:rFonts w:ascii="Arial" w:eastAsia="Arial" w:hAnsi="Arial" w:cs="Arial"/>
        </w:rPr>
        <w:t>and</w:t>
      </w:r>
      <w:r>
        <w:rPr>
          <w:rFonts w:ascii="Arial" w:eastAsia="Arial" w:hAnsi="Arial" w:cs="Arial"/>
          <w:spacing w:val="-4"/>
        </w:rPr>
        <w:t xml:space="preserve"> </w:t>
      </w:r>
      <w:r>
        <w:rPr>
          <w:rFonts w:ascii="Arial" w:eastAsia="Arial" w:hAnsi="Arial" w:cs="Arial"/>
          <w:spacing w:val="3"/>
        </w:rPr>
        <w:t>f</w:t>
      </w:r>
      <w:r>
        <w:rPr>
          <w:rFonts w:ascii="Arial" w:eastAsia="Arial" w:hAnsi="Arial" w:cs="Arial"/>
        </w:rPr>
        <w:t>ed</w:t>
      </w:r>
      <w:r>
        <w:rPr>
          <w:rFonts w:ascii="Arial" w:eastAsia="Arial" w:hAnsi="Arial" w:cs="Arial"/>
          <w:spacing w:val="-3"/>
        </w:rPr>
        <w:t>e</w:t>
      </w:r>
      <w:r>
        <w:rPr>
          <w:rFonts w:ascii="Arial" w:eastAsia="Arial" w:hAnsi="Arial" w:cs="Arial"/>
          <w:spacing w:val="1"/>
        </w:rPr>
        <w:t>r</w:t>
      </w:r>
      <w:r>
        <w:rPr>
          <w:rFonts w:ascii="Arial" w:eastAsia="Arial" w:hAnsi="Arial" w:cs="Arial"/>
        </w:rPr>
        <w:t xml:space="preserve">al </w:t>
      </w:r>
      <w:r>
        <w:rPr>
          <w:rFonts w:ascii="Arial" w:eastAsia="Arial" w:hAnsi="Arial" w:cs="Arial"/>
          <w:spacing w:val="1"/>
        </w:rPr>
        <w:t>r</w:t>
      </w:r>
      <w:r>
        <w:rPr>
          <w:rFonts w:ascii="Arial" w:eastAsia="Arial" w:hAnsi="Arial" w:cs="Arial"/>
          <w:spacing w:val="-3"/>
        </w:rPr>
        <w:t>e</w:t>
      </w:r>
      <w:r>
        <w:rPr>
          <w:rFonts w:ascii="Arial" w:eastAsia="Arial" w:hAnsi="Arial" w:cs="Arial"/>
          <w:spacing w:val="2"/>
        </w:rPr>
        <w:t>g</w:t>
      </w:r>
      <w:r>
        <w:rPr>
          <w:rFonts w:ascii="Arial" w:eastAsia="Arial" w:hAnsi="Arial" w:cs="Arial"/>
        </w:rPr>
        <w:t>u</w:t>
      </w:r>
      <w:r>
        <w:rPr>
          <w:rFonts w:ascii="Arial" w:eastAsia="Arial" w:hAnsi="Arial" w:cs="Arial"/>
          <w:spacing w:val="-1"/>
        </w:rPr>
        <w:t>l</w:t>
      </w:r>
      <w:r>
        <w:rPr>
          <w:rFonts w:ascii="Arial" w:eastAsia="Arial" w:hAnsi="Arial" w:cs="Arial"/>
        </w:rPr>
        <w:t>a</w:t>
      </w:r>
      <w:r>
        <w:rPr>
          <w:rFonts w:ascii="Arial" w:eastAsia="Arial" w:hAnsi="Arial" w:cs="Arial"/>
          <w:spacing w:val="1"/>
        </w:rPr>
        <w:t>t</w:t>
      </w:r>
      <w:r>
        <w:rPr>
          <w:rFonts w:ascii="Arial" w:eastAsia="Arial" w:hAnsi="Arial" w:cs="Arial"/>
          <w:spacing w:val="-1"/>
        </w:rPr>
        <w:t>i</w:t>
      </w:r>
      <w:r>
        <w:rPr>
          <w:rFonts w:ascii="Arial" w:eastAsia="Arial" w:hAnsi="Arial" w:cs="Arial"/>
        </w:rPr>
        <w:t>ons</w:t>
      </w:r>
      <w:r>
        <w:rPr>
          <w:rFonts w:ascii="Arial" w:eastAsia="Arial" w:hAnsi="Arial" w:cs="Arial"/>
          <w:spacing w:val="-1"/>
        </w:rPr>
        <w:t xml:space="preserve"> </w:t>
      </w:r>
      <w:r>
        <w:rPr>
          <w:rFonts w:ascii="Arial" w:eastAsia="Arial" w:hAnsi="Arial" w:cs="Arial"/>
        </w:rPr>
        <w:t>p</w:t>
      </w:r>
      <w:r>
        <w:rPr>
          <w:rFonts w:ascii="Arial" w:eastAsia="Arial" w:hAnsi="Arial" w:cs="Arial"/>
          <w:spacing w:val="1"/>
        </w:rPr>
        <w:t>r</w:t>
      </w:r>
      <w:r>
        <w:rPr>
          <w:rFonts w:ascii="Arial" w:eastAsia="Arial" w:hAnsi="Arial" w:cs="Arial"/>
          <w:spacing w:val="-3"/>
        </w:rPr>
        <w:t>o</w:t>
      </w:r>
      <w:r>
        <w:rPr>
          <w:rFonts w:ascii="Arial" w:eastAsia="Arial" w:hAnsi="Arial" w:cs="Arial"/>
          <w:spacing w:val="1"/>
        </w:rPr>
        <w:t>t</w:t>
      </w:r>
      <w:r>
        <w:rPr>
          <w:rFonts w:ascii="Arial" w:eastAsia="Arial" w:hAnsi="Arial" w:cs="Arial"/>
        </w:rPr>
        <w:t>ec</w:t>
      </w:r>
      <w:r>
        <w:rPr>
          <w:rFonts w:ascii="Arial" w:eastAsia="Arial" w:hAnsi="Arial" w:cs="Arial"/>
          <w:spacing w:val="1"/>
        </w:rPr>
        <w:t>t</w:t>
      </w:r>
      <w:r>
        <w:rPr>
          <w:rFonts w:ascii="Arial" w:eastAsia="Arial" w:hAnsi="Arial" w:cs="Arial"/>
          <w:spacing w:val="-1"/>
        </w:rPr>
        <w:t>i</w:t>
      </w:r>
      <w:r>
        <w:rPr>
          <w:rFonts w:ascii="Arial" w:eastAsia="Arial" w:hAnsi="Arial" w:cs="Arial"/>
          <w:spacing w:val="-3"/>
        </w:rPr>
        <w:t>n</w:t>
      </w:r>
      <w:r>
        <w:rPr>
          <w:rFonts w:ascii="Arial" w:eastAsia="Arial" w:hAnsi="Arial" w:cs="Arial"/>
        </w:rPr>
        <w:t>g</w:t>
      </w:r>
      <w:r>
        <w:rPr>
          <w:rFonts w:ascii="Arial" w:eastAsia="Arial" w:hAnsi="Arial" w:cs="Arial"/>
          <w:spacing w:val="1"/>
        </w:rPr>
        <w:t xml:space="preserve"> </w:t>
      </w:r>
      <w:r>
        <w:rPr>
          <w:rFonts w:ascii="Arial" w:eastAsia="Arial" w:hAnsi="Arial" w:cs="Arial"/>
        </w:rPr>
        <w:t>pa</w:t>
      </w:r>
      <w:r>
        <w:rPr>
          <w:rFonts w:ascii="Arial" w:eastAsia="Arial" w:hAnsi="Arial" w:cs="Arial"/>
          <w:spacing w:val="1"/>
        </w:rPr>
        <w:t>t</w:t>
      </w:r>
      <w:r>
        <w:rPr>
          <w:rFonts w:ascii="Arial" w:eastAsia="Arial" w:hAnsi="Arial" w:cs="Arial"/>
          <w:spacing w:val="-1"/>
        </w:rPr>
        <w:t>i</w:t>
      </w:r>
      <w:r>
        <w:rPr>
          <w:rFonts w:ascii="Arial" w:eastAsia="Arial" w:hAnsi="Arial" w:cs="Arial"/>
        </w:rPr>
        <w:t>ent</w:t>
      </w:r>
      <w:ins w:id="182" w:author="Bard, David E. (HSC)" w:date="2013-09-09T09:51:00Z">
        <w:r w:rsidR="004D66B0">
          <w:rPr>
            <w:rFonts w:ascii="Arial" w:eastAsia="Arial" w:hAnsi="Arial" w:cs="Arial"/>
          </w:rPr>
          <w:t>/participant</w:t>
        </w:r>
      </w:ins>
      <w:r>
        <w:rPr>
          <w:rFonts w:ascii="Arial" w:eastAsia="Arial" w:hAnsi="Arial" w:cs="Arial"/>
        </w:rPr>
        <w:t xml:space="preserve"> p</w:t>
      </w:r>
      <w:r>
        <w:rPr>
          <w:rFonts w:ascii="Arial" w:eastAsia="Arial" w:hAnsi="Arial" w:cs="Arial"/>
          <w:spacing w:val="1"/>
        </w:rPr>
        <w:t>r</w:t>
      </w:r>
      <w:r>
        <w:rPr>
          <w:rFonts w:ascii="Arial" w:eastAsia="Arial" w:hAnsi="Arial" w:cs="Arial"/>
          <w:spacing w:val="-1"/>
        </w:rPr>
        <w:t>i</w:t>
      </w:r>
      <w:r>
        <w:rPr>
          <w:rFonts w:ascii="Arial" w:eastAsia="Arial" w:hAnsi="Arial" w:cs="Arial"/>
          <w:spacing w:val="-2"/>
        </w:rPr>
        <w:t>v</w:t>
      </w:r>
      <w:r>
        <w:rPr>
          <w:rFonts w:ascii="Arial" w:eastAsia="Arial" w:hAnsi="Arial" w:cs="Arial"/>
        </w:rPr>
        <w:t>acy</w:t>
      </w:r>
      <w:r>
        <w:rPr>
          <w:rFonts w:ascii="Arial" w:eastAsia="Arial" w:hAnsi="Arial" w:cs="Arial"/>
          <w:spacing w:val="-1"/>
        </w:rPr>
        <w:t xml:space="preserve"> </w:t>
      </w:r>
      <w:r>
        <w:rPr>
          <w:rFonts w:ascii="Arial" w:eastAsia="Arial" w:hAnsi="Arial" w:cs="Arial"/>
        </w:rPr>
        <w:t>and</w:t>
      </w:r>
      <w:r>
        <w:rPr>
          <w:rFonts w:ascii="Arial" w:eastAsia="Arial" w:hAnsi="Arial" w:cs="Arial"/>
          <w:spacing w:val="1"/>
        </w:rPr>
        <w:t xml:space="preserve"> </w:t>
      </w:r>
      <w:r>
        <w:rPr>
          <w:rFonts w:ascii="Arial" w:eastAsia="Arial" w:hAnsi="Arial" w:cs="Arial"/>
        </w:rPr>
        <w:t>co</w:t>
      </w:r>
      <w:r>
        <w:rPr>
          <w:rFonts w:ascii="Arial" w:eastAsia="Arial" w:hAnsi="Arial" w:cs="Arial"/>
          <w:spacing w:val="-3"/>
        </w:rPr>
        <w:t>n</w:t>
      </w:r>
      <w:r>
        <w:rPr>
          <w:rFonts w:ascii="Arial" w:eastAsia="Arial" w:hAnsi="Arial" w:cs="Arial"/>
          <w:spacing w:val="3"/>
        </w:rPr>
        <w:t>f</w:t>
      </w:r>
      <w:r>
        <w:rPr>
          <w:rFonts w:ascii="Arial" w:eastAsia="Arial" w:hAnsi="Arial" w:cs="Arial"/>
          <w:spacing w:val="-4"/>
        </w:rPr>
        <w:t>i</w:t>
      </w:r>
      <w:r>
        <w:rPr>
          <w:rFonts w:ascii="Arial" w:eastAsia="Arial" w:hAnsi="Arial" w:cs="Arial"/>
        </w:rPr>
        <w:t>den</w:t>
      </w:r>
      <w:r>
        <w:rPr>
          <w:rFonts w:ascii="Arial" w:eastAsia="Arial" w:hAnsi="Arial" w:cs="Arial"/>
          <w:spacing w:val="1"/>
        </w:rPr>
        <w:t>t</w:t>
      </w:r>
      <w:r>
        <w:rPr>
          <w:rFonts w:ascii="Arial" w:eastAsia="Arial" w:hAnsi="Arial" w:cs="Arial"/>
          <w:spacing w:val="-1"/>
        </w:rPr>
        <w:t>i</w:t>
      </w:r>
      <w:r>
        <w:rPr>
          <w:rFonts w:ascii="Arial" w:eastAsia="Arial" w:hAnsi="Arial" w:cs="Arial"/>
        </w:rPr>
        <w:t>a</w:t>
      </w:r>
      <w:r>
        <w:rPr>
          <w:rFonts w:ascii="Arial" w:eastAsia="Arial" w:hAnsi="Arial" w:cs="Arial"/>
          <w:spacing w:val="-1"/>
        </w:rPr>
        <w:t>li</w:t>
      </w:r>
      <w:r>
        <w:rPr>
          <w:rFonts w:ascii="Arial" w:eastAsia="Arial" w:hAnsi="Arial" w:cs="Arial"/>
          <w:spacing w:val="1"/>
        </w:rPr>
        <w:t>t</w:t>
      </w:r>
      <w:r>
        <w:rPr>
          <w:rFonts w:ascii="Arial" w:eastAsia="Arial" w:hAnsi="Arial" w:cs="Arial"/>
          <w:spacing w:val="-2"/>
        </w:rPr>
        <w:t>y</w:t>
      </w:r>
      <w:r>
        <w:rPr>
          <w:rFonts w:ascii="Arial" w:eastAsia="Arial" w:hAnsi="Arial" w:cs="Arial"/>
        </w:rPr>
        <w:t>.</w:t>
      </w:r>
    </w:p>
    <w:p w14:paraId="1FBBD44E" w14:textId="77777777" w:rsidR="00874426" w:rsidRDefault="00874426">
      <w:pPr>
        <w:spacing w:before="13" w:after="0" w:line="240" w:lineRule="exact"/>
        <w:rPr>
          <w:sz w:val="24"/>
          <w:szCs w:val="24"/>
        </w:rPr>
      </w:pPr>
    </w:p>
    <w:p w14:paraId="03CC7C6C" w14:textId="2835E73C" w:rsidR="00874426" w:rsidRDefault="003A1128">
      <w:pPr>
        <w:spacing w:after="0" w:line="243" w:lineRule="auto"/>
        <w:ind w:left="117" w:right="873"/>
        <w:jc w:val="both"/>
        <w:rPr>
          <w:rFonts w:ascii="Arial" w:eastAsia="Arial" w:hAnsi="Arial" w:cs="Arial"/>
        </w:rPr>
      </w:pPr>
      <w:r>
        <w:rPr>
          <w:rFonts w:ascii="Arial" w:eastAsia="Arial" w:hAnsi="Arial" w:cs="Arial"/>
          <w:spacing w:val="-1"/>
        </w:rPr>
        <w:t>R</w:t>
      </w:r>
      <w:r>
        <w:rPr>
          <w:rFonts w:ascii="Arial" w:eastAsia="Arial" w:hAnsi="Arial" w:cs="Arial"/>
        </w:rPr>
        <w:t>e</w:t>
      </w:r>
      <w:r>
        <w:rPr>
          <w:rFonts w:ascii="Arial" w:eastAsia="Arial" w:hAnsi="Arial" w:cs="Arial"/>
          <w:spacing w:val="-2"/>
        </w:rPr>
        <w:t>v</w:t>
      </w:r>
      <w:r>
        <w:rPr>
          <w:rFonts w:ascii="Arial" w:eastAsia="Arial" w:hAnsi="Arial" w:cs="Arial"/>
          <w:spacing w:val="-1"/>
        </w:rPr>
        <w:t>i</w:t>
      </w:r>
      <w:r>
        <w:rPr>
          <w:rFonts w:ascii="Arial" w:eastAsia="Arial" w:hAnsi="Arial" w:cs="Arial"/>
          <w:spacing w:val="2"/>
        </w:rPr>
        <w:t>e</w:t>
      </w:r>
      <w:r>
        <w:rPr>
          <w:rFonts w:ascii="Arial" w:eastAsia="Arial" w:hAnsi="Arial" w:cs="Arial"/>
        </w:rPr>
        <w:t>w</w:t>
      </w:r>
      <w:r>
        <w:rPr>
          <w:rFonts w:ascii="Arial" w:eastAsia="Arial" w:hAnsi="Arial" w:cs="Arial"/>
          <w:spacing w:val="-2"/>
        </w:rPr>
        <w:t xml:space="preserve"> </w:t>
      </w:r>
      <w:r>
        <w:rPr>
          <w:rFonts w:ascii="Arial" w:eastAsia="Arial" w:hAnsi="Arial" w:cs="Arial"/>
        </w:rPr>
        <w:t>of</w:t>
      </w:r>
      <w:r>
        <w:rPr>
          <w:rFonts w:ascii="Arial" w:eastAsia="Arial" w:hAnsi="Arial" w:cs="Arial"/>
          <w:spacing w:val="5"/>
        </w:rPr>
        <w:t xml:space="preserve"> </w:t>
      </w:r>
      <w:r>
        <w:rPr>
          <w:rFonts w:ascii="Arial" w:eastAsia="Arial" w:hAnsi="Arial" w:cs="Arial"/>
        </w:rPr>
        <w:t>aud</w:t>
      </w:r>
      <w:r>
        <w:rPr>
          <w:rFonts w:ascii="Arial" w:eastAsia="Arial" w:hAnsi="Arial" w:cs="Arial"/>
          <w:spacing w:val="-1"/>
        </w:rPr>
        <w:t>i</w:t>
      </w:r>
      <w:r>
        <w:rPr>
          <w:rFonts w:ascii="Arial" w:eastAsia="Arial" w:hAnsi="Arial" w:cs="Arial"/>
        </w:rPr>
        <w:t xml:space="preserve">t </w:t>
      </w:r>
      <w:r>
        <w:rPr>
          <w:rFonts w:ascii="Arial" w:eastAsia="Arial" w:hAnsi="Arial" w:cs="Arial"/>
          <w:spacing w:val="-1"/>
        </w:rPr>
        <w:t>t</w:t>
      </w:r>
      <w:r>
        <w:rPr>
          <w:rFonts w:ascii="Arial" w:eastAsia="Arial" w:hAnsi="Arial" w:cs="Arial"/>
          <w:spacing w:val="1"/>
        </w:rPr>
        <w:t>r</w:t>
      </w:r>
      <w:r>
        <w:rPr>
          <w:rFonts w:ascii="Arial" w:eastAsia="Arial" w:hAnsi="Arial" w:cs="Arial"/>
        </w:rPr>
        <w:t>a</w:t>
      </w:r>
      <w:r>
        <w:rPr>
          <w:rFonts w:ascii="Arial" w:eastAsia="Arial" w:hAnsi="Arial" w:cs="Arial"/>
          <w:spacing w:val="-1"/>
        </w:rPr>
        <w:t>il</w:t>
      </w:r>
      <w:r>
        <w:rPr>
          <w:rFonts w:ascii="Arial" w:eastAsia="Arial" w:hAnsi="Arial" w:cs="Arial"/>
        </w:rPr>
        <w:t>s</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f any</w:t>
      </w:r>
      <w:r>
        <w:rPr>
          <w:rFonts w:ascii="Arial" w:eastAsia="Arial" w:hAnsi="Arial" w:cs="Arial"/>
          <w:spacing w:val="-1"/>
        </w:rPr>
        <w:t xml:space="preserve"> </w:t>
      </w:r>
      <w:r>
        <w:rPr>
          <w:rFonts w:ascii="Arial" w:eastAsia="Arial" w:hAnsi="Arial" w:cs="Arial"/>
        </w:rPr>
        <w:t>user</w:t>
      </w:r>
      <w:r>
        <w:rPr>
          <w:rFonts w:ascii="Arial" w:eastAsia="Arial" w:hAnsi="Arial" w:cs="Arial"/>
          <w:spacing w:val="2"/>
        </w:rPr>
        <w:t xml:space="preserve"> </w:t>
      </w:r>
      <w:r>
        <w:rPr>
          <w:rFonts w:ascii="Arial" w:eastAsia="Arial" w:hAnsi="Arial" w:cs="Arial"/>
        </w:rPr>
        <w:t>o</w:t>
      </w:r>
      <w:r>
        <w:rPr>
          <w:rFonts w:ascii="Arial" w:eastAsia="Arial" w:hAnsi="Arial" w:cs="Arial"/>
          <w:spacing w:val="-2"/>
        </w:rPr>
        <w:t>v</w:t>
      </w:r>
      <w:r>
        <w:rPr>
          <w:rFonts w:ascii="Arial" w:eastAsia="Arial" w:hAnsi="Arial" w:cs="Arial"/>
        </w:rPr>
        <w:t>er</w:t>
      </w:r>
      <w:r>
        <w:rPr>
          <w:rFonts w:ascii="Arial" w:eastAsia="Arial" w:hAnsi="Arial" w:cs="Arial"/>
          <w:spacing w:val="2"/>
        </w:rPr>
        <w:t xml:space="preserve"> </w:t>
      </w:r>
      <w:r>
        <w:rPr>
          <w:rFonts w:ascii="Arial" w:eastAsia="Arial" w:hAnsi="Arial" w:cs="Arial"/>
        </w:rPr>
        <w:t>any</w:t>
      </w:r>
      <w:r>
        <w:rPr>
          <w:rFonts w:ascii="Arial" w:eastAsia="Arial" w:hAnsi="Arial" w:cs="Arial"/>
          <w:spacing w:val="-1"/>
        </w:rPr>
        <w:t xml:space="preserve"> </w:t>
      </w:r>
      <w:r>
        <w:rPr>
          <w:rFonts w:ascii="Arial" w:eastAsia="Arial" w:hAnsi="Arial" w:cs="Arial"/>
        </w:rPr>
        <w:t>pe</w:t>
      </w:r>
      <w:r>
        <w:rPr>
          <w:rFonts w:ascii="Arial" w:eastAsia="Arial" w:hAnsi="Arial" w:cs="Arial"/>
          <w:spacing w:val="1"/>
        </w:rPr>
        <w:t>r</w:t>
      </w:r>
      <w:r>
        <w:rPr>
          <w:rFonts w:ascii="Arial" w:eastAsia="Arial" w:hAnsi="Arial" w:cs="Arial"/>
          <w:spacing w:val="-1"/>
        </w:rPr>
        <w:t>i</w:t>
      </w:r>
      <w:r>
        <w:rPr>
          <w:rFonts w:ascii="Arial" w:eastAsia="Arial" w:hAnsi="Arial" w:cs="Arial"/>
        </w:rPr>
        <w:t>od</w:t>
      </w:r>
      <w:r>
        <w:rPr>
          <w:rFonts w:ascii="Arial" w:eastAsia="Arial" w:hAnsi="Arial" w:cs="Arial"/>
          <w:spacing w:val="-2"/>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t</w:t>
      </w:r>
      <w:r>
        <w:rPr>
          <w:rFonts w:ascii="Arial" w:eastAsia="Arial" w:hAnsi="Arial" w:cs="Arial"/>
          <w:spacing w:val="-1"/>
        </w:rPr>
        <w:t>i</w:t>
      </w:r>
      <w:r>
        <w:rPr>
          <w:rFonts w:ascii="Arial" w:eastAsia="Arial" w:hAnsi="Arial" w:cs="Arial"/>
          <w:spacing w:val="1"/>
        </w:rPr>
        <w:t>m</w:t>
      </w:r>
      <w:r>
        <w:rPr>
          <w:rFonts w:ascii="Arial" w:eastAsia="Arial" w:hAnsi="Arial" w:cs="Arial"/>
        </w:rPr>
        <w:t>e</w:t>
      </w:r>
      <w:r>
        <w:rPr>
          <w:rFonts w:ascii="Arial" w:eastAsia="Arial" w:hAnsi="Arial" w:cs="Arial"/>
          <w:spacing w:val="-2"/>
        </w:rPr>
        <w:t xml:space="preserve"> </w:t>
      </w:r>
      <w:r>
        <w:rPr>
          <w:rFonts w:ascii="Arial" w:eastAsia="Arial" w:hAnsi="Arial" w:cs="Arial"/>
          <w:spacing w:val="-4"/>
        </w:rPr>
        <w:t>w</w:t>
      </w:r>
      <w:r>
        <w:rPr>
          <w:rFonts w:ascii="Arial" w:eastAsia="Arial" w:hAnsi="Arial" w:cs="Arial"/>
          <w:spacing w:val="-1"/>
        </w:rPr>
        <w:t>il</w:t>
      </w:r>
      <w:r>
        <w:rPr>
          <w:rFonts w:ascii="Arial" w:eastAsia="Arial" w:hAnsi="Arial" w:cs="Arial"/>
        </w:rPr>
        <w:t>l be</w:t>
      </w:r>
      <w:r>
        <w:rPr>
          <w:rFonts w:ascii="Arial" w:eastAsia="Arial" w:hAnsi="Arial" w:cs="Arial"/>
          <w:spacing w:val="1"/>
        </w:rPr>
        <w:t xml:space="preserve"> </w:t>
      </w:r>
      <w:r>
        <w:rPr>
          <w:rFonts w:ascii="Arial" w:eastAsia="Arial" w:hAnsi="Arial" w:cs="Arial"/>
        </w:rPr>
        <w:t>unde</w:t>
      </w:r>
      <w:r>
        <w:rPr>
          <w:rFonts w:ascii="Arial" w:eastAsia="Arial" w:hAnsi="Arial" w:cs="Arial"/>
          <w:spacing w:val="1"/>
        </w:rPr>
        <w:t>rt</w:t>
      </w:r>
      <w:r>
        <w:rPr>
          <w:rFonts w:ascii="Arial" w:eastAsia="Arial" w:hAnsi="Arial" w:cs="Arial"/>
          <w:spacing w:val="-3"/>
        </w:rPr>
        <w:t>a</w:t>
      </w:r>
      <w:r>
        <w:rPr>
          <w:rFonts w:ascii="Arial" w:eastAsia="Arial" w:hAnsi="Arial" w:cs="Arial"/>
          <w:spacing w:val="2"/>
        </w:rPr>
        <w:t>k</w:t>
      </w:r>
      <w:r>
        <w:rPr>
          <w:rFonts w:ascii="Arial" w:eastAsia="Arial" w:hAnsi="Arial" w:cs="Arial"/>
          <w:spacing w:val="-3"/>
        </w:rPr>
        <w:t>e</w:t>
      </w:r>
      <w:r>
        <w:rPr>
          <w:rFonts w:ascii="Arial" w:eastAsia="Arial" w:hAnsi="Arial" w:cs="Arial"/>
        </w:rPr>
        <w:t>n</w:t>
      </w:r>
      <w:r>
        <w:rPr>
          <w:rFonts w:ascii="Arial" w:eastAsia="Arial" w:hAnsi="Arial" w:cs="Arial"/>
          <w:spacing w:val="1"/>
        </w:rPr>
        <w:t xml:space="preserve"> </w:t>
      </w:r>
      <w:r>
        <w:rPr>
          <w:rFonts w:ascii="Arial" w:eastAsia="Arial" w:hAnsi="Arial" w:cs="Arial"/>
        </w:rPr>
        <w:t xml:space="preserve">at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r</w:t>
      </w:r>
      <w:r>
        <w:rPr>
          <w:rFonts w:ascii="Arial" w:eastAsia="Arial" w:hAnsi="Arial" w:cs="Arial"/>
          <w:spacing w:val="-3"/>
        </w:rPr>
        <w:t>e</w:t>
      </w:r>
      <w:r>
        <w:rPr>
          <w:rFonts w:ascii="Arial" w:eastAsia="Arial" w:hAnsi="Arial" w:cs="Arial"/>
          <w:spacing w:val="2"/>
        </w:rPr>
        <w:t>q</w:t>
      </w:r>
      <w:r>
        <w:rPr>
          <w:rFonts w:ascii="Arial" w:eastAsia="Arial" w:hAnsi="Arial" w:cs="Arial"/>
        </w:rPr>
        <w:t>ue</w:t>
      </w:r>
      <w:r>
        <w:rPr>
          <w:rFonts w:ascii="Arial" w:eastAsia="Arial" w:hAnsi="Arial" w:cs="Arial"/>
          <w:spacing w:val="-2"/>
        </w:rPr>
        <w:t>s</w:t>
      </w:r>
      <w:r>
        <w:rPr>
          <w:rFonts w:ascii="Arial" w:eastAsia="Arial" w:hAnsi="Arial" w:cs="Arial"/>
        </w:rPr>
        <w:t>t</w:t>
      </w:r>
      <w:r>
        <w:rPr>
          <w:rFonts w:ascii="Arial" w:eastAsia="Arial" w:hAnsi="Arial" w:cs="Arial"/>
          <w:spacing w:val="2"/>
        </w:rPr>
        <w:t xml:space="preserve"> </w:t>
      </w:r>
      <w:r>
        <w:rPr>
          <w:rFonts w:ascii="Arial" w:eastAsia="Arial" w:hAnsi="Arial" w:cs="Arial"/>
          <w:spacing w:val="-3"/>
        </w:rPr>
        <w:t>o</w:t>
      </w:r>
      <w:r>
        <w:rPr>
          <w:rFonts w:ascii="Arial" w:eastAsia="Arial" w:hAnsi="Arial" w:cs="Arial"/>
        </w:rPr>
        <w:t xml:space="preserve">f </w:t>
      </w:r>
      <w:r>
        <w:rPr>
          <w:rFonts w:ascii="Arial" w:eastAsia="Arial" w:hAnsi="Arial" w:cs="Arial"/>
          <w:spacing w:val="1"/>
        </w:rPr>
        <w:t>t</w:t>
      </w:r>
      <w:r>
        <w:rPr>
          <w:rFonts w:ascii="Arial" w:eastAsia="Arial" w:hAnsi="Arial" w:cs="Arial"/>
        </w:rPr>
        <w:t xml:space="preserve">he </w:t>
      </w:r>
      <w:r w:rsidRPr="000D3B46">
        <w:rPr>
          <w:rFonts w:ascii="Arial" w:eastAsia="Arial" w:hAnsi="Arial" w:cs="Arial"/>
          <w:spacing w:val="-1"/>
          <w:highlight w:val="yellow"/>
          <w:u w:val="single"/>
        </w:rPr>
        <w:t>D</w:t>
      </w:r>
      <w:r w:rsidRPr="000D3B46">
        <w:rPr>
          <w:rFonts w:ascii="Arial" w:eastAsia="Arial" w:hAnsi="Arial" w:cs="Arial"/>
          <w:highlight w:val="yellow"/>
          <w:u w:val="single"/>
        </w:rPr>
        <w:t>ec</w:t>
      </w:r>
      <w:r w:rsidRPr="000D3B46">
        <w:rPr>
          <w:rFonts w:ascii="Arial" w:eastAsia="Arial" w:hAnsi="Arial" w:cs="Arial"/>
          <w:spacing w:val="-1"/>
          <w:highlight w:val="yellow"/>
          <w:u w:val="single"/>
        </w:rPr>
        <w:t>i</w:t>
      </w:r>
      <w:r w:rsidRPr="000D3B46">
        <w:rPr>
          <w:rFonts w:ascii="Arial" w:eastAsia="Arial" w:hAnsi="Arial" w:cs="Arial"/>
          <w:highlight w:val="yellow"/>
          <w:u w:val="single"/>
        </w:rPr>
        <w:t>s</w:t>
      </w:r>
      <w:r w:rsidRPr="000D3B46">
        <w:rPr>
          <w:rFonts w:ascii="Arial" w:eastAsia="Arial" w:hAnsi="Arial" w:cs="Arial"/>
          <w:spacing w:val="-1"/>
          <w:highlight w:val="yellow"/>
          <w:u w:val="single"/>
        </w:rPr>
        <w:t>i</w:t>
      </w:r>
      <w:r w:rsidRPr="000D3B46">
        <w:rPr>
          <w:rFonts w:ascii="Arial" w:eastAsia="Arial" w:hAnsi="Arial" w:cs="Arial"/>
          <w:highlight w:val="yellow"/>
          <w:u w:val="single"/>
        </w:rPr>
        <w:t>on</w:t>
      </w:r>
      <w:r w:rsidRPr="000D3B46">
        <w:rPr>
          <w:rFonts w:ascii="Arial" w:eastAsia="Arial" w:hAnsi="Arial" w:cs="Arial"/>
          <w:spacing w:val="1"/>
          <w:highlight w:val="yellow"/>
          <w:u w:val="single"/>
        </w:rPr>
        <w:t xml:space="preserve"> </w:t>
      </w:r>
      <w:r w:rsidRPr="000D3B46">
        <w:rPr>
          <w:rFonts w:ascii="Arial" w:eastAsia="Arial" w:hAnsi="Arial" w:cs="Arial"/>
          <w:spacing w:val="-1"/>
          <w:highlight w:val="yellow"/>
          <w:u w:val="single"/>
        </w:rPr>
        <w:t>S</w:t>
      </w:r>
      <w:r w:rsidRPr="000D3B46">
        <w:rPr>
          <w:rFonts w:ascii="Arial" w:eastAsia="Arial" w:hAnsi="Arial" w:cs="Arial"/>
          <w:highlight w:val="yellow"/>
          <w:u w:val="single"/>
        </w:rPr>
        <w:t>uppo</w:t>
      </w:r>
      <w:r w:rsidRPr="000D3B46">
        <w:rPr>
          <w:rFonts w:ascii="Arial" w:eastAsia="Arial" w:hAnsi="Arial" w:cs="Arial"/>
          <w:spacing w:val="1"/>
          <w:highlight w:val="yellow"/>
          <w:u w:val="single"/>
        </w:rPr>
        <w:t>r</w:t>
      </w:r>
      <w:r w:rsidRPr="000D3B46">
        <w:rPr>
          <w:rFonts w:ascii="Arial" w:eastAsia="Arial" w:hAnsi="Arial" w:cs="Arial"/>
          <w:highlight w:val="yellow"/>
          <w:u w:val="single"/>
        </w:rPr>
        <w:t xml:space="preserve">t </w:t>
      </w:r>
      <w:r w:rsidRPr="000D3B46">
        <w:rPr>
          <w:rFonts w:ascii="Arial" w:eastAsia="Arial" w:hAnsi="Arial" w:cs="Arial"/>
          <w:spacing w:val="-1"/>
          <w:highlight w:val="yellow"/>
          <w:u w:val="single"/>
        </w:rPr>
        <w:t>G</w:t>
      </w:r>
      <w:r w:rsidRPr="000D3B46">
        <w:rPr>
          <w:rFonts w:ascii="Arial" w:eastAsia="Arial" w:hAnsi="Arial" w:cs="Arial"/>
          <w:spacing w:val="1"/>
          <w:highlight w:val="yellow"/>
          <w:u w:val="single"/>
        </w:rPr>
        <w:t>r</w:t>
      </w:r>
      <w:r w:rsidRPr="000D3B46">
        <w:rPr>
          <w:rFonts w:ascii="Arial" w:eastAsia="Arial" w:hAnsi="Arial" w:cs="Arial"/>
          <w:highlight w:val="yellow"/>
          <w:u w:val="single"/>
        </w:rPr>
        <w:t>oup</w:t>
      </w:r>
      <w:r w:rsidRPr="000D3B46">
        <w:rPr>
          <w:rFonts w:ascii="Arial" w:eastAsia="Arial" w:hAnsi="Arial" w:cs="Arial"/>
          <w:highlight w:val="yellow"/>
        </w:rPr>
        <w:t xml:space="preserve">, </w:t>
      </w:r>
      <w:r w:rsidRPr="000D3B46">
        <w:rPr>
          <w:rFonts w:ascii="Arial" w:eastAsia="Arial" w:hAnsi="Arial" w:cs="Arial"/>
          <w:spacing w:val="-1"/>
          <w:highlight w:val="yellow"/>
        </w:rPr>
        <w:t>Di</w:t>
      </w:r>
      <w:r w:rsidRPr="000D3B46">
        <w:rPr>
          <w:rFonts w:ascii="Arial" w:eastAsia="Arial" w:hAnsi="Arial" w:cs="Arial"/>
          <w:spacing w:val="1"/>
          <w:highlight w:val="yellow"/>
        </w:rPr>
        <w:t>r</w:t>
      </w:r>
      <w:r w:rsidRPr="000D3B46">
        <w:rPr>
          <w:rFonts w:ascii="Arial" w:eastAsia="Arial" w:hAnsi="Arial" w:cs="Arial"/>
          <w:highlight w:val="yellow"/>
        </w:rPr>
        <w:t>ec</w:t>
      </w:r>
      <w:r w:rsidRPr="000D3B46">
        <w:rPr>
          <w:rFonts w:ascii="Arial" w:eastAsia="Arial" w:hAnsi="Arial" w:cs="Arial"/>
          <w:spacing w:val="1"/>
          <w:highlight w:val="yellow"/>
        </w:rPr>
        <w:t>t</w:t>
      </w:r>
      <w:r w:rsidRPr="000D3B46">
        <w:rPr>
          <w:rFonts w:ascii="Arial" w:eastAsia="Arial" w:hAnsi="Arial" w:cs="Arial"/>
          <w:spacing w:val="-3"/>
          <w:highlight w:val="yellow"/>
        </w:rPr>
        <w:t>o</w:t>
      </w:r>
      <w:r w:rsidRPr="000D3B46">
        <w:rPr>
          <w:rFonts w:ascii="Arial" w:eastAsia="Arial" w:hAnsi="Arial" w:cs="Arial"/>
          <w:highlight w:val="yellow"/>
        </w:rPr>
        <w:t>r</w:t>
      </w:r>
      <w:r w:rsidRPr="000D3B46">
        <w:rPr>
          <w:rFonts w:ascii="Arial" w:eastAsia="Arial" w:hAnsi="Arial" w:cs="Arial"/>
          <w:spacing w:val="2"/>
          <w:highlight w:val="yellow"/>
        </w:rPr>
        <w:t xml:space="preserve"> </w:t>
      </w:r>
      <w:r w:rsidRPr="000D3B46">
        <w:rPr>
          <w:rFonts w:ascii="Arial" w:eastAsia="Arial" w:hAnsi="Arial" w:cs="Arial"/>
          <w:spacing w:val="-3"/>
          <w:highlight w:val="yellow"/>
        </w:rPr>
        <w:t>o</w:t>
      </w:r>
      <w:r w:rsidRPr="000D3B46">
        <w:rPr>
          <w:rFonts w:ascii="Arial" w:eastAsia="Arial" w:hAnsi="Arial" w:cs="Arial"/>
          <w:highlight w:val="yellow"/>
        </w:rPr>
        <w:t>f</w:t>
      </w:r>
      <w:r w:rsidRPr="000D3B46">
        <w:rPr>
          <w:rFonts w:ascii="Arial" w:eastAsia="Arial" w:hAnsi="Arial" w:cs="Arial"/>
          <w:spacing w:val="2"/>
          <w:highlight w:val="yellow"/>
        </w:rPr>
        <w:t xml:space="preserve"> </w:t>
      </w:r>
      <w:r w:rsidRPr="000D3B46">
        <w:rPr>
          <w:rFonts w:ascii="Arial" w:eastAsia="Arial" w:hAnsi="Arial" w:cs="Arial"/>
          <w:spacing w:val="-4"/>
          <w:highlight w:val="yellow"/>
        </w:rPr>
        <w:t>M</w:t>
      </w:r>
      <w:r w:rsidRPr="000D3B46">
        <w:rPr>
          <w:rFonts w:ascii="Arial" w:eastAsia="Arial" w:hAnsi="Arial" w:cs="Arial"/>
          <w:spacing w:val="1"/>
          <w:highlight w:val="yellow"/>
        </w:rPr>
        <w:t>I</w:t>
      </w:r>
      <w:r w:rsidRPr="000D3B46">
        <w:rPr>
          <w:rFonts w:ascii="Arial" w:eastAsia="Arial" w:hAnsi="Arial" w:cs="Arial"/>
          <w:spacing w:val="-1"/>
          <w:highlight w:val="yellow"/>
        </w:rPr>
        <w:t>S</w:t>
      </w:r>
      <w:r w:rsidRPr="000D3B46">
        <w:rPr>
          <w:rFonts w:ascii="Arial" w:eastAsia="Arial" w:hAnsi="Arial" w:cs="Arial"/>
          <w:highlight w:val="yellow"/>
        </w:rPr>
        <w:t>,</w:t>
      </w:r>
      <w:r w:rsidRPr="000D3B46">
        <w:rPr>
          <w:rFonts w:ascii="Arial" w:eastAsia="Arial" w:hAnsi="Arial" w:cs="Arial"/>
          <w:spacing w:val="2"/>
          <w:highlight w:val="yellow"/>
        </w:rPr>
        <w:t xml:space="preserve"> </w:t>
      </w:r>
      <w:del w:id="183" w:author="Moore, Randy W. (HSC)" w:date="2013-08-12T07:41:00Z">
        <w:r w:rsidRPr="000D3B46" w:rsidDel="00B455FF">
          <w:rPr>
            <w:rFonts w:ascii="Arial" w:eastAsia="Arial" w:hAnsi="Arial" w:cs="Arial"/>
            <w:spacing w:val="-1"/>
            <w:highlight w:val="yellow"/>
          </w:rPr>
          <w:delText>Di</w:delText>
        </w:r>
        <w:r w:rsidRPr="000D3B46" w:rsidDel="00B455FF">
          <w:rPr>
            <w:rFonts w:ascii="Arial" w:eastAsia="Arial" w:hAnsi="Arial" w:cs="Arial"/>
            <w:spacing w:val="1"/>
            <w:highlight w:val="yellow"/>
          </w:rPr>
          <w:delText>r</w:delText>
        </w:r>
        <w:r w:rsidRPr="000D3B46" w:rsidDel="00B455FF">
          <w:rPr>
            <w:rFonts w:ascii="Arial" w:eastAsia="Arial" w:hAnsi="Arial" w:cs="Arial"/>
            <w:highlight w:val="yellow"/>
          </w:rPr>
          <w:delText>e</w:delText>
        </w:r>
        <w:r w:rsidRPr="000D3B46" w:rsidDel="00B455FF">
          <w:rPr>
            <w:rFonts w:ascii="Arial" w:eastAsia="Arial" w:hAnsi="Arial" w:cs="Arial"/>
            <w:spacing w:val="-2"/>
            <w:highlight w:val="yellow"/>
          </w:rPr>
          <w:delText>c</w:delText>
        </w:r>
        <w:r w:rsidRPr="000D3B46" w:rsidDel="00B455FF">
          <w:rPr>
            <w:rFonts w:ascii="Arial" w:eastAsia="Arial" w:hAnsi="Arial" w:cs="Arial"/>
            <w:spacing w:val="1"/>
            <w:highlight w:val="yellow"/>
          </w:rPr>
          <w:delText>t</w:delText>
        </w:r>
        <w:r w:rsidRPr="000D3B46" w:rsidDel="00B455FF">
          <w:rPr>
            <w:rFonts w:ascii="Arial" w:eastAsia="Arial" w:hAnsi="Arial" w:cs="Arial"/>
            <w:highlight w:val="yellow"/>
          </w:rPr>
          <w:delText xml:space="preserve">or </w:delText>
        </w:r>
        <w:r w:rsidRPr="000D3B46" w:rsidDel="00B455FF">
          <w:rPr>
            <w:rFonts w:ascii="Arial" w:eastAsia="Arial" w:hAnsi="Arial" w:cs="Arial"/>
            <w:spacing w:val="-3"/>
            <w:highlight w:val="yellow"/>
          </w:rPr>
          <w:delText>o</w:delText>
        </w:r>
        <w:r w:rsidRPr="000D3B46" w:rsidDel="00B455FF">
          <w:rPr>
            <w:rFonts w:ascii="Arial" w:eastAsia="Arial" w:hAnsi="Arial" w:cs="Arial"/>
            <w:highlight w:val="yellow"/>
          </w:rPr>
          <w:delText>f</w:delText>
        </w:r>
        <w:r w:rsidRPr="000D3B46" w:rsidDel="00B455FF">
          <w:rPr>
            <w:rFonts w:ascii="Arial" w:eastAsia="Arial" w:hAnsi="Arial" w:cs="Arial"/>
            <w:spacing w:val="2"/>
            <w:highlight w:val="yellow"/>
          </w:rPr>
          <w:delText xml:space="preserve"> </w:delText>
        </w:r>
      </w:del>
      <w:r w:rsidRPr="000D3B46">
        <w:rPr>
          <w:rFonts w:ascii="Arial" w:eastAsia="Arial" w:hAnsi="Arial" w:cs="Arial"/>
          <w:spacing w:val="-1"/>
          <w:highlight w:val="yellow"/>
        </w:rPr>
        <w:t>H</w:t>
      </w:r>
      <w:r w:rsidRPr="000D3B46">
        <w:rPr>
          <w:rFonts w:ascii="Arial" w:eastAsia="Arial" w:hAnsi="Arial" w:cs="Arial"/>
          <w:spacing w:val="1"/>
          <w:highlight w:val="yellow"/>
        </w:rPr>
        <w:t>I</w:t>
      </w:r>
      <w:r w:rsidRPr="000D3B46">
        <w:rPr>
          <w:rFonts w:ascii="Arial" w:eastAsia="Arial" w:hAnsi="Arial" w:cs="Arial"/>
          <w:spacing w:val="-1"/>
          <w:highlight w:val="yellow"/>
        </w:rPr>
        <w:t>PA</w:t>
      </w:r>
      <w:r w:rsidRPr="000D3B46">
        <w:rPr>
          <w:rFonts w:ascii="Arial" w:eastAsia="Arial" w:hAnsi="Arial" w:cs="Arial"/>
          <w:highlight w:val="yellow"/>
        </w:rPr>
        <w:t xml:space="preserve">A </w:t>
      </w:r>
      <w:ins w:id="184" w:author="Moore, Randy W. (HSC)" w:date="2013-08-12T07:41:00Z">
        <w:r w:rsidR="00B455FF">
          <w:rPr>
            <w:rFonts w:ascii="Arial" w:eastAsia="Arial" w:hAnsi="Arial" w:cs="Arial"/>
            <w:highlight w:val="yellow"/>
          </w:rPr>
          <w:t xml:space="preserve">Privacy or </w:t>
        </w:r>
      </w:ins>
      <w:r w:rsidRPr="000D3B46">
        <w:rPr>
          <w:rFonts w:ascii="Arial" w:eastAsia="Arial" w:hAnsi="Arial" w:cs="Arial"/>
          <w:spacing w:val="-1"/>
          <w:highlight w:val="yellow"/>
        </w:rPr>
        <w:t>S</w:t>
      </w:r>
      <w:r w:rsidRPr="000D3B46">
        <w:rPr>
          <w:rFonts w:ascii="Arial" w:eastAsia="Arial" w:hAnsi="Arial" w:cs="Arial"/>
          <w:highlight w:val="yellow"/>
        </w:rPr>
        <w:t>ec</w:t>
      </w:r>
      <w:r w:rsidRPr="000D3B46">
        <w:rPr>
          <w:rFonts w:ascii="Arial" w:eastAsia="Arial" w:hAnsi="Arial" w:cs="Arial"/>
          <w:spacing w:val="-3"/>
          <w:highlight w:val="yellow"/>
        </w:rPr>
        <w:t>u</w:t>
      </w:r>
      <w:r w:rsidRPr="000D3B46">
        <w:rPr>
          <w:rFonts w:ascii="Arial" w:eastAsia="Arial" w:hAnsi="Arial" w:cs="Arial"/>
          <w:spacing w:val="1"/>
          <w:highlight w:val="yellow"/>
        </w:rPr>
        <w:t>r</w:t>
      </w:r>
      <w:r w:rsidRPr="000D3B46">
        <w:rPr>
          <w:rFonts w:ascii="Arial" w:eastAsia="Arial" w:hAnsi="Arial" w:cs="Arial"/>
          <w:spacing w:val="-1"/>
          <w:highlight w:val="yellow"/>
        </w:rPr>
        <w:t>i</w:t>
      </w:r>
      <w:r w:rsidRPr="000D3B46">
        <w:rPr>
          <w:rFonts w:ascii="Arial" w:eastAsia="Arial" w:hAnsi="Arial" w:cs="Arial"/>
          <w:spacing w:val="1"/>
          <w:highlight w:val="yellow"/>
        </w:rPr>
        <w:t>t</w:t>
      </w:r>
      <w:r w:rsidRPr="000D3B46">
        <w:rPr>
          <w:rFonts w:ascii="Arial" w:eastAsia="Arial" w:hAnsi="Arial" w:cs="Arial"/>
          <w:highlight w:val="yellow"/>
        </w:rPr>
        <w:t>y</w:t>
      </w:r>
      <w:ins w:id="185" w:author="Moore, Randy W. (HSC)" w:date="2013-08-12T07:41:00Z">
        <w:r w:rsidR="00B455FF">
          <w:rPr>
            <w:rFonts w:ascii="Arial" w:eastAsia="Arial" w:hAnsi="Arial" w:cs="Arial"/>
            <w:highlight w:val="yellow"/>
          </w:rPr>
          <w:t xml:space="preserve"> Official</w:t>
        </w:r>
      </w:ins>
      <w:r w:rsidRPr="000D3B46">
        <w:rPr>
          <w:rFonts w:ascii="Arial" w:eastAsia="Arial" w:hAnsi="Arial" w:cs="Arial"/>
          <w:spacing w:val="-1"/>
          <w:highlight w:val="yellow"/>
        </w:rPr>
        <w:t xml:space="preserve"> </w:t>
      </w:r>
      <w:r w:rsidRPr="000D3B46">
        <w:rPr>
          <w:rFonts w:ascii="Arial" w:eastAsia="Arial" w:hAnsi="Arial" w:cs="Arial"/>
          <w:highlight w:val="yellow"/>
        </w:rPr>
        <w:t>or</w:t>
      </w:r>
      <w:r w:rsidRPr="000D3B46">
        <w:rPr>
          <w:rFonts w:ascii="Arial" w:eastAsia="Arial" w:hAnsi="Arial" w:cs="Arial"/>
          <w:spacing w:val="2"/>
          <w:highlight w:val="yellow"/>
        </w:rPr>
        <w:t xml:space="preserve"> </w:t>
      </w:r>
      <w:r w:rsidRPr="000D3B46">
        <w:rPr>
          <w:rFonts w:ascii="Arial" w:eastAsia="Arial" w:hAnsi="Arial" w:cs="Arial"/>
          <w:spacing w:val="-1"/>
          <w:highlight w:val="yellow"/>
        </w:rPr>
        <w:t>C</w:t>
      </w:r>
      <w:r w:rsidRPr="000D3B46">
        <w:rPr>
          <w:rFonts w:ascii="Arial" w:eastAsia="Arial" w:hAnsi="Arial" w:cs="Arial"/>
          <w:spacing w:val="-3"/>
          <w:highlight w:val="yellow"/>
        </w:rPr>
        <w:t>h</w:t>
      </w:r>
      <w:r w:rsidRPr="000D3B46">
        <w:rPr>
          <w:rFonts w:ascii="Arial" w:eastAsia="Arial" w:hAnsi="Arial" w:cs="Arial"/>
          <w:highlight w:val="yellow"/>
        </w:rPr>
        <w:t>a</w:t>
      </w:r>
      <w:r w:rsidRPr="000D3B46">
        <w:rPr>
          <w:rFonts w:ascii="Arial" w:eastAsia="Arial" w:hAnsi="Arial" w:cs="Arial"/>
          <w:spacing w:val="-1"/>
          <w:highlight w:val="yellow"/>
        </w:rPr>
        <w:t>i</w:t>
      </w:r>
      <w:r w:rsidRPr="000D3B46">
        <w:rPr>
          <w:rFonts w:ascii="Arial" w:eastAsia="Arial" w:hAnsi="Arial" w:cs="Arial"/>
          <w:highlight w:val="yellow"/>
        </w:rPr>
        <w:t>r</w:t>
      </w:r>
      <w:r w:rsidRPr="000D3B46">
        <w:rPr>
          <w:rFonts w:ascii="Arial" w:eastAsia="Arial" w:hAnsi="Arial" w:cs="Arial"/>
          <w:spacing w:val="2"/>
          <w:highlight w:val="yellow"/>
        </w:rPr>
        <w:t xml:space="preserve"> </w:t>
      </w:r>
      <w:r w:rsidRPr="000D3B46">
        <w:rPr>
          <w:rFonts w:ascii="Arial" w:eastAsia="Arial" w:hAnsi="Arial" w:cs="Arial"/>
          <w:spacing w:val="-3"/>
          <w:highlight w:val="yellow"/>
        </w:rPr>
        <w:t>o</w:t>
      </w:r>
      <w:r w:rsidRPr="000D3B46">
        <w:rPr>
          <w:rFonts w:ascii="Arial" w:eastAsia="Arial" w:hAnsi="Arial" w:cs="Arial"/>
          <w:highlight w:val="yellow"/>
        </w:rPr>
        <w:t>f</w:t>
      </w:r>
      <w:r w:rsidRPr="000D3B46">
        <w:rPr>
          <w:rFonts w:ascii="Arial" w:eastAsia="Arial" w:hAnsi="Arial" w:cs="Arial"/>
          <w:spacing w:val="2"/>
          <w:highlight w:val="yellow"/>
        </w:rPr>
        <w:t xml:space="preserve"> </w:t>
      </w:r>
      <w:r w:rsidRPr="000D3B46">
        <w:rPr>
          <w:rFonts w:ascii="Arial" w:eastAsia="Arial" w:hAnsi="Arial" w:cs="Arial"/>
          <w:spacing w:val="1"/>
          <w:highlight w:val="yellow"/>
        </w:rPr>
        <w:t>t</w:t>
      </w:r>
      <w:r w:rsidRPr="000D3B46">
        <w:rPr>
          <w:rFonts w:ascii="Arial" w:eastAsia="Arial" w:hAnsi="Arial" w:cs="Arial"/>
          <w:highlight w:val="yellow"/>
        </w:rPr>
        <w:t>he</w:t>
      </w:r>
      <w:r w:rsidRPr="000D3B46">
        <w:rPr>
          <w:rFonts w:ascii="Arial" w:eastAsia="Arial" w:hAnsi="Arial" w:cs="Arial"/>
          <w:spacing w:val="-2"/>
          <w:highlight w:val="yellow"/>
        </w:rPr>
        <w:t xml:space="preserve"> </w:t>
      </w:r>
      <w:r w:rsidRPr="000D3B46">
        <w:rPr>
          <w:rFonts w:ascii="Arial" w:eastAsia="Arial" w:hAnsi="Arial" w:cs="Arial"/>
          <w:spacing w:val="1"/>
          <w:highlight w:val="yellow"/>
        </w:rPr>
        <w:t>I</w:t>
      </w:r>
      <w:r w:rsidRPr="000D3B46">
        <w:rPr>
          <w:rFonts w:ascii="Arial" w:eastAsia="Arial" w:hAnsi="Arial" w:cs="Arial"/>
          <w:spacing w:val="-3"/>
          <w:highlight w:val="yellow"/>
        </w:rPr>
        <w:t>n</w:t>
      </w:r>
      <w:r w:rsidRPr="000D3B46">
        <w:rPr>
          <w:rFonts w:ascii="Arial" w:eastAsia="Arial" w:hAnsi="Arial" w:cs="Arial"/>
          <w:highlight w:val="yellow"/>
        </w:rPr>
        <w:t>s</w:t>
      </w:r>
      <w:r w:rsidRPr="000D3B46">
        <w:rPr>
          <w:rFonts w:ascii="Arial" w:eastAsia="Arial" w:hAnsi="Arial" w:cs="Arial"/>
          <w:spacing w:val="1"/>
          <w:highlight w:val="yellow"/>
        </w:rPr>
        <w:t>t</w:t>
      </w:r>
      <w:r w:rsidRPr="000D3B46">
        <w:rPr>
          <w:rFonts w:ascii="Arial" w:eastAsia="Arial" w:hAnsi="Arial" w:cs="Arial"/>
          <w:spacing w:val="-1"/>
          <w:highlight w:val="yellow"/>
        </w:rPr>
        <w:t>i</w:t>
      </w:r>
      <w:r w:rsidRPr="000D3B46">
        <w:rPr>
          <w:rFonts w:ascii="Arial" w:eastAsia="Arial" w:hAnsi="Arial" w:cs="Arial"/>
          <w:spacing w:val="1"/>
          <w:highlight w:val="yellow"/>
        </w:rPr>
        <w:t>t</w:t>
      </w:r>
      <w:r w:rsidRPr="000D3B46">
        <w:rPr>
          <w:rFonts w:ascii="Arial" w:eastAsia="Arial" w:hAnsi="Arial" w:cs="Arial"/>
          <w:spacing w:val="-3"/>
          <w:highlight w:val="yellow"/>
        </w:rPr>
        <w:t>u</w:t>
      </w:r>
      <w:r w:rsidRPr="000D3B46">
        <w:rPr>
          <w:rFonts w:ascii="Arial" w:eastAsia="Arial" w:hAnsi="Arial" w:cs="Arial"/>
          <w:spacing w:val="1"/>
          <w:highlight w:val="yellow"/>
        </w:rPr>
        <w:t>t</w:t>
      </w:r>
      <w:r w:rsidRPr="000D3B46">
        <w:rPr>
          <w:rFonts w:ascii="Arial" w:eastAsia="Arial" w:hAnsi="Arial" w:cs="Arial"/>
          <w:spacing w:val="-1"/>
          <w:highlight w:val="yellow"/>
        </w:rPr>
        <w:t>i</w:t>
      </w:r>
      <w:r w:rsidRPr="000D3B46">
        <w:rPr>
          <w:rFonts w:ascii="Arial" w:eastAsia="Arial" w:hAnsi="Arial" w:cs="Arial"/>
          <w:highlight w:val="yellow"/>
        </w:rPr>
        <w:t xml:space="preserve">onal </w:t>
      </w:r>
      <w:r w:rsidRPr="000D3B46">
        <w:rPr>
          <w:rFonts w:ascii="Arial" w:eastAsia="Arial" w:hAnsi="Arial" w:cs="Arial"/>
          <w:spacing w:val="-1"/>
          <w:highlight w:val="yellow"/>
        </w:rPr>
        <w:t>R</w:t>
      </w:r>
      <w:r w:rsidRPr="000D3B46">
        <w:rPr>
          <w:rFonts w:ascii="Arial" w:eastAsia="Arial" w:hAnsi="Arial" w:cs="Arial"/>
          <w:highlight w:val="yellow"/>
        </w:rPr>
        <w:t>e</w:t>
      </w:r>
      <w:r w:rsidRPr="000D3B46">
        <w:rPr>
          <w:rFonts w:ascii="Arial" w:eastAsia="Arial" w:hAnsi="Arial" w:cs="Arial"/>
          <w:spacing w:val="-2"/>
          <w:highlight w:val="yellow"/>
        </w:rPr>
        <w:t>v</w:t>
      </w:r>
      <w:r w:rsidRPr="000D3B46">
        <w:rPr>
          <w:rFonts w:ascii="Arial" w:eastAsia="Arial" w:hAnsi="Arial" w:cs="Arial"/>
          <w:spacing w:val="-1"/>
          <w:highlight w:val="yellow"/>
        </w:rPr>
        <w:t>i</w:t>
      </w:r>
      <w:r w:rsidRPr="000D3B46">
        <w:rPr>
          <w:rFonts w:ascii="Arial" w:eastAsia="Arial" w:hAnsi="Arial" w:cs="Arial"/>
          <w:spacing w:val="2"/>
          <w:highlight w:val="yellow"/>
        </w:rPr>
        <w:t>e</w:t>
      </w:r>
      <w:r w:rsidRPr="000D3B46">
        <w:rPr>
          <w:rFonts w:ascii="Arial" w:eastAsia="Arial" w:hAnsi="Arial" w:cs="Arial"/>
          <w:highlight w:val="yellow"/>
        </w:rPr>
        <w:t>w</w:t>
      </w:r>
      <w:r w:rsidRPr="000D3B46">
        <w:rPr>
          <w:rFonts w:ascii="Arial" w:eastAsia="Arial" w:hAnsi="Arial" w:cs="Arial"/>
          <w:spacing w:val="-2"/>
          <w:highlight w:val="yellow"/>
        </w:rPr>
        <w:t xml:space="preserve"> </w:t>
      </w:r>
      <w:r w:rsidRPr="000D3B46">
        <w:rPr>
          <w:rFonts w:ascii="Arial" w:eastAsia="Arial" w:hAnsi="Arial" w:cs="Arial"/>
          <w:spacing w:val="-1"/>
          <w:highlight w:val="yellow"/>
        </w:rPr>
        <w:t>B</w:t>
      </w:r>
      <w:r w:rsidRPr="000D3B46">
        <w:rPr>
          <w:rFonts w:ascii="Arial" w:eastAsia="Arial" w:hAnsi="Arial" w:cs="Arial"/>
          <w:highlight w:val="yellow"/>
        </w:rPr>
        <w:t>oa</w:t>
      </w:r>
      <w:r w:rsidRPr="000D3B46">
        <w:rPr>
          <w:rFonts w:ascii="Arial" w:eastAsia="Arial" w:hAnsi="Arial" w:cs="Arial"/>
          <w:spacing w:val="1"/>
          <w:highlight w:val="yellow"/>
        </w:rPr>
        <w:t>r</w:t>
      </w:r>
      <w:r w:rsidRPr="000D3B46">
        <w:rPr>
          <w:rFonts w:ascii="Arial" w:eastAsia="Arial" w:hAnsi="Arial" w:cs="Arial"/>
          <w:highlight w:val="yellow"/>
        </w:rPr>
        <w:t>d.</w:t>
      </w:r>
    </w:p>
    <w:p w14:paraId="56CDE4AB" w14:textId="77777777" w:rsidR="00874426" w:rsidRDefault="003A1128">
      <w:pPr>
        <w:spacing w:before="81" w:after="0" w:line="242" w:lineRule="auto"/>
        <w:ind w:left="116" w:right="57"/>
        <w:jc w:val="both"/>
        <w:rPr>
          <w:rFonts w:ascii="Arial" w:eastAsia="Arial" w:hAnsi="Arial" w:cs="Arial"/>
        </w:rPr>
      </w:pPr>
      <w:r>
        <w:rPr>
          <w:rFonts w:ascii="Arial" w:eastAsia="Arial" w:hAnsi="Arial" w:cs="Arial"/>
          <w:spacing w:val="1"/>
        </w:rPr>
        <w:t>I</w:t>
      </w:r>
      <w:r>
        <w:rPr>
          <w:rFonts w:ascii="Arial" w:eastAsia="Arial" w:hAnsi="Arial" w:cs="Arial"/>
          <w:spacing w:val="-1"/>
        </w:rPr>
        <w:t>RB</w:t>
      </w:r>
      <w:r>
        <w:rPr>
          <w:rFonts w:ascii="Arial" w:eastAsia="Arial" w:hAnsi="Arial" w:cs="Arial"/>
          <w:spacing w:val="1"/>
        </w:rPr>
        <w:t>-</w:t>
      </w:r>
      <w:r>
        <w:rPr>
          <w:rFonts w:ascii="Arial" w:eastAsia="Arial" w:hAnsi="Arial" w:cs="Arial"/>
        </w:rPr>
        <w:t>app</w:t>
      </w:r>
      <w:r>
        <w:rPr>
          <w:rFonts w:ascii="Arial" w:eastAsia="Arial" w:hAnsi="Arial" w:cs="Arial"/>
          <w:spacing w:val="1"/>
        </w:rPr>
        <w:t>r</w:t>
      </w:r>
      <w:r>
        <w:rPr>
          <w:rFonts w:ascii="Arial" w:eastAsia="Arial" w:hAnsi="Arial" w:cs="Arial"/>
        </w:rPr>
        <w:t>o</w:t>
      </w:r>
      <w:r>
        <w:rPr>
          <w:rFonts w:ascii="Arial" w:eastAsia="Arial" w:hAnsi="Arial" w:cs="Arial"/>
          <w:spacing w:val="-2"/>
        </w:rPr>
        <w:t>v</w:t>
      </w:r>
      <w:r>
        <w:rPr>
          <w:rFonts w:ascii="Arial" w:eastAsia="Arial" w:hAnsi="Arial" w:cs="Arial"/>
        </w:rPr>
        <w:t>ed</w:t>
      </w:r>
      <w:r>
        <w:rPr>
          <w:rFonts w:ascii="Arial" w:eastAsia="Arial" w:hAnsi="Arial" w:cs="Arial"/>
          <w:spacing w:val="1"/>
        </w:rPr>
        <w:t xml:space="preserve"> r</w:t>
      </w:r>
      <w:r>
        <w:rPr>
          <w:rFonts w:ascii="Arial" w:eastAsia="Arial" w:hAnsi="Arial" w:cs="Arial"/>
          <w:spacing w:val="-3"/>
        </w:rPr>
        <w:t>e</w:t>
      </w:r>
      <w:r>
        <w:rPr>
          <w:rFonts w:ascii="Arial" w:eastAsia="Arial" w:hAnsi="Arial" w:cs="Arial"/>
        </w:rPr>
        <w:t>sea</w:t>
      </w:r>
      <w:r>
        <w:rPr>
          <w:rFonts w:ascii="Arial" w:eastAsia="Arial" w:hAnsi="Arial" w:cs="Arial"/>
          <w:spacing w:val="1"/>
        </w:rPr>
        <w:t>r</w:t>
      </w:r>
      <w:r>
        <w:rPr>
          <w:rFonts w:ascii="Arial" w:eastAsia="Arial" w:hAnsi="Arial" w:cs="Arial"/>
        </w:rPr>
        <w:t>ch</w:t>
      </w:r>
      <w:r>
        <w:rPr>
          <w:rFonts w:ascii="Arial" w:eastAsia="Arial" w:hAnsi="Arial" w:cs="Arial"/>
          <w:spacing w:val="-4"/>
        </w:rPr>
        <w:t xml:space="preserve"> </w:t>
      </w:r>
      <w:r>
        <w:rPr>
          <w:rFonts w:ascii="Arial" w:eastAsia="Arial" w:hAnsi="Arial" w:cs="Arial"/>
        </w:rPr>
        <w:t>p</w:t>
      </w:r>
      <w:r>
        <w:rPr>
          <w:rFonts w:ascii="Arial" w:eastAsia="Arial" w:hAnsi="Arial" w:cs="Arial"/>
          <w:spacing w:val="1"/>
        </w:rPr>
        <w:t>r</w:t>
      </w:r>
      <w:r>
        <w:rPr>
          <w:rFonts w:ascii="Arial" w:eastAsia="Arial" w:hAnsi="Arial" w:cs="Arial"/>
        </w:rPr>
        <w:t>o</w:t>
      </w:r>
      <w:r>
        <w:rPr>
          <w:rFonts w:ascii="Arial" w:eastAsia="Arial" w:hAnsi="Arial" w:cs="Arial"/>
          <w:spacing w:val="1"/>
        </w:rPr>
        <w:t>t</w:t>
      </w:r>
      <w:r>
        <w:rPr>
          <w:rFonts w:ascii="Arial" w:eastAsia="Arial" w:hAnsi="Arial" w:cs="Arial"/>
        </w:rPr>
        <w:t>oco</w:t>
      </w:r>
      <w:r>
        <w:rPr>
          <w:rFonts w:ascii="Arial" w:eastAsia="Arial" w:hAnsi="Arial" w:cs="Arial"/>
          <w:spacing w:val="-1"/>
        </w:rPr>
        <w:t>ls</w:t>
      </w:r>
      <w:r>
        <w:rPr>
          <w:rFonts w:ascii="Arial" w:eastAsia="Arial" w:hAnsi="Arial" w:cs="Arial"/>
        </w:rPr>
        <w:t>,</w:t>
      </w:r>
      <w:r>
        <w:rPr>
          <w:rFonts w:ascii="Arial" w:eastAsia="Arial" w:hAnsi="Arial" w:cs="Arial"/>
          <w:spacing w:val="2"/>
        </w:rPr>
        <w:t xml:space="preserve"> </w:t>
      </w:r>
      <w:r>
        <w:rPr>
          <w:rFonts w:ascii="Arial" w:eastAsia="Arial" w:hAnsi="Arial" w:cs="Arial"/>
          <w:spacing w:val="-3"/>
        </w:rPr>
        <w:t>u</w:t>
      </w:r>
      <w:r>
        <w:rPr>
          <w:rFonts w:ascii="Arial" w:eastAsia="Arial" w:hAnsi="Arial" w:cs="Arial"/>
          <w:spacing w:val="1"/>
        </w:rPr>
        <w:t>t</w:t>
      </w:r>
      <w:r>
        <w:rPr>
          <w:rFonts w:ascii="Arial" w:eastAsia="Arial" w:hAnsi="Arial" w:cs="Arial"/>
          <w:spacing w:val="-1"/>
        </w:rPr>
        <w:t>ili</w:t>
      </w:r>
      <w:r>
        <w:rPr>
          <w:rFonts w:ascii="Arial" w:eastAsia="Arial" w:hAnsi="Arial" w:cs="Arial"/>
        </w:rPr>
        <w:t>z</w:t>
      </w:r>
      <w:r>
        <w:rPr>
          <w:rFonts w:ascii="Arial" w:eastAsia="Arial" w:hAnsi="Arial" w:cs="Arial"/>
          <w:spacing w:val="-1"/>
        </w:rPr>
        <w:t>i</w:t>
      </w:r>
      <w:r>
        <w:rPr>
          <w:rFonts w:ascii="Arial" w:eastAsia="Arial" w:hAnsi="Arial" w:cs="Arial"/>
        </w:rPr>
        <w:t>ng</w:t>
      </w:r>
      <w:r>
        <w:rPr>
          <w:rFonts w:ascii="Arial" w:eastAsia="Arial" w:hAnsi="Arial" w:cs="Arial"/>
          <w:spacing w:val="3"/>
        </w:rPr>
        <w:t xml:space="preserve"> </w:t>
      </w:r>
      <w:proofErr w:type="spellStart"/>
      <w:r>
        <w:rPr>
          <w:rFonts w:ascii="Arial" w:eastAsia="Arial" w:hAnsi="Arial" w:cs="Arial"/>
          <w:spacing w:val="-1"/>
        </w:rPr>
        <w:t>REDC</w:t>
      </w:r>
      <w:r>
        <w:rPr>
          <w:rFonts w:ascii="Arial" w:eastAsia="Arial" w:hAnsi="Arial" w:cs="Arial"/>
        </w:rPr>
        <w:t>ap</w:t>
      </w:r>
      <w:proofErr w:type="spellEnd"/>
      <w:r>
        <w:rPr>
          <w:rFonts w:ascii="Arial" w:eastAsia="Arial" w:hAnsi="Arial" w:cs="Arial"/>
          <w:spacing w:val="1"/>
        </w:rPr>
        <w:t xml:space="preserve"> </w:t>
      </w:r>
      <w:r>
        <w:rPr>
          <w:rFonts w:ascii="Arial" w:eastAsia="Arial" w:hAnsi="Arial" w:cs="Arial"/>
        </w:rPr>
        <w:t xml:space="preserve">or </w:t>
      </w:r>
      <w:proofErr w:type="spellStart"/>
      <w:r>
        <w:rPr>
          <w:rFonts w:ascii="Arial" w:eastAsia="Arial" w:hAnsi="Arial" w:cs="Arial"/>
          <w:spacing w:val="-1"/>
        </w:rPr>
        <w:t>REDC</w:t>
      </w:r>
      <w:r>
        <w:rPr>
          <w:rFonts w:ascii="Arial" w:eastAsia="Arial" w:hAnsi="Arial" w:cs="Arial"/>
        </w:rPr>
        <w:t>ap</w:t>
      </w:r>
      <w:proofErr w:type="spellEnd"/>
      <w:r>
        <w:rPr>
          <w:rFonts w:ascii="Arial" w:eastAsia="Arial" w:hAnsi="Arial" w:cs="Arial"/>
          <w:spacing w:val="2"/>
        </w:rPr>
        <w:t xml:space="preserve"> </w:t>
      </w:r>
      <w:r>
        <w:rPr>
          <w:rFonts w:ascii="Arial" w:eastAsia="Arial" w:hAnsi="Arial" w:cs="Arial"/>
        </w:rPr>
        <w:t>su</w:t>
      </w:r>
      <w:r>
        <w:rPr>
          <w:rFonts w:ascii="Arial" w:eastAsia="Arial" w:hAnsi="Arial" w:cs="Arial"/>
          <w:spacing w:val="1"/>
        </w:rPr>
        <w:t>r</w:t>
      </w:r>
      <w:r>
        <w:rPr>
          <w:rFonts w:ascii="Arial" w:eastAsia="Arial" w:hAnsi="Arial" w:cs="Arial"/>
          <w:spacing w:val="-2"/>
        </w:rPr>
        <w:t>v</w:t>
      </w:r>
      <w:r>
        <w:rPr>
          <w:rFonts w:ascii="Arial" w:eastAsia="Arial" w:hAnsi="Arial" w:cs="Arial"/>
        </w:rPr>
        <w:t>e</w:t>
      </w:r>
      <w:r>
        <w:rPr>
          <w:rFonts w:ascii="Arial" w:eastAsia="Arial" w:hAnsi="Arial" w:cs="Arial"/>
          <w:spacing w:val="-2"/>
        </w:rPr>
        <w:t>y</w:t>
      </w:r>
      <w:r>
        <w:rPr>
          <w:rFonts w:ascii="Arial" w:eastAsia="Arial" w:hAnsi="Arial" w:cs="Arial"/>
        </w:rPr>
        <w:t>,</w:t>
      </w:r>
      <w:r>
        <w:rPr>
          <w:rFonts w:ascii="Arial" w:eastAsia="Arial" w:hAnsi="Arial" w:cs="Arial"/>
          <w:spacing w:val="3"/>
        </w:rPr>
        <w:t xml:space="preserve"> </w:t>
      </w:r>
      <w:r>
        <w:rPr>
          <w:rFonts w:ascii="Arial" w:eastAsia="Arial" w:hAnsi="Arial" w:cs="Arial"/>
          <w:spacing w:val="-1"/>
        </w:rPr>
        <w:t>wil</w:t>
      </w:r>
      <w:r>
        <w:rPr>
          <w:rFonts w:ascii="Arial" w:eastAsia="Arial" w:hAnsi="Arial" w:cs="Arial"/>
        </w:rPr>
        <w:t>l be</w:t>
      </w:r>
      <w:r>
        <w:rPr>
          <w:rFonts w:ascii="Arial" w:eastAsia="Arial" w:hAnsi="Arial" w:cs="Arial"/>
          <w:spacing w:val="1"/>
        </w:rPr>
        <w:t xml:space="preserve"> r</w:t>
      </w:r>
      <w:r>
        <w:rPr>
          <w:rFonts w:ascii="Arial" w:eastAsia="Arial" w:hAnsi="Arial" w:cs="Arial"/>
        </w:rPr>
        <w:t>eco</w:t>
      </w:r>
      <w:r>
        <w:rPr>
          <w:rFonts w:ascii="Arial" w:eastAsia="Arial" w:hAnsi="Arial" w:cs="Arial"/>
          <w:spacing w:val="1"/>
        </w:rPr>
        <w:t>r</w:t>
      </w:r>
      <w:r>
        <w:rPr>
          <w:rFonts w:ascii="Arial" w:eastAsia="Arial" w:hAnsi="Arial" w:cs="Arial"/>
        </w:rPr>
        <w:t>ded</w:t>
      </w:r>
      <w:r>
        <w:rPr>
          <w:rFonts w:ascii="Arial" w:eastAsia="Arial" w:hAnsi="Arial" w:cs="Arial"/>
          <w:spacing w:val="-2"/>
        </w:rPr>
        <w:t xml:space="preserve"> </w:t>
      </w:r>
      <w:r>
        <w:rPr>
          <w:rFonts w:ascii="Arial" w:eastAsia="Arial" w:hAnsi="Arial" w:cs="Arial"/>
        </w:rPr>
        <w:t>by</w:t>
      </w:r>
      <w:r>
        <w:rPr>
          <w:rFonts w:ascii="Arial" w:eastAsia="Arial" w:hAnsi="Arial" w:cs="Arial"/>
          <w:spacing w:val="-1"/>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sidR="00872592">
        <w:rPr>
          <w:rFonts w:ascii="Arial" w:eastAsia="Arial" w:hAnsi="Arial" w:cs="Arial"/>
          <w:spacing w:val="-2"/>
        </w:rPr>
        <w:t>BBMC</w:t>
      </w:r>
      <w:r>
        <w:rPr>
          <w:rFonts w:ascii="Arial" w:eastAsia="Arial" w:hAnsi="Arial" w:cs="Arial"/>
        </w:rPr>
        <w:t xml:space="preserve"> </w:t>
      </w:r>
      <w:r>
        <w:rPr>
          <w:rFonts w:ascii="Arial" w:eastAsia="Arial" w:hAnsi="Arial" w:cs="Arial"/>
          <w:spacing w:val="-1"/>
        </w:rPr>
        <w:t>i</w:t>
      </w:r>
      <w:r>
        <w:rPr>
          <w:rFonts w:ascii="Arial" w:eastAsia="Arial" w:hAnsi="Arial" w:cs="Arial"/>
        </w:rPr>
        <w:t>n</w:t>
      </w:r>
      <w:r>
        <w:rPr>
          <w:rFonts w:ascii="Arial" w:eastAsia="Arial" w:hAnsi="Arial" w:cs="Arial"/>
          <w:spacing w:val="1"/>
        </w:rPr>
        <w:t xml:space="preserve"> </w:t>
      </w:r>
      <w:r>
        <w:rPr>
          <w:rFonts w:ascii="Arial" w:eastAsia="Arial" w:hAnsi="Arial" w:cs="Arial"/>
        </w:rPr>
        <w:t>a da</w:t>
      </w:r>
      <w:r>
        <w:rPr>
          <w:rFonts w:ascii="Arial" w:eastAsia="Arial" w:hAnsi="Arial" w:cs="Arial"/>
          <w:spacing w:val="1"/>
        </w:rPr>
        <w:t>t</w:t>
      </w:r>
      <w:r>
        <w:rPr>
          <w:rFonts w:ascii="Arial" w:eastAsia="Arial" w:hAnsi="Arial" w:cs="Arial"/>
        </w:rPr>
        <w:t xml:space="preserve">abase, </w:t>
      </w:r>
      <w:r>
        <w:rPr>
          <w:rFonts w:ascii="Arial" w:eastAsia="Arial" w:hAnsi="Arial" w:cs="Arial"/>
          <w:spacing w:val="-4"/>
        </w:rPr>
        <w:t>w</w:t>
      </w:r>
      <w:r>
        <w:rPr>
          <w:rFonts w:ascii="Arial" w:eastAsia="Arial" w:hAnsi="Arial" w:cs="Arial"/>
        </w:rPr>
        <w:t>h</w:t>
      </w:r>
      <w:r>
        <w:rPr>
          <w:rFonts w:ascii="Arial" w:eastAsia="Arial" w:hAnsi="Arial" w:cs="Arial"/>
          <w:spacing w:val="-1"/>
        </w:rPr>
        <w:t>i</w:t>
      </w:r>
      <w:r>
        <w:rPr>
          <w:rFonts w:ascii="Arial" w:eastAsia="Arial" w:hAnsi="Arial" w:cs="Arial"/>
        </w:rPr>
        <w:t>ch</w:t>
      </w:r>
      <w:r>
        <w:rPr>
          <w:rFonts w:ascii="Arial" w:eastAsia="Arial" w:hAnsi="Arial" w:cs="Arial"/>
          <w:spacing w:val="1"/>
        </w:rPr>
        <w:t xml:space="preserve"> </w:t>
      </w:r>
      <w:r>
        <w:rPr>
          <w:rFonts w:ascii="Arial" w:eastAsia="Arial" w:hAnsi="Arial" w:cs="Arial"/>
          <w:spacing w:val="-1"/>
        </w:rPr>
        <w:t>wil</w:t>
      </w:r>
      <w:r>
        <w:rPr>
          <w:rFonts w:ascii="Arial" w:eastAsia="Arial" w:hAnsi="Arial" w:cs="Arial"/>
        </w:rPr>
        <w:t xml:space="preserve">l </w:t>
      </w:r>
      <w:r>
        <w:rPr>
          <w:rFonts w:ascii="Arial" w:eastAsia="Arial" w:hAnsi="Arial" w:cs="Arial"/>
          <w:spacing w:val="2"/>
        </w:rPr>
        <w:t>k</w:t>
      </w:r>
      <w:r>
        <w:rPr>
          <w:rFonts w:ascii="Arial" w:eastAsia="Arial" w:hAnsi="Arial" w:cs="Arial"/>
        </w:rPr>
        <w:t>eep</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rPr>
        <w:t>na</w:t>
      </w:r>
      <w:r>
        <w:rPr>
          <w:rFonts w:ascii="Arial" w:eastAsia="Arial" w:hAnsi="Arial" w:cs="Arial"/>
          <w:spacing w:val="1"/>
        </w:rPr>
        <w:t>m</w:t>
      </w:r>
      <w:r>
        <w:rPr>
          <w:rFonts w:ascii="Arial" w:eastAsia="Arial" w:hAnsi="Arial" w:cs="Arial"/>
        </w:rPr>
        <w:t>e</w:t>
      </w:r>
      <w:r>
        <w:rPr>
          <w:rFonts w:ascii="Arial" w:eastAsia="Arial" w:hAnsi="Arial" w:cs="Arial"/>
          <w:spacing w:val="-2"/>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PI</w:t>
      </w:r>
      <w:r>
        <w:rPr>
          <w:rFonts w:ascii="Arial" w:eastAsia="Arial" w:hAnsi="Arial" w:cs="Arial"/>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t</w:t>
      </w:r>
      <w:r>
        <w:rPr>
          <w:rFonts w:ascii="Arial" w:eastAsia="Arial" w:hAnsi="Arial" w:cs="Arial"/>
          <w:spacing w:val="-1"/>
        </w:rPr>
        <w:t>i</w:t>
      </w:r>
      <w:r>
        <w:rPr>
          <w:rFonts w:ascii="Arial" w:eastAsia="Arial" w:hAnsi="Arial" w:cs="Arial"/>
          <w:spacing w:val="1"/>
        </w:rPr>
        <w:t>t</w:t>
      </w:r>
      <w:r>
        <w:rPr>
          <w:rFonts w:ascii="Arial" w:eastAsia="Arial" w:hAnsi="Arial" w:cs="Arial"/>
          <w:spacing w:val="-1"/>
        </w:rPr>
        <w:t>l</w:t>
      </w:r>
      <w:r>
        <w:rPr>
          <w:rFonts w:ascii="Arial" w:eastAsia="Arial" w:hAnsi="Arial" w:cs="Arial"/>
        </w:rPr>
        <w:t>e</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 xml:space="preserve">f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rPr>
        <w:t>p</w:t>
      </w:r>
      <w:r>
        <w:rPr>
          <w:rFonts w:ascii="Arial" w:eastAsia="Arial" w:hAnsi="Arial" w:cs="Arial"/>
          <w:spacing w:val="1"/>
        </w:rPr>
        <w:t>r</w:t>
      </w:r>
      <w:r>
        <w:rPr>
          <w:rFonts w:ascii="Arial" w:eastAsia="Arial" w:hAnsi="Arial" w:cs="Arial"/>
          <w:spacing w:val="-3"/>
        </w:rPr>
        <w:t>o</w:t>
      </w:r>
      <w:r>
        <w:rPr>
          <w:rFonts w:ascii="Arial" w:eastAsia="Arial" w:hAnsi="Arial" w:cs="Arial"/>
          <w:spacing w:val="1"/>
        </w:rPr>
        <w:t>t</w:t>
      </w:r>
      <w:r>
        <w:rPr>
          <w:rFonts w:ascii="Arial" w:eastAsia="Arial" w:hAnsi="Arial" w:cs="Arial"/>
        </w:rPr>
        <w:t>oco</w:t>
      </w:r>
      <w:r>
        <w:rPr>
          <w:rFonts w:ascii="Arial" w:eastAsia="Arial" w:hAnsi="Arial" w:cs="Arial"/>
          <w:spacing w:val="-1"/>
        </w:rPr>
        <w:t>l</w:t>
      </w:r>
      <w:r>
        <w:rPr>
          <w:rFonts w:ascii="Arial" w:eastAsia="Arial" w:hAnsi="Arial" w:cs="Arial"/>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IR</w:t>
      </w:r>
      <w:r>
        <w:rPr>
          <w:rFonts w:ascii="Arial" w:eastAsia="Arial" w:hAnsi="Arial" w:cs="Arial"/>
        </w:rPr>
        <w:t>B p</w:t>
      </w:r>
      <w:r>
        <w:rPr>
          <w:rFonts w:ascii="Arial" w:eastAsia="Arial" w:hAnsi="Arial" w:cs="Arial"/>
          <w:spacing w:val="1"/>
        </w:rPr>
        <w:t>r</w:t>
      </w:r>
      <w:r>
        <w:rPr>
          <w:rFonts w:ascii="Arial" w:eastAsia="Arial" w:hAnsi="Arial" w:cs="Arial"/>
        </w:rPr>
        <w:t>o</w:t>
      </w:r>
      <w:r>
        <w:rPr>
          <w:rFonts w:ascii="Arial" w:eastAsia="Arial" w:hAnsi="Arial" w:cs="Arial"/>
          <w:spacing w:val="1"/>
        </w:rPr>
        <w:t>t</w:t>
      </w:r>
      <w:r>
        <w:rPr>
          <w:rFonts w:ascii="Arial" w:eastAsia="Arial" w:hAnsi="Arial" w:cs="Arial"/>
        </w:rPr>
        <w:t>ocol</w:t>
      </w:r>
      <w:r>
        <w:rPr>
          <w:rFonts w:ascii="Arial" w:eastAsia="Arial" w:hAnsi="Arial" w:cs="Arial"/>
          <w:spacing w:val="-2"/>
        </w:rPr>
        <w:t xml:space="preserve"> </w:t>
      </w:r>
      <w:r>
        <w:rPr>
          <w:rFonts w:ascii="Arial" w:eastAsia="Arial" w:hAnsi="Arial" w:cs="Arial"/>
        </w:rPr>
        <w:t>nu</w:t>
      </w:r>
      <w:r>
        <w:rPr>
          <w:rFonts w:ascii="Arial" w:eastAsia="Arial" w:hAnsi="Arial" w:cs="Arial"/>
          <w:spacing w:val="1"/>
        </w:rPr>
        <w:t>m</w:t>
      </w:r>
      <w:r>
        <w:rPr>
          <w:rFonts w:ascii="Arial" w:eastAsia="Arial" w:hAnsi="Arial" w:cs="Arial"/>
        </w:rPr>
        <w:t>b</w:t>
      </w:r>
      <w:r>
        <w:rPr>
          <w:rFonts w:ascii="Arial" w:eastAsia="Arial" w:hAnsi="Arial" w:cs="Arial"/>
          <w:spacing w:val="-3"/>
        </w:rPr>
        <w:t>e</w:t>
      </w:r>
      <w:r>
        <w:rPr>
          <w:rFonts w:ascii="Arial" w:eastAsia="Arial" w:hAnsi="Arial" w:cs="Arial"/>
          <w:spacing w:val="1"/>
        </w:rPr>
        <w:t>r</w:t>
      </w:r>
      <w:r>
        <w:rPr>
          <w:rFonts w:ascii="Arial" w:eastAsia="Arial" w:hAnsi="Arial" w:cs="Arial"/>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4"/>
        </w:rPr>
        <w:t xml:space="preserve"> </w:t>
      </w:r>
      <w:r>
        <w:rPr>
          <w:rFonts w:ascii="Arial" w:eastAsia="Arial" w:hAnsi="Arial" w:cs="Arial"/>
        </w:rPr>
        <w:t>da</w:t>
      </w:r>
      <w:r>
        <w:rPr>
          <w:rFonts w:ascii="Arial" w:eastAsia="Arial" w:hAnsi="Arial" w:cs="Arial"/>
          <w:spacing w:val="1"/>
        </w:rPr>
        <w:t>t</w:t>
      </w:r>
      <w:r>
        <w:rPr>
          <w:rFonts w:ascii="Arial" w:eastAsia="Arial" w:hAnsi="Arial" w:cs="Arial"/>
        </w:rPr>
        <w:t xml:space="preserve">e </w:t>
      </w:r>
      <w:r>
        <w:rPr>
          <w:rFonts w:ascii="Arial" w:eastAsia="Arial" w:hAnsi="Arial" w:cs="Arial"/>
          <w:spacing w:val="-3"/>
        </w:rPr>
        <w:t>o</w:t>
      </w:r>
      <w:r>
        <w:rPr>
          <w:rFonts w:ascii="Arial" w:eastAsia="Arial" w:hAnsi="Arial" w:cs="Arial"/>
        </w:rPr>
        <w:t>f</w:t>
      </w:r>
      <w:r>
        <w:rPr>
          <w:rFonts w:ascii="Arial" w:eastAsia="Arial" w:hAnsi="Arial" w:cs="Arial"/>
          <w:spacing w:val="5"/>
        </w:rPr>
        <w:t xml:space="preserve"> </w:t>
      </w:r>
      <w:r>
        <w:rPr>
          <w:rFonts w:ascii="Arial" w:eastAsia="Arial" w:hAnsi="Arial" w:cs="Arial"/>
        </w:rPr>
        <w:t>acc</w:t>
      </w:r>
      <w:r>
        <w:rPr>
          <w:rFonts w:ascii="Arial" w:eastAsia="Arial" w:hAnsi="Arial" w:cs="Arial"/>
          <w:spacing w:val="-3"/>
        </w:rPr>
        <w:t>e</w:t>
      </w:r>
      <w:r>
        <w:rPr>
          <w:rFonts w:ascii="Arial" w:eastAsia="Arial" w:hAnsi="Arial" w:cs="Arial"/>
        </w:rPr>
        <w:t>ss</w:t>
      </w:r>
      <w:r>
        <w:rPr>
          <w:rFonts w:ascii="Arial" w:eastAsia="Arial" w:hAnsi="Arial" w:cs="Arial"/>
          <w:spacing w:val="1"/>
        </w:rPr>
        <w:t xml:space="preserve"> </w:t>
      </w:r>
      <w:r>
        <w:rPr>
          <w:rFonts w:ascii="Arial" w:eastAsia="Arial" w:hAnsi="Arial" w:cs="Arial"/>
          <w:spacing w:val="-3"/>
        </w:rPr>
        <w:t>p</w:t>
      </w:r>
      <w:r>
        <w:rPr>
          <w:rFonts w:ascii="Arial" w:eastAsia="Arial" w:hAnsi="Arial" w:cs="Arial"/>
          <w:spacing w:val="1"/>
        </w:rPr>
        <w:t>r</w:t>
      </w:r>
      <w:r>
        <w:rPr>
          <w:rFonts w:ascii="Arial" w:eastAsia="Arial" w:hAnsi="Arial" w:cs="Arial"/>
        </w:rPr>
        <w:t>o</w:t>
      </w:r>
      <w:r>
        <w:rPr>
          <w:rFonts w:ascii="Arial" w:eastAsia="Arial" w:hAnsi="Arial" w:cs="Arial"/>
          <w:spacing w:val="-2"/>
        </w:rPr>
        <w:t>v</w:t>
      </w:r>
      <w:r>
        <w:rPr>
          <w:rFonts w:ascii="Arial" w:eastAsia="Arial" w:hAnsi="Arial" w:cs="Arial"/>
          <w:spacing w:val="-1"/>
        </w:rPr>
        <w:t>i</w:t>
      </w:r>
      <w:r>
        <w:rPr>
          <w:rFonts w:ascii="Arial" w:eastAsia="Arial" w:hAnsi="Arial" w:cs="Arial"/>
        </w:rPr>
        <w:t>s</w:t>
      </w:r>
      <w:r>
        <w:rPr>
          <w:rFonts w:ascii="Arial" w:eastAsia="Arial" w:hAnsi="Arial" w:cs="Arial"/>
          <w:spacing w:val="-1"/>
        </w:rPr>
        <w:t>i</w:t>
      </w:r>
      <w:r>
        <w:rPr>
          <w:rFonts w:ascii="Arial" w:eastAsia="Arial" w:hAnsi="Arial" w:cs="Arial"/>
        </w:rPr>
        <w:t>on,</w:t>
      </w:r>
      <w:r>
        <w:rPr>
          <w:rFonts w:ascii="Arial" w:eastAsia="Arial" w:hAnsi="Arial" w:cs="Arial"/>
          <w:spacing w:val="2"/>
        </w:rPr>
        <w:t xml:space="preserve"> </w:t>
      </w:r>
      <w:r>
        <w:rPr>
          <w:rFonts w:ascii="Arial" w:eastAsia="Arial" w:hAnsi="Arial" w:cs="Arial"/>
        </w:rPr>
        <w:t>and</w:t>
      </w:r>
      <w:r>
        <w:rPr>
          <w:rFonts w:ascii="Arial" w:eastAsia="Arial" w:hAnsi="Arial" w:cs="Arial"/>
          <w:spacing w:val="-2"/>
        </w:rPr>
        <w:t xml:space="preserve"> </w:t>
      </w:r>
      <w:r>
        <w:rPr>
          <w:rFonts w:ascii="Arial" w:eastAsia="Arial" w:hAnsi="Arial" w:cs="Arial"/>
        </w:rPr>
        <w:t>da</w:t>
      </w:r>
      <w:r>
        <w:rPr>
          <w:rFonts w:ascii="Arial" w:eastAsia="Arial" w:hAnsi="Arial" w:cs="Arial"/>
          <w:spacing w:val="1"/>
        </w:rPr>
        <w:t>t</w:t>
      </w:r>
      <w:r>
        <w:rPr>
          <w:rFonts w:ascii="Arial" w:eastAsia="Arial" w:hAnsi="Arial" w:cs="Arial"/>
        </w:rPr>
        <w:t>e</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rPr>
        <w:t>a</w:t>
      </w:r>
      <w:r>
        <w:rPr>
          <w:rFonts w:ascii="Arial" w:eastAsia="Arial" w:hAnsi="Arial" w:cs="Arial"/>
          <w:spacing w:val="-2"/>
        </w:rPr>
        <w:t>c</w:t>
      </w:r>
      <w:r>
        <w:rPr>
          <w:rFonts w:ascii="Arial" w:eastAsia="Arial" w:hAnsi="Arial" w:cs="Arial"/>
        </w:rPr>
        <w:t>cess</w:t>
      </w:r>
      <w:r>
        <w:rPr>
          <w:rFonts w:ascii="Arial" w:eastAsia="Arial" w:hAnsi="Arial" w:cs="Arial"/>
          <w:spacing w:val="1"/>
        </w:rPr>
        <w:t xml:space="preserve"> </w:t>
      </w:r>
      <w:r>
        <w:rPr>
          <w:rFonts w:ascii="Arial" w:eastAsia="Arial" w:hAnsi="Arial" w:cs="Arial"/>
        </w:rPr>
        <w:t>de</w:t>
      </w:r>
      <w:r>
        <w:rPr>
          <w:rFonts w:ascii="Arial" w:eastAsia="Arial" w:hAnsi="Arial" w:cs="Arial"/>
          <w:spacing w:val="-3"/>
        </w:rPr>
        <w:t>a</w:t>
      </w:r>
      <w:r>
        <w:rPr>
          <w:rFonts w:ascii="Arial" w:eastAsia="Arial" w:hAnsi="Arial" w:cs="Arial"/>
        </w:rPr>
        <w:t>c</w:t>
      </w:r>
      <w:r>
        <w:rPr>
          <w:rFonts w:ascii="Arial" w:eastAsia="Arial" w:hAnsi="Arial" w:cs="Arial"/>
          <w:spacing w:val="1"/>
        </w:rPr>
        <w:t>t</w:t>
      </w:r>
      <w:r>
        <w:rPr>
          <w:rFonts w:ascii="Arial" w:eastAsia="Arial" w:hAnsi="Arial" w:cs="Arial"/>
          <w:spacing w:val="-1"/>
        </w:rPr>
        <w:t>i</w:t>
      </w:r>
      <w:r>
        <w:rPr>
          <w:rFonts w:ascii="Arial" w:eastAsia="Arial" w:hAnsi="Arial" w:cs="Arial"/>
          <w:spacing w:val="-2"/>
        </w:rPr>
        <w:t>v</w:t>
      </w:r>
      <w:r>
        <w:rPr>
          <w:rFonts w:ascii="Arial" w:eastAsia="Arial" w:hAnsi="Arial" w:cs="Arial"/>
        </w:rPr>
        <w:t>a</w:t>
      </w:r>
      <w:r>
        <w:rPr>
          <w:rFonts w:ascii="Arial" w:eastAsia="Arial" w:hAnsi="Arial" w:cs="Arial"/>
          <w:spacing w:val="1"/>
        </w:rPr>
        <w:t>t</w:t>
      </w:r>
      <w:r>
        <w:rPr>
          <w:rFonts w:ascii="Arial" w:eastAsia="Arial" w:hAnsi="Arial" w:cs="Arial"/>
          <w:spacing w:val="-1"/>
        </w:rPr>
        <w:t>i</w:t>
      </w:r>
      <w:r>
        <w:rPr>
          <w:rFonts w:ascii="Arial" w:eastAsia="Arial" w:hAnsi="Arial" w:cs="Arial"/>
        </w:rPr>
        <w:t>on.</w:t>
      </w:r>
    </w:p>
    <w:p w14:paraId="33CA5F1F" w14:textId="77777777" w:rsidR="00874426" w:rsidRDefault="00874426">
      <w:pPr>
        <w:spacing w:before="11" w:after="0" w:line="240" w:lineRule="exact"/>
        <w:rPr>
          <w:sz w:val="24"/>
          <w:szCs w:val="24"/>
        </w:rPr>
      </w:pPr>
    </w:p>
    <w:p w14:paraId="75AFEA6C" w14:textId="77777777" w:rsidR="00874426" w:rsidRDefault="003A1128">
      <w:pPr>
        <w:spacing w:after="0" w:line="240" w:lineRule="auto"/>
        <w:ind w:left="116" w:right="8816"/>
        <w:jc w:val="both"/>
        <w:rPr>
          <w:rFonts w:ascii="Arial" w:eastAsia="Arial" w:hAnsi="Arial" w:cs="Arial"/>
        </w:rPr>
      </w:pPr>
      <w:r>
        <w:rPr>
          <w:rFonts w:ascii="Arial" w:eastAsia="Arial" w:hAnsi="Arial" w:cs="Arial"/>
          <w:b/>
          <w:bCs/>
          <w:spacing w:val="1"/>
        </w:rPr>
        <w:t>I</w:t>
      </w:r>
      <w:r>
        <w:rPr>
          <w:rFonts w:ascii="Arial" w:eastAsia="Arial" w:hAnsi="Arial" w:cs="Arial"/>
          <w:b/>
          <w:bCs/>
          <w:spacing w:val="-1"/>
        </w:rPr>
        <w:t>R</w:t>
      </w:r>
      <w:r>
        <w:rPr>
          <w:rFonts w:ascii="Arial" w:eastAsia="Arial" w:hAnsi="Arial" w:cs="Arial"/>
          <w:b/>
          <w:bCs/>
        </w:rPr>
        <w:t>B</w:t>
      </w:r>
      <w:r>
        <w:rPr>
          <w:rFonts w:ascii="Arial" w:eastAsia="Arial" w:hAnsi="Arial" w:cs="Arial"/>
          <w:b/>
          <w:bCs/>
          <w:spacing w:val="2"/>
        </w:rPr>
        <w:t xml:space="preserve"> </w:t>
      </w:r>
      <w:r>
        <w:rPr>
          <w:rFonts w:ascii="Arial" w:eastAsia="Arial" w:hAnsi="Arial" w:cs="Arial"/>
          <w:b/>
          <w:bCs/>
          <w:spacing w:val="-6"/>
        </w:rPr>
        <w:t>A</w:t>
      </w:r>
      <w:r>
        <w:rPr>
          <w:rFonts w:ascii="Arial" w:eastAsia="Arial" w:hAnsi="Arial" w:cs="Arial"/>
          <w:b/>
          <w:bCs/>
        </w:rPr>
        <w:t>ud</w:t>
      </w:r>
      <w:r>
        <w:rPr>
          <w:rFonts w:ascii="Arial" w:eastAsia="Arial" w:hAnsi="Arial" w:cs="Arial"/>
          <w:b/>
          <w:bCs/>
          <w:spacing w:val="1"/>
        </w:rPr>
        <w:t>iti</w:t>
      </w:r>
      <w:r>
        <w:rPr>
          <w:rFonts w:ascii="Arial" w:eastAsia="Arial" w:hAnsi="Arial" w:cs="Arial"/>
          <w:b/>
          <w:bCs/>
        </w:rPr>
        <w:t>ng</w:t>
      </w:r>
    </w:p>
    <w:p w14:paraId="78C119FB" w14:textId="77777777" w:rsidR="00874426" w:rsidRDefault="00874426">
      <w:pPr>
        <w:spacing w:before="17" w:after="0" w:line="200" w:lineRule="exact"/>
        <w:rPr>
          <w:sz w:val="20"/>
          <w:szCs w:val="20"/>
        </w:rPr>
      </w:pPr>
    </w:p>
    <w:p w14:paraId="230EAFFE" w14:textId="77777777" w:rsidR="00874426" w:rsidRDefault="003A1128">
      <w:pPr>
        <w:tabs>
          <w:tab w:val="left" w:pos="820"/>
        </w:tabs>
        <w:spacing w:after="0" w:line="240" w:lineRule="auto"/>
        <w:ind w:left="837" w:right="740" w:hanging="360"/>
        <w:rPr>
          <w:rFonts w:ascii="Arial" w:eastAsia="Arial" w:hAnsi="Arial" w:cs="Arial"/>
        </w:rPr>
      </w:pPr>
      <w:r>
        <w:rPr>
          <w:rFonts w:ascii="Times New Roman" w:eastAsia="Times New Roman" w:hAnsi="Times New Roman" w:cs="Times New Roman"/>
          <w:w w:val="131"/>
        </w:rPr>
        <w:t>•</w:t>
      </w:r>
      <w:r>
        <w:rPr>
          <w:rFonts w:ascii="Times New Roman" w:eastAsia="Times New Roman" w:hAnsi="Times New Roman" w:cs="Times New Roman"/>
        </w:rPr>
        <w:tab/>
      </w:r>
      <w:commentRangeStart w:id="186"/>
      <w:r>
        <w:rPr>
          <w:rFonts w:ascii="Arial" w:eastAsia="Arial" w:hAnsi="Arial" w:cs="Arial"/>
          <w:spacing w:val="2"/>
        </w:rPr>
        <w:t>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I</w:t>
      </w:r>
      <w:r>
        <w:rPr>
          <w:rFonts w:ascii="Arial" w:eastAsia="Arial" w:hAnsi="Arial" w:cs="Arial"/>
          <w:spacing w:val="-1"/>
        </w:rPr>
        <w:t>R</w:t>
      </w:r>
      <w:r>
        <w:rPr>
          <w:rFonts w:ascii="Arial" w:eastAsia="Arial" w:hAnsi="Arial" w:cs="Arial"/>
        </w:rPr>
        <w:t xml:space="preserve">B </w:t>
      </w:r>
      <w:r>
        <w:rPr>
          <w:rFonts w:ascii="Arial" w:eastAsia="Arial" w:hAnsi="Arial" w:cs="Arial"/>
          <w:spacing w:val="-3"/>
        </w:rPr>
        <w:t>w</w:t>
      </w:r>
      <w:r>
        <w:rPr>
          <w:rFonts w:ascii="Arial" w:eastAsia="Arial" w:hAnsi="Arial" w:cs="Arial"/>
          <w:spacing w:val="-1"/>
        </w:rPr>
        <w:t>il</w:t>
      </w:r>
      <w:r>
        <w:rPr>
          <w:rFonts w:ascii="Arial" w:eastAsia="Arial" w:hAnsi="Arial" w:cs="Arial"/>
        </w:rPr>
        <w:t>l be</w:t>
      </w:r>
      <w:r>
        <w:rPr>
          <w:rFonts w:ascii="Arial" w:eastAsia="Arial" w:hAnsi="Arial" w:cs="Arial"/>
          <w:spacing w:val="1"/>
        </w:rPr>
        <w:t xml:space="preserve"> r</w:t>
      </w:r>
      <w:r>
        <w:rPr>
          <w:rFonts w:ascii="Arial" w:eastAsia="Arial" w:hAnsi="Arial" w:cs="Arial"/>
          <w:spacing w:val="-3"/>
        </w:rPr>
        <w:t>e</w:t>
      </w:r>
      <w:r>
        <w:rPr>
          <w:rFonts w:ascii="Arial" w:eastAsia="Arial" w:hAnsi="Arial" w:cs="Arial"/>
          <w:spacing w:val="2"/>
        </w:rPr>
        <w:t>g</w:t>
      </w:r>
      <w:r>
        <w:rPr>
          <w:rFonts w:ascii="Arial" w:eastAsia="Arial" w:hAnsi="Arial" w:cs="Arial"/>
        </w:rPr>
        <w:t>u</w:t>
      </w:r>
      <w:r>
        <w:rPr>
          <w:rFonts w:ascii="Arial" w:eastAsia="Arial" w:hAnsi="Arial" w:cs="Arial"/>
          <w:spacing w:val="-1"/>
        </w:rPr>
        <w:t>l</w:t>
      </w:r>
      <w:r>
        <w:rPr>
          <w:rFonts w:ascii="Arial" w:eastAsia="Arial" w:hAnsi="Arial" w:cs="Arial"/>
        </w:rPr>
        <w:t>a</w:t>
      </w:r>
      <w:r>
        <w:rPr>
          <w:rFonts w:ascii="Arial" w:eastAsia="Arial" w:hAnsi="Arial" w:cs="Arial"/>
          <w:spacing w:val="1"/>
        </w:rPr>
        <w:t>r</w:t>
      </w:r>
      <w:r>
        <w:rPr>
          <w:rFonts w:ascii="Arial" w:eastAsia="Arial" w:hAnsi="Arial" w:cs="Arial"/>
          <w:spacing w:val="-1"/>
        </w:rPr>
        <w:t>l</w:t>
      </w:r>
      <w:r>
        <w:rPr>
          <w:rFonts w:ascii="Arial" w:eastAsia="Arial" w:hAnsi="Arial" w:cs="Arial"/>
        </w:rPr>
        <w:t>y sent</w:t>
      </w:r>
      <w:r>
        <w:rPr>
          <w:rFonts w:ascii="Arial" w:eastAsia="Arial" w:hAnsi="Arial" w:cs="Arial"/>
          <w:spacing w:val="2"/>
        </w:rPr>
        <w:t xml:space="preserve"> </w:t>
      </w:r>
      <w:r>
        <w:rPr>
          <w:rFonts w:ascii="Arial" w:eastAsia="Arial" w:hAnsi="Arial" w:cs="Arial"/>
        </w:rPr>
        <w:t>an</w:t>
      </w:r>
      <w:r>
        <w:rPr>
          <w:rFonts w:ascii="Arial" w:eastAsia="Arial" w:hAnsi="Arial" w:cs="Arial"/>
          <w:spacing w:val="-2"/>
        </w:rPr>
        <w:t xml:space="preserve"> </w:t>
      </w:r>
      <w:r>
        <w:rPr>
          <w:rFonts w:ascii="Arial" w:eastAsia="Arial" w:hAnsi="Arial" w:cs="Arial"/>
        </w:rPr>
        <w:t>aud</w:t>
      </w:r>
      <w:r>
        <w:rPr>
          <w:rFonts w:ascii="Arial" w:eastAsia="Arial" w:hAnsi="Arial" w:cs="Arial"/>
          <w:spacing w:val="-1"/>
        </w:rPr>
        <w:t>i</w:t>
      </w:r>
      <w:r>
        <w:rPr>
          <w:rFonts w:ascii="Arial" w:eastAsia="Arial" w:hAnsi="Arial" w:cs="Arial"/>
          <w:spacing w:val="1"/>
        </w:rPr>
        <w:t>t</w:t>
      </w:r>
      <w:r>
        <w:rPr>
          <w:rFonts w:ascii="Arial" w:eastAsia="Arial" w:hAnsi="Arial" w:cs="Arial"/>
          <w:spacing w:val="-1"/>
        </w:rPr>
        <w:t>i</w:t>
      </w:r>
      <w:r>
        <w:rPr>
          <w:rFonts w:ascii="Arial" w:eastAsia="Arial" w:hAnsi="Arial" w:cs="Arial"/>
          <w:spacing w:val="-3"/>
        </w:rPr>
        <w:t>n</w:t>
      </w:r>
      <w:r>
        <w:rPr>
          <w:rFonts w:ascii="Arial" w:eastAsia="Arial" w:hAnsi="Arial" w:cs="Arial"/>
        </w:rPr>
        <w:t>g</w:t>
      </w:r>
      <w:r>
        <w:rPr>
          <w:rFonts w:ascii="Arial" w:eastAsia="Arial" w:hAnsi="Arial" w:cs="Arial"/>
          <w:spacing w:val="1"/>
        </w:rPr>
        <w:t xml:space="preserve"> r</w:t>
      </w:r>
      <w:r>
        <w:rPr>
          <w:rFonts w:ascii="Arial" w:eastAsia="Arial" w:hAnsi="Arial" w:cs="Arial"/>
        </w:rPr>
        <w:t>epo</w:t>
      </w:r>
      <w:r>
        <w:rPr>
          <w:rFonts w:ascii="Arial" w:eastAsia="Arial" w:hAnsi="Arial" w:cs="Arial"/>
          <w:spacing w:val="-2"/>
        </w:rPr>
        <w:t>r</w:t>
      </w:r>
      <w:r>
        <w:rPr>
          <w:rFonts w:ascii="Arial" w:eastAsia="Arial" w:hAnsi="Arial" w:cs="Arial"/>
        </w:rPr>
        <w:t>t</w:t>
      </w:r>
      <w:r>
        <w:rPr>
          <w:rFonts w:ascii="Arial" w:eastAsia="Arial" w:hAnsi="Arial" w:cs="Arial"/>
          <w:spacing w:val="2"/>
        </w:rPr>
        <w:t xml:space="preserve"> </w:t>
      </w:r>
      <w:r>
        <w:rPr>
          <w:rFonts w:ascii="Arial" w:eastAsia="Arial" w:hAnsi="Arial" w:cs="Arial"/>
          <w:spacing w:val="-3"/>
        </w:rPr>
        <w:t>o</w:t>
      </w:r>
      <w:r>
        <w:rPr>
          <w:rFonts w:ascii="Arial" w:eastAsia="Arial" w:hAnsi="Arial" w:cs="Arial"/>
        </w:rPr>
        <w:t>n</w:t>
      </w:r>
      <w:r>
        <w:rPr>
          <w:rFonts w:ascii="Arial" w:eastAsia="Arial" w:hAnsi="Arial" w:cs="Arial"/>
          <w:spacing w:val="1"/>
        </w:rPr>
        <w:t xml:space="preserve"> t</w:t>
      </w:r>
      <w:r>
        <w:rPr>
          <w:rFonts w:ascii="Arial" w:eastAsia="Arial" w:hAnsi="Arial" w:cs="Arial"/>
        </w:rPr>
        <w:t>he</w:t>
      </w:r>
      <w:r>
        <w:rPr>
          <w:rFonts w:ascii="Arial" w:eastAsia="Arial" w:hAnsi="Arial" w:cs="Arial"/>
          <w:spacing w:val="-2"/>
        </w:rPr>
        <w:t xml:space="preserve"> </w:t>
      </w:r>
      <w:r>
        <w:rPr>
          <w:rFonts w:ascii="Arial" w:eastAsia="Arial" w:hAnsi="Arial" w:cs="Arial"/>
        </w:rPr>
        <w:t>ac</w:t>
      </w:r>
      <w:r>
        <w:rPr>
          <w:rFonts w:ascii="Arial" w:eastAsia="Arial" w:hAnsi="Arial" w:cs="Arial"/>
          <w:spacing w:val="1"/>
        </w:rPr>
        <w:t>t</w:t>
      </w:r>
      <w:r>
        <w:rPr>
          <w:rFonts w:ascii="Arial" w:eastAsia="Arial" w:hAnsi="Arial" w:cs="Arial"/>
          <w:spacing w:val="-1"/>
        </w:rPr>
        <w:t>i</w:t>
      </w:r>
      <w:r>
        <w:rPr>
          <w:rFonts w:ascii="Arial" w:eastAsia="Arial" w:hAnsi="Arial" w:cs="Arial"/>
          <w:spacing w:val="-2"/>
        </w:rPr>
        <w:t>v</w:t>
      </w:r>
      <w:r>
        <w:rPr>
          <w:rFonts w:ascii="Arial" w:eastAsia="Arial" w:hAnsi="Arial" w:cs="Arial"/>
          <w:spacing w:val="-1"/>
        </w:rPr>
        <w:t>i</w:t>
      </w:r>
      <w:r>
        <w:rPr>
          <w:rFonts w:ascii="Arial" w:eastAsia="Arial" w:hAnsi="Arial" w:cs="Arial"/>
          <w:spacing w:val="1"/>
        </w:rPr>
        <w:t>t</w:t>
      </w:r>
      <w:r>
        <w:rPr>
          <w:rFonts w:ascii="Arial" w:eastAsia="Arial" w:hAnsi="Arial" w:cs="Arial"/>
        </w:rPr>
        <w:t>y</w:t>
      </w:r>
      <w:r>
        <w:rPr>
          <w:rFonts w:ascii="Arial" w:eastAsia="Arial" w:hAnsi="Arial" w:cs="Arial"/>
          <w:spacing w:val="-1"/>
        </w:rPr>
        <w:t xml:space="preserve"> </w:t>
      </w:r>
      <w:r>
        <w:rPr>
          <w:rFonts w:ascii="Arial" w:eastAsia="Arial" w:hAnsi="Arial" w:cs="Arial"/>
        </w:rPr>
        <w:t>and</w:t>
      </w:r>
      <w:r>
        <w:rPr>
          <w:rFonts w:ascii="Arial" w:eastAsia="Arial" w:hAnsi="Arial" w:cs="Arial"/>
          <w:spacing w:val="1"/>
        </w:rPr>
        <w:t xml:space="preserve"> </w:t>
      </w:r>
      <w:r>
        <w:rPr>
          <w:rFonts w:ascii="Arial" w:eastAsia="Arial" w:hAnsi="Arial" w:cs="Arial"/>
        </w:rPr>
        <w:t>au</w:t>
      </w:r>
      <w:r>
        <w:rPr>
          <w:rFonts w:ascii="Arial" w:eastAsia="Arial" w:hAnsi="Arial" w:cs="Arial"/>
          <w:spacing w:val="1"/>
        </w:rPr>
        <w:t>t</w:t>
      </w:r>
      <w:r>
        <w:rPr>
          <w:rFonts w:ascii="Arial" w:eastAsia="Arial" w:hAnsi="Arial" w:cs="Arial"/>
        </w:rPr>
        <w:t>h</w:t>
      </w:r>
      <w:r>
        <w:rPr>
          <w:rFonts w:ascii="Arial" w:eastAsia="Arial" w:hAnsi="Arial" w:cs="Arial"/>
          <w:spacing w:val="-3"/>
        </w:rPr>
        <w:t>o</w:t>
      </w:r>
      <w:r>
        <w:rPr>
          <w:rFonts w:ascii="Arial" w:eastAsia="Arial" w:hAnsi="Arial" w:cs="Arial"/>
          <w:spacing w:val="1"/>
        </w:rPr>
        <w:t>r</w:t>
      </w:r>
      <w:r>
        <w:rPr>
          <w:rFonts w:ascii="Arial" w:eastAsia="Arial" w:hAnsi="Arial" w:cs="Arial"/>
          <w:spacing w:val="-1"/>
        </w:rPr>
        <w:t>i</w:t>
      </w:r>
      <w:r>
        <w:rPr>
          <w:rFonts w:ascii="Arial" w:eastAsia="Arial" w:hAnsi="Arial" w:cs="Arial"/>
          <w:spacing w:val="-2"/>
        </w:rPr>
        <w:t>z</w:t>
      </w:r>
      <w:r>
        <w:rPr>
          <w:rFonts w:ascii="Arial" w:eastAsia="Arial" w:hAnsi="Arial" w:cs="Arial"/>
        </w:rPr>
        <w:t>ed</w:t>
      </w:r>
      <w:r>
        <w:rPr>
          <w:rFonts w:ascii="Arial" w:eastAsia="Arial" w:hAnsi="Arial" w:cs="Arial"/>
          <w:spacing w:val="1"/>
        </w:rPr>
        <w:t xml:space="preserve"> </w:t>
      </w:r>
      <w:r>
        <w:rPr>
          <w:rFonts w:ascii="Arial" w:eastAsia="Arial" w:hAnsi="Arial" w:cs="Arial"/>
        </w:rPr>
        <w:t>use</w:t>
      </w:r>
      <w:r>
        <w:rPr>
          <w:rFonts w:ascii="Arial" w:eastAsia="Arial" w:hAnsi="Arial" w:cs="Arial"/>
          <w:spacing w:val="1"/>
        </w:rPr>
        <w:t>r</w:t>
      </w:r>
      <w:r>
        <w:rPr>
          <w:rFonts w:ascii="Arial" w:eastAsia="Arial" w:hAnsi="Arial" w:cs="Arial"/>
        </w:rPr>
        <w:t>s</w:t>
      </w:r>
      <w:r>
        <w:rPr>
          <w:rFonts w:ascii="Arial" w:eastAsia="Arial" w:hAnsi="Arial" w:cs="Arial"/>
          <w:spacing w:val="1"/>
        </w:rPr>
        <w:t xml:space="preserve"> </w:t>
      </w:r>
      <w:r>
        <w:rPr>
          <w:rFonts w:ascii="Arial" w:eastAsia="Arial" w:hAnsi="Arial" w:cs="Arial"/>
          <w:spacing w:val="-3"/>
        </w:rPr>
        <w:t>o</w:t>
      </w:r>
      <w:r>
        <w:rPr>
          <w:rFonts w:ascii="Arial" w:eastAsia="Arial" w:hAnsi="Arial" w:cs="Arial"/>
        </w:rPr>
        <w:t>f</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l</w:t>
      </w:r>
      <w:r>
        <w:rPr>
          <w:rFonts w:ascii="Arial" w:eastAsia="Arial" w:hAnsi="Arial" w:cs="Arial"/>
        </w:rPr>
        <w:t>l hu</w:t>
      </w:r>
      <w:r>
        <w:rPr>
          <w:rFonts w:ascii="Arial" w:eastAsia="Arial" w:hAnsi="Arial" w:cs="Arial"/>
          <w:spacing w:val="1"/>
        </w:rPr>
        <w:t>m</w:t>
      </w:r>
      <w:r>
        <w:rPr>
          <w:rFonts w:ascii="Arial" w:eastAsia="Arial" w:hAnsi="Arial" w:cs="Arial"/>
        </w:rPr>
        <w:t>an</w:t>
      </w:r>
      <w:r>
        <w:rPr>
          <w:rFonts w:ascii="Arial" w:eastAsia="Arial" w:hAnsi="Arial" w:cs="Arial"/>
          <w:spacing w:val="-1"/>
        </w:rPr>
        <w:t xml:space="preserve"> </w:t>
      </w:r>
      <w:r>
        <w:rPr>
          <w:rFonts w:ascii="Arial" w:eastAsia="Arial" w:hAnsi="Arial" w:cs="Arial"/>
          <w:spacing w:val="1"/>
        </w:rPr>
        <w:t>r</w:t>
      </w:r>
      <w:r>
        <w:rPr>
          <w:rFonts w:ascii="Arial" w:eastAsia="Arial" w:hAnsi="Arial" w:cs="Arial"/>
        </w:rPr>
        <w:t>esea</w:t>
      </w:r>
      <w:r>
        <w:rPr>
          <w:rFonts w:ascii="Arial" w:eastAsia="Arial" w:hAnsi="Arial" w:cs="Arial"/>
          <w:spacing w:val="-2"/>
        </w:rPr>
        <w:t>r</w:t>
      </w:r>
      <w:r>
        <w:rPr>
          <w:rFonts w:ascii="Arial" w:eastAsia="Arial" w:hAnsi="Arial" w:cs="Arial"/>
        </w:rPr>
        <w:t>ch</w:t>
      </w:r>
      <w:r>
        <w:rPr>
          <w:rFonts w:ascii="Arial" w:eastAsia="Arial" w:hAnsi="Arial" w:cs="Arial"/>
          <w:spacing w:val="1"/>
        </w:rPr>
        <w:t xml:space="preserve"> </w:t>
      </w:r>
      <w:r>
        <w:rPr>
          <w:rFonts w:ascii="Arial" w:eastAsia="Arial" w:hAnsi="Arial" w:cs="Arial"/>
          <w:spacing w:val="-3"/>
        </w:rPr>
        <w:t>p</w:t>
      </w:r>
      <w:r>
        <w:rPr>
          <w:rFonts w:ascii="Arial" w:eastAsia="Arial" w:hAnsi="Arial" w:cs="Arial"/>
          <w:spacing w:val="1"/>
        </w:rPr>
        <w:t>r</w:t>
      </w:r>
      <w:r>
        <w:rPr>
          <w:rFonts w:ascii="Arial" w:eastAsia="Arial" w:hAnsi="Arial" w:cs="Arial"/>
        </w:rPr>
        <w:t>o</w:t>
      </w:r>
      <w:r>
        <w:rPr>
          <w:rFonts w:ascii="Arial" w:eastAsia="Arial" w:hAnsi="Arial" w:cs="Arial"/>
          <w:spacing w:val="1"/>
        </w:rPr>
        <w:t>j</w:t>
      </w:r>
      <w:r>
        <w:rPr>
          <w:rFonts w:ascii="Arial" w:eastAsia="Arial" w:hAnsi="Arial" w:cs="Arial"/>
        </w:rPr>
        <w:t>e</w:t>
      </w:r>
      <w:r>
        <w:rPr>
          <w:rFonts w:ascii="Arial" w:eastAsia="Arial" w:hAnsi="Arial" w:cs="Arial"/>
          <w:spacing w:val="-2"/>
        </w:rPr>
        <w:t>c</w:t>
      </w:r>
      <w:r>
        <w:rPr>
          <w:rFonts w:ascii="Arial" w:eastAsia="Arial" w:hAnsi="Arial" w:cs="Arial"/>
          <w:spacing w:val="1"/>
        </w:rPr>
        <w:t>t</w:t>
      </w:r>
      <w:r>
        <w:rPr>
          <w:rFonts w:ascii="Arial" w:eastAsia="Arial" w:hAnsi="Arial" w:cs="Arial"/>
          <w:spacing w:val="-2"/>
        </w:rPr>
        <w:t>s</w:t>
      </w:r>
      <w:r>
        <w:rPr>
          <w:rFonts w:ascii="Arial" w:eastAsia="Arial" w:hAnsi="Arial" w:cs="Arial"/>
        </w:rPr>
        <w:t xml:space="preserve">. </w:t>
      </w:r>
      <w:r>
        <w:rPr>
          <w:rFonts w:ascii="Arial" w:eastAsia="Arial" w:hAnsi="Arial" w:cs="Arial"/>
          <w:spacing w:val="2"/>
        </w:rPr>
        <w:t>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r</w:t>
      </w:r>
      <w:r>
        <w:rPr>
          <w:rFonts w:ascii="Arial" w:eastAsia="Arial" w:hAnsi="Arial" w:cs="Arial"/>
        </w:rPr>
        <w:t>ep</w:t>
      </w:r>
      <w:r>
        <w:rPr>
          <w:rFonts w:ascii="Arial" w:eastAsia="Arial" w:hAnsi="Arial" w:cs="Arial"/>
          <w:spacing w:val="-3"/>
        </w:rPr>
        <w:t>o</w:t>
      </w:r>
      <w:r>
        <w:rPr>
          <w:rFonts w:ascii="Arial" w:eastAsia="Arial" w:hAnsi="Arial" w:cs="Arial"/>
          <w:spacing w:val="1"/>
        </w:rPr>
        <w:t>r</w:t>
      </w:r>
      <w:r>
        <w:rPr>
          <w:rFonts w:ascii="Arial" w:eastAsia="Arial" w:hAnsi="Arial" w:cs="Arial"/>
        </w:rPr>
        <w:t xml:space="preserve">t </w:t>
      </w:r>
      <w:r>
        <w:rPr>
          <w:rFonts w:ascii="Arial" w:eastAsia="Arial" w:hAnsi="Arial" w:cs="Arial"/>
          <w:spacing w:val="-4"/>
        </w:rPr>
        <w:t>w</w:t>
      </w:r>
      <w:r>
        <w:rPr>
          <w:rFonts w:ascii="Arial" w:eastAsia="Arial" w:hAnsi="Arial" w:cs="Arial"/>
          <w:spacing w:val="-1"/>
        </w:rPr>
        <w:t>i</w:t>
      </w:r>
      <w:r>
        <w:rPr>
          <w:rFonts w:ascii="Arial" w:eastAsia="Arial" w:hAnsi="Arial" w:cs="Arial"/>
          <w:spacing w:val="1"/>
        </w:rPr>
        <w:t>l</w:t>
      </w:r>
      <w:r>
        <w:rPr>
          <w:rFonts w:ascii="Arial" w:eastAsia="Arial" w:hAnsi="Arial" w:cs="Arial"/>
        </w:rPr>
        <w:t>l a</w:t>
      </w:r>
      <w:r>
        <w:rPr>
          <w:rFonts w:ascii="Arial" w:eastAsia="Arial" w:hAnsi="Arial" w:cs="Arial"/>
          <w:spacing w:val="-1"/>
        </w:rPr>
        <w:t>ll</w:t>
      </w:r>
      <w:r>
        <w:rPr>
          <w:rFonts w:ascii="Arial" w:eastAsia="Arial" w:hAnsi="Arial" w:cs="Arial"/>
          <w:spacing w:val="2"/>
        </w:rPr>
        <w:t>o</w:t>
      </w:r>
      <w:r>
        <w:rPr>
          <w:rFonts w:ascii="Arial" w:eastAsia="Arial" w:hAnsi="Arial" w:cs="Arial"/>
        </w:rPr>
        <w:t>w</w:t>
      </w:r>
      <w:r>
        <w:rPr>
          <w:rFonts w:ascii="Arial" w:eastAsia="Arial" w:hAnsi="Arial" w:cs="Arial"/>
          <w:spacing w:val="-2"/>
        </w:rPr>
        <w:t xml:space="preserve"> </w:t>
      </w:r>
      <w:r>
        <w:rPr>
          <w:rFonts w:ascii="Arial" w:eastAsia="Arial" w:hAnsi="Arial" w:cs="Arial"/>
          <w:spacing w:val="1"/>
        </w:rPr>
        <w:t>I</w:t>
      </w:r>
      <w:r>
        <w:rPr>
          <w:rFonts w:ascii="Arial" w:eastAsia="Arial" w:hAnsi="Arial" w:cs="Arial"/>
          <w:spacing w:val="-1"/>
        </w:rPr>
        <w:t>R</w:t>
      </w:r>
      <w:r>
        <w:rPr>
          <w:rFonts w:ascii="Arial" w:eastAsia="Arial" w:hAnsi="Arial" w:cs="Arial"/>
        </w:rPr>
        <w:t xml:space="preserve">B </w:t>
      </w:r>
      <w:r>
        <w:rPr>
          <w:rFonts w:ascii="Arial" w:eastAsia="Arial" w:hAnsi="Arial" w:cs="Arial"/>
          <w:spacing w:val="1"/>
        </w:rPr>
        <w:t>t</w:t>
      </w:r>
      <w:r>
        <w:rPr>
          <w:rFonts w:ascii="Arial" w:eastAsia="Arial" w:hAnsi="Arial" w:cs="Arial"/>
        </w:rPr>
        <w:t>o</w:t>
      </w:r>
      <w:r>
        <w:rPr>
          <w:rFonts w:ascii="Arial" w:eastAsia="Arial" w:hAnsi="Arial" w:cs="Arial"/>
          <w:spacing w:val="-2"/>
        </w:rPr>
        <w:t xml:space="preserve"> </w:t>
      </w:r>
      <w:r>
        <w:rPr>
          <w:rFonts w:ascii="Arial" w:eastAsia="Arial" w:hAnsi="Arial" w:cs="Arial"/>
          <w:spacing w:val="1"/>
        </w:rPr>
        <w:t>m</w:t>
      </w:r>
      <w:r>
        <w:rPr>
          <w:rFonts w:ascii="Arial" w:eastAsia="Arial" w:hAnsi="Arial" w:cs="Arial"/>
        </w:rPr>
        <w:t>on</w:t>
      </w:r>
      <w:r>
        <w:rPr>
          <w:rFonts w:ascii="Arial" w:eastAsia="Arial" w:hAnsi="Arial" w:cs="Arial"/>
          <w:spacing w:val="-1"/>
        </w:rPr>
        <w:t>i</w:t>
      </w:r>
      <w:r>
        <w:rPr>
          <w:rFonts w:ascii="Arial" w:eastAsia="Arial" w:hAnsi="Arial" w:cs="Arial"/>
          <w:spacing w:val="1"/>
        </w:rPr>
        <w:t>t</w:t>
      </w:r>
      <w:r>
        <w:rPr>
          <w:rFonts w:ascii="Arial" w:eastAsia="Arial" w:hAnsi="Arial" w:cs="Arial"/>
          <w:spacing w:val="-3"/>
        </w:rPr>
        <w:t>o</w:t>
      </w:r>
      <w:r>
        <w:rPr>
          <w:rFonts w:ascii="Arial" w:eastAsia="Arial" w:hAnsi="Arial" w:cs="Arial"/>
        </w:rPr>
        <w:t>r</w:t>
      </w:r>
      <w:r>
        <w:rPr>
          <w:rFonts w:ascii="Arial" w:eastAsia="Arial" w:hAnsi="Arial" w:cs="Arial"/>
          <w:spacing w:val="2"/>
        </w:rPr>
        <w:t xml:space="preserve"> </w:t>
      </w:r>
      <w:r>
        <w:rPr>
          <w:rFonts w:ascii="Arial" w:eastAsia="Arial" w:hAnsi="Arial" w:cs="Arial"/>
          <w:spacing w:val="-3"/>
        </w:rPr>
        <w:t>p</w:t>
      </w:r>
      <w:r>
        <w:rPr>
          <w:rFonts w:ascii="Arial" w:eastAsia="Arial" w:hAnsi="Arial" w:cs="Arial"/>
          <w:spacing w:val="1"/>
        </w:rPr>
        <w:t>r</w:t>
      </w:r>
      <w:r>
        <w:rPr>
          <w:rFonts w:ascii="Arial" w:eastAsia="Arial" w:hAnsi="Arial" w:cs="Arial"/>
        </w:rPr>
        <w:t>o</w:t>
      </w:r>
      <w:r>
        <w:rPr>
          <w:rFonts w:ascii="Arial" w:eastAsia="Arial" w:hAnsi="Arial" w:cs="Arial"/>
          <w:spacing w:val="1"/>
        </w:rPr>
        <w:t>t</w:t>
      </w:r>
      <w:r>
        <w:rPr>
          <w:rFonts w:ascii="Arial" w:eastAsia="Arial" w:hAnsi="Arial" w:cs="Arial"/>
          <w:spacing w:val="-3"/>
        </w:rPr>
        <w:t>o</w:t>
      </w:r>
      <w:r>
        <w:rPr>
          <w:rFonts w:ascii="Arial" w:eastAsia="Arial" w:hAnsi="Arial" w:cs="Arial"/>
        </w:rPr>
        <w:t>col c</w:t>
      </w:r>
      <w:r>
        <w:rPr>
          <w:rFonts w:ascii="Arial" w:eastAsia="Arial" w:hAnsi="Arial" w:cs="Arial"/>
          <w:spacing w:val="-3"/>
        </w:rPr>
        <w:t>o</w:t>
      </w:r>
      <w:r>
        <w:rPr>
          <w:rFonts w:ascii="Arial" w:eastAsia="Arial" w:hAnsi="Arial" w:cs="Arial"/>
          <w:spacing w:val="1"/>
        </w:rPr>
        <w:t>m</w:t>
      </w:r>
      <w:r>
        <w:rPr>
          <w:rFonts w:ascii="Arial" w:eastAsia="Arial" w:hAnsi="Arial" w:cs="Arial"/>
        </w:rPr>
        <w:t>p</w:t>
      </w:r>
      <w:r>
        <w:rPr>
          <w:rFonts w:ascii="Arial" w:eastAsia="Arial" w:hAnsi="Arial" w:cs="Arial"/>
          <w:spacing w:val="-1"/>
        </w:rPr>
        <w:t>li</w:t>
      </w:r>
      <w:r>
        <w:rPr>
          <w:rFonts w:ascii="Arial" w:eastAsia="Arial" w:hAnsi="Arial" w:cs="Arial"/>
        </w:rPr>
        <w:t>ance</w:t>
      </w:r>
      <w:commentRangeEnd w:id="186"/>
      <w:r w:rsidR="00190E88">
        <w:rPr>
          <w:rStyle w:val="CommentReference"/>
        </w:rPr>
        <w:commentReference w:id="186"/>
      </w:r>
      <w:r>
        <w:rPr>
          <w:rFonts w:ascii="Arial" w:eastAsia="Arial" w:hAnsi="Arial" w:cs="Arial"/>
        </w:rPr>
        <w:t>.</w:t>
      </w:r>
    </w:p>
    <w:p w14:paraId="058255DB" w14:textId="1DF9AF75" w:rsidR="00874426" w:rsidRDefault="003A1128">
      <w:pPr>
        <w:tabs>
          <w:tab w:val="left" w:pos="820"/>
        </w:tabs>
        <w:spacing w:before="13" w:after="0" w:line="240" w:lineRule="auto"/>
        <w:ind w:left="477" w:right="-20"/>
        <w:rPr>
          <w:rFonts w:ascii="Arial" w:eastAsia="Arial" w:hAnsi="Arial" w:cs="Arial"/>
        </w:rPr>
      </w:pPr>
      <w:r>
        <w:rPr>
          <w:rFonts w:ascii="Times New Roman" w:eastAsia="Times New Roman" w:hAnsi="Times New Roman" w:cs="Times New Roman"/>
          <w:w w:val="131"/>
        </w:rPr>
        <w:t>•</w:t>
      </w:r>
      <w:r>
        <w:rPr>
          <w:rFonts w:ascii="Times New Roman" w:eastAsia="Times New Roman" w:hAnsi="Times New Roman" w:cs="Times New Roman"/>
        </w:rPr>
        <w:tab/>
      </w:r>
      <w:r>
        <w:rPr>
          <w:rFonts w:ascii="Arial" w:eastAsia="Arial" w:hAnsi="Arial" w:cs="Arial"/>
          <w:spacing w:val="-1"/>
        </w:rPr>
        <w:t>U</w:t>
      </w:r>
      <w:r>
        <w:rPr>
          <w:rFonts w:ascii="Arial" w:eastAsia="Arial" w:hAnsi="Arial" w:cs="Arial"/>
        </w:rPr>
        <w:t>pon</w:t>
      </w:r>
      <w:r>
        <w:rPr>
          <w:rFonts w:ascii="Arial" w:eastAsia="Arial" w:hAnsi="Arial" w:cs="Arial"/>
          <w:spacing w:val="1"/>
        </w:rPr>
        <w:t xml:space="preserve"> r</w:t>
      </w:r>
      <w:r>
        <w:rPr>
          <w:rFonts w:ascii="Arial" w:eastAsia="Arial" w:hAnsi="Arial" w:cs="Arial"/>
          <w:spacing w:val="-3"/>
        </w:rPr>
        <w:t>e</w:t>
      </w:r>
      <w:r>
        <w:rPr>
          <w:rFonts w:ascii="Arial" w:eastAsia="Arial" w:hAnsi="Arial" w:cs="Arial"/>
          <w:spacing w:val="2"/>
        </w:rPr>
        <w:t>q</w:t>
      </w:r>
      <w:r>
        <w:rPr>
          <w:rFonts w:ascii="Arial" w:eastAsia="Arial" w:hAnsi="Arial" w:cs="Arial"/>
        </w:rPr>
        <w:t>ue</w:t>
      </w:r>
      <w:r>
        <w:rPr>
          <w:rFonts w:ascii="Arial" w:eastAsia="Arial" w:hAnsi="Arial" w:cs="Arial"/>
          <w:spacing w:val="-2"/>
        </w:rPr>
        <w:t>s</w:t>
      </w:r>
      <w:r>
        <w:rPr>
          <w:rFonts w:ascii="Arial" w:eastAsia="Arial" w:hAnsi="Arial" w:cs="Arial"/>
          <w:spacing w:val="1"/>
        </w:rPr>
        <w:t>t</w:t>
      </w:r>
      <w:r>
        <w:rPr>
          <w:rFonts w:ascii="Arial" w:eastAsia="Arial" w:hAnsi="Arial" w:cs="Arial"/>
        </w:rPr>
        <w:t xml:space="preserve">, </w:t>
      </w:r>
      <w:r>
        <w:rPr>
          <w:rFonts w:ascii="Arial" w:eastAsia="Arial" w:hAnsi="Arial" w:cs="Arial"/>
          <w:spacing w:val="1"/>
        </w:rPr>
        <w:t>t</w:t>
      </w:r>
      <w:r>
        <w:rPr>
          <w:rFonts w:ascii="Arial" w:eastAsia="Arial" w:hAnsi="Arial" w:cs="Arial"/>
        </w:rPr>
        <w:t>he</w:t>
      </w:r>
      <w:r>
        <w:rPr>
          <w:rFonts w:ascii="Arial" w:eastAsia="Arial" w:hAnsi="Arial" w:cs="Arial"/>
          <w:spacing w:val="-2"/>
        </w:rPr>
        <w:t xml:space="preserve"> </w:t>
      </w:r>
      <w:r>
        <w:rPr>
          <w:rFonts w:ascii="Arial" w:eastAsia="Arial" w:hAnsi="Arial" w:cs="Arial"/>
          <w:spacing w:val="1"/>
        </w:rPr>
        <w:t>I</w:t>
      </w:r>
      <w:r>
        <w:rPr>
          <w:rFonts w:ascii="Arial" w:eastAsia="Arial" w:hAnsi="Arial" w:cs="Arial"/>
          <w:spacing w:val="-1"/>
        </w:rPr>
        <w:t>R</w:t>
      </w:r>
      <w:r>
        <w:rPr>
          <w:rFonts w:ascii="Arial" w:eastAsia="Arial" w:hAnsi="Arial" w:cs="Arial"/>
        </w:rPr>
        <w:t xml:space="preserve">B </w:t>
      </w:r>
      <w:r>
        <w:rPr>
          <w:rFonts w:ascii="Arial" w:eastAsia="Arial" w:hAnsi="Arial" w:cs="Arial"/>
          <w:spacing w:val="-4"/>
        </w:rPr>
        <w:t>w</w:t>
      </w:r>
      <w:r>
        <w:rPr>
          <w:rFonts w:ascii="Arial" w:eastAsia="Arial" w:hAnsi="Arial" w:cs="Arial"/>
          <w:spacing w:val="-1"/>
        </w:rPr>
        <w:t>il</w:t>
      </w:r>
      <w:r>
        <w:rPr>
          <w:rFonts w:ascii="Arial" w:eastAsia="Arial" w:hAnsi="Arial" w:cs="Arial"/>
        </w:rPr>
        <w:t>l ha</w:t>
      </w:r>
      <w:r>
        <w:rPr>
          <w:rFonts w:ascii="Arial" w:eastAsia="Arial" w:hAnsi="Arial" w:cs="Arial"/>
          <w:spacing w:val="-2"/>
        </w:rPr>
        <w:t>v</w:t>
      </w:r>
      <w:r>
        <w:rPr>
          <w:rFonts w:ascii="Arial" w:eastAsia="Arial" w:hAnsi="Arial" w:cs="Arial"/>
        </w:rPr>
        <w:t>e</w:t>
      </w:r>
      <w:r>
        <w:rPr>
          <w:rFonts w:ascii="Arial" w:eastAsia="Arial" w:hAnsi="Arial" w:cs="Arial"/>
          <w:spacing w:val="1"/>
        </w:rPr>
        <w:t xml:space="preserve"> </w:t>
      </w:r>
      <w:r>
        <w:rPr>
          <w:rFonts w:ascii="Arial" w:eastAsia="Arial" w:hAnsi="Arial" w:cs="Arial"/>
        </w:rPr>
        <w:t>access</w:t>
      </w:r>
      <w:r>
        <w:rPr>
          <w:rFonts w:ascii="Arial" w:eastAsia="Arial" w:hAnsi="Arial" w:cs="Arial"/>
          <w:spacing w:val="1"/>
        </w:rPr>
        <w:t xml:space="preserve"> t</w:t>
      </w:r>
      <w:r>
        <w:rPr>
          <w:rFonts w:ascii="Arial" w:eastAsia="Arial" w:hAnsi="Arial" w:cs="Arial"/>
          <w:spacing w:val="-3"/>
        </w:rPr>
        <w:t>h</w:t>
      </w:r>
      <w:r>
        <w:rPr>
          <w:rFonts w:ascii="Arial" w:eastAsia="Arial" w:hAnsi="Arial" w:cs="Arial"/>
          <w:spacing w:val="1"/>
        </w:rPr>
        <w:t>r</w:t>
      </w:r>
      <w:r>
        <w:rPr>
          <w:rFonts w:ascii="Arial" w:eastAsia="Arial" w:hAnsi="Arial" w:cs="Arial"/>
        </w:rPr>
        <w:t>o</w:t>
      </w:r>
      <w:r>
        <w:rPr>
          <w:rFonts w:ascii="Arial" w:eastAsia="Arial" w:hAnsi="Arial" w:cs="Arial"/>
          <w:spacing w:val="-3"/>
        </w:rPr>
        <w:t>u</w:t>
      </w:r>
      <w:r>
        <w:rPr>
          <w:rFonts w:ascii="Arial" w:eastAsia="Arial" w:hAnsi="Arial" w:cs="Arial"/>
          <w:spacing w:val="2"/>
        </w:rPr>
        <w:t>g</w:t>
      </w:r>
      <w:r>
        <w:rPr>
          <w:rFonts w:ascii="Arial" w:eastAsia="Arial" w:hAnsi="Arial" w:cs="Arial"/>
        </w:rPr>
        <w:t>h</w:t>
      </w:r>
      <w:r>
        <w:rPr>
          <w:rFonts w:ascii="Arial" w:eastAsia="Arial" w:hAnsi="Arial" w:cs="Arial"/>
          <w:spacing w:val="1"/>
        </w:rPr>
        <w:t xml:space="preserve"> </w:t>
      </w:r>
      <w:r w:rsidR="00872592">
        <w:rPr>
          <w:rFonts w:ascii="Arial" w:eastAsia="Arial" w:hAnsi="Arial" w:cs="Arial"/>
          <w:spacing w:val="1"/>
        </w:rPr>
        <w:t>BBMC</w:t>
      </w:r>
      <w:r>
        <w:rPr>
          <w:rFonts w:ascii="Arial" w:eastAsia="Arial" w:hAnsi="Arial" w:cs="Arial"/>
          <w:spacing w:val="1"/>
        </w:rPr>
        <w:t xml:space="preserve"> t</w:t>
      </w:r>
      <w:r>
        <w:rPr>
          <w:rFonts w:ascii="Arial" w:eastAsia="Arial" w:hAnsi="Arial" w:cs="Arial"/>
        </w:rPr>
        <w:t>o</w:t>
      </w:r>
      <w:r>
        <w:rPr>
          <w:rFonts w:ascii="Arial" w:eastAsia="Arial" w:hAnsi="Arial" w:cs="Arial"/>
          <w:spacing w:val="-2"/>
        </w:rPr>
        <w:t xml:space="preserve"> </w:t>
      </w:r>
      <w:r>
        <w:rPr>
          <w:rFonts w:ascii="Arial" w:eastAsia="Arial" w:hAnsi="Arial" w:cs="Arial"/>
        </w:rPr>
        <w:t>an</w:t>
      </w:r>
      <w:r>
        <w:rPr>
          <w:rFonts w:ascii="Arial" w:eastAsia="Arial" w:hAnsi="Arial" w:cs="Arial"/>
          <w:spacing w:val="-2"/>
        </w:rPr>
        <w:t xml:space="preserve"> </w:t>
      </w:r>
      <w:commentRangeStart w:id="187"/>
      <w:r>
        <w:rPr>
          <w:rFonts w:ascii="Arial" w:eastAsia="Arial" w:hAnsi="Arial" w:cs="Arial"/>
        </w:rPr>
        <w:t>aud</w:t>
      </w:r>
      <w:r>
        <w:rPr>
          <w:rFonts w:ascii="Arial" w:eastAsia="Arial" w:hAnsi="Arial" w:cs="Arial"/>
          <w:spacing w:val="-1"/>
        </w:rPr>
        <w:t>i</w:t>
      </w:r>
      <w:r>
        <w:rPr>
          <w:rFonts w:ascii="Arial" w:eastAsia="Arial" w:hAnsi="Arial" w:cs="Arial"/>
        </w:rPr>
        <w:t xml:space="preserve">t </w:t>
      </w:r>
      <w:r>
        <w:rPr>
          <w:rFonts w:ascii="Arial" w:eastAsia="Arial" w:hAnsi="Arial" w:cs="Arial"/>
          <w:spacing w:val="1"/>
        </w:rPr>
        <w:t>r</w:t>
      </w:r>
      <w:r>
        <w:rPr>
          <w:rFonts w:ascii="Arial" w:eastAsia="Arial" w:hAnsi="Arial" w:cs="Arial"/>
        </w:rPr>
        <w:t>epo</w:t>
      </w:r>
      <w:r>
        <w:rPr>
          <w:rFonts w:ascii="Arial" w:eastAsia="Arial" w:hAnsi="Arial" w:cs="Arial"/>
          <w:spacing w:val="-2"/>
        </w:rPr>
        <w:t>r</w:t>
      </w:r>
      <w:r>
        <w:rPr>
          <w:rFonts w:ascii="Arial" w:eastAsia="Arial" w:hAnsi="Arial" w:cs="Arial"/>
        </w:rPr>
        <w:t>t</w:t>
      </w:r>
      <w:r>
        <w:rPr>
          <w:rFonts w:ascii="Arial" w:eastAsia="Arial" w:hAnsi="Arial" w:cs="Arial"/>
          <w:spacing w:val="3"/>
        </w:rPr>
        <w:t xml:space="preserve"> </w:t>
      </w:r>
      <w:r>
        <w:rPr>
          <w:rFonts w:ascii="Arial" w:eastAsia="Arial" w:hAnsi="Arial" w:cs="Arial"/>
          <w:spacing w:val="-3"/>
        </w:rPr>
        <w:t>o</w:t>
      </w:r>
      <w:r>
        <w:rPr>
          <w:rFonts w:ascii="Arial" w:eastAsia="Arial" w:hAnsi="Arial" w:cs="Arial"/>
        </w:rPr>
        <w:t xml:space="preserve">f </w:t>
      </w:r>
      <w:r>
        <w:rPr>
          <w:rFonts w:ascii="Arial" w:eastAsia="Arial" w:hAnsi="Arial" w:cs="Arial"/>
          <w:spacing w:val="-1"/>
        </w:rPr>
        <w:t>IR</w:t>
      </w:r>
      <w:r>
        <w:rPr>
          <w:rFonts w:ascii="Arial" w:eastAsia="Arial" w:hAnsi="Arial" w:cs="Arial"/>
        </w:rPr>
        <w:t>B app</w:t>
      </w:r>
      <w:r>
        <w:rPr>
          <w:rFonts w:ascii="Arial" w:eastAsia="Arial" w:hAnsi="Arial" w:cs="Arial"/>
          <w:spacing w:val="1"/>
        </w:rPr>
        <w:t>r</w:t>
      </w:r>
      <w:r>
        <w:rPr>
          <w:rFonts w:ascii="Arial" w:eastAsia="Arial" w:hAnsi="Arial" w:cs="Arial"/>
        </w:rPr>
        <w:t>o</w:t>
      </w:r>
      <w:r>
        <w:rPr>
          <w:rFonts w:ascii="Arial" w:eastAsia="Arial" w:hAnsi="Arial" w:cs="Arial"/>
          <w:spacing w:val="-2"/>
        </w:rPr>
        <w:t>v</w:t>
      </w:r>
      <w:r>
        <w:rPr>
          <w:rFonts w:ascii="Arial" w:eastAsia="Arial" w:hAnsi="Arial" w:cs="Arial"/>
        </w:rPr>
        <w:t>ed</w:t>
      </w:r>
      <w:r>
        <w:rPr>
          <w:rFonts w:ascii="Arial" w:eastAsia="Arial" w:hAnsi="Arial" w:cs="Arial"/>
          <w:spacing w:val="1"/>
        </w:rPr>
        <w:t xml:space="preserve"> </w:t>
      </w:r>
      <w:r>
        <w:rPr>
          <w:rFonts w:ascii="Arial" w:eastAsia="Arial" w:hAnsi="Arial" w:cs="Arial"/>
        </w:rPr>
        <w:t>use</w:t>
      </w:r>
      <w:commentRangeEnd w:id="187"/>
      <w:r w:rsidR="00190E88">
        <w:rPr>
          <w:rStyle w:val="CommentReference"/>
        </w:rPr>
        <w:commentReference w:id="187"/>
      </w:r>
      <w:ins w:id="188" w:author="Wilson, Thomas N (HSC)" w:date="2013-09-06T13:42:00Z">
        <w:r w:rsidR="00190E88">
          <w:rPr>
            <w:rFonts w:ascii="Arial" w:eastAsia="Arial" w:hAnsi="Arial" w:cs="Arial"/>
          </w:rPr>
          <w:t>, and any research/study documents maintained by BBMC</w:t>
        </w:r>
      </w:ins>
      <w:r>
        <w:rPr>
          <w:rFonts w:ascii="Arial" w:eastAsia="Arial" w:hAnsi="Arial" w:cs="Arial"/>
        </w:rPr>
        <w:t>.</w:t>
      </w:r>
    </w:p>
    <w:sectPr w:rsidR="00874426">
      <w:pgSz w:w="12240" w:h="15840"/>
      <w:pgMar w:top="320" w:right="860" w:bottom="1060" w:left="1060" w:header="0" w:footer="874"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Moore, Randy W. (HSC)" w:date="2013-09-06T13:43:00Z" w:initials="MRW(">
    <w:p w14:paraId="34231D92" w14:textId="77777777" w:rsidR="00B54903" w:rsidRDefault="00B54903">
      <w:pPr>
        <w:pStyle w:val="CommentText"/>
      </w:pPr>
      <w:r>
        <w:rPr>
          <w:rStyle w:val="CommentReference"/>
        </w:rPr>
        <w:annotationRef/>
      </w:r>
      <w:r>
        <w:t>Please have the IRB provide appropriate policy links.</w:t>
      </w:r>
    </w:p>
  </w:comment>
  <w:comment w:id="186" w:author="Wilson, Thomas N (HSC)" w:date="2013-09-06T13:43:00Z" w:initials="TNW">
    <w:p w14:paraId="546DFC00" w14:textId="70664F51" w:rsidR="00190E88" w:rsidRDefault="00190E88">
      <w:pPr>
        <w:pStyle w:val="CommentText"/>
      </w:pPr>
      <w:r>
        <w:rPr>
          <w:rStyle w:val="CommentReference"/>
        </w:rPr>
        <w:annotationRef/>
      </w:r>
      <w:r>
        <w:t>From IRB:</w:t>
      </w:r>
    </w:p>
    <w:p w14:paraId="1811729A" w14:textId="77777777" w:rsidR="00190E88" w:rsidRDefault="00190E88">
      <w:pPr>
        <w:pStyle w:val="CommentText"/>
      </w:pPr>
    </w:p>
    <w:p w14:paraId="1FFDBA4F" w14:textId="481B31FD" w:rsidR="00190E88" w:rsidRDefault="00190E88">
      <w:pPr>
        <w:pStyle w:val="CommentText"/>
      </w:pPr>
      <w:r>
        <w:t xml:space="preserve">IRB would like more information on these reports (what they will consist of, exactly; how often they will be sent, etc.).  The IRB currently doesn’t have a mechanism to upload these reports as independent documents in its system. However, it might be easier for everyone if the PI submits the report to the IRB at the time of continuing review, similar to a data monitoring report/plan….we can discuss. </w:t>
      </w:r>
    </w:p>
  </w:comment>
  <w:comment w:id="187" w:author="Wilson, Thomas N (HSC)" w:date="2013-09-06T13:43:00Z" w:initials="TNW">
    <w:p w14:paraId="349DE5B8" w14:textId="3730EB1F" w:rsidR="00190E88" w:rsidRDefault="00190E88">
      <w:pPr>
        <w:pStyle w:val="CommentText"/>
      </w:pPr>
      <w:r>
        <w:rPr>
          <w:rStyle w:val="CommentReference"/>
        </w:rPr>
        <w:annotationRef/>
      </w:r>
      <w:r>
        <w:t xml:space="preserve">From IRB: </w:t>
      </w:r>
    </w:p>
    <w:p w14:paraId="575D73D1" w14:textId="77777777" w:rsidR="00190E88" w:rsidRDefault="00190E88">
      <w:pPr>
        <w:pStyle w:val="CommentText"/>
      </w:pPr>
    </w:p>
    <w:p w14:paraId="57618D13" w14:textId="77777777" w:rsidR="00190E88" w:rsidRDefault="00190E88" w:rsidP="00190E88">
      <w:pPr>
        <w:pStyle w:val="CommentText"/>
      </w:pPr>
      <w:r>
        <w:t xml:space="preserve">Would like more information about this report too. </w:t>
      </w:r>
    </w:p>
    <w:p w14:paraId="52ABABEA" w14:textId="77777777" w:rsidR="00190E88" w:rsidRDefault="00190E88">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231D92" w15:done="0"/>
  <w15:commentEx w15:paraId="1FFDBA4F" w15:done="0"/>
  <w15:commentEx w15:paraId="52ABABE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3F388C" w14:textId="77777777" w:rsidR="001A49B7" w:rsidRDefault="001A49B7">
      <w:pPr>
        <w:spacing w:after="0" w:line="240" w:lineRule="auto"/>
      </w:pPr>
      <w:r>
        <w:separator/>
      </w:r>
    </w:p>
  </w:endnote>
  <w:endnote w:type="continuationSeparator" w:id="0">
    <w:p w14:paraId="094F276E" w14:textId="77777777" w:rsidR="001A49B7" w:rsidRDefault="001A4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573B4" w14:textId="77777777" w:rsidR="00874426" w:rsidRDefault="003A1128">
    <w:pPr>
      <w:spacing w:after="0" w:line="200" w:lineRule="exact"/>
      <w:rPr>
        <w:sz w:val="20"/>
        <w:szCs w:val="20"/>
      </w:rPr>
    </w:pPr>
    <w:r>
      <w:rPr>
        <w:noProof/>
      </w:rPr>
      <mc:AlternateContent>
        <mc:Choice Requires="wps">
          <w:drawing>
            <wp:anchor distT="0" distB="0" distL="114300" distR="114300" simplePos="0" relativeHeight="251656704" behindDoc="1" locked="0" layoutInCell="1" allowOverlap="1" wp14:anchorId="13694A64" wp14:editId="4957A3C9">
              <wp:simplePos x="0" y="0"/>
              <wp:positionH relativeFrom="page">
                <wp:posOffset>3643630</wp:posOffset>
              </wp:positionH>
              <wp:positionV relativeFrom="page">
                <wp:posOffset>9351010</wp:posOffset>
              </wp:positionV>
              <wp:extent cx="652780" cy="16573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3F243"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P</w:t>
                          </w:r>
                          <w:r>
                            <w:rPr>
                              <w:rFonts w:ascii="Calibri" w:eastAsia="Calibri" w:hAnsi="Calibri" w:cs="Calibri"/>
                              <w:position w:val="1"/>
                            </w:rPr>
                            <w:t>a</w:t>
                          </w:r>
                          <w:r>
                            <w:rPr>
                              <w:rFonts w:ascii="Calibri" w:eastAsia="Calibri" w:hAnsi="Calibri" w:cs="Calibri"/>
                              <w:spacing w:val="-1"/>
                              <w:position w:val="1"/>
                            </w:rPr>
                            <w:t>g</w:t>
                          </w:r>
                          <w:r>
                            <w:rPr>
                              <w:rFonts w:ascii="Calibri" w:eastAsia="Calibri" w:hAnsi="Calibri" w:cs="Calibri"/>
                              <w:position w:val="1"/>
                            </w:rPr>
                            <w:t>e</w:t>
                          </w:r>
                          <w:r>
                            <w:rPr>
                              <w:rFonts w:ascii="Calibri" w:eastAsia="Calibri" w:hAnsi="Calibri" w:cs="Calibri"/>
                              <w:spacing w:val="-1"/>
                              <w:position w:val="1"/>
                            </w:rPr>
                            <w:t xml:space="preserve"> </w:t>
                          </w:r>
                          <w:r>
                            <w:fldChar w:fldCharType="begin"/>
                          </w:r>
                          <w:r>
                            <w:rPr>
                              <w:rFonts w:ascii="Calibri" w:eastAsia="Calibri" w:hAnsi="Calibri" w:cs="Calibri"/>
                              <w:position w:val="1"/>
                            </w:rPr>
                            <w:instrText xml:space="preserve"> PAGE </w:instrText>
                          </w:r>
                          <w:r>
                            <w:fldChar w:fldCharType="separate"/>
                          </w:r>
                          <w:r w:rsidR="004D13A2">
                            <w:rPr>
                              <w:rFonts w:ascii="Calibri" w:eastAsia="Calibri" w:hAnsi="Calibri" w:cs="Calibri"/>
                              <w:noProof/>
                              <w:position w:val="1"/>
                            </w:rPr>
                            <w:t>4</w:t>
                          </w:r>
                          <w:r>
                            <w:fldChar w:fldCharType="end"/>
                          </w:r>
                          <w:r>
                            <w:rPr>
                              <w:rFonts w:ascii="Calibri" w:eastAsia="Calibri" w:hAnsi="Calibri" w:cs="Calibri"/>
                              <w:spacing w:val="-1"/>
                              <w:position w:val="1"/>
                            </w:rPr>
                            <w:t xml:space="preserve"> </w:t>
                          </w:r>
                          <w:r>
                            <w:rPr>
                              <w:rFonts w:ascii="Calibri" w:eastAsia="Calibri" w:hAnsi="Calibri" w:cs="Calibri"/>
                              <w:spacing w:val="1"/>
                              <w:position w:val="1"/>
                            </w:rPr>
                            <w:t>o</w:t>
                          </w:r>
                          <w:r>
                            <w:rPr>
                              <w:rFonts w:ascii="Calibri" w:eastAsia="Calibri" w:hAnsi="Calibri" w:cs="Calibri"/>
                              <w:position w:val="1"/>
                            </w:rPr>
                            <w:t>f</w:t>
                          </w:r>
                          <w:r>
                            <w:rPr>
                              <w:rFonts w:ascii="Calibri" w:eastAsia="Calibri" w:hAnsi="Calibri" w:cs="Calibri"/>
                              <w:spacing w:val="-2"/>
                              <w:position w:val="1"/>
                            </w:rPr>
                            <w:t xml:space="preserve"> </w:t>
                          </w:r>
                          <w:r>
                            <w:rPr>
                              <w:rFonts w:ascii="Calibri" w:eastAsia="Calibri" w:hAnsi="Calibri" w:cs="Calibri"/>
                              <w:position w:val="1"/>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694A64" id="_x0000_t202" coordsize="21600,21600" o:spt="202" path="m,l,21600r21600,l21600,xe">
              <v:stroke joinstyle="miter"/>
              <v:path gradientshapeok="t" o:connecttype="rect"/>
            </v:shapetype>
            <v:shape id="Text Box 3" o:spid="_x0000_s1026" type="#_x0000_t202" style="position:absolute;margin-left:286.9pt;margin-top:736.3pt;width:51.4pt;height:13.0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zqIrAIAAKg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" filled="f" stroked="f">
              <v:textbox inset="0,0,0,0">
                <w:txbxContent>
                  <w:p w14:paraId="5A63F243"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P</w:t>
                    </w:r>
                    <w:r>
                      <w:rPr>
                        <w:rFonts w:ascii="Calibri" w:eastAsia="Calibri" w:hAnsi="Calibri" w:cs="Calibri"/>
                        <w:position w:val="1"/>
                      </w:rPr>
                      <w:t>a</w:t>
                    </w:r>
                    <w:r>
                      <w:rPr>
                        <w:rFonts w:ascii="Calibri" w:eastAsia="Calibri" w:hAnsi="Calibri" w:cs="Calibri"/>
                        <w:spacing w:val="-1"/>
                        <w:position w:val="1"/>
                      </w:rPr>
                      <w:t>g</w:t>
                    </w:r>
                    <w:r>
                      <w:rPr>
                        <w:rFonts w:ascii="Calibri" w:eastAsia="Calibri" w:hAnsi="Calibri" w:cs="Calibri"/>
                        <w:position w:val="1"/>
                      </w:rPr>
                      <w:t>e</w:t>
                    </w:r>
                    <w:r>
                      <w:rPr>
                        <w:rFonts w:ascii="Calibri" w:eastAsia="Calibri" w:hAnsi="Calibri" w:cs="Calibri"/>
                        <w:spacing w:val="-1"/>
                        <w:position w:val="1"/>
                      </w:rPr>
                      <w:t xml:space="preserve"> </w:t>
                    </w:r>
                    <w:r>
                      <w:fldChar w:fldCharType="begin"/>
                    </w:r>
                    <w:r>
                      <w:rPr>
                        <w:rFonts w:ascii="Calibri" w:eastAsia="Calibri" w:hAnsi="Calibri" w:cs="Calibri"/>
                        <w:position w:val="1"/>
                      </w:rPr>
                      <w:instrText xml:space="preserve"> PAGE </w:instrText>
                    </w:r>
                    <w:r>
                      <w:fldChar w:fldCharType="separate"/>
                    </w:r>
                    <w:r w:rsidR="004D13A2">
                      <w:rPr>
                        <w:rFonts w:ascii="Calibri" w:eastAsia="Calibri" w:hAnsi="Calibri" w:cs="Calibri"/>
                        <w:noProof/>
                        <w:position w:val="1"/>
                      </w:rPr>
                      <w:t>4</w:t>
                    </w:r>
                    <w:r>
                      <w:fldChar w:fldCharType="end"/>
                    </w:r>
                    <w:r>
                      <w:rPr>
                        <w:rFonts w:ascii="Calibri" w:eastAsia="Calibri" w:hAnsi="Calibri" w:cs="Calibri"/>
                        <w:spacing w:val="-1"/>
                        <w:position w:val="1"/>
                      </w:rPr>
                      <w:t xml:space="preserve"> </w:t>
                    </w:r>
                    <w:r>
                      <w:rPr>
                        <w:rFonts w:ascii="Calibri" w:eastAsia="Calibri" w:hAnsi="Calibri" w:cs="Calibri"/>
                        <w:spacing w:val="1"/>
                        <w:position w:val="1"/>
                      </w:rPr>
                      <w:t>o</w:t>
                    </w:r>
                    <w:r>
                      <w:rPr>
                        <w:rFonts w:ascii="Calibri" w:eastAsia="Calibri" w:hAnsi="Calibri" w:cs="Calibri"/>
                        <w:position w:val="1"/>
                      </w:rPr>
                      <w:t>f</w:t>
                    </w:r>
                    <w:r>
                      <w:rPr>
                        <w:rFonts w:ascii="Calibri" w:eastAsia="Calibri" w:hAnsi="Calibri" w:cs="Calibri"/>
                        <w:spacing w:val="-2"/>
                        <w:position w:val="1"/>
                      </w:rPr>
                      <w:t xml:space="preserve"> </w:t>
                    </w:r>
                    <w:r>
                      <w:rPr>
                        <w:rFonts w:ascii="Calibri" w:eastAsia="Calibri" w:hAnsi="Calibri" w:cs="Calibri"/>
                        <w:position w:val="1"/>
                      </w:rPr>
                      <w:t>4</w:t>
                    </w:r>
                  </w:p>
                </w:txbxContent>
              </v:textbox>
              <w10:wrap anchorx="page" anchory="page"/>
            </v:shape>
          </w:pict>
        </mc:Fallback>
      </mc:AlternateContent>
    </w:r>
    <w:r>
      <w:rPr>
        <w:noProof/>
      </w:rPr>
      <mc:AlternateContent>
        <mc:Choice Requires="wps">
          <w:drawing>
            <wp:anchor distT="0" distB="0" distL="114300" distR="114300" simplePos="0" relativeHeight="251657728" behindDoc="1" locked="0" layoutInCell="1" allowOverlap="1" wp14:anchorId="42333E78" wp14:editId="42F06360">
              <wp:simplePos x="0" y="0"/>
              <wp:positionH relativeFrom="page">
                <wp:posOffset>734060</wp:posOffset>
              </wp:positionH>
              <wp:positionV relativeFrom="page">
                <wp:posOffset>9625330</wp:posOffset>
              </wp:positionV>
              <wp:extent cx="1738630" cy="165735"/>
              <wp:effectExtent l="635" t="0" r="3810" b="63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86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CFD2DA"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A</w:t>
                          </w:r>
                          <w:r>
                            <w:rPr>
                              <w:rFonts w:ascii="Calibri" w:eastAsia="Calibri" w:hAnsi="Calibri" w:cs="Calibri"/>
                              <w:spacing w:val="1"/>
                              <w:position w:val="1"/>
                            </w:rPr>
                            <w:t>PP</w:t>
                          </w:r>
                          <w:r>
                            <w:rPr>
                              <w:rFonts w:ascii="Calibri" w:eastAsia="Calibri" w:hAnsi="Calibri" w:cs="Calibri"/>
                              <w:spacing w:val="-2"/>
                              <w:position w:val="1"/>
                            </w:rPr>
                            <w:t>R</w:t>
                          </w:r>
                          <w:r>
                            <w:rPr>
                              <w:rFonts w:ascii="Calibri" w:eastAsia="Calibri" w:hAnsi="Calibri" w:cs="Calibri"/>
                              <w:position w:val="1"/>
                            </w:rPr>
                            <w:t>O</w:t>
                          </w:r>
                          <w:r>
                            <w:rPr>
                              <w:rFonts w:ascii="Calibri" w:eastAsia="Calibri" w:hAnsi="Calibri" w:cs="Calibri"/>
                              <w:spacing w:val="-1"/>
                              <w:position w:val="1"/>
                            </w:rPr>
                            <w:t>P</w:t>
                          </w:r>
                          <w:r>
                            <w:rPr>
                              <w:rFonts w:ascii="Calibri" w:eastAsia="Calibri" w:hAnsi="Calibri" w:cs="Calibri"/>
                              <w:position w:val="1"/>
                            </w:rPr>
                            <w:t>RI</w:t>
                          </w:r>
                          <w:r>
                            <w:rPr>
                              <w:rFonts w:ascii="Calibri" w:eastAsia="Calibri" w:hAnsi="Calibri" w:cs="Calibri"/>
                              <w:spacing w:val="-1"/>
                              <w:position w:val="1"/>
                            </w:rPr>
                            <w:t>A</w:t>
                          </w:r>
                          <w:r>
                            <w:rPr>
                              <w:rFonts w:ascii="Calibri" w:eastAsia="Calibri" w:hAnsi="Calibri" w:cs="Calibri"/>
                              <w:position w:val="1"/>
                            </w:rPr>
                            <w:t>TE</w:t>
                          </w:r>
                          <w:r>
                            <w:rPr>
                              <w:rFonts w:ascii="Calibri" w:eastAsia="Calibri" w:hAnsi="Calibri" w:cs="Calibri"/>
                              <w:spacing w:val="-2"/>
                              <w:position w:val="1"/>
                            </w:rPr>
                            <w:t xml:space="preserve"> </w:t>
                          </w:r>
                          <w:r>
                            <w:rPr>
                              <w:rFonts w:ascii="Calibri" w:eastAsia="Calibri" w:hAnsi="Calibri" w:cs="Calibri"/>
                              <w:position w:val="1"/>
                            </w:rPr>
                            <w:t>U</w:t>
                          </w:r>
                          <w:r>
                            <w:rPr>
                              <w:rFonts w:ascii="Calibri" w:eastAsia="Calibri" w:hAnsi="Calibri" w:cs="Calibri"/>
                              <w:spacing w:val="-1"/>
                              <w:position w:val="1"/>
                            </w:rPr>
                            <w:t>S</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OF</w:t>
                          </w:r>
                          <w:r>
                            <w:rPr>
                              <w:rFonts w:ascii="Calibri" w:eastAsia="Calibri" w:hAnsi="Calibri" w:cs="Calibri"/>
                              <w:spacing w:val="-2"/>
                              <w:position w:val="1"/>
                            </w:rPr>
                            <w:t xml:space="preserve"> </w:t>
                          </w:r>
                          <w:proofErr w:type="spellStart"/>
                          <w:r>
                            <w:rPr>
                              <w:rFonts w:ascii="Calibri" w:eastAsia="Calibri" w:hAnsi="Calibri" w:cs="Calibri"/>
                              <w:position w:val="1"/>
                            </w:rPr>
                            <w:t>RE</w:t>
                          </w:r>
                          <w:r>
                            <w:rPr>
                              <w:rFonts w:ascii="Calibri" w:eastAsia="Calibri" w:hAnsi="Calibri" w:cs="Calibri"/>
                              <w:spacing w:val="-1"/>
                              <w:position w:val="1"/>
                            </w:rPr>
                            <w:t>D</w:t>
                          </w:r>
                          <w:r>
                            <w:rPr>
                              <w:rFonts w:ascii="Calibri" w:eastAsia="Calibri" w:hAnsi="Calibri" w:cs="Calibri"/>
                              <w:position w:val="1"/>
                            </w:rPr>
                            <w:t>Cap</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333E78" id="Text Box 2" o:spid="_x0000_s1027" type="#_x0000_t202" style="position:absolute;margin-left:57.8pt;margin-top:757.9pt;width:136.9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" filled="f" stroked="f">
              <v:textbox inset="0,0,0,0">
                <w:txbxContent>
                  <w:p w14:paraId="27CFD2DA"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A</w:t>
                    </w:r>
                    <w:r>
                      <w:rPr>
                        <w:rFonts w:ascii="Calibri" w:eastAsia="Calibri" w:hAnsi="Calibri" w:cs="Calibri"/>
                        <w:spacing w:val="1"/>
                        <w:position w:val="1"/>
                      </w:rPr>
                      <w:t>PP</w:t>
                    </w:r>
                    <w:r>
                      <w:rPr>
                        <w:rFonts w:ascii="Calibri" w:eastAsia="Calibri" w:hAnsi="Calibri" w:cs="Calibri"/>
                        <w:spacing w:val="-2"/>
                        <w:position w:val="1"/>
                      </w:rPr>
                      <w:t>R</w:t>
                    </w:r>
                    <w:r>
                      <w:rPr>
                        <w:rFonts w:ascii="Calibri" w:eastAsia="Calibri" w:hAnsi="Calibri" w:cs="Calibri"/>
                        <w:position w:val="1"/>
                      </w:rPr>
                      <w:t>O</w:t>
                    </w:r>
                    <w:r>
                      <w:rPr>
                        <w:rFonts w:ascii="Calibri" w:eastAsia="Calibri" w:hAnsi="Calibri" w:cs="Calibri"/>
                        <w:spacing w:val="-1"/>
                        <w:position w:val="1"/>
                      </w:rPr>
                      <w:t>P</w:t>
                    </w:r>
                    <w:r>
                      <w:rPr>
                        <w:rFonts w:ascii="Calibri" w:eastAsia="Calibri" w:hAnsi="Calibri" w:cs="Calibri"/>
                        <w:position w:val="1"/>
                      </w:rPr>
                      <w:t>RI</w:t>
                    </w:r>
                    <w:r>
                      <w:rPr>
                        <w:rFonts w:ascii="Calibri" w:eastAsia="Calibri" w:hAnsi="Calibri" w:cs="Calibri"/>
                        <w:spacing w:val="-1"/>
                        <w:position w:val="1"/>
                      </w:rPr>
                      <w:t>A</w:t>
                    </w:r>
                    <w:r>
                      <w:rPr>
                        <w:rFonts w:ascii="Calibri" w:eastAsia="Calibri" w:hAnsi="Calibri" w:cs="Calibri"/>
                        <w:position w:val="1"/>
                      </w:rPr>
                      <w:t>TE</w:t>
                    </w:r>
                    <w:r>
                      <w:rPr>
                        <w:rFonts w:ascii="Calibri" w:eastAsia="Calibri" w:hAnsi="Calibri" w:cs="Calibri"/>
                        <w:spacing w:val="-2"/>
                        <w:position w:val="1"/>
                      </w:rPr>
                      <w:t xml:space="preserve"> </w:t>
                    </w:r>
                    <w:r>
                      <w:rPr>
                        <w:rFonts w:ascii="Calibri" w:eastAsia="Calibri" w:hAnsi="Calibri" w:cs="Calibri"/>
                        <w:position w:val="1"/>
                      </w:rPr>
                      <w:t>U</w:t>
                    </w:r>
                    <w:r>
                      <w:rPr>
                        <w:rFonts w:ascii="Calibri" w:eastAsia="Calibri" w:hAnsi="Calibri" w:cs="Calibri"/>
                        <w:spacing w:val="-1"/>
                        <w:position w:val="1"/>
                      </w:rPr>
                      <w:t>S</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OF</w:t>
                    </w:r>
                    <w:r>
                      <w:rPr>
                        <w:rFonts w:ascii="Calibri" w:eastAsia="Calibri" w:hAnsi="Calibri" w:cs="Calibri"/>
                        <w:spacing w:val="-2"/>
                        <w:position w:val="1"/>
                      </w:rPr>
                      <w:t xml:space="preserve"> </w:t>
                    </w:r>
                    <w:proofErr w:type="spellStart"/>
                    <w:r>
                      <w:rPr>
                        <w:rFonts w:ascii="Calibri" w:eastAsia="Calibri" w:hAnsi="Calibri" w:cs="Calibri"/>
                        <w:position w:val="1"/>
                      </w:rPr>
                      <w:t>RE</w:t>
                    </w:r>
                    <w:r>
                      <w:rPr>
                        <w:rFonts w:ascii="Calibri" w:eastAsia="Calibri" w:hAnsi="Calibri" w:cs="Calibri"/>
                        <w:spacing w:val="-1"/>
                        <w:position w:val="1"/>
                      </w:rPr>
                      <w:t>D</w:t>
                    </w:r>
                    <w:r>
                      <w:rPr>
                        <w:rFonts w:ascii="Calibri" w:eastAsia="Calibri" w:hAnsi="Calibri" w:cs="Calibri"/>
                        <w:position w:val="1"/>
                      </w:rPr>
                      <w:t>Cap</w:t>
                    </w:r>
                    <w:proofErr w:type="spellEnd"/>
                  </w:p>
                </w:txbxContent>
              </v:textbox>
              <w10:wrap anchorx="page" anchory="page"/>
            </v:shape>
          </w:pict>
        </mc:Fallback>
      </mc:AlternateContent>
    </w:r>
    <w:r>
      <w:rPr>
        <w:noProof/>
      </w:rPr>
      <mc:AlternateContent>
        <mc:Choice Requires="wps">
          <w:drawing>
            <wp:anchor distT="0" distB="0" distL="114300" distR="114300" simplePos="0" relativeHeight="251658752" behindDoc="1" locked="0" layoutInCell="1" allowOverlap="1" wp14:anchorId="1B21354A" wp14:editId="6406226F">
              <wp:simplePos x="0" y="0"/>
              <wp:positionH relativeFrom="page">
                <wp:posOffset>6416675</wp:posOffset>
              </wp:positionH>
              <wp:positionV relativeFrom="page">
                <wp:posOffset>9625330</wp:posOffset>
              </wp:positionV>
              <wp:extent cx="628650" cy="165735"/>
              <wp:effectExtent l="0" t="0" r="3175" b="635"/>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DC885D"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7</w:t>
                          </w:r>
                          <w:r>
                            <w:rPr>
                              <w:rFonts w:ascii="Calibri" w:eastAsia="Calibri" w:hAnsi="Calibri" w:cs="Calibri"/>
                              <w:spacing w:val="-1"/>
                              <w:position w:val="1"/>
                            </w:rPr>
                            <w:t>/</w:t>
                          </w:r>
                          <w:r>
                            <w:rPr>
                              <w:rFonts w:ascii="Calibri" w:eastAsia="Calibri" w:hAnsi="Calibri" w:cs="Calibri"/>
                              <w:spacing w:val="1"/>
                              <w:position w:val="1"/>
                            </w:rPr>
                            <w:t>1</w:t>
                          </w:r>
                          <w:r>
                            <w:rPr>
                              <w:rFonts w:ascii="Calibri" w:eastAsia="Calibri" w:hAnsi="Calibri" w:cs="Calibri"/>
                              <w:spacing w:val="-2"/>
                              <w:position w:val="1"/>
                            </w:rPr>
                            <w:t>8</w:t>
                          </w:r>
                          <w:r>
                            <w:rPr>
                              <w:rFonts w:ascii="Calibri" w:eastAsia="Calibri" w:hAnsi="Calibri" w:cs="Calibri"/>
                              <w:spacing w:val="1"/>
                              <w:position w:val="1"/>
                            </w:rPr>
                            <w:t>/</w:t>
                          </w:r>
                          <w:r>
                            <w:rPr>
                              <w:rFonts w:ascii="Calibri" w:eastAsia="Calibri" w:hAnsi="Calibri" w:cs="Calibri"/>
                              <w:spacing w:val="-2"/>
                              <w:position w:val="1"/>
                            </w:rPr>
                            <w:t>2</w:t>
                          </w:r>
                          <w:r>
                            <w:rPr>
                              <w:rFonts w:ascii="Calibri" w:eastAsia="Calibri" w:hAnsi="Calibri" w:cs="Calibri"/>
                              <w:spacing w:val="1"/>
                              <w:position w:val="1"/>
                            </w:rPr>
                            <w:t>0</w:t>
                          </w:r>
                          <w:r>
                            <w:rPr>
                              <w:rFonts w:ascii="Calibri" w:eastAsia="Calibri" w:hAnsi="Calibri" w:cs="Calibri"/>
                              <w:spacing w:val="-2"/>
                              <w:position w:val="1"/>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21354A" id="Text Box 1" o:spid="_x0000_s1028" type="#_x0000_t202" style="position:absolute;margin-left:505.25pt;margin-top:757.9pt;width:49.5pt;height:13.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" filled="f" stroked="f">
              <v:textbox inset="0,0,0,0">
                <w:txbxContent>
                  <w:p w14:paraId="16DC885D"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7</w:t>
                    </w:r>
                    <w:r>
                      <w:rPr>
                        <w:rFonts w:ascii="Calibri" w:eastAsia="Calibri" w:hAnsi="Calibri" w:cs="Calibri"/>
                        <w:spacing w:val="-1"/>
                        <w:position w:val="1"/>
                      </w:rPr>
                      <w:t>/</w:t>
                    </w:r>
                    <w:r>
                      <w:rPr>
                        <w:rFonts w:ascii="Calibri" w:eastAsia="Calibri" w:hAnsi="Calibri" w:cs="Calibri"/>
                        <w:spacing w:val="1"/>
                        <w:position w:val="1"/>
                      </w:rPr>
                      <w:t>1</w:t>
                    </w:r>
                    <w:r>
                      <w:rPr>
                        <w:rFonts w:ascii="Calibri" w:eastAsia="Calibri" w:hAnsi="Calibri" w:cs="Calibri"/>
                        <w:spacing w:val="-2"/>
                        <w:position w:val="1"/>
                      </w:rPr>
                      <w:t>8</w:t>
                    </w:r>
                    <w:r>
                      <w:rPr>
                        <w:rFonts w:ascii="Calibri" w:eastAsia="Calibri" w:hAnsi="Calibri" w:cs="Calibri"/>
                        <w:spacing w:val="1"/>
                        <w:position w:val="1"/>
                      </w:rPr>
                      <w:t>/</w:t>
                    </w:r>
                    <w:r>
                      <w:rPr>
                        <w:rFonts w:ascii="Calibri" w:eastAsia="Calibri" w:hAnsi="Calibri" w:cs="Calibri"/>
                        <w:spacing w:val="-2"/>
                        <w:position w:val="1"/>
                      </w:rPr>
                      <w:t>2</w:t>
                    </w:r>
                    <w:r>
                      <w:rPr>
                        <w:rFonts w:ascii="Calibri" w:eastAsia="Calibri" w:hAnsi="Calibri" w:cs="Calibri"/>
                        <w:spacing w:val="1"/>
                        <w:position w:val="1"/>
                      </w:rPr>
                      <w:t>0</w:t>
                    </w:r>
                    <w:r>
                      <w:rPr>
                        <w:rFonts w:ascii="Calibri" w:eastAsia="Calibri" w:hAnsi="Calibri" w:cs="Calibri"/>
                        <w:spacing w:val="-2"/>
                        <w:position w:val="1"/>
                      </w:rPr>
                      <w:t>11</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DF3AAA" w14:textId="77777777" w:rsidR="001A49B7" w:rsidRDefault="001A49B7">
      <w:pPr>
        <w:spacing w:after="0" w:line="240" w:lineRule="auto"/>
      </w:pPr>
      <w:r>
        <w:separator/>
      </w:r>
    </w:p>
  </w:footnote>
  <w:footnote w:type="continuationSeparator" w:id="0">
    <w:p w14:paraId="3E339EDE" w14:textId="77777777" w:rsidR="001A49B7" w:rsidRDefault="001A49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6413A8"/>
    <w:multiLevelType w:val="hybridMultilevel"/>
    <w:tmpl w:val="97ECB82E"/>
    <w:lvl w:ilvl="0" w:tplc="04090001">
      <w:start w:val="1"/>
      <w:numFmt w:val="bullet"/>
      <w:lvlText w:val=""/>
      <w:lvlJc w:val="left"/>
      <w:pPr>
        <w:ind w:left="1197" w:hanging="360"/>
      </w:pPr>
      <w:rPr>
        <w:rFonts w:ascii="Symbol" w:hAnsi="Symbol" w:hint="default"/>
      </w:rPr>
    </w:lvl>
    <w:lvl w:ilvl="1" w:tplc="04090003" w:tentative="1">
      <w:start w:val="1"/>
      <w:numFmt w:val="bullet"/>
      <w:lvlText w:val="o"/>
      <w:lvlJc w:val="left"/>
      <w:pPr>
        <w:ind w:left="1917" w:hanging="360"/>
      </w:pPr>
      <w:rPr>
        <w:rFonts w:ascii="Courier New" w:hAnsi="Courier New" w:cs="Courier New" w:hint="default"/>
      </w:rPr>
    </w:lvl>
    <w:lvl w:ilvl="2" w:tplc="04090005" w:tentative="1">
      <w:start w:val="1"/>
      <w:numFmt w:val="bullet"/>
      <w:lvlText w:val=""/>
      <w:lvlJc w:val="left"/>
      <w:pPr>
        <w:ind w:left="2637" w:hanging="360"/>
      </w:pPr>
      <w:rPr>
        <w:rFonts w:ascii="Wingdings" w:hAnsi="Wingdings" w:hint="default"/>
      </w:rPr>
    </w:lvl>
    <w:lvl w:ilvl="3" w:tplc="04090001" w:tentative="1">
      <w:start w:val="1"/>
      <w:numFmt w:val="bullet"/>
      <w:lvlText w:val=""/>
      <w:lvlJc w:val="left"/>
      <w:pPr>
        <w:ind w:left="3357" w:hanging="360"/>
      </w:pPr>
      <w:rPr>
        <w:rFonts w:ascii="Symbol" w:hAnsi="Symbol" w:hint="default"/>
      </w:rPr>
    </w:lvl>
    <w:lvl w:ilvl="4" w:tplc="04090003" w:tentative="1">
      <w:start w:val="1"/>
      <w:numFmt w:val="bullet"/>
      <w:lvlText w:val="o"/>
      <w:lvlJc w:val="left"/>
      <w:pPr>
        <w:ind w:left="4077" w:hanging="360"/>
      </w:pPr>
      <w:rPr>
        <w:rFonts w:ascii="Courier New" w:hAnsi="Courier New" w:cs="Courier New" w:hint="default"/>
      </w:rPr>
    </w:lvl>
    <w:lvl w:ilvl="5" w:tplc="04090005" w:tentative="1">
      <w:start w:val="1"/>
      <w:numFmt w:val="bullet"/>
      <w:lvlText w:val=""/>
      <w:lvlJc w:val="left"/>
      <w:pPr>
        <w:ind w:left="4797" w:hanging="360"/>
      </w:pPr>
      <w:rPr>
        <w:rFonts w:ascii="Wingdings" w:hAnsi="Wingdings" w:hint="default"/>
      </w:rPr>
    </w:lvl>
    <w:lvl w:ilvl="6" w:tplc="04090001" w:tentative="1">
      <w:start w:val="1"/>
      <w:numFmt w:val="bullet"/>
      <w:lvlText w:val=""/>
      <w:lvlJc w:val="left"/>
      <w:pPr>
        <w:ind w:left="5517" w:hanging="360"/>
      </w:pPr>
      <w:rPr>
        <w:rFonts w:ascii="Symbol" w:hAnsi="Symbol" w:hint="default"/>
      </w:rPr>
    </w:lvl>
    <w:lvl w:ilvl="7" w:tplc="04090003" w:tentative="1">
      <w:start w:val="1"/>
      <w:numFmt w:val="bullet"/>
      <w:lvlText w:val="o"/>
      <w:lvlJc w:val="left"/>
      <w:pPr>
        <w:ind w:left="6237" w:hanging="360"/>
      </w:pPr>
      <w:rPr>
        <w:rFonts w:ascii="Courier New" w:hAnsi="Courier New" w:cs="Courier New" w:hint="default"/>
      </w:rPr>
    </w:lvl>
    <w:lvl w:ilvl="8" w:tplc="04090005" w:tentative="1">
      <w:start w:val="1"/>
      <w:numFmt w:val="bullet"/>
      <w:lvlText w:val=""/>
      <w:lvlJc w:val="left"/>
      <w:pPr>
        <w:ind w:left="6957"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ore, Randy W. (HSC)">
    <w15:presenceInfo w15:providerId="AD" w15:userId="S-1-5-21-598231604-1040596609-1897138802-2939"/>
  </w15:person>
  <w15:person w15:author="Bard, David E. (HSC)">
    <w15:presenceInfo w15:providerId="AD" w15:userId="S-1-5-21-598231604-1040596609-1897138802-151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426"/>
    <w:rsid w:val="000D3B46"/>
    <w:rsid w:val="00145C21"/>
    <w:rsid w:val="00190E88"/>
    <w:rsid w:val="001A49B7"/>
    <w:rsid w:val="003A1128"/>
    <w:rsid w:val="003D3073"/>
    <w:rsid w:val="003E3B97"/>
    <w:rsid w:val="004D13A2"/>
    <w:rsid w:val="004D66B0"/>
    <w:rsid w:val="0057452F"/>
    <w:rsid w:val="0058667D"/>
    <w:rsid w:val="005E5C37"/>
    <w:rsid w:val="0066113A"/>
    <w:rsid w:val="00704934"/>
    <w:rsid w:val="0070748E"/>
    <w:rsid w:val="00763103"/>
    <w:rsid w:val="00817761"/>
    <w:rsid w:val="00872592"/>
    <w:rsid w:val="00874426"/>
    <w:rsid w:val="008E24E6"/>
    <w:rsid w:val="00A0360E"/>
    <w:rsid w:val="00B455FF"/>
    <w:rsid w:val="00B54903"/>
    <w:rsid w:val="00B54C2E"/>
    <w:rsid w:val="00BC6F72"/>
    <w:rsid w:val="00D10B81"/>
    <w:rsid w:val="00D14D37"/>
    <w:rsid w:val="00DA02B8"/>
    <w:rsid w:val="00E0270F"/>
    <w:rsid w:val="00E574E5"/>
    <w:rsid w:val="00E85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F236E"/>
  <w15:docId w15:val="{941A9CFB-F6C4-4375-8AF0-AB2161EC4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3073"/>
    <w:rPr>
      <w:color w:val="0000FF" w:themeColor="hyperlink"/>
      <w:u w:val="single"/>
    </w:rPr>
  </w:style>
  <w:style w:type="paragraph" w:styleId="BalloonText">
    <w:name w:val="Balloon Text"/>
    <w:basedOn w:val="Normal"/>
    <w:link w:val="BalloonTextChar"/>
    <w:uiPriority w:val="99"/>
    <w:semiHidden/>
    <w:unhideWhenUsed/>
    <w:rsid w:val="00872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592"/>
    <w:rPr>
      <w:rFonts w:ascii="Tahoma" w:hAnsi="Tahoma" w:cs="Tahoma"/>
      <w:sz w:val="16"/>
      <w:szCs w:val="16"/>
    </w:rPr>
  </w:style>
  <w:style w:type="character" w:styleId="PlaceholderText">
    <w:name w:val="Placeholder Text"/>
    <w:basedOn w:val="DefaultParagraphFont"/>
    <w:uiPriority w:val="99"/>
    <w:semiHidden/>
    <w:rsid w:val="00E8514D"/>
    <w:rPr>
      <w:color w:val="808080"/>
    </w:rPr>
  </w:style>
  <w:style w:type="paragraph" w:styleId="ListParagraph">
    <w:name w:val="List Paragraph"/>
    <w:basedOn w:val="Normal"/>
    <w:uiPriority w:val="34"/>
    <w:qFormat/>
    <w:rsid w:val="00B54903"/>
    <w:pPr>
      <w:ind w:left="720"/>
      <w:contextualSpacing/>
    </w:pPr>
  </w:style>
  <w:style w:type="character" w:styleId="CommentReference">
    <w:name w:val="annotation reference"/>
    <w:basedOn w:val="DefaultParagraphFont"/>
    <w:uiPriority w:val="99"/>
    <w:semiHidden/>
    <w:unhideWhenUsed/>
    <w:rsid w:val="00B54903"/>
    <w:rPr>
      <w:sz w:val="16"/>
      <w:szCs w:val="16"/>
    </w:rPr>
  </w:style>
  <w:style w:type="paragraph" w:styleId="CommentText">
    <w:name w:val="annotation text"/>
    <w:basedOn w:val="Normal"/>
    <w:link w:val="CommentTextChar"/>
    <w:uiPriority w:val="99"/>
    <w:semiHidden/>
    <w:unhideWhenUsed/>
    <w:rsid w:val="00B54903"/>
    <w:pPr>
      <w:spacing w:line="240" w:lineRule="auto"/>
    </w:pPr>
    <w:rPr>
      <w:sz w:val="20"/>
      <w:szCs w:val="20"/>
    </w:rPr>
  </w:style>
  <w:style w:type="character" w:customStyle="1" w:styleId="CommentTextChar">
    <w:name w:val="Comment Text Char"/>
    <w:basedOn w:val="DefaultParagraphFont"/>
    <w:link w:val="CommentText"/>
    <w:uiPriority w:val="99"/>
    <w:semiHidden/>
    <w:rsid w:val="00B54903"/>
    <w:rPr>
      <w:sz w:val="20"/>
      <w:szCs w:val="20"/>
    </w:rPr>
  </w:style>
  <w:style w:type="paragraph" w:styleId="CommentSubject">
    <w:name w:val="annotation subject"/>
    <w:basedOn w:val="CommentText"/>
    <w:next w:val="CommentText"/>
    <w:link w:val="CommentSubjectChar"/>
    <w:uiPriority w:val="99"/>
    <w:semiHidden/>
    <w:unhideWhenUsed/>
    <w:rsid w:val="00B54903"/>
    <w:rPr>
      <w:b/>
      <w:bCs/>
    </w:rPr>
  </w:style>
  <w:style w:type="character" w:customStyle="1" w:styleId="CommentSubjectChar">
    <w:name w:val="Comment Subject Char"/>
    <w:basedOn w:val="CommentTextChar"/>
    <w:link w:val="CommentSubject"/>
    <w:uiPriority w:val="99"/>
    <w:semiHidden/>
    <w:rsid w:val="00B5490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47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iechvprojects.ouhsc.edu/redcap/redcap_v4.11.2/Miechv/Informatics3.html" TargetMode="Externa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s://redcapweb1/redcap"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6FE3615C0C042C7849C95DAA58C0934"/>
        <w:category>
          <w:name w:val="General"/>
          <w:gallery w:val="placeholder"/>
        </w:category>
        <w:types>
          <w:type w:val="bbPlcHdr"/>
        </w:types>
        <w:behaviors>
          <w:behavior w:val="content"/>
        </w:behaviors>
        <w:guid w:val="{3F931FEA-829A-4C09-BBC0-101EAAF6F406}"/>
      </w:docPartPr>
      <w:docPartBody>
        <w:p w:rsidR="00EF5955" w:rsidRDefault="00DC255C">
          <w:r w:rsidRPr="00071022">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55C"/>
    <w:rsid w:val="00620772"/>
    <w:rsid w:val="006F47B1"/>
    <w:rsid w:val="007A7411"/>
    <w:rsid w:val="00C2021F"/>
    <w:rsid w:val="00DC255C"/>
    <w:rsid w:val="00EF5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255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1340</Words>
  <Characters>7643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OUHSC</Company>
  <LinksUpToDate>false</LinksUpToDate>
  <CharactersWithSpaces>8966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Peshansky</dc:creator>
  <dc:description>Recommendations from OUHSC IT, 8/26/13</dc:description>
  <cp:lastModifiedBy>Bard, David E. (HSC)</cp:lastModifiedBy>
  <cp:revision>3</cp:revision>
  <dcterms:created xsi:type="dcterms:W3CDTF">2013-09-06T18:44:00Z</dcterms:created>
  <dcterms:modified xsi:type="dcterms:W3CDTF">2013-09-09T15:07:00Z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2011-07-18T00:00:00Z</vt:filetime>
  </property>
  <property fmtid="{D5CDD505-2E9C-101B-9397-08002B2CF9AE}" pid="3" name="LastSaved">
    <vt:filetime>2013-07-30T00:00:00Z</vt:filetime>
  </property>
</Properties>
</file>