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alias w:val="Comments"/>
        <w:tag w:val=""/>
        <w:id w:val="-2005967047"/>
        <w:placeholder>
          <w:docPart w:val="26FE3615C0C042C7849C95DAA58C0934"/>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E9FFE23" w14:textId="4CBD7C51" w:rsidR="00874426" w:rsidRDefault="00AD0339">
          <w:pPr>
            <w:spacing w:before="6" w:after="0" w:line="280" w:lineRule="exact"/>
            <w:rPr>
              <w:sz w:val="28"/>
              <w:szCs w:val="28"/>
            </w:rPr>
          </w:pPr>
          <w:r>
            <w:rPr>
              <w:sz w:val="28"/>
              <w:szCs w:val="28"/>
            </w:rPr>
            <w:t>Recommendations from OUHSC IT, 9/10/13</w:t>
          </w:r>
        </w:p>
      </w:sdtContent>
    </w:sdt>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8">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6C1CCF6B">
                <wp:simplePos x="0" y="0"/>
                <wp:positionH relativeFrom="page">
                  <wp:posOffset>1028700</wp:posOffset>
                </wp:positionH>
                <wp:positionV relativeFrom="paragraph">
                  <wp:posOffset>92710</wp:posOffset>
                </wp:positionV>
                <wp:extent cx="6254115" cy="1080135"/>
                <wp:effectExtent l="9525" t="4445" r="3810" b="127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08013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6E8ED7" id="Group 2" o:spid="_x0000_s1026" style="position:absolute;margin-left:81pt;margin-top:7.3pt;width:492.45pt;height:85.0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7B75F17E" w14:textId="77777777" w:rsidR="00874426" w:rsidRDefault="003A1128">
      <w:pPr>
        <w:spacing w:after="0" w:line="240" w:lineRule="auto"/>
        <w:ind w:left="733" w:right="-20"/>
        <w:rPr>
          <w:rFonts w:ascii="Arial" w:eastAsia="Arial" w:hAnsi="Arial" w:cs="Arial"/>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76BE6FF3" w14:textId="77777777" w:rsidR="00874426" w:rsidRDefault="00874426">
      <w:pPr>
        <w:spacing w:before="9" w:after="0" w:line="110" w:lineRule="exact"/>
        <w:rPr>
          <w:sz w:val="11"/>
          <w:szCs w:val="11"/>
        </w:rPr>
      </w:pPr>
    </w:p>
    <w:p w14:paraId="02D9B3E5" w14:textId="77777777" w:rsidR="00874426" w:rsidRDefault="003A1128">
      <w:pPr>
        <w:tabs>
          <w:tab w:val="left" w:pos="1980"/>
        </w:tabs>
        <w:spacing w:after="0" w:line="240" w:lineRule="auto"/>
        <w:ind w:left="733" w:right="-20"/>
        <w:rPr>
          <w:rFonts w:ascii="Arial" w:eastAsia="Arial" w:hAnsi="Arial" w:cs="Arial"/>
        </w:rPr>
      </w:pPr>
      <w:r>
        <w:rPr>
          <w:rFonts w:ascii="Arial" w:eastAsia="Arial" w:hAnsi="Arial" w:cs="Arial"/>
          <w:spacing w:val="-4"/>
        </w:rPr>
        <w:t>O</w:t>
      </w:r>
      <w:r>
        <w:rPr>
          <w:rFonts w:ascii="Arial" w:eastAsia="Arial" w:hAnsi="Arial" w:cs="Arial"/>
          <w:spacing w:val="8"/>
        </w:rPr>
        <w:t>W</w:t>
      </w:r>
      <w:r>
        <w:rPr>
          <w:rFonts w:ascii="Arial" w:eastAsia="Arial" w:hAnsi="Arial" w:cs="Arial"/>
          <w:spacing w:val="-4"/>
        </w:rPr>
        <w:t>N</w:t>
      </w:r>
      <w:r>
        <w:rPr>
          <w:rFonts w:ascii="Arial" w:eastAsia="Arial" w:hAnsi="Arial" w:cs="Arial"/>
          <w:spacing w:val="-1"/>
        </w:rPr>
        <w:t>ER</w:t>
      </w:r>
      <w:r>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4D6F9FB" w14:textId="77777777" w:rsidR="00874426" w:rsidRDefault="00874426">
      <w:pPr>
        <w:spacing w:before="1" w:after="0" w:line="120" w:lineRule="exact"/>
        <w:rPr>
          <w:sz w:val="12"/>
          <w:szCs w:val="12"/>
        </w:rPr>
      </w:pPr>
    </w:p>
    <w:p w14:paraId="76410F50" w14:textId="502251B6" w:rsidR="00874426" w:rsidRDefault="003A1128">
      <w:pPr>
        <w:tabs>
          <w:tab w:val="left" w:pos="4240"/>
          <w:tab w:val="left" w:pos="7780"/>
        </w:tabs>
        <w:spacing w:after="0" w:line="248" w:lineRule="exact"/>
        <w:ind w:left="733" w:right="-20"/>
        <w:rPr>
          <w:rFonts w:ascii="Arial" w:eastAsia="Arial" w:hAnsi="Arial" w:cs="Arial"/>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3D3073">
        <w:rPr>
          <w:rFonts w:ascii="Arial" w:eastAsia="Arial" w:hAnsi="Arial" w:cs="Arial"/>
          <w:position w:val="-1"/>
        </w:rPr>
        <w:t>x</w:t>
      </w:r>
      <w:r>
        <w:rPr>
          <w:rFonts w:ascii="Arial" w:eastAsia="Arial" w:hAnsi="Arial" w:cs="Arial"/>
          <w:spacing w:val="1"/>
          <w:position w:val="-1"/>
        </w:rPr>
        <w:t>/</w:t>
      </w:r>
      <w:r w:rsidR="003D3073">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Pr>
          <w:rFonts w:ascii="Arial" w:eastAsia="Arial" w:hAnsi="Arial" w:cs="Arial"/>
          <w:position w:val="-1"/>
        </w:rPr>
        <w:tab/>
      </w: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BC6F72">
        <w:rPr>
          <w:rFonts w:ascii="Arial" w:eastAsia="Arial" w:hAnsi="Arial" w:cs="Arial"/>
          <w:spacing w:val="-1"/>
          <w:position w:val="-1"/>
        </w:rPr>
        <w:t>8/</w:t>
      </w:r>
      <w:r w:rsidR="00E0270F">
        <w:rPr>
          <w:rFonts w:ascii="Arial" w:eastAsia="Arial" w:hAnsi="Arial" w:cs="Arial"/>
          <w:spacing w:val="-1"/>
          <w:position w:val="-1"/>
        </w:rPr>
        <w:t>2</w:t>
      </w:r>
      <w:r w:rsidR="0070748E">
        <w:rPr>
          <w:rFonts w:ascii="Arial" w:eastAsia="Arial" w:hAnsi="Arial" w:cs="Arial"/>
          <w:spacing w:val="-1"/>
          <w:position w:val="-1"/>
        </w:rPr>
        <w:t>6</w:t>
      </w:r>
      <w:r w:rsidR="00BC6F72">
        <w:rPr>
          <w:rFonts w:ascii="Arial" w:eastAsia="Arial" w:hAnsi="Arial" w:cs="Arial"/>
          <w:spacing w:val="-1"/>
          <w:position w:val="-1"/>
        </w:rPr>
        <w:t>/13 by OUHSC IT</w:t>
      </w:r>
      <w:r>
        <w:rPr>
          <w:rFonts w:ascii="Arial" w:eastAsia="Arial" w:hAnsi="Arial" w:cs="Arial"/>
          <w:position w:val="-1"/>
        </w:rPr>
        <w:tab/>
      </w: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6CEA5D6A" w14:textId="77777777" w:rsidR="00874426" w:rsidRDefault="00874426">
      <w:pPr>
        <w:spacing w:after="0" w:line="200" w:lineRule="exact"/>
        <w:rPr>
          <w:sz w:val="20"/>
          <w:szCs w:val="20"/>
        </w:rPr>
      </w:pPr>
    </w:p>
    <w:p w14:paraId="760E90BC" w14:textId="77777777" w:rsidR="00874426" w:rsidRDefault="00874426">
      <w:pPr>
        <w:spacing w:after="0" w:line="200" w:lineRule="exact"/>
        <w:rPr>
          <w:sz w:val="20"/>
          <w:szCs w:val="20"/>
        </w:rPr>
      </w:pPr>
    </w:p>
    <w:p w14:paraId="27D3656C" w14:textId="77777777" w:rsidR="00874426" w:rsidRDefault="00874426">
      <w:pPr>
        <w:spacing w:before="2"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77777777" w:rsidR="00874426" w:rsidRPr="00AD0339" w:rsidRDefault="003A1128">
      <w:pPr>
        <w:spacing w:after="0" w:line="243" w:lineRule="auto"/>
        <w:ind w:left="116" w:right="43"/>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 xml:space="preserve">he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m</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proofErr w:type="spellStart"/>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proofErr w:type="spellEnd"/>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commentRangeStart w:id="0"/>
      <w:commentRangeStart w:id="1"/>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commentRangeEnd w:id="0"/>
      <w:r w:rsidR="00483ED1" w:rsidRPr="003D24BB">
        <w:rPr>
          <w:rStyle w:val="CommentReference"/>
        </w:rPr>
        <w:commentReference w:id="0"/>
      </w:r>
      <w:r w:rsidRPr="003D24BB">
        <w:rPr>
          <w:rFonts w:ascii="Arial" w:eastAsia="Arial" w:hAnsi="Arial" w:cs="Arial"/>
          <w:spacing w:val="1"/>
        </w:rPr>
        <w:t xml:space="preserve"> </w:t>
      </w:r>
      <w:commentRangeEnd w:id="1"/>
      <w:r w:rsidR="00F40F81" w:rsidRPr="003D24BB">
        <w:rPr>
          <w:rStyle w:val="CommentReference"/>
        </w:rPr>
        <w:commentReference w:id="1"/>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11"/>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5DD14542"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77005C97" w:rsidR="00874426" w:rsidRPr="00AD0339" w:rsidRDefault="003A1128">
      <w:pPr>
        <w:spacing w:after="0" w:line="240" w:lineRule="auto"/>
        <w:ind w:left="116" w:right="375"/>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del w:id="2" w:author="David Bard [2]" w:date="2013-10-03T10:29:00Z">
        <w:r w:rsidRPr="00AD0339" w:rsidDel="001C5F47">
          <w:rPr>
            <w:rFonts w:ascii="Arial" w:eastAsia="Arial" w:hAnsi="Arial" w:cs="Arial"/>
          </w:rPr>
          <w:delText>ass</w:delText>
        </w:r>
        <w:r w:rsidRPr="00AD0339" w:rsidDel="001C5F47">
          <w:rPr>
            <w:rFonts w:ascii="Arial" w:eastAsia="Arial" w:hAnsi="Arial" w:cs="Arial"/>
            <w:spacing w:val="-1"/>
          </w:rPr>
          <w:delText>i</w:delText>
        </w:r>
        <w:r w:rsidRPr="00AD0339" w:rsidDel="001C5F47">
          <w:rPr>
            <w:rFonts w:ascii="Arial" w:eastAsia="Arial" w:hAnsi="Arial" w:cs="Arial"/>
            <w:spacing w:val="2"/>
          </w:rPr>
          <w:delText>g</w:delText>
        </w:r>
        <w:r w:rsidRPr="00AD0339" w:rsidDel="001C5F47">
          <w:rPr>
            <w:rFonts w:ascii="Arial" w:eastAsia="Arial" w:hAnsi="Arial" w:cs="Arial"/>
            <w:spacing w:val="-3"/>
          </w:rPr>
          <w:delText>n</w:delText>
        </w:r>
        <w:r w:rsidRPr="00AD0339" w:rsidDel="001C5F47">
          <w:rPr>
            <w:rFonts w:ascii="Arial" w:eastAsia="Arial" w:hAnsi="Arial" w:cs="Arial"/>
            <w:spacing w:val="1"/>
          </w:rPr>
          <w:delText>m</w:delText>
        </w:r>
        <w:r w:rsidRPr="00AD0339" w:rsidDel="001C5F47">
          <w:rPr>
            <w:rFonts w:ascii="Arial" w:eastAsia="Arial" w:hAnsi="Arial" w:cs="Arial"/>
          </w:rPr>
          <w:delText xml:space="preserve">ent </w:delText>
        </w:r>
        <w:r w:rsidRPr="00AD0339" w:rsidDel="001C5F47">
          <w:rPr>
            <w:rFonts w:ascii="Arial" w:eastAsia="Arial" w:hAnsi="Arial" w:cs="Arial"/>
            <w:spacing w:val="-3"/>
          </w:rPr>
          <w:delText>o</w:delText>
        </w:r>
        <w:r w:rsidRPr="00AD0339" w:rsidDel="001C5F47">
          <w:rPr>
            <w:rFonts w:ascii="Arial" w:eastAsia="Arial" w:hAnsi="Arial" w:cs="Arial"/>
          </w:rPr>
          <w:delText>f</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r</w:delText>
        </w:r>
        <w:r w:rsidRPr="00AD0339" w:rsidDel="001C5F47">
          <w:rPr>
            <w:rFonts w:ascii="Arial" w:eastAsia="Arial" w:hAnsi="Arial" w:cs="Arial"/>
          </w:rPr>
          <w:delText>o</w:delText>
        </w:r>
        <w:r w:rsidRPr="00AD0339" w:rsidDel="001C5F47">
          <w:rPr>
            <w:rFonts w:ascii="Arial" w:eastAsia="Arial" w:hAnsi="Arial" w:cs="Arial"/>
            <w:spacing w:val="-1"/>
          </w:rPr>
          <w:delText>l</w:delText>
        </w:r>
        <w:r w:rsidRPr="00AD0339" w:rsidDel="001C5F47">
          <w:rPr>
            <w:rFonts w:ascii="Arial" w:eastAsia="Arial" w:hAnsi="Arial" w:cs="Arial"/>
          </w:rPr>
          <w:delText>es</w:delText>
        </w:r>
        <w:r w:rsidRPr="00AD0339" w:rsidDel="001C5F47">
          <w:rPr>
            <w:rFonts w:ascii="Arial" w:eastAsia="Arial" w:hAnsi="Arial" w:cs="Arial"/>
            <w:spacing w:val="-4"/>
          </w:rPr>
          <w:delText xml:space="preserve"> </w:delText>
        </w:r>
        <w:r w:rsidRPr="00AD0339" w:rsidDel="001C5F47">
          <w:rPr>
            <w:rFonts w:ascii="Arial" w:eastAsia="Arial" w:hAnsi="Arial" w:cs="Arial"/>
          </w:rPr>
          <w:delText>and</w:delText>
        </w:r>
        <w:r w:rsidRPr="00AD0339" w:rsidDel="001C5F47">
          <w:rPr>
            <w:rFonts w:ascii="Arial" w:eastAsia="Arial" w:hAnsi="Arial" w:cs="Arial"/>
            <w:spacing w:val="1"/>
          </w:rPr>
          <w:delText xml:space="preserve"> </w:delText>
        </w:r>
        <w:r w:rsidRPr="00AD0339" w:rsidDel="001C5F47">
          <w:rPr>
            <w:rFonts w:ascii="Arial" w:eastAsia="Arial" w:hAnsi="Arial" w:cs="Arial"/>
          </w:rPr>
          <w:delText>au</w:delText>
        </w:r>
        <w:r w:rsidRPr="00AD0339" w:rsidDel="001C5F47">
          <w:rPr>
            <w:rFonts w:ascii="Arial" w:eastAsia="Arial" w:hAnsi="Arial" w:cs="Arial"/>
            <w:spacing w:val="1"/>
          </w:rPr>
          <w:delText>t</w:delText>
        </w:r>
        <w:r w:rsidRPr="00AD0339" w:rsidDel="001C5F47">
          <w:rPr>
            <w:rFonts w:ascii="Arial" w:eastAsia="Arial" w:hAnsi="Arial" w:cs="Arial"/>
          </w:rPr>
          <w:delText>h</w:delText>
        </w:r>
        <w:r w:rsidRPr="00AD0339" w:rsidDel="001C5F47">
          <w:rPr>
            <w:rFonts w:ascii="Arial" w:eastAsia="Arial" w:hAnsi="Arial" w:cs="Arial"/>
            <w:spacing w:val="-3"/>
          </w:rPr>
          <w:delText>o</w:delText>
        </w:r>
        <w:r w:rsidRPr="00AD0339" w:rsidDel="001C5F47">
          <w:rPr>
            <w:rFonts w:ascii="Arial" w:eastAsia="Arial" w:hAnsi="Arial" w:cs="Arial"/>
            <w:spacing w:val="1"/>
          </w:rPr>
          <w:delText>r</w:delText>
        </w:r>
        <w:r w:rsidRPr="00AD0339" w:rsidDel="001C5F47">
          <w:rPr>
            <w:rFonts w:ascii="Arial" w:eastAsia="Arial" w:hAnsi="Arial" w:cs="Arial"/>
            <w:spacing w:val="-1"/>
          </w:rPr>
          <w:delText>i</w:delText>
        </w:r>
        <w:r w:rsidRPr="00AD0339" w:rsidDel="001C5F47">
          <w:rPr>
            <w:rFonts w:ascii="Arial" w:eastAsia="Arial" w:hAnsi="Arial" w:cs="Arial"/>
            <w:spacing w:val="-2"/>
          </w:rPr>
          <w:delText>z</w:delText>
        </w:r>
        <w:r w:rsidRPr="00AD0339" w:rsidDel="001C5F47">
          <w:rPr>
            <w:rFonts w:ascii="Arial" w:eastAsia="Arial" w:hAnsi="Arial" w:cs="Arial"/>
          </w:rPr>
          <w:delText>a</w:delText>
        </w:r>
        <w:r w:rsidRPr="00AD0339" w:rsidDel="001C5F47">
          <w:rPr>
            <w:rFonts w:ascii="Arial" w:eastAsia="Arial" w:hAnsi="Arial" w:cs="Arial"/>
            <w:spacing w:val="1"/>
          </w:rPr>
          <w:delText>t</w:delText>
        </w:r>
        <w:r w:rsidRPr="00AD0339" w:rsidDel="001C5F47">
          <w:rPr>
            <w:rFonts w:ascii="Arial" w:eastAsia="Arial" w:hAnsi="Arial" w:cs="Arial"/>
            <w:spacing w:val="-1"/>
          </w:rPr>
          <w:delText>i</w:delText>
        </w:r>
        <w:r w:rsidRPr="00AD0339" w:rsidDel="001C5F47">
          <w:rPr>
            <w:rFonts w:ascii="Arial" w:eastAsia="Arial" w:hAnsi="Arial" w:cs="Arial"/>
          </w:rPr>
          <w:delText>ons</w:delText>
        </w:r>
        <w:r w:rsidRPr="00AD0339" w:rsidDel="001C5F47">
          <w:rPr>
            <w:rFonts w:ascii="Arial" w:eastAsia="Arial" w:hAnsi="Arial" w:cs="Arial"/>
            <w:spacing w:val="1"/>
          </w:rPr>
          <w:delText xml:space="preserve"> t</w:delText>
        </w:r>
        <w:r w:rsidRPr="00AD0339" w:rsidDel="001C5F47">
          <w:rPr>
            <w:rFonts w:ascii="Arial" w:eastAsia="Arial" w:hAnsi="Arial" w:cs="Arial"/>
          </w:rPr>
          <w:delText>o</w:delText>
        </w:r>
        <w:r w:rsidRPr="00AD0339" w:rsidDel="001C5F47">
          <w:rPr>
            <w:rFonts w:ascii="Arial" w:eastAsia="Arial" w:hAnsi="Arial" w:cs="Arial"/>
            <w:spacing w:val="1"/>
          </w:rPr>
          <w:delText xml:space="preserve"> </w:delText>
        </w:r>
        <w:r w:rsidRPr="00AD0339" w:rsidDel="001C5F47">
          <w:rPr>
            <w:rFonts w:ascii="Arial" w:eastAsia="Arial" w:hAnsi="Arial" w:cs="Arial"/>
            <w:spacing w:val="-3"/>
          </w:rPr>
          <w:delText>u</w:delText>
        </w:r>
        <w:r w:rsidRPr="00AD0339" w:rsidDel="001C5F47">
          <w:rPr>
            <w:rFonts w:ascii="Arial" w:eastAsia="Arial" w:hAnsi="Arial" w:cs="Arial"/>
            <w:spacing w:val="-2"/>
          </w:rPr>
          <w:delText>s</w:delText>
        </w:r>
        <w:r w:rsidRPr="00AD0339" w:rsidDel="001C5F47">
          <w:rPr>
            <w:rFonts w:ascii="Arial" w:eastAsia="Arial" w:hAnsi="Arial" w:cs="Arial"/>
          </w:rPr>
          <w:delText>e</w:delText>
        </w:r>
        <w:r w:rsidRPr="00AD0339" w:rsidDel="001C5F47">
          <w:rPr>
            <w:rFonts w:ascii="Arial" w:eastAsia="Arial" w:hAnsi="Arial" w:cs="Arial"/>
            <w:spacing w:val="1"/>
          </w:rPr>
          <w:delText xml:space="preserve"> </w:delText>
        </w:r>
        <w:r w:rsidRPr="00AD0339" w:rsidDel="001C5F47">
          <w:rPr>
            <w:rFonts w:ascii="Arial" w:eastAsia="Arial" w:hAnsi="Arial" w:cs="Arial"/>
          </w:rPr>
          <w:delText>spec</w:delText>
        </w:r>
        <w:r w:rsidRPr="00AD0339" w:rsidDel="001C5F47">
          <w:rPr>
            <w:rFonts w:ascii="Arial" w:eastAsia="Arial" w:hAnsi="Arial" w:cs="Arial"/>
            <w:spacing w:val="-4"/>
          </w:rPr>
          <w:delText>i</w:delText>
        </w:r>
        <w:r w:rsidRPr="00AD0339" w:rsidDel="001C5F47">
          <w:rPr>
            <w:rFonts w:ascii="Arial" w:eastAsia="Arial" w:hAnsi="Arial" w:cs="Arial"/>
            <w:spacing w:val="3"/>
          </w:rPr>
          <w:delText>f</w:delText>
        </w:r>
        <w:r w:rsidRPr="00AD0339" w:rsidDel="001C5F47">
          <w:rPr>
            <w:rFonts w:ascii="Arial" w:eastAsia="Arial" w:hAnsi="Arial" w:cs="Arial"/>
            <w:spacing w:val="-1"/>
          </w:rPr>
          <w:delText>i</w:delText>
        </w:r>
        <w:r w:rsidRPr="00AD0339" w:rsidDel="001C5F47">
          <w:rPr>
            <w:rFonts w:ascii="Arial" w:eastAsia="Arial" w:hAnsi="Arial" w:cs="Arial"/>
          </w:rPr>
          <w:delText>c</w:delText>
        </w:r>
        <w:r w:rsidRPr="00AD0339" w:rsidDel="001C5F47">
          <w:rPr>
            <w:rFonts w:ascii="Arial" w:eastAsia="Arial" w:hAnsi="Arial" w:cs="Arial"/>
            <w:spacing w:val="-1"/>
          </w:rPr>
          <w:delText xml:space="preserve"> </w:delText>
        </w:r>
        <w:r w:rsidRPr="00AD0339" w:rsidDel="001C5F47">
          <w:rPr>
            <w:rFonts w:ascii="Arial" w:eastAsia="Arial" w:hAnsi="Arial" w:cs="Arial"/>
            <w:spacing w:val="1"/>
          </w:rPr>
          <w:delText>f</w:delText>
        </w:r>
        <w:r w:rsidRPr="00AD0339" w:rsidDel="001C5F47">
          <w:rPr>
            <w:rFonts w:ascii="Arial" w:eastAsia="Arial" w:hAnsi="Arial" w:cs="Arial"/>
          </w:rPr>
          <w:delText>o</w:delText>
        </w:r>
        <w:r w:rsidRPr="00AD0339" w:rsidDel="001C5F47">
          <w:rPr>
            <w:rFonts w:ascii="Arial" w:eastAsia="Arial" w:hAnsi="Arial" w:cs="Arial"/>
            <w:spacing w:val="-2"/>
          </w:rPr>
          <w:delText>r</w:delText>
        </w:r>
        <w:r w:rsidRPr="00AD0339" w:rsidDel="001C5F47">
          <w:rPr>
            <w:rFonts w:ascii="Arial" w:eastAsia="Arial" w:hAnsi="Arial" w:cs="Arial"/>
            <w:spacing w:val="1"/>
          </w:rPr>
          <w:delText>m</w:delText>
        </w:r>
        <w:r w:rsidRPr="00AD0339" w:rsidDel="001C5F47">
          <w:rPr>
            <w:rFonts w:ascii="Arial" w:eastAsia="Arial" w:hAnsi="Arial" w:cs="Arial"/>
          </w:rPr>
          <w:delText>s</w:delText>
        </w:r>
        <w:r w:rsidRPr="00AD0339" w:rsidDel="001C5F47">
          <w:rPr>
            <w:rFonts w:ascii="Arial" w:eastAsia="Arial" w:hAnsi="Arial" w:cs="Arial"/>
            <w:spacing w:val="-1"/>
          </w:rPr>
          <w:delText xml:space="preserve"> </w:delText>
        </w:r>
        <w:r w:rsidRPr="00AD0339" w:rsidDel="001C5F47">
          <w:rPr>
            <w:rFonts w:ascii="Arial" w:eastAsia="Arial" w:hAnsi="Arial" w:cs="Arial"/>
          </w:rPr>
          <w:delText>and</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f</w:delText>
        </w:r>
        <w:r w:rsidRPr="00AD0339" w:rsidDel="001C5F47">
          <w:rPr>
            <w:rFonts w:ascii="Arial" w:eastAsia="Arial" w:hAnsi="Arial" w:cs="Arial"/>
          </w:rPr>
          <w:delText>unc</w:delText>
        </w:r>
        <w:r w:rsidRPr="00AD0339" w:rsidDel="001C5F47">
          <w:rPr>
            <w:rFonts w:ascii="Arial" w:eastAsia="Arial" w:hAnsi="Arial" w:cs="Arial"/>
            <w:spacing w:val="1"/>
          </w:rPr>
          <w:delText>t</w:delText>
        </w:r>
        <w:r w:rsidRPr="00AD0339" w:rsidDel="001C5F47">
          <w:rPr>
            <w:rFonts w:ascii="Arial" w:eastAsia="Arial" w:hAnsi="Arial" w:cs="Arial"/>
            <w:spacing w:val="-1"/>
          </w:rPr>
          <w:delText>i</w:delText>
        </w:r>
        <w:r w:rsidRPr="00AD0339" w:rsidDel="001C5F47">
          <w:rPr>
            <w:rFonts w:ascii="Arial" w:eastAsia="Arial" w:hAnsi="Arial" w:cs="Arial"/>
          </w:rPr>
          <w:delText>ons</w:delText>
        </w:r>
        <w:r w:rsidRPr="00AD0339" w:rsidDel="001C5F47">
          <w:rPr>
            <w:rFonts w:ascii="Arial" w:eastAsia="Arial" w:hAnsi="Arial" w:cs="Arial"/>
            <w:spacing w:val="1"/>
          </w:rPr>
          <w:delText xml:space="preserve"> </w:delText>
        </w:r>
        <w:r w:rsidRPr="00AD0339" w:rsidDel="001C5F47">
          <w:rPr>
            <w:rFonts w:ascii="Arial" w:eastAsia="Arial" w:hAnsi="Arial" w:cs="Arial"/>
            <w:spacing w:val="-3"/>
          </w:rPr>
          <w:delText>o</w:delText>
        </w:r>
        <w:r w:rsidRPr="00AD0339" w:rsidDel="001C5F47">
          <w:rPr>
            <w:rFonts w:ascii="Arial" w:eastAsia="Arial" w:hAnsi="Arial" w:cs="Arial"/>
          </w:rPr>
          <w:delText>f</w:delText>
        </w:r>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del>
      <w:ins w:id="3" w:author="David Bard [2]" w:date="2013-10-03T10:33:00Z">
        <w:r w:rsidR="001C5F47">
          <w:rPr>
            <w:rFonts w:ascii="Arial" w:eastAsia="Arial" w:hAnsi="Arial" w:cs="Arial"/>
          </w:rPr>
          <w:t xml:space="preserve">the </w:t>
        </w:r>
      </w:ins>
      <w:ins w:id="4" w:author="David Bard [2]" w:date="2013-10-03T10:29:00Z">
        <w:r w:rsidR="001C5F47">
          <w:rPr>
            <w:rFonts w:ascii="Arial" w:eastAsia="Arial" w:hAnsi="Arial" w:cs="Arial"/>
          </w:rPr>
          <w:t>appropriate use of the</w:t>
        </w:r>
      </w:ins>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del w:id="5" w:author="David Bard [2]" w:date="2013-10-03T10:29:00Z">
        <w:r w:rsidRPr="00AD0339" w:rsidDel="001C5F47">
          <w:rPr>
            <w:rFonts w:ascii="Arial" w:eastAsia="Arial" w:hAnsi="Arial" w:cs="Arial"/>
            <w:spacing w:val="1"/>
          </w:rPr>
          <w:delText>t</w:delText>
        </w:r>
        <w:r w:rsidRPr="00AD0339" w:rsidDel="001C5F47">
          <w:rPr>
            <w:rFonts w:ascii="Arial" w:eastAsia="Arial" w:hAnsi="Arial" w:cs="Arial"/>
          </w:rPr>
          <w:delText>o</w:delText>
        </w:r>
      </w:del>
      <w:ins w:id="6" w:author="David Bard [2]" w:date="2013-10-03T10:29:00Z">
        <w:r w:rsidR="001C5F47">
          <w:rPr>
            <w:rFonts w:ascii="Arial" w:eastAsia="Arial" w:hAnsi="Arial" w:cs="Arial"/>
          </w:rPr>
          <w:t>by all</w:t>
        </w:r>
      </w:ins>
      <w:del w:id="7" w:author="David Bard [2]" w:date="2013-10-03T10:29:00Z">
        <w:r w:rsidRPr="00AD0339" w:rsidDel="001C5F47">
          <w:rPr>
            <w:rFonts w:ascii="Arial" w:eastAsia="Arial" w:hAnsi="Arial" w:cs="Arial"/>
            <w:spacing w:val="-2"/>
          </w:rPr>
          <w:delText xml:space="preserve"> </w:delText>
        </w:r>
        <w:r w:rsidRPr="00AD0339" w:rsidDel="001C5F47">
          <w:rPr>
            <w:rFonts w:ascii="Arial" w:eastAsia="Arial" w:hAnsi="Arial" w:cs="Arial"/>
            <w:spacing w:val="1"/>
          </w:rPr>
          <w:delText>t</w:delText>
        </w:r>
        <w:r w:rsidRPr="00AD0339" w:rsidDel="001C5F47">
          <w:rPr>
            <w:rFonts w:ascii="Arial" w:eastAsia="Arial" w:hAnsi="Arial" w:cs="Arial"/>
          </w:rPr>
          <w:delText>he</w:delText>
        </w:r>
      </w:del>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
    <w:p w14:paraId="2AB04534" w14:textId="77777777" w:rsidR="00874426" w:rsidRPr="00AD0339" w:rsidRDefault="00874426">
      <w:pPr>
        <w:spacing w:before="13" w:after="0" w:line="240" w:lineRule="exact"/>
        <w:rPr>
          <w:rFonts w:ascii="Arial" w:hAnsi="Arial" w:cs="Arial"/>
        </w:rPr>
      </w:pPr>
    </w:p>
    <w:p w14:paraId="1DCC580F" w14:textId="77777777" w:rsidR="00E10591" w:rsidRPr="00E10591" w:rsidRDefault="00E10591" w:rsidP="00E10591">
      <w:pPr>
        <w:spacing w:after="0" w:line="240" w:lineRule="auto"/>
        <w:ind w:left="116" w:right="-20"/>
        <w:rPr>
          <w:ins w:id="8" w:author="David Bard [2]" w:date="2013-10-03T10:28:00Z"/>
          <w:rFonts w:ascii="Arial" w:eastAsia="Arial" w:hAnsi="Arial" w:cs="Arial"/>
          <w:b/>
          <w:bCs/>
          <w:spacing w:val="-1"/>
        </w:rPr>
      </w:pPr>
      <w:ins w:id="9" w:author="David Bard [2]" w:date="2013-10-03T10:28:00Z">
        <w:r w:rsidRPr="00E10591">
          <w:rPr>
            <w:rFonts w:ascii="Arial" w:eastAsia="Arial" w:hAnsi="Arial" w:cs="Arial"/>
            <w:b/>
            <w:bCs/>
            <w:spacing w:val="-1"/>
          </w:rPr>
          <w:t xml:space="preserve">PO </w:t>
        </w:r>
      </w:ins>
    </w:p>
    <w:p w14:paraId="435AFA6F" w14:textId="77777777" w:rsidR="00E10591" w:rsidRPr="00E10591" w:rsidRDefault="00E10591" w:rsidP="00E10591">
      <w:pPr>
        <w:spacing w:after="0" w:line="240" w:lineRule="auto"/>
        <w:ind w:left="116" w:right="-20"/>
        <w:rPr>
          <w:ins w:id="10" w:author="David Bard [2]" w:date="2013-10-03T10:28:00Z"/>
          <w:rFonts w:ascii="Arial" w:eastAsia="Arial" w:hAnsi="Arial" w:cs="Arial"/>
          <w:b/>
          <w:bCs/>
          <w:spacing w:val="-1"/>
        </w:rPr>
      </w:pPr>
      <w:ins w:id="11" w:author="David Bard [2]" w:date="2013-10-03T10:28:00Z">
        <w:r w:rsidRPr="00E10591">
          <w:rPr>
            <w:rFonts w:ascii="Arial" w:eastAsia="Arial" w:hAnsi="Arial" w:cs="Arial"/>
            <w:b/>
            <w:bCs/>
            <w:spacing w:val="-1"/>
          </w:rPr>
          <w:t xml:space="preserve"> </w:t>
        </w:r>
      </w:ins>
    </w:p>
    <w:p w14:paraId="6A6A9952" w14:textId="5DA49E5D" w:rsidR="00E10591" w:rsidRDefault="00E10591" w:rsidP="00E10591">
      <w:pPr>
        <w:spacing w:after="0" w:line="240" w:lineRule="auto"/>
        <w:ind w:left="116" w:right="-20"/>
        <w:rPr>
          <w:ins w:id="12" w:author="David Bard [2]" w:date="2013-10-03T10:28:00Z"/>
          <w:rFonts w:ascii="Arial" w:eastAsia="Arial" w:hAnsi="Arial" w:cs="Arial"/>
          <w:b/>
          <w:bCs/>
          <w:spacing w:val="-1"/>
        </w:rPr>
      </w:pPr>
      <w:ins w:id="13" w:author="David Bard [2]" w:date="2013-10-03T10:28:00Z">
        <w:r w:rsidRPr="00E10591">
          <w:rPr>
            <w:rFonts w:ascii="Arial" w:eastAsia="Arial" w:hAnsi="Arial" w:cs="Arial"/>
            <w:b/>
            <w:bCs/>
            <w:spacing w:val="-1"/>
          </w:rPr>
          <w:t xml:space="preserve">Project Owner. A person </w:t>
        </w:r>
        <w:r>
          <w:rPr>
            <w:rFonts w:ascii="Arial" w:eastAsia="Arial" w:hAnsi="Arial" w:cs="Arial"/>
            <w:b/>
            <w:bCs/>
            <w:spacing w:val="-1"/>
          </w:rPr>
          <w:t xml:space="preserve">designated by the PI to be </w:t>
        </w:r>
        <w:r w:rsidRPr="00E10591">
          <w:rPr>
            <w:rFonts w:ascii="Arial" w:eastAsia="Arial" w:hAnsi="Arial" w:cs="Arial"/>
            <w:b/>
            <w:bCs/>
            <w:spacing w:val="-1"/>
          </w:rPr>
          <w:t xml:space="preserve">responsible for the conduct of </w:t>
        </w:r>
        <w:r>
          <w:rPr>
            <w:rFonts w:ascii="Arial" w:eastAsia="Arial" w:hAnsi="Arial" w:cs="Arial"/>
            <w:b/>
            <w:bCs/>
            <w:spacing w:val="-1"/>
          </w:rPr>
          <w:t xml:space="preserve">study </w:t>
        </w:r>
        <w:r w:rsidRPr="00E10591">
          <w:rPr>
            <w:rFonts w:ascii="Arial" w:eastAsia="Arial" w:hAnsi="Arial" w:cs="Arial"/>
            <w:b/>
            <w:bCs/>
            <w:spacing w:val="-1"/>
          </w:rPr>
          <w:t xml:space="preserve">data collection, including assignment of the roles and authorizations to use specific forms and functions of the </w:t>
        </w:r>
        <w:proofErr w:type="spellStart"/>
        <w:r w:rsidRPr="00E10591">
          <w:rPr>
            <w:rFonts w:ascii="Arial" w:eastAsia="Arial" w:hAnsi="Arial" w:cs="Arial"/>
            <w:b/>
            <w:bCs/>
            <w:spacing w:val="-1"/>
          </w:rPr>
          <w:t>REDCap</w:t>
        </w:r>
        <w:proofErr w:type="spellEnd"/>
        <w:r w:rsidRPr="00E10591">
          <w:rPr>
            <w:rFonts w:ascii="Arial" w:eastAsia="Arial" w:hAnsi="Arial" w:cs="Arial"/>
            <w:b/>
            <w:bCs/>
            <w:spacing w:val="-1"/>
          </w:rPr>
          <w:t xml:space="preserve"> project to the members of the </w:t>
        </w:r>
      </w:ins>
      <w:ins w:id="14" w:author="David Bard [2]" w:date="2013-10-03T10:31:00Z">
        <w:r w:rsidR="001C5F47">
          <w:rPr>
            <w:rFonts w:ascii="Arial" w:eastAsia="Arial" w:hAnsi="Arial" w:cs="Arial"/>
            <w:b/>
            <w:bCs/>
            <w:spacing w:val="-1"/>
          </w:rPr>
          <w:t>research</w:t>
        </w:r>
      </w:ins>
      <w:ins w:id="15" w:author="David Bard [2]" w:date="2013-10-03T10:28:00Z">
        <w:r w:rsidRPr="00E10591">
          <w:rPr>
            <w:rFonts w:ascii="Arial" w:eastAsia="Arial" w:hAnsi="Arial" w:cs="Arial"/>
            <w:b/>
            <w:bCs/>
            <w:spacing w:val="-1"/>
          </w:rPr>
          <w:t xml:space="preserve"> team. </w:t>
        </w:r>
      </w:ins>
    </w:p>
    <w:p w14:paraId="1A419A92" w14:textId="77777777" w:rsidR="00E10591" w:rsidRDefault="00E10591" w:rsidP="00E10591">
      <w:pPr>
        <w:spacing w:after="0" w:line="240" w:lineRule="auto"/>
        <w:ind w:left="116" w:right="-20"/>
        <w:rPr>
          <w:ins w:id="16" w:author="David Bard [2]" w:date="2013-10-03T10:28:00Z"/>
          <w:rFonts w:ascii="Arial" w:eastAsia="Arial" w:hAnsi="Arial" w:cs="Arial"/>
          <w:b/>
          <w:bCs/>
          <w:spacing w:val="-1"/>
        </w:rPr>
      </w:pPr>
    </w:p>
    <w:p w14:paraId="475BB654" w14:textId="023BA3DB"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6582119E" w14:textId="45EA1C63" w:rsidR="00C271A2" w:rsidRPr="00571A46" w:rsidRDefault="003A1128" w:rsidP="00C271A2">
      <w:pPr>
        <w:spacing w:after="0" w:line="241" w:lineRule="auto"/>
        <w:ind w:left="116" w:right="59"/>
        <w:rPr>
          <w:ins w:id="17" w:author="Wilson, Thomas N (HSC)" w:date="2013-10-02T09:23:00Z"/>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ins w:id="18" w:author="David Bard [2]" w:date="2013-10-03T10:29:00Z">
        <w:r w:rsidR="001C5F47">
          <w:rPr>
            <w:rFonts w:ascii="Arial" w:eastAsia="Arial" w:hAnsi="Arial" w:cs="Arial"/>
            <w:spacing w:val="2"/>
          </w:rPr>
          <w:t xml:space="preserve">PO, </w:t>
        </w:r>
      </w:ins>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her </w:t>
      </w:r>
      <w:commentRangeStart w:id="19"/>
      <w:commentRangeStart w:id="20"/>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rPr>
        <w:t>sonnel</w:t>
      </w:r>
      <w:commentRangeEnd w:id="19"/>
      <w:r w:rsidR="00483ED1">
        <w:rPr>
          <w:rStyle w:val="CommentReference"/>
        </w:rPr>
        <w:commentReference w:id="19"/>
      </w:r>
      <w:r w:rsidRPr="00AD0339">
        <w:rPr>
          <w:rFonts w:ascii="Arial" w:eastAsia="Arial" w:hAnsi="Arial" w:cs="Arial"/>
          <w:spacing w:val="-2"/>
        </w:rPr>
        <w:t xml:space="preserve"> </w:t>
      </w:r>
      <w:commentRangeEnd w:id="20"/>
      <w:r w:rsidR="001C5F47">
        <w:rPr>
          <w:rStyle w:val="CommentReference"/>
        </w:rPr>
        <w:commentReference w:id="20"/>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proofErr w:type="spellStart"/>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ins w:id="21" w:author="David Bard [2]" w:date="2013-10-03T10:32:00Z">
        <w:r w:rsidR="001C5F47">
          <w:rPr>
            <w:rFonts w:ascii="Arial" w:eastAsia="Arial" w:hAnsi="Arial" w:cs="Arial"/>
          </w:rPr>
          <w:t xml:space="preserve">  </w:t>
        </w:r>
      </w:ins>
      <w:ins w:id="22" w:author="Wilson, Thomas N (HSC)" w:date="2013-10-02T09:23:00Z">
        <w:del w:id="23" w:author="David Bard [2]" w:date="2013-10-03T10:32:00Z">
          <w:r w:rsidR="00C271A2" w:rsidRPr="005F01B6" w:rsidDel="001C5F47">
            <w:rPr>
              <w:rFonts w:ascii="Arial" w:eastAsia="Arial" w:hAnsi="Arial" w:cs="Arial"/>
            </w:rPr>
            <w:delText xml:space="preserve">Users are any persons that have been granted access to a REDCap research database.  Users </w:delText>
          </w:r>
        </w:del>
      </w:ins>
      <w:ins w:id="24" w:author="David Bard [2]" w:date="2013-10-03T10:32:00Z">
        <w:r w:rsidR="001C5F47">
          <w:rPr>
            <w:rFonts w:ascii="Arial" w:eastAsia="Arial" w:hAnsi="Arial" w:cs="Arial"/>
          </w:rPr>
          <w:t xml:space="preserve">These </w:t>
        </w:r>
      </w:ins>
      <w:proofErr w:type="spellStart"/>
      <w:ins w:id="25" w:author="Bard, David E. (HSC)" w:date="2013-10-03T10:35:00Z">
        <w:r w:rsidR="001C5F47" w:rsidRPr="001C5F47">
          <w:rPr>
            <w:rFonts w:ascii="Arial" w:eastAsia="Arial" w:hAnsi="Arial" w:cs="Arial"/>
            <w:i/>
            <w:rPrChange w:id="26" w:author="Bard, David E. (HSC)" w:date="2013-10-03T10:35:00Z">
              <w:rPr>
                <w:rFonts w:ascii="Arial" w:eastAsia="Arial" w:hAnsi="Arial" w:cs="Arial"/>
              </w:rPr>
            </w:rPrChange>
          </w:rPr>
          <w:t>REDCap</w:t>
        </w:r>
        <w:proofErr w:type="spellEnd"/>
        <w:r w:rsidR="001C5F47" w:rsidRPr="001C5F47">
          <w:rPr>
            <w:rFonts w:ascii="Arial" w:eastAsia="Arial" w:hAnsi="Arial" w:cs="Arial"/>
            <w:i/>
            <w:rPrChange w:id="27" w:author="Bard, David E. (HSC)" w:date="2013-10-03T10:35:00Z">
              <w:rPr>
                <w:rFonts w:ascii="Arial" w:eastAsia="Arial" w:hAnsi="Arial" w:cs="Arial"/>
              </w:rPr>
            </w:rPrChange>
          </w:rPr>
          <w:t xml:space="preserve"> users</w:t>
        </w:r>
      </w:ins>
      <w:ins w:id="28" w:author="David Bard [2]" w:date="2013-10-03T10:32:00Z">
        <w:r w:rsidR="001C5F47">
          <w:rPr>
            <w:rFonts w:ascii="Arial" w:eastAsia="Arial" w:hAnsi="Arial" w:cs="Arial"/>
          </w:rPr>
          <w:t xml:space="preserve"> </w:t>
        </w:r>
      </w:ins>
      <w:ins w:id="29" w:author="Wilson, Thomas N (HSC)" w:date="2013-10-02T09:23:00Z">
        <w:r w:rsidR="00C271A2" w:rsidRPr="005F01B6">
          <w:rPr>
            <w:rFonts w:ascii="Arial" w:eastAsia="Arial" w:hAnsi="Arial" w:cs="Arial"/>
          </w:rPr>
          <w:t xml:space="preserve">can be OUHSC personnel or personnel from another institution.  Non-OUHSC personnel must have an </w:t>
        </w:r>
        <w:commentRangeStart w:id="30"/>
        <w:r w:rsidR="00C271A2" w:rsidRPr="005F01B6">
          <w:rPr>
            <w:rFonts w:ascii="Arial" w:eastAsia="Arial" w:hAnsi="Arial" w:cs="Arial"/>
          </w:rPr>
          <w:t>authorized OUHSC login ID</w:t>
        </w:r>
      </w:ins>
      <w:commentRangeEnd w:id="30"/>
      <w:r w:rsidR="00F95C77">
        <w:rPr>
          <w:rStyle w:val="CommentReference"/>
        </w:rPr>
        <w:commentReference w:id="30"/>
      </w:r>
      <w:ins w:id="31" w:author="Wilson, Thomas N (HSC)" w:date="2013-10-02T09:23:00Z">
        <w:r w:rsidR="00C271A2" w:rsidRPr="005F01B6">
          <w:rPr>
            <w:rFonts w:ascii="Arial" w:eastAsia="Arial" w:hAnsi="Arial" w:cs="Arial"/>
          </w:rPr>
          <w:t xml:space="preserve"> before being granted access to </w:t>
        </w:r>
        <w:proofErr w:type="spellStart"/>
        <w:r w:rsidR="00C271A2" w:rsidRPr="005F01B6">
          <w:rPr>
            <w:rFonts w:ascii="Arial" w:eastAsia="Arial" w:hAnsi="Arial" w:cs="Arial"/>
          </w:rPr>
          <w:t>REDCap</w:t>
        </w:r>
      </w:ins>
      <w:proofErr w:type="spellEnd"/>
      <w:ins w:id="32" w:author="David Bard [2]" w:date="2013-10-03T10:32:00Z">
        <w:r w:rsidR="001C5F47">
          <w:rPr>
            <w:rFonts w:ascii="Arial" w:eastAsia="Arial" w:hAnsi="Arial" w:cs="Arial"/>
          </w:rPr>
          <w:t>.</w:t>
        </w:r>
      </w:ins>
    </w:p>
    <w:p w14:paraId="3AE0650A" w14:textId="77777777" w:rsidR="00C271A2" w:rsidRPr="00AD0339" w:rsidRDefault="00C271A2">
      <w:pPr>
        <w:spacing w:after="0" w:line="241" w:lineRule="auto"/>
        <w:ind w:left="116" w:right="59"/>
        <w:rPr>
          <w:rFonts w:ascii="Arial" w:eastAsia="Arial" w:hAnsi="Arial" w:cs="Arial"/>
        </w:rPr>
      </w:pPr>
    </w:p>
    <w:p w14:paraId="087561E1" w14:textId="49EACDCA" w:rsidR="00874426" w:rsidRPr="00AD0339" w:rsidDel="00C271A2" w:rsidRDefault="00874426">
      <w:pPr>
        <w:spacing w:before="12" w:after="0" w:line="240" w:lineRule="exact"/>
        <w:rPr>
          <w:del w:id="33" w:author="Wilson, Thomas N (HSC)" w:date="2013-10-02T09:23:00Z"/>
          <w:rFonts w:ascii="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proofErr w:type="spellStart"/>
      <w:r w:rsidR="003A1128" w:rsidRPr="00AD0339">
        <w:rPr>
          <w:rFonts w:ascii="Arial" w:eastAsia="Arial" w:hAnsi="Arial" w:cs="Arial"/>
          <w:spacing w:val="-1"/>
        </w:rPr>
        <w:t>REDC</w:t>
      </w:r>
      <w:r w:rsidR="003A1128" w:rsidRPr="00AD0339">
        <w:rPr>
          <w:rFonts w:ascii="Arial" w:eastAsia="Arial" w:hAnsi="Arial" w:cs="Arial"/>
        </w:rPr>
        <w:t>ap</w:t>
      </w:r>
      <w:proofErr w:type="spellEnd"/>
      <w:r w:rsidR="003A1128" w:rsidRPr="00AD0339">
        <w:rPr>
          <w:rFonts w:ascii="Arial" w:eastAsia="Arial" w:hAnsi="Arial" w:cs="Arial"/>
        </w:rPr>
        <w:t xml:space="preserve">.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
    <w:p w14:paraId="45F8056A" w14:textId="77777777" w:rsidR="00874426" w:rsidRPr="00AD0339" w:rsidRDefault="00874426">
      <w:pPr>
        <w:spacing w:before="11" w:after="0" w:line="240" w:lineRule="exact"/>
        <w:rPr>
          <w:rFonts w:ascii="Arial" w:hAnsi="Arial" w:cs="Arial"/>
        </w:rPr>
      </w:pPr>
    </w:p>
    <w:p w14:paraId="56F47CC9"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r w:rsidRPr="00AD0339">
        <w:rPr>
          <w:rFonts w:ascii="Arial" w:eastAsia="Arial" w:hAnsi="Arial" w:cs="Arial"/>
          <w:b/>
          <w:bCs/>
        </w:rPr>
        <w:t>mode</w:t>
      </w:r>
    </w:p>
    <w:p w14:paraId="7C641D95" w14:textId="77777777" w:rsidR="00874426" w:rsidRPr="00AD0339" w:rsidRDefault="00874426">
      <w:pPr>
        <w:spacing w:before="4" w:after="0" w:line="120" w:lineRule="exact"/>
        <w:rPr>
          <w:rFonts w:ascii="Arial" w:hAnsi="Arial" w:cs="Arial"/>
        </w:rPr>
      </w:pPr>
    </w:p>
    <w:p w14:paraId="27CFD2EB" w14:textId="77777777"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r w:rsidRPr="00AD0339">
        <w:rPr>
          <w:rFonts w:ascii="Arial" w:eastAsia="Arial" w:hAnsi="Arial" w:cs="Arial"/>
          <w:b/>
          <w:bCs/>
        </w:rPr>
        <w:t>mode</w:t>
      </w:r>
    </w:p>
    <w:p w14:paraId="20C66A3A" w14:textId="77777777" w:rsidR="00874426" w:rsidRPr="00AD0339" w:rsidRDefault="00874426">
      <w:pPr>
        <w:spacing w:before="1" w:after="0" w:line="120" w:lineRule="exact"/>
        <w:rPr>
          <w:rFonts w:ascii="Arial" w:hAnsi="Arial" w:cs="Arial"/>
        </w:rPr>
      </w:pPr>
    </w:p>
    <w:p w14:paraId="7125A85A" w14:textId="0A6037DD"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All data stored in the production database is on a virtual server that resides in a high availability cluster.  If there is a hardware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by</w:t>
      </w:r>
      <w:r w:rsidRPr="00AD0339">
        <w:rPr>
          <w:rFonts w:ascii="Arial" w:eastAsia="Arial" w:hAnsi="Arial" w:cs="Arial"/>
          <w:spacing w:val="-4"/>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rPr>
        <w:t>A</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00ED1D20" w:rsidRPr="00AD0339">
        <w:rPr>
          <w:rFonts w:ascii="Arial" w:eastAsia="Arial" w:hAnsi="Arial" w:cs="Arial"/>
          <w:spacing w:val="-2"/>
        </w:rPr>
        <w:t>fee-for-</w:t>
      </w:r>
      <w:r w:rsidRPr="00AD0339">
        <w:rPr>
          <w:rFonts w:ascii="Arial" w:eastAsia="Arial" w:hAnsi="Arial" w:cs="Arial"/>
        </w:rPr>
        <w:t>se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ce</w:t>
      </w:r>
      <w:r w:rsidR="00ED1D20" w:rsidRPr="00AD0339">
        <w:rPr>
          <w:rFonts w:ascii="Arial" w:eastAsia="Arial" w:hAnsi="Arial" w:cs="Arial"/>
        </w:rPr>
        <w:t xml:space="preserve"> option,</w:t>
      </w:r>
      <w:r w:rsidRPr="00AD0339">
        <w:rPr>
          <w:rFonts w:ascii="Arial" w:eastAsia="Arial" w:hAnsi="Arial" w:cs="Arial"/>
          <w:spacing w:val="1"/>
        </w:rPr>
        <w:t xml:space="preserve"> </w:t>
      </w:r>
      <w:r w:rsidR="00ED1D20" w:rsidRPr="00AD0339">
        <w:rPr>
          <w:rFonts w:ascii="Arial" w:eastAsia="Arial" w:hAnsi="Arial" w:cs="Arial"/>
          <w:spacing w:val="1"/>
        </w:rPr>
        <w:t>BBMC</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r</w:t>
      </w:r>
      <w:r w:rsidR="00ED1D20" w:rsidRPr="00AD0339">
        <w:rPr>
          <w:rFonts w:ascii="Arial" w:eastAsia="Arial" w:hAnsi="Arial" w:cs="Arial"/>
        </w:rPr>
        <w:t>s</w:t>
      </w:r>
      <w:r w:rsidR="00ED1D20"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 shou</w:t>
      </w:r>
      <w:r w:rsidRPr="00AD0339">
        <w:rPr>
          <w:rFonts w:ascii="Arial" w:eastAsia="Arial" w:hAnsi="Arial" w:cs="Arial"/>
          <w:spacing w:val="-1"/>
        </w:rPr>
        <w:t>l</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I opt o</w:t>
      </w:r>
      <w:r w:rsidRPr="00AD0339">
        <w:rPr>
          <w:rFonts w:ascii="Arial" w:eastAsia="Arial" w:hAnsi="Arial" w:cs="Arial"/>
          <w:spacing w:val="-3"/>
        </w:rPr>
        <w:t>u</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 xml:space="preserve">hat </w:t>
      </w:r>
      <w:r w:rsidR="003D3073" w:rsidRPr="00AD0339">
        <w:rPr>
          <w:rFonts w:ascii="Arial" w:eastAsia="Arial" w:hAnsi="Arial" w:cs="Arial"/>
        </w:rPr>
        <w:t>BBMC</w:t>
      </w:r>
      <w:r w:rsidRPr="00AD0339">
        <w:rPr>
          <w:rFonts w:ascii="Arial" w:eastAsia="Arial" w:hAnsi="Arial" w:cs="Arial"/>
          <w:spacing w:val="-2"/>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any chan</w:t>
      </w:r>
      <w:r w:rsidRPr="00AD0339">
        <w:rPr>
          <w:rFonts w:ascii="Arial" w:eastAsia="Arial" w:hAnsi="Arial" w:cs="Arial"/>
          <w:spacing w:val="2"/>
        </w:rPr>
        <w:t>g</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00ED1D20" w:rsidRPr="00AD0339">
        <w:rPr>
          <w:rFonts w:ascii="Arial" w:eastAsia="Arial" w:hAnsi="Arial" w:cs="Arial"/>
        </w:rPr>
        <w:t>should the</w:t>
      </w:r>
      <w:r w:rsidR="00ED1D20" w:rsidRPr="00AD0339">
        <w:rPr>
          <w:rFonts w:ascii="Arial" w:eastAsia="Arial" w:hAnsi="Arial" w:cs="Arial"/>
          <w:spacing w:val="5"/>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cons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enc</w:t>
      </w:r>
      <w:r w:rsidRPr="00AD0339">
        <w:rPr>
          <w:rFonts w:ascii="Arial" w:eastAsia="Arial" w:hAnsi="Arial" w:cs="Arial"/>
          <w:spacing w:val="-2"/>
        </w:rPr>
        <w:t>y</w:t>
      </w:r>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77DD41F4" w:rsidR="00874426" w:rsidRPr="00AD0339" w:rsidRDefault="003D3073">
      <w:pPr>
        <w:spacing w:after="0" w:line="240" w:lineRule="auto"/>
        <w:ind w:left="116" w:right="350"/>
        <w:jc w:val="both"/>
        <w:rPr>
          <w:rFonts w:ascii="Arial" w:eastAsia="Arial" w:hAnsi="Arial" w:cs="Arial"/>
        </w:rPr>
      </w:pPr>
      <w:r w:rsidRPr="00AD0339">
        <w:rPr>
          <w:rFonts w:ascii="Arial" w:eastAsia="Arial" w:hAnsi="Arial" w:cs="Arial"/>
          <w:spacing w:val="-1"/>
        </w:rPr>
        <w:t>Biomedical and Behavioral Research Core of OUHSC</w:t>
      </w:r>
      <w:r w:rsidR="003A1128" w:rsidRPr="00AD0339">
        <w:rPr>
          <w:rFonts w:ascii="Arial" w:eastAsia="Arial" w:hAnsi="Arial" w:cs="Arial"/>
        </w:rPr>
        <w:t xml:space="preserve">. </w:t>
      </w:r>
      <w:r w:rsidR="003A1128" w:rsidRPr="00AD0339">
        <w:rPr>
          <w:rFonts w:ascii="Arial" w:eastAsia="Arial" w:hAnsi="Arial" w:cs="Arial"/>
          <w:spacing w:val="1"/>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3A1128" w:rsidRPr="00AD0339">
        <w:rPr>
          <w:rFonts w:ascii="Arial" w:eastAsia="Arial" w:hAnsi="Arial" w:cs="Arial"/>
          <w:spacing w:val="-4"/>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spacing w:val="-3"/>
        </w:rPr>
        <w:t>e</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proofErr w:type="spellStart"/>
      <w:r w:rsidR="003A1128" w:rsidRPr="00AD0339">
        <w:rPr>
          <w:rFonts w:ascii="Arial" w:eastAsia="Arial" w:hAnsi="Arial" w:cs="Arial"/>
          <w:spacing w:val="-1"/>
        </w:rPr>
        <w:t>REDC</w:t>
      </w:r>
      <w:r w:rsidR="003A1128" w:rsidRPr="00AD0339">
        <w:rPr>
          <w:rFonts w:ascii="Arial" w:eastAsia="Arial" w:hAnsi="Arial" w:cs="Arial"/>
        </w:rPr>
        <w:t>ap</w:t>
      </w:r>
      <w:proofErr w:type="spellEnd"/>
      <w:r w:rsidR="003A1128" w:rsidRPr="00AD0339">
        <w:rPr>
          <w:rFonts w:ascii="Arial" w:eastAsia="Arial" w:hAnsi="Arial" w:cs="Arial"/>
        </w:rPr>
        <w:t xml:space="preserve">,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3A1128" w:rsidRPr="00AD0339">
        <w:rPr>
          <w:rFonts w:ascii="Arial" w:eastAsia="Arial" w:hAnsi="Arial" w:cs="Arial"/>
        </w:rPr>
        <w:t>.</w:t>
      </w:r>
    </w:p>
    <w:p w14:paraId="3485A69C" w14:textId="77777777" w:rsidR="00874426" w:rsidRPr="00AD0339" w:rsidRDefault="00874426">
      <w:pPr>
        <w:spacing w:before="13" w:after="0" w:line="240" w:lineRule="exact"/>
        <w:rPr>
          <w:rFonts w:ascii="Arial" w:hAnsi="Arial" w:cs="Arial"/>
        </w:rPr>
      </w:pPr>
    </w:p>
    <w:p w14:paraId="065586CB"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414FDE34" w:rsidR="00C271A2" w:rsidRPr="00AD0339" w:rsidRDefault="003A1128" w:rsidP="00C271A2">
      <w:pPr>
        <w:spacing w:after="0" w:line="252" w:lineRule="exact"/>
        <w:ind w:left="116" w:right="80"/>
        <w:rPr>
          <w:ins w:id="34" w:author="Wilson, Thomas N (HSC)" w:date="2013-10-02T09:23:00Z"/>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commentRangeStart w:id="35"/>
      <w:commentRangeStart w:id="36"/>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commentRangeEnd w:id="35"/>
      <w:r w:rsidR="00483ED1">
        <w:rPr>
          <w:rStyle w:val="CommentReference"/>
        </w:rPr>
        <w:commentReference w:id="35"/>
      </w:r>
      <w:r w:rsidRPr="00AD0339">
        <w:rPr>
          <w:rFonts w:ascii="Arial" w:eastAsia="Arial" w:hAnsi="Arial" w:cs="Arial"/>
          <w:spacing w:val="-2"/>
        </w:rPr>
        <w:t xml:space="preserve"> </w:t>
      </w:r>
      <w:commentRangeEnd w:id="36"/>
      <w:r w:rsidR="00CF1765">
        <w:rPr>
          <w:rStyle w:val="CommentReference"/>
        </w:rPr>
        <w:commentReference w:id="36"/>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ins w:id="37" w:author="Bard, David E. (HSC)" w:date="2013-10-03T10:36:00Z">
        <w:r w:rsidR="001C5F47">
          <w:rPr>
            <w:rFonts w:ascii="Arial" w:eastAsia="Arial" w:hAnsi="Arial" w:cs="Arial"/>
            <w:spacing w:val="1"/>
          </w:rPr>
          <w:t xml:space="preserve">research team </w:t>
        </w:r>
      </w:ins>
      <w:bookmarkStart w:id="38" w:name="_GoBack"/>
      <w:bookmarkEnd w:id="38"/>
      <w:commentRangeStart w:id="39"/>
      <w:commentRangeStart w:id="40"/>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commentRangeEnd w:id="39"/>
      <w:commentRangeEnd w:id="40"/>
      <w:r w:rsidR="002C64CB">
        <w:rPr>
          <w:rStyle w:val="CommentReference"/>
        </w:rPr>
        <w:commentReference w:id="39"/>
      </w:r>
      <w:r w:rsidR="00483ED1">
        <w:rPr>
          <w:rStyle w:val="CommentReference"/>
        </w:rPr>
        <w:commentReference w:id="40"/>
      </w:r>
      <w:r w:rsidRPr="00AD0339">
        <w:rPr>
          <w:rFonts w:ascii="Arial" w:eastAsia="Arial" w:hAnsi="Arial" w:cs="Arial"/>
        </w:rPr>
        <w:t>.</w:t>
      </w:r>
      <w:ins w:id="41" w:author="Wilson, Thomas N (HSC)" w:date="2013-10-02T09:23:00Z">
        <w:r w:rsidR="00C271A2" w:rsidRPr="00C271A2">
          <w:rPr>
            <w:rFonts w:ascii="Arial" w:eastAsia="Arial" w:hAnsi="Arial" w:cs="Arial"/>
          </w:rPr>
          <w:t xml:space="preserve"> </w:t>
        </w:r>
        <w:r w:rsidR="00C271A2" w:rsidRPr="00AD0339">
          <w:rPr>
            <w:rFonts w:ascii="Arial" w:eastAsia="Arial" w:hAnsi="Arial" w:cs="Arial"/>
          </w:rPr>
          <w:t>.</w:t>
        </w:r>
        <w:r w:rsidR="00C271A2">
          <w:rPr>
            <w:rFonts w:ascii="Arial" w:eastAsia="Arial" w:hAnsi="Arial" w:cs="Arial"/>
          </w:rPr>
          <w:t xml:space="preserve">  The Project Owner will </w:t>
        </w:r>
        <w:r w:rsidR="00C271A2">
          <w:rPr>
            <w:rFonts w:ascii="Arial" w:eastAsia="Arial" w:hAnsi="Arial" w:cs="Arial"/>
          </w:rPr>
          <w:lastRenderedPageBreak/>
          <w:t>determine and authorize the users for their respective projects.  Individual user’s access levels will be set by the Project Owner.</w:t>
        </w:r>
      </w:ins>
    </w:p>
    <w:p w14:paraId="788FF360" w14:textId="77777777" w:rsidR="00874426" w:rsidRPr="00AD0339" w:rsidRDefault="00874426">
      <w:pPr>
        <w:spacing w:after="0" w:line="252" w:lineRule="exact"/>
        <w:ind w:left="116" w:right="80"/>
        <w:rPr>
          <w:rFonts w:ascii="Arial" w:eastAsia="Arial" w:hAnsi="Arial" w:cs="Arial"/>
        </w:rPr>
      </w:pPr>
    </w:p>
    <w:p w14:paraId="45789420" w14:textId="77777777" w:rsidR="00874426" w:rsidRPr="00AD0339" w:rsidRDefault="00874426">
      <w:pPr>
        <w:spacing w:after="0"/>
        <w:rPr>
          <w:rFonts w:ascii="Arial" w:hAnsi="Arial" w:cs="Arial"/>
        </w:rPr>
        <w:sectPr w:rsidR="00874426" w:rsidRPr="00AD0339">
          <w:pgSz w:w="12240" w:h="15840"/>
          <w:pgMar w:top="320" w:right="800" w:bottom="1080" w:left="1060" w:header="0" w:footer="874" w:gutter="0"/>
          <w:cols w:space="720"/>
        </w:sect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lastRenderedPageBreak/>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0BD39042"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3D3073" w:rsidRPr="00AD0339">
          <w:rPr>
            <w:rStyle w:val="Hyperlink"/>
            <w:rFonts w:ascii="Arial" w:eastAsia="Arial" w:hAnsi="Arial" w:cs="Arial"/>
            <w:u w:color="0000FF"/>
          </w:rPr>
          <w:t>h</w:t>
        </w:r>
        <w:r w:rsidR="003D3073" w:rsidRPr="00AD0339">
          <w:rPr>
            <w:rStyle w:val="Hyperlink"/>
            <w:rFonts w:ascii="Arial" w:eastAsia="Arial" w:hAnsi="Arial" w:cs="Arial"/>
            <w:spacing w:val="1"/>
            <w:u w:color="0000FF"/>
          </w:rPr>
          <w:t>tt</w:t>
        </w:r>
        <w:r w:rsidR="003D3073" w:rsidRPr="00AD0339">
          <w:rPr>
            <w:rStyle w:val="Hyperlink"/>
            <w:rFonts w:ascii="Arial" w:eastAsia="Arial" w:hAnsi="Arial" w:cs="Arial"/>
            <w:spacing w:val="-3"/>
            <w:u w:color="0000FF"/>
          </w:rPr>
          <w:t>ps</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w:t>
        </w:r>
        <w:r w:rsidR="003D3073" w:rsidRPr="00AD0339">
          <w:rPr>
            <w:rStyle w:val="Hyperlink"/>
            <w:rFonts w:ascii="Arial" w:eastAsia="Arial" w:hAnsi="Arial" w:cs="Arial"/>
            <w:spacing w:val="1"/>
            <w:u w:color="0000FF"/>
          </w:rPr>
          <w:t>/miechvprojects.ouhsc.edu</w:t>
        </w:r>
        <w:r w:rsidR="003D3073" w:rsidRPr="00AD0339">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2"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4E51E966"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spacing w:val="-3"/>
        </w:rPr>
        <w:t>l</w:t>
      </w:r>
      <w:r w:rsidRPr="00AD0339">
        <w:rPr>
          <w:rFonts w:ascii="Arial" w:eastAsia="Arial" w:hAnsi="Arial" w:cs="Arial"/>
        </w:rPr>
        <w:t>ease</w:t>
      </w:r>
      <w:r w:rsidRPr="00AD0339">
        <w:rPr>
          <w:rFonts w:ascii="Arial" w:eastAsia="Arial" w:hAnsi="Arial" w:cs="Arial"/>
          <w:spacing w:val="1"/>
        </w:rPr>
        <w:t xml:space="preserve"> </w:t>
      </w:r>
      <w:r w:rsidR="003D3073" w:rsidRPr="00AD0339">
        <w:rPr>
          <w:rFonts w:ascii="Arial" w:eastAsia="Arial" w:hAnsi="Arial" w:cs="Arial"/>
          <w:spacing w:val="1"/>
        </w:rPr>
        <w:t xml:space="preserve">fill out the </w:t>
      </w:r>
      <w:proofErr w:type="spellStart"/>
      <w:r w:rsidR="003D3073" w:rsidRPr="00AD0339">
        <w:rPr>
          <w:rFonts w:ascii="Arial" w:eastAsia="Arial" w:hAnsi="Arial" w:cs="Arial"/>
          <w:spacing w:val="1"/>
        </w:rPr>
        <w:t>REDCap</w:t>
      </w:r>
      <w:proofErr w:type="spellEnd"/>
      <w:r w:rsidR="003D3073" w:rsidRPr="00AD0339">
        <w:rPr>
          <w:rFonts w:ascii="Arial" w:eastAsia="Arial" w:hAnsi="Arial" w:cs="Arial"/>
          <w:spacing w:val="1"/>
        </w:rPr>
        <w:t xml:space="preserve"> project request form that is available online</w:t>
      </w:r>
      <w:r w:rsidR="008E24E6" w:rsidRPr="00AD0339">
        <w:rPr>
          <w:rFonts w:ascii="Arial" w:eastAsia="Arial" w:hAnsi="Arial" w:cs="Arial"/>
          <w:spacing w:val="1"/>
        </w:rPr>
        <w:t xml:space="preserve"> (</w:t>
      </w:r>
      <w:hyperlink r:id="rId13" w:history="1">
        <w:r w:rsidR="005E5C37" w:rsidRPr="00AD0339">
          <w:rPr>
            <w:rStyle w:val="Hyperlink"/>
            <w:rFonts w:ascii="Arial" w:eastAsia="Times New Roman" w:hAnsi="Arial" w:cs="Arial"/>
          </w:rPr>
          <w:t>https://miechvprojects.ouhsc.edu/redcap/redcap_v4.11.2/Miechv/Informatics3.html</w:t>
        </w:r>
      </w:hyperlink>
      <w:r w:rsidR="008E24E6" w:rsidRPr="00AD0339">
        <w:rPr>
          <w:rFonts w:ascii="Arial" w:eastAsia="Arial" w:hAnsi="Arial" w:cs="Arial"/>
          <w:spacing w:val="1"/>
        </w:rPr>
        <w:t>)</w:t>
      </w:r>
      <w:r w:rsidR="003D3073" w:rsidRPr="00AD0339">
        <w:rPr>
          <w:rFonts w:ascii="Arial" w:eastAsia="Arial" w:hAnsi="Arial" w:cs="Arial"/>
          <w:spacing w:val="1"/>
        </w:rPr>
        <w:t xml:space="preserve"> and upload</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005E5C37" w:rsidRPr="00AD0339">
        <w:rPr>
          <w:rFonts w:ascii="Arial" w:eastAsia="Arial" w:hAnsi="Arial" w:cs="Arial"/>
          <w:spacing w:val="1"/>
        </w:rPr>
        <w:t xml:space="preserve">to this BBMC web-form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
    <w:p w14:paraId="30E82E59" w14:textId="4F8D4D52"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ins w:id="42" w:author="Davis, Scott (HSC)" w:date="2013-09-27T11:38:00Z">
        <w:r w:rsidR="00483ED1">
          <w:rPr>
            <w:rFonts w:ascii="Arial" w:eastAsia="Arial" w:hAnsi="Arial" w:cs="Arial"/>
            <w:spacing w:val="-2"/>
          </w:rPr>
          <w:t>its</w:t>
        </w:r>
      </w:ins>
      <w:del w:id="43" w:author="Davis, Scott (HSC)" w:date="2013-09-27T11:38:00Z">
        <w:r w:rsidR="005E5C37" w:rsidRPr="00AD0339" w:rsidDel="00483ED1">
          <w:rPr>
            <w:rFonts w:ascii="Arial" w:eastAsia="Arial" w:hAnsi="Arial" w:cs="Arial"/>
            <w:spacing w:val="-2"/>
          </w:rPr>
          <w:delText>her</w:delText>
        </w:r>
      </w:del>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4"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5" w:history="1">
        <w:r w:rsidR="00EB695D" w:rsidRPr="00AD0339">
          <w:rPr>
            <w:rStyle w:val="Hyperlink"/>
            <w:rFonts w:ascii="Arial" w:eastAsia="Arial" w:hAnsi="Arial" w:cs="Arial"/>
          </w:rPr>
          <w:t>irb@ouhsc.edu</w:t>
        </w:r>
      </w:hyperlink>
      <w:r w:rsidR="00EB695D" w:rsidRPr="00AD0339">
        <w:rPr>
          <w:rFonts w:ascii="Arial" w:eastAsia="Arial" w:hAnsi="Arial" w:cs="Arial"/>
        </w:rPr>
        <w:t>)</w:t>
      </w:r>
      <w:ins w:id="44" w:author="Davis, Scott (HSC)" w:date="2013-09-27T11:38:00Z">
        <w:r w:rsidR="00483ED1">
          <w:rPr>
            <w:rFonts w:ascii="Arial" w:eastAsia="Arial" w:hAnsi="Arial" w:cs="Arial"/>
          </w:rPr>
          <w:t xml:space="preserve"> or the University Privacy Official at 405-271-2511 or compliance@ouhsc.edu</w:t>
        </w:r>
      </w:ins>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77777777" w:rsidR="00B54903" w:rsidRPr="00AD0339" w:rsidRDefault="003A1128">
      <w:pPr>
        <w:tabs>
          <w:tab w:val="left" w:pos="820"/>
        </w:tabs>
        <w:spacing w:before="13" w:after="0" w:line="239" w:lineRule="auto"/>
        <w:ind w:left="837" w:right="249" w:hanging="360"/>
        <w:rPr>
          <w:rFonts w:ascii="Arial" w:eastAsia="Times New Roman" w:hAnsi="Arial" w:cs="Arial"/>
        </w:rPr>
      </w:pPr>
      <w:r w:rsidRPr="00AD0339">
        <w:rPr>
          <w:rFonts w:ascii="Arial" w:eastAsia="Times New Roman" w:hAnsi="Arial" w:cs="Arial"/>
          <w:w w:val="131"/>
        </w:rPr>
        <w:t>•</w:t>
      </w:r>
      <w:r w:rsidRPr="00AD0339">
        <w:rPr>
          <w:rFonts w:ascii="Arial" w:eastAsia="Times New Roman" w:hAnsi="Arial" w:cs="Arial"/>
        </w:rPr>
        <w:tab/>
      </w:r>
      <w:r w:rsidR="00B54903" w:rsidRPr="00AD0339">
        <w:rPr>
          <w:rFonts w:ascii="Arial" w:eastAsia="Times New Roman" w:hAnsi="Arial" w:cs="Arial"/>
        </w:rPr>
        <w:t xml:space="preserve">Obtain IRB approval prior to using </w:t>
      </w:r>
      <w:proofErr w:type="spellStart"/>
      <w:r w:rsidR="00B54903" w:rsidRPr="00AD0339">
        <w:rPr>
          <w:rFonts w:ascii="Arial" w:eastAsia="Times New Roman" w:hAnsi="Arial" w:cs="Arial"/>
        </w:rPr>
        <w:t>REDCap</w:t>
      </w:r>
      <w:proofErr w:type="spellEnd"/>
      <w:r w:rsidR="00B54903" w:rsidRPr="00AD0339">
        <w:rPr>
          <w:rFonts w:ascii="Arial" w:eastAsia="Times New Roman" w:hAnsi="Arial" w:cs="Arial"/>
        </w:rPr>
        <w:t xml:space="preserve"> for studies involving human participant research</w:t>
      </w:r>
    </w:p>
    <w:p w14:paraId="5970F617" w14:textId="136CDCE0" w:rsidR="00874426" w:rsidRPr="00AD0339" w:rsidRDefault="003A1128" w:rsidP="00AD0339">
      <w:pPr>
        <w:pStyle w:val="ListParagraph"/>
        <w:numPr>
          <w:ilvl w:val="0"/>
          <w:numId w:val="1"/>
        </w:numPr>
        <w:tabs>
          <w:tab w:val="left" w:pos="820"/>
        </w:tabs>
        <w:spacing w:before="13" w:after="0" w:line="239" w:lineRule="auto"/>
        <w:ind w:right="249"/>
        <w:rPr>
          <w:rFonts w:ascii="Arial" w:eastAsia="Arial" w:hAnsi="Arial" w:cs="Arial"/>
        </w:rPr>
      </w:pPr>
      <w:r w:rsidRPr="00AD0339">
        <w:rPr>
          <w:rFonts w:ascii="Arial" w:eastAsia="Arial" w:hAnsi="Arial" w:cs="Arial"/>
          <w:spacing w:val="-1"/>
        </w:rPr>
        <w:t>B</w:t>
      </w:r>
      <w:r w:rsidRPr="00AD0339">
        <w:rPr>
          <w:rFonts w:ascii="Arial" w:eastAsia="Arial" w:hAnsi="Arial" w:cs="Arial"/>
        </w:rPr>
        <w:t>u</w:t>
      </w:r>
      <w:r w:rsidRPr="00AD0339">
        <w:rPr>
          <w:rFonts w:ascii="Arial" w:eastAsia="Arial" w:hAnsi="Arial" w:cs="Arial"/>
          <w:spacing w:val="-1"/>
        </w:rPr>
        <w:t>il</w:t>
      </w:r>
      <w:r w:rsidRPr="00AD0339">
        <w:rPr>
          <w:rFonts w:ascii="Arial" w:eastAsia="Arial" w:hAnsi="Arial" w:cs="Arial"/>
        </w:rPr>
        <w:t>d</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such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ay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hat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t c</w:t>
      </w:r>
      <w:r w:rsidRPr="00AD0339">
        <w:rPr>
          <w:rFonts w:ascii="Arial" w:eastAsia="Arial" w:hAnsi="Arial" w:cs="Arial"/>
          <w:spacing w:val="-3"/>
        </w:rPr>
        <w:t>o</w:t>
      </w:r>
      <w:r w:rsidRPr="00AD0339">
        <w:rPr>
          <w:rFonts w:ascii="Arial" w:eastAsia="Arial" w:hAnsi="Arial" w:cs="Arial"/>
          <w:spacing w:val="1"/>
        </w:rPr>
        <w:t>rr</w:t>
      </w:r>
      <w:r w:rsidRPr="00AD0339">
        <w:rPr>
          <w:rFonts w:ascii="Arial" w:eastAsia="Arial" w:hAnsi="Arial" w:cs="Arial"/>
        </w:rPr>
        <w:t>espon</w:t>
      </w:r>
      <w:r w:rsidRPr="00AD0339">
        <w:rPr>
          <w:rFonts w:ascii="Arial" w:eastAsia="Arial" w:hAnsi="Arial" w:cs="Arial"/>
          <w:spacing w:val="-3"/>
        </w:rPr>
        <w:t>d</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190E88" w:rsidRPr="00AD0339">
        <w:rPr>
          <w:rFonts w:ascii="Arial" w:eastAsia="Arial" w:hAnsi="Arial" w:cs="Arial"/>
        </w:rPr>
        <w:t xml:space="preserve"> that will be submitted to the IRB</w:t>
      </w:r>
      <w:r w:rsidRPr="00AD0339">
        <w:rPr>
          <w:rFonts w:ascii="Arial" w:eastAsia="Arial" w:hAnsi="Arial" w:cs="Arial"/>
        </w:rPr>
        <w:t xml:space="preserve"> and</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des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ool</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nece</w:t>
      </w:r>
      <w:r w:rsidRPr="00AD0339">
        <w:rPr>
          <w:rFonts w:ascii="Arial" w:eastAsia="Arial" w:hAnsi="Arial" w:cs="Arial"/>
          <w:spacing w:val="-2"/>
        </w:rPr>
        <w:t>s</w:t>
      </w:r>
      <w:r w:rsidRPr="00AD0339">
        <w:rPr>
          <w:rFonts w:ascii="Arial" w:eastAsia="Arial" w:hAnsi="Arial" w:cs="Arial"/>
        </w:rPr>
        <w:t>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 xml:space="preserve">s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5D9DC7DD" w14:textId="77777777" w:rsidR="00874426" w:rsidRPr="00AD0339" w:rsidRDefault="003A1128">
      <w:pPr>
        <w:tabs>
          <w:tab w:val="left" w:pos="820"/>
        </w:tabs>
        <w:spacing w:before="15"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e</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h</w:t>
      </w:r>
      <w:r w:rsidRPr="00AD0339">
        <w:rPr>
          <w:rFonts w:ascii="Arial" w:eastAsia="Arial" w:hAnsi="Arial" w:cs="Arial"/>
          <w:spacing w:val="-2"/>
        </w:rPr>
        <w:t>y</w:t>
      </w:r>
      <w:r w:rsidRPr="00AD0339">
        <w:rPr>
          <w:rFonts w:ascii="Arial" w:eastAsia="Arial" w:hAnsi="Arial" w:cs="Arial"/>
        </w:rPr>
        <w:t>po</w:t>
      </w:r>
      <w:r w:rsidRPr="00AD0339">
        <w:rPr>
          <w:rFonts w:ascii="Arial" w:eastAsia="Arial" w:hAnsi="Arial" w:cs="Arial"/>
          <w:spacing w:val="1"/>
        </w:rPr>
        <w:t>t</w:t>
      </w:r>
      <w:r w:rsidRPr="00AD0339">
        <w:rPr>
          <w:rFonts w:ascii="Arial" w:eastAsia="Arial" w:hAnsi="Arial" w:cs="Arial"/>
        </w:rPr>
        <w:t>heses)</w:t>
      </w:r>
    </w:p>
    <w:p w14:paraId="09095EA0" w14:textId="77777777" w:rsidR="00874426" w:rsidRPr="00AD0339" w:rsidRDefault="003A1128">
      <w:pPr>
        <w:tabs>
          <w:tab w:val="left" w:pos="820"/>
        </w:tabs>
        <w:spacing w:before="12" w:after="0" w:line="240" w:lineRule="auto"/>
        <w:ind w:left="837" w:right="582"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C</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ect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spacing w:val="1"/>
        </w:rPr>
        <w:t>-</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cessa</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PHI</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3"/>
        </w:rPr>
        <w:t>d</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hose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or ope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4"/>
        </w:rPr>
        <w:t>i</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pos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rPr>
        <w:t>dy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ub</w:t>
      </w:r>
      <w:r w:rsidRPr="00AD0339">
        <w:rPr>
          <w:rFonts w:ascii="Arial" w:eastAsia="Arial" w:hAnsi="Arial" w:cs="Arial"/>
          <w:spacing w:val="1"/>
        </w:rPr>
        <w:t>j</w:t>
      </w:r>
      <w:r w:rsidRPr="00AD0339">
        <w:rPr>
          <w:rFonts w:ascii="Arial" w:eastAsia="Arial" w:hAnsi="Arial" w:cs="Arial"/>
        </w:rPr>
        <w:t>ect</w:t>
      </w:r>
      <w:r w:rsidR="005E5C37" w:rsidRPr="00AD0339">
        <w:rPr>
          <w:rFonts w:ascii="Arial" w:eastAsia="Arial" w:hAnsi="Arial" w:cs="Arial"/>
        </w:rPr>
        <w:t>s</w:t>
      </w:r>
      <w:r w:rsidRPr="00AD0339">
        <w:rPr>
          <w:rFonts w:ascii="Arial" w:eastAsia="Arial" w:hAnsi="Arial" w:cs="Arial"/>
        </w:rPr>
        <w:t xml:space="preserve"> du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spacing w:val="-3"/>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phase</w:t>
      </w:r>
    </w:p>
    <w:p w14:paraId="477FE4D6" w14:textId="77777777" w:rsidR="00874426" w:rsidRPr="00AD0339" w:rsidRDefault="00874426">
      <w:pPr>
        <w:spacing w:before="1" w:after="0" w:line="120" w:lineRule="exact"/>
        <w:rPr>
          <w:rFonts w:ascii="Arial" w:hAnsi="Arial" w:cs="Arial"/>
        </w:rPr>
      </w:pPr>
    </w:p>
    <w:p w14:paraId="107AAEE0" w14:textId="7ADC2B29"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proofErr w:type="spellStart"/>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ins w:id="45" w:author="Davis, Scott (HSC)" w:date="2013-09-27T11:38:00Z">
        <w:r w:rsidR="00483ED1">
          <w:rPr>
            <w:rFonts w:ascii="Arial" w:eastAsia="Arial" w:hAnsi="Arial" w:cs="Arial"/>
            <w:spacing w:val="-2"/>
          </w:rPr>
          <w:t>, via separate agreement</w:t>
        </w:r>
      </w:ins>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77777777"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35D5829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ins w:id="46" w:author="David Bard" w:date="2013-10-03T09:28:00Z">
        <w:r w:rsidR="00E8685B">
          <w:rPr>
            <w:rFonts w:ascii="Arial" w:eastAsia="Arial" w:hAnsi="Arial" w:cs="Arial"/>
          </w:rPr>
          <w:t xml:space="preserve"> </w:t>
        </w:r>
        <w:proofErr w:type="spellStart"/>
        <w:r w:rsidR="00E8685B">
          <w:rPr>
            <w:rFonts w:ascii="Arial" w:eastAsia="Arial" w:hAnsi="Arial" w:cs="Arial"/>
          </w:rPr>
          <w:t>REDCap</w:t>
        </w:r>
        <w:proofErr w:type="spellEnd"/>
        <w:r w:rsidR="00E8685B">
          <w:rPr>
            <w:rFonts w:ascii="Arial" w:eastAsia="Arial" w:hAnsi="Arial" w:cs="Arial"/>
          </w:rPr>
          <w:t xml:space="preserve"> Use Agreement</w:t>
        </w:r>
      </w:ins>
      <w:del w:id="47" w:author="David Bard" w:date="2013-10-03T09:30:00Z">
        <w:r w:rsidR="004D66B0" w:rsidRPr="00AD0339" w:rsidDel="00E8685B">
          <w:rPr>
            <w:rFonts w:ascii="Arial" w:eastAsia="Arial" w:hAnsi="Arial" w:cs="Arial"/>
          </w:rPr>
          <w:delText xml:space="preserve"> </w:delText>
        </w:r>
      </w:del>
      <w:ins w:id="48" w:author="Wilson, Thomas N (HSC)" w:date="2013-10-02T09:26:00Z">
        <w:del w:id="49" w:author="David Bard" w:date="2013-10-03T09:16:00Z">
          <w:r w:rsidR="00C271A2" w:rsidDel="002C72B7">
            <w:rPr>
              <w:rFonts w:ascii="Arial" w:eastAsia="Arial" w:hAnsi="Arial" w:cs="Arial"/>
            </w:rPr>
            <w:delText>OUHSC Data Use Agreement</w:delText>
          </w:r>
        </w:del>
      </w:ins>
      <w:del w:id="50" w:author="Wilson, Thomas N (HSC)" w:date="2013-10-02T09:26:00Z">
        <w:r w:rsidR="004D66B0" w:rsidRPr="00AD0339" w:rsidDel="00C271A2">
          <w:rPr>
            <w:rFonts w:ascii="Arial" w:eastAsia="Arial" w:hAnsi="Arial" w:cs="Arial"/>
          </w:rPr>
          <w:delText xml:space="preserve">REDCap Data Use </w:delText>
        </w:r>
        <w:commentRangeStart w:id="51"/>
        <w:commentRangeStart w:id="52"/>
        <w:r w:rsidR="004D66B0" w:rsidRPr="00AD0339" w:rsidDel="00C271A2">
          <w:rPr>
            <w:rFonts w:ascii="Arial" w:eastAsia="Arial" w:hAnsi="Arial" w:cs="Arial"/>
          </w:rPr>
          <w:delText>Agreement</w:delText>
        </w:r>
      </w:del>
      <w:commentRangeEnd w:id="51"/>
      <w:r w:rsidR="00483ED1">
        <w:rPr>
          <w:rStyle w:val="CommentReference"/>
        </w:rPr>
        <w:commentReference w:id="51"/>
      </w:r>
      <w:commentRangeEnd w:id="52"/>
      <w:r w:rsidR="002C72B7">
        <w:rPr>
          <w:rStyle w:val="CommentReference"/>
        </w:rPr>
        <w:commentReference w:id="52"/>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77777777"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777E3A69" w14:textId="77777777" w:rsidR="00874426" w:rsidRPr="00AD0339" w:rsidRDefault="00874426">
      <w:pPr>
        <w:spacing w:before="10" w:after="0" w:line="240" w:lineRule="exact"/>
        <w:rPr>
          <w:rFonts w:ascii="Arial" w:hAnsi="Arial" w:cs="Arial"/>
        </w:rPr>
      </w:pPr>
    </w:p>
    <w:p w14:paraId="4093C595" w14:textId="77777777" w:rsidR="00874426" w:rsidRPr="00AD0339" w:rsidRDefault="003A1128">
      <w:pPr>
        <w:spacing w:after="0" w:line="240" w:lineRule="auto"/>
        <w:ind w:left="117" w:right="798"/>
        <w:rPr>
          <w:rFonts w:ascii="Arial" w:eastAsia="Arial" w:hAnsi="Arial" w:cs="Arial"/>
        </w:rPr>
      </w:pP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5E5C37" w:rsidRPr="00AD0339">
        <w:rPr>
          <w:rFonts w:ascii="Arial" w:eastAsia="Arial" w:hAnsi="Arial" w:cs="Arial"/>
          <w:spacing w:val="-1"/>
        </w:rPr>
        <w:t xml:space="preserve"> and OUHSC Information </w:t>
      </w:r>
      <w:r w:rsidR="005E5C37" w:rsidRPr="00AD0339">
        <w:rPr>
          <w:rFonts w:ascii="Arial" w:eastAsia="Arial" w:hAnsi="Arial" w:cs="Arial"/>
          <w:spacing w:val="-1"/>
        </w:rPr>
        <w:lastRenderedPageBreak/>
        <w:t>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commentRangeStart w:id="53"/>
      <w:commentRangeStart w:id="54"/>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commentRangeEnd w:id="53"/>
      <w:r w:rsidR="00483ED1">
        <w:rPr>
          <w:rStyle w:val="CommentReference"/>
        </w:rPr>
        <w:commentReference w:id="53"/>
      </w:r>
      <w:r w:rsidRPr="00AD0339">
        <w:rPr>
          <w:rFonts w:ascii="Arial" w:eastAsia="Arial" w:hAnsi="Arial" w:cs="Arial"/>
          <w:spacing w:val="-1"/>
        </w:rPr>
        <w:t xml:space="preserve"> </w:t>
      </w:r>
      <w:commentRangeEnd w:id="54"/>
      <w:r w:rsidR="00E8685B">
        <w:rPr>
          <w:rStyle w:val="CommentReference"/>
        </w:rPr>
        <w:commentReference w:id="54"/>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68DCB956" w:rsidR="00874426" w:rsidRPr="00AD0339" w:rsidRDefault="002C64CB">
      <w:pPr>
        <w:spacing w:after="0" w:line="243" w:lineRule="auto"/>
        <w:ind w:left="117" w:right="873"/>
        <w:jc w:val="both"/>
        <w:rPr>
          <w:rFonts w:ascii="Arial" w:eastAsia="Arial" w:hAnsi="Arial" w:cs="Arial"/>
        </w:rPr>
      </w:pPr>
      <w:ins w:id="55" w:author="Wilson, Thomas N (HSC)" w:date="2013-10-02T09:37:00Z">
        <w:del w:id="56" w:author="David Bard [3]" w:date="2013-10-03T09:52:00Z">
          <w:r w:rsidDel="00B56234">
            <w:rPr>
              <w:rFonts w:ascii="Arial" w:eastAsia="Arial" w:hAnsi="Arial" w:cs="Arial"/>
              <w:spacing w:val="-1"/>
            </w:rPr>
            <w:delText>In addition</w:delText>
          </w:r>
        </w:del>
      </w:ins>
      <w:ins w:id="57" w:author="David Bard [3]" w:date="2013-10-03T09:52:00Z">
        <w:r w:rsidR="00B56234">
          <w:rPr>
            <w:rFonts w:ascii="Arial" w:eastAsia="Arial" w:hAnsi="Arial" w:cs="Arial"/>
            <w:spacing w:val="-1"/>
          </w:rPr>
          <w:t xml:space="preserve">Aside </w:t>
        </w:r>
        <w:proofErr w:type="spellStart"/>
        <w:r w:rsidR="00B56234">
          <w:rPr>
            <w:rFonts w:ascii="Arial" w:eastAsia="Arial" w:hAnsi="Arial" w:cs="Arial"/>
            <w:spacing w:val="-1"/>
          </w:rPr>
          <w:t>from</w:t>
        </w:r>
      </w:ins>
      <w:ins w:id="58" w:author="Wilson, Thomas N (HSC)" w:date="2013-10-02T09:37:00Z">
        <w:del w:id="59" w:author="David Bard [3]" w:date="2013-10-03T09:52:00Z">
          <w:r w:rsidDel="00B56234">
            <w:rPr>
              <w:rFonts w:ascii="Arial" w:eastAsia="Arial" w:hAnsi="Arial" w:cs="Arial"/>
              <w:spacing w:val="-1"/>
            </w:rPr>
            <w:delText xml:space="preserve"> to </w:delText>
          </w:r>
        </w:del>
        <w:del w:id="60" w:author="David Bard [3]" w:date="2013-10-03T09:51:00Z">
          <w:r w:rsidDel="00B56234">
            <w:rPr>
              <w:rFonts w:ascii="Arial" w:eastAsia="Arial" w:hAnsi="Arial" w:cs="Arial"/>
              <w:spacing w:val="-1"/>
            </w:rPr>
            <w:delText xml:space="preserve">the </w:delText>
          </w:r>
        </w:del>
        <w:r>
          <w:rPr>
            <w:rFonts w:ascii="Arial" w:eastAsia="Arial" w:hAnsi="Arial" w:cs="Arial"/>
            <w:spacing w:val="-1"/>
          </w:rPr>
          <w:t>regularly</w:t>
        </w:r>
        <w:proofErr w:type="spellEnd"/>
        <w:r>
          <w:rPr>
            <w:rFonts w:ascii="Arial" w:eastAsia="Arial" w:hAnsi="Arial" w:cs="Arial"/>
            <w:spacing w:val="-1"/>
          </w:rPr>
          <w:t xml:space="preserve"> scheduled audit</w:t>
        </w:r>
      </w:ins>
      <w:ins w:id="61" w:author="David Bard [3]" w:date="2013-10-03T09:51:00Z">
        <w:r w:rsidR="00B56234">
          <w:rPr>
            <w:rFonts w:ascii="Arial" w:eastAsia="Arial" w:hAnsi="Arial" w:cs="Arial"/>
            <w:spacing w:val="-1"/>
          </w:rPr>
          <w:t>s</w:t>
        </w:r>
      </w:ins>
      <w:ins w:id="62" w:author="Wilson, Thomas N (HSC)" w:date="2013-10-02T09:37:00Z">
        <w:r>
          <w:rPr>
            <w:rFonts w:ascii="Arial" w:eastAsia="Arial" w:hAnsi="Arial" w:cs="Arial"/>
            <w:spacing w:val="-1"/>
          </w:rPr>
          <w:t xml:space="preserve"> for the IRB, </w:t>
        </w:r>
      </w:ins>
      <w:del w:id="63" w:author="Wilson, Thomas N (HSC)" w:date="2013-10-02T09:37:00Z">
        <w:r w:rsidR="003A1128" w:rsidRPr="00AD0339" w:rsidDel="002C64CB">
          <w:rPr>
            <w:rFonts w:ascii="Arial" w:eastAsia="Arial" w:hAnsi="Arial" w:cs="Arial"/>
            <w:spacing w:val="-1"/>
          </w:rPr>
          <w:delText>R</w:delText>
        </w:r>
        <w:r w:rsidR="003A1128" w:rsidRPr="00AD0339" w:rsidDel="002C64CB">
          <w:rPr>
            <w:rFonts w:ascii="Arial" w:eastAsia="Arial" w:hAnsi="Arial" w:cs="Arial"/>
          </w:rPr>
          <w:delText>e</w:delText>
        </w:r>
        <w:r w:rsidR="003A1128" w:rsidRPr="00AD0339" w:rsidDel="002C64CB">
          <w:rPr>
            <w:rFonts w:ascii="Arial" w:eastAsia="Arial" w:hAnsi="Arial" w:cs="Arial"/>
            <w:spacing w:val="-2"/>
          </w:rPr>
          <w:delText>v</w:delText>
        </w:r>
        <w:r w:rsidR="003A1128" w:rsidRPr="00AD0339" w:rsidDel="002C64CB">
          <w:rPr>
            <w:rFonts w:ascii="Arial" w:eastAsia="Arial" w:hAnsi="Arial" w:cs="Arial"/>
            <w:spacing w:val="-1"/>
          </w:rPr>
          <w:delText>i</w:delText>
        </w:r>
        <w:r w:rsidR="003A1128" w:rsidRPr="00AD0339" w:rsidDel="002C64CB">
          <w:rPr>
            <w:rFonts w:ascii="Arial" w:eastAsia="Arial" w:hAnsi="Arial" w:cs="Arial"/>
            <w:spacing w:val="2"/>
          </w:rPr>
          <w:delText>e</w:delText>
        </w:r>
        <w:r w:rsidR="003A1128" w:rsidRPr="00AD0339" w:rsidDel="002C64CB">
          <w:rPr>
            <w:rFonts w:ascii="Arial" w:eastAsia="Arial" w:hAnsi="Arial" w:cs="Arial"/>
          </w:rPr>
          <w:delText>w</w:delText>
        </w:r>
        <w:r w:rsidR="003A1128" w:rsidRPr="00AD0339" w:rsidDel="002C64CB">
          <w:rPr>
            <w:rFonts w:ascii="Arial" w:eastAsia="Arial" w:hAnsi="Arial" w:cs="Arial"/>
            <w:spacing w:val="-2"/>
          </w:rPr>
          <w:delText xml:space="preserve"> </w:delText>
        </w:r>
        <w:r w:rsidR="003A1128" w:rsidRPr="00AD0339" w:rsidDel="002C64CB">
          <w:rPr>
            <w:rFonts w:ascii="Arial" w:eastAsia="Arial" w:hAnsi="Arial" w:cs="Arial"/>
          </w:rPr>
          <w:delText>of</w:delText>
        </w:r>
        <w:r w:rsidR="003A1128" w:rsidRPr="00AD0339" w:rsidDel="002C64CB">
          <w:rPr>
            <w:rFonts w:ascii="Arial" w:eastAsia="Arial" w:hAnsi="Arial" w:cs="Arial"/>
            <w:spacing w:val="5"/>
          </w:rPr>
          <w:delText xml:space="preserve"> </w:delText>
        </w:r>
      </w:del>
      <w:commentRangeStart w:id="64"/>
      <w:commentRangeStart w:id="65"/>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t</w:t>
      </w:r>
      <w:commentRangeEnd w:id="64"/>
      <w:r w:rsidR="00C96840">
        <w:rPr>
          <w:rStyle w:val="CommentReference"/>
        </w:rPr>
        <w:commentReference w:id="64"/>
      </w:r>
      <w:r w:rsidR="003A1128" w:rsidRPr="00AD0339">
        <w:rPr>
          <w:rFonts w:ascii="Arial" w:eastAsia="Arial" w:hAnsi="Arial" w:cs="Arial"/>
        </w:rPr>
        <w:t xml:space="preserve"> </w:t>
      </w:r>
      <w:commentRangeEnd w:id="65"/>
      <w:r w:rsidR="00B56234">
        <w:rPr>
          <w:rStyle w:val="CommentReference"/>
        </w:rPr>
        <w:commentReference w:id="65"/>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ins w:id="66" w:author="David Bard [3]" w:date="2013-10-03T09:52:00Z">
        <w:r w:rsidR="00B56234">
          <w:rPr>
            <w:rFonts w:ascii="Arial" w:eastAsia="Arial" w:hAnsi="Arial" w:cs="Arial"/>
            <w:spacing w:val="1"/>
          </w:rPr>
          <w:t xml:space="preserve">produced </w:t>
        </w:r>
      </w:ins>
      <w:del w:id="67" w:author="David Bard [3]" w:date="2013-10-03T09:52:00Z">
        <w:r w:rsidR="003A1128" w:rsidRPr="00AD0339" w:rsidDel="00B56234">
          <w:rPr>
            <w:rFonts w:ascii="Arial" w:eastAsia="Arial" w:hAnsi="Arial" w:cs="Arial"/>
          </w:rPr>
          <w:delText>unde</w:delText>
        </w:r>
        <w:r w:rsidR="003A1128" w:rsidRPr="00AD0339" w:rsidDel="00B56234">
          <w:rPr>
            <w:rFonts w:ascii="Arial" w:eastAsia="Arial" w:hAnsi="Arial" w:cs="Arial"/>
            <w:spacing w:val="1"/>
          </w:rPr>
          <w:delText>rt</w:delText>
        </w:r>
        <w:r w:rsidR="003A1128" w:rsidRPr="00AD0339" w:rsidDel="00B56234">
          <w:rPr>
            <w:rFonts w:ascii="Arial" w:eastAsia="Arial" w:hAnsi="Arial" w:cs="Arial"/>
            <w:spacing w:val="-3"/>
          </w:rPr>
          <w:delText>a</w:delText>
        </w:r>
        <w:r w:rsidR="003A1128" w:rsidRPr="00AD0339" w:rsidDel="00B56234">
          <w:rPr>
            <w:rFonts w:ascii="Arial" w:eastAsia="Arial" w:hAnsi="Arial" w:cs="Arial"/>
            <w:spacing w:val="2"/>
          </w:rPr>
          <w:delText>k</w:delText>
        </w:r>
        <w:r w:rsidR="003A1128" w:rsidRPr="00AD0339" w:rsidDel="00B56234">
          <w:rPr>
            <w:rFonts w:ascii="Arial" w:eastAsia="Arial" w:hAnsi="Arial" w:cs="Arial"/>
            <w:spacing w:val="-3"/>
          </w:rPr>
          <w:delText>e</w:delText>
        </w:r>
        <w:r w:rsidR="003A1128" w:rsidRPr="00AD0339" w:rsidDel="00B56234">
          <w:rPr>
            <w:rFonts w:ascii="Arial" w:eastAsia="Arial" w:hAnsi="Arial" w:cs="Arial"/>
          </w:rPr>
          <w:delText>n</w:delText>
        </w:r>
        <w:r w:rsidR="003A1128" w:rsidRPr="00AD0339" w:rsidDel="00B56234">
          <w:rPr>
            <w:rFonts w:ascii="Arial" w:eastAsia="Arial" w:hAnsi="Arial" w:cs="Arial"/>
            <w:spacing w:val="1"/>
          </w:rPr>
          <w:delText xml:space="preserve"> </w:delText>
        </w:r>
      </w:del>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ins w:id="68" w:author="Davis, Scott (HSC)" w:date="2013-09-27T11:41:00Z">
        <w:r w:rsidR="00483ED1">
          <w:rPr>
            <w:rFonts w:ascii="Arial" w:eastAsia="Arial" w:hAnsi="Arial" w:cs="Arial"/>
          </w:rPr>
          <w:t xml:space="preserve">Official </w:t>
        </w:r>
      </w:ins>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ins w:id="69" w:author="Davis, Scott (HSC)" w:date="2013-09-27T11:41:00Z">
        <w:r w:rsidR="00483ED1">
          <w:rPr>
            <w:rFonts w:ascii="Arial" w:eastAsia="Arial" w:hAnsi="Arial" w:cs="Arial"/>
          </w:rPr>
          <w:t>Officer</w:t>
        </w:r>
      </w:ins>
      <w:del w:id="70" w:author="Davis, Scott (HSC)" w:date="2013-09-27T11:41:00Z">
        <w:r w:rsidR="00B455FF" w:rsidRPr="00AD0339" w:rsidDel="00483ED1">
          <w:rPr>
            <w:rFonts w:ascii="Arial" w:eastAsia="Arial" w:hAnsi="Arial" w:cs="Arial"/>
          </w:rPr>
          <w:delText>Official</w:delText>
        </w:r>
      </w:del>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1"/>
        </w:rPr>
        <w:t xml:space="preserve"> </w:t>
      </w:r>
      <w:r w:rsidRPr="00AD0339">
        <w:rPr>
          <w:rFonts w:ascii="Arial" w:eastAsia="Arial" w:hAnsi="Arial" w:cs="Arial"/>
        </w:rPr>
        <w:t xml:space="preserve">or </w:t>
      </w:r>
      <w:proofErr w:type="spellStart"/>
      <w:r w:rsidRPr="00AD0339">
        <w:rPr>
          <w:rFonts w:ascii="Arial" w:eastAsia="Arial" w:hAnsi="Arial" w:cs="Arial"/>
          <w:spacing w:val="-1"/>
        </w:rPr>
        <w:t>REDC</w:t>
      </w:r>
      <w:r w:rsidRPr="00AD0339">
        <w:rPr>
          <w:rFonts w:ascii="Arial" w:eastAsia="Arial" w:hAnsi="Arial" w:cs="Arial"/>
        </w:rPr>
        <w:t>ap</w:t>
      </w:r>
      <w:proofErr w:type="spellEnd"/>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77777777"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spacing w:val="-1"/>
        </w:rPr>
        <w:t>l</w:t>
      </w:r>
      <w:r w:rsidRPr="00AD0339">
        <w:rPr>
          <w:rFonts w:ascii="Arial" w:eastAsia="Arial" w:hAnsi="Arial" w:cs="Arial"/>
        </w:rPr>
        <w:t>y sent</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commentRangeStart w:id="71"/>
      <w:commentRangeStart w:id="72"/>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commentRangeEnd w:id="71"/>
      <w:r w:rsidR="00483ED1">
        <w:rPr>
          <w:rStyle w:val="CommentReference"/>
        </w:rPr>
        <w:commentReference w:id="71"/>
      </w:r>
      <w:r w:rsidRPr="00AD0339">
        <w:rPr>
          <w:rFonts w:ascii="Arial" w:eastAsia="Arial" w:hAnsi="Arial" w:cs="Arial"/>
          <w:spacing w:val="2"/>
        </w:rPr>
        <w:t xml:space="preserve"> </w:t>
      </w:r>
      <w:commentRangeEnd w:id="72"/>
      <w:r w:rsidR="00B56234">
        <w:rPr>
          <w:rStyle w:val="CommentReference"/>
        </w:rPr>
        <w:commentReference w:id="72"/>
      </w:r>
      <w:r w:rsidRPr="00AD0339">
        <w:rPr>
          <w:rFonts w:ascii="Arial" w:eastAsia="Arial" w:hAnsi="Arial" w:cs="Arial"/>
          <w:spacing w:val="-3"/>
        </w:rPr>
        <w:t>o</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hu</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j</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col 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p>
    <w:p w14:paraId="7059DAD0" w14:textId="4636BE4E" w:rsidR="00D260BA"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s, Scott (HSC)" w:date="2013-09-27T11:33:00Z" w:initials="SD">
    <w:p w14:paraId="7810755A" w14:textId="170D831E"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How is this documented for each user? Must be, if PHI is being accessed.</w:t>
      </w:r>
    </w:p>
  </w:comment>
  <w:comment w:id="1" w:author="David Bard" w:date="2013-10-02T17:32:00Z" w:initials="BDE(">
    <w:p w14:paraId="73BF7742" w14:textId="3E851F53" w:rsidR="00F40F81" w:rsidRDefault="00F40F81">
      <w:pPr>
        <w:pStyle w:val="CommentText"/>
      </w:pPr>
      <w:r>
        <w:rPr>
          <w:rStyle w:val="CommentReference"/>
        </w:rPr>
        <w:annotationRef/>
      </w:r>
      <w:r>
        <w:t xml:space="preserve">The audit reports referenced on p. 4 of this file include documented activity of all project users, including </w:t>
      </w:r>
      <w:r w:rsidR="00E8685B">
        <w:t>views, updates, or creation of</w:t>
      </w:r>
      <w:r>
        <w:t xml:space="preserve"> records. Also, the authorization matrix in </w:t>
      </w:r>
      <w:proofErr w:type="spellStart"/>
      <w:r>
        <w:t>REDCap</w:t>
      </w:r>
      <w:proofErr w:type="spellEnd"/>
      <w:r>
        <w:t xml:space="preserve"> can be exported and submitted as further documentation of user-specific access privileges.  </w:t>
      </w:r>
      <w:r w:rsidRPr="00E8685B">
        <w:t>Changes to user’s access privileges are also logged</w:t>
      </w:r>
      <w:r w:rsidR="00E8685B">
        <w:t xml:space="preserve"> and recorded in the auditing reports</w:t>
      </w:r>
      <w:r w:rsidRPr="00E8685B">
        <w:t>.</w:t>
      </w:r>
    </w:p>
  </w:comment>
  <w:comment w:id="19" w:author="Davis, Scott (HSC)" w:date="2013-09-27T11:35:00Z" w:initials="SD">
    <w:p w14:paraId="39ACA9BA" w14:textId="5A57CEF9"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Only from OU? From any Institution of any type?</w:t>
      </w:r>
    </w:p>
  </w:comment>
  <w:comment w:id="20" w:author="David Bard [2]" w:date="2013-10-03T10:33:00Z" w:initials="BDE(">
    <w:p w14:paraId="63ECFEAB" w14:textId="21FC5584" w:rsidR="001C5F47" w:rsidRDefault="001C5F47">
      <w:pPr>
        <w:pStyle w:val="CommentText"/>
      </w:pPr>
      <w:r>
        <w:rPr>
          <w:rStyle w:val="CommentReference"/>
        </w:rPr>
        <w:annotationRef/>
      </w:r>
      <w:r>
        <w:t>Non-OU collaborators will be allowed.</w:t>
      </w:r>
    </w:p>
  </w:comment>
  <w:comment w:id="30" w:author="David Bard" w:date="2013-10-03T08:27:00Z" w:initials="BDE(">
    <w:p w14:paraId="0AB5A856" w14:textId="0336A1E0" w:rsidR="00F95C77" w:rsidRDefault="003D24BB">
      <w:pPr>
        <w:pStyle w:val="CommentText"/>
      </w:pPr>
      <w:r>
        <w:t xml:space="preserve">IT members: </w:t>
      </w:r>
      <w:r w:rsidR="00F95C77">
        <w:rPr>
          <w:rStyle w:val="CommentReference"/>
        </w:rPr>
        <w:annotationRef/>
      </w:r>
      <w:r w:rsidR="00F95C77">
        <w:t>Is it too soon to mention the possibility</w:t>
      </w:r>
      <w:r>
        <w:t xml:space="preserve"> of</w:t>
      </w:r>
      <w:r w:rsidR="00F95C77">
        <w:t xml:space="preserve"> opening up access to select users of </w:t>
      </w:r>
      <w:proofErr w:type="spellStart"/>
      <w:r w:rsidR="00F95C77">
        <w:t>InCommon</w:t>
      </w:r>
      <w:proofErr w:type="spellEnd"/>
      <w:r w:rsidR="00F95C77">
        <w:t xml:space="preserve"> member institutions?</w:t>
      </w:r>
    </w:p>
  </w:comment>
  <w:comment w:id="35" w:author="Davis, Scott (HSC)" w:date="2013-09-27T11:37:00Z" w:initials="SD">
    <w:p w14:paraId="52E9C815" w14:textId="14336C9C"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authorizes a User and determines the User’s access level?</w:t>
      </w:r>
    </w:p>
  </w:comment>
  <w:comment w:id="36" w:author="David Bard" w:date="2013-10-03T08:43:00Z" w:initials="BDE(">
    <w:p w14:paraId="31EA4D2F" w14:textId="6D843622" w:rsidR="00CF1765" w:rsidRDefault="00CF1765">
      <w:pPr>
        <w:pStyle w:val="CommentText"/>
      </w:pPr>
      <w:r>
        <w:rPr>
          <w:rStyle w:val="CommentReference"/>
        </w:rPr>
        <w:annotationRef/>
      </w:r>
      <w:r>
        <w:t xml:space="preserve">The current plan is for the BBMC to designate and enable access to a project </w:t>
      </w:r>
      <w:r w:rsidR="00E8685B">
        <w:t>owner</w:t>
      </w:r>
      <w:r>
        <w:t xml:space="preserve"> (</w:t>
      </w:r>
      <w:r w:rsidR="00E8685B">
        <w:t>PO</w:t>
      </w:r>
      <w:r>
        <w:t xml:space="preserve">) for each project.  The </w:t>
      </w:r>
      <w:r w:rsidR="00E8685B">
        <w:t>PO</w:t>
      </w:r>
      <w:r>
        <w:t xml:space="preserve"> may or may not be a BBMC member.  The </w:t>
      </w:r>
      <w:r w:rsidR="00E8685B">
        <w:t>PO</w:t>
      </w:r>
      <w:r>
        <w:t xml:space="preserve"> will set up users and user access rights only for projects the </w:t>
      </w:r>
      <w:r w:rsidR="00E8685B">
        <w:t>PO</w:t>
      </w:r>
      <w:r>
        <w:t xml:space="preserve"> manages.  User access will be routinely monitored by BBMC+IT+IRB via the auditing logs.  </w:t>
      </w:r>
    </w:p>
  </w:comment>
  <w:comment w:id="39" w:author="Wilson, Thomas N (HSC)" w:date="2013-10-02T09:35:00Z" w:initials="TNW">
    <w:p w14:paraId="28DF0314" w14:textId="412E4671" w:rsidR="002C64CB" w:rsidRDefault="002C64CB">
      <w:pPr>
        <w:pStyle w:val="CommentText"/>
      </w:pPr>
      <w:r>
        <w:rPr>
          <w:rStyle w:val="CommentReference"/>
        </w:rPr>
        <w:annotationRef/>
      </w:r>
      <w:r>
        <w:t>Answered in the User section</w:t>
      </w:r>
    </w:p>
  </w:comment>
  <w:comment w:id="40" w:author="Davis, Scott (HSC)" w:date="2013-09-27T11:37:00Z" w:initials="SD">
    <w:p w14:paraId="13DA52EC" w14:textId="13F0D6A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USER: need to include definition? Who can be a User? Any research team member? Only OU employees?</w:t>
      </w:r>
    </w:p>
  </w:comment>
  <w:comment w:id="51" w:author="Davis, Scott (HSC)" w:date="2013-09-27T11:40:00Z" w:initials="SD">
    <w:p w14:paraId="6B70C512" w14:textId="625BCFCB"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Must use the Data Use Agreement on the IRB website if PHI is involved.</w:t>
      </w:r>
    </w:p>
  </w:comment>
  <w:comment w:id="52" w:author="David Bard" w:date="2013-10-03T09:16:00Z" w:initials="BDE(">
    <w:p w14:paraId="700A99EB" w14:textId="4CA01F17" w:rsidR="002C72B7" w:rsidRDefault="002C72B7">
      <w:pPr>
        <w:pStyle w:val="CommentText"/>
      </w:pPr>
      <w:r>
        <w:rPr>
          <w:rStyle w:val="CommentReference"/>
        </w:rPr>
        <w:annotationRef/>
      </w:r>
      <w:r>
        <w:t>This was not meant to be an agreement to share data with new investigators or research teams.  It was an agreement to abide by the guidelines of this policy</w:t>
      </w:r>
      <w:r w:rsidR="00E8685B">
        <w:t xml:space="preserve"> when moving a database from development to production</w:t>
      </w:r>
      <w:r>
        <w:t>.  A</w:t>
      </w:r>
      <w:r w:rsidR="00E8685B">
        <w:t>n OUHSC D</w:t>
      </w:r>
      <w:r>
        <w:t xml:space="preserve">ata </w:t>
      </w:r>
      <w:r w:rsidR="00E8685B">
        <w:t>U</w:t>
      </w:r>
      <w:r>
        <w:t xml:space="preserve">se </w:t>
      </w:r>
      <w:r w:rsidR="00E8685B">
        <w:t>A</w:t>
      </w:r>
      <w:r>
        <w:t xml:space="preserve">greement would </w:t>
      </w:r>
      <w:r w:rsidR="00E8685B">
        <w:t>need</w:t>
      </w:r>
      <w:r>
        <w:t xml:space="preserve"> to supplement th</w:t>
      </w:r>
      <w:r w:rsidR="00E8685B">
        <w:t>is</w:t>
      </w:r>
      <w:r>
        <w:t xml:space="preserve"> policy agreement in those instances where project data would be shared with outside investigators who are not covered under existing institutional regulatory agreements of project-specific processes and procedures. To clarify intent, we will </w:t>
      </w:r>
      <w:r w:rsidR="00E8685B">
        <w:t xml:space="preserve">drop the word “Data” from the </w:t>
      </w:r>
      <w:r>
        <w:t xml:space="preserve">name of the agreement </w:t>
      </w:r>
      <w:r w:rsidR="00E8685B">
        <w:t xml:space="preserve">document </w:t>
      </w:r>
      <w:r>
        <w:t>in question</w:t>
      </w:r>
      <w:r w:rsidR="00E8685B">
        <w:t>.</w:t>
      </w:r>
    </w:p>
  </w:comment>
  <w:comment w:id="53" w:author="Davis, Scott (HSC)" w:date="2013-09-27T11:41:00Z" w:initials="SD">
    <w:p w14:paraId="601E442F" w14:textId="7210B0FA"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is responsible for data security?</w:t>
      </w:r>
    </w:p>
  </w:comment>
  <w:comment w:id="54" w:author="David Bard" w:date="2013-10-03T09:31:00Z" w:initials="BDE(">
    <w:p w14:paraId="5B005890" w14:textId="41799A2C" w:rsidR="00E8685B" w:rsidRDefault="00E8685B">
      <w:pPr>
        <w:pStyle w:val="CommentText"/>
      </w:pPr>
      <w:r>
        <w:rPr>
          <w:rStyle w:val="CommentReference"/>
        </w:rPr>
        <w:annotationRef/>
      </w:r>
      <w:r>
        <w:t>BBMC will be responsible for designating and gra</w:t>
      </w:r>
      <w:r w:rsidR="007D5B13">
        <w:t>nting access to Project Owners</w:t>
      </w:r>
      <w:r w:rsidR="00B56234">
        <w:t xml:space="preserve"> and managing the deployment of projects from development status to production status</w:t>
      </w:r>
      <w:r>
        <w:t>.  BBMC will also be responsible for producing and distributing data system auditing logs.  OUHSC IT will bear responsibility for</w:t>
      </w:r>
      <w:r w:rsidR="00B56234">
        <w:t xml:space="preserve"> hardware and software maintenance and administration.  Individual users bear responsibility for acceptable use of the database system in accordance with the earlier referenced OUHSC Information Technology Policies.  </w:t>
      </w:r>
    </w:p>
  </w:comment>
  <w:comment w:id="64" w:author="Davis, Scott (HSC)" w:date="2013-09-27T11:43:00Z" w:initials="SD">
    <w:p w14:paraId="1BD1AEB7" w14:textId="750D1420" w:rsidR="00C96840" w:rsidRPr="00C96840" w:rsidRDefault="00C96840">
      <w:pPr>
        <w:pStyle w:val="CommentText"/>
        <w:rPr>
          <w:rFonts w:ascii="Arial" w:hAnsi="Arial" w:cs="Arial"/>
          <w:sz w:val="24"/>
          <w:szCs w:val="24"/>
        </w:rPr>
      </w:pPr>
      <w:r>
        <w:rPr>
          <w:rStyle w:val="CommentReference"/>
        </w:rPr>
        <w:annotationRef/>
      </w:r>
      <w:r w:rsidRPr="00C96840">
        <w:rPr>
          <w:rFonts w:ascii="Arial" w:hAnsi="Arial" w:cs="Arial"/>
          <w:sz w:val="24"/>
          <w:szCs w:val="24"/>
        </w:rPr>
        <w:t xml:space="preserve">Audits must also occur on a “regular basis” per HIPAA, not just on demand. Refer to HIPAA </w:t>
      </w:r>
      <w:proofErr w:type="spellStart"/>
      <w:r w:rsidRPr="00C96840">
        <w:rPr>
          <w:rFonts w:ascii="Arial" w:hAnsi="Arial" w:cs="Arial"/>
          <w:sz w:val="24"/>
          <w:szCs w:val="24"/>
        </w:rPr>
        <w:t>regs</w:t>
      </w:r>
      <w:proofErr w:type="spellEnd"/>
      <w:r w:rsidRPr="00C96840">
        <w:rPr>
          <w:rFonts w:ascii="Arial" w:hAnsi="Arial" w:cs="Arial"/>
          <w:sz w:val="24"/>
          <w:szCs w:val="24"/>
        </w:rPr>
        <w:t xml:space="preserve"> and IT policy.</w:t>
      </w:r>
    </w:p>
  </w:comment>
  <w:comment w:id="65" w:author="David Bard [4]" w:date="2013-10-03T09:57:00Z" w:initials="BDE(">
    <w:p w14:paraId="711C744E" w14:textId="78C1B4A2" w:rsidR="00B56234" w:rsidRDefault="00B56234">
      <w:pPr>
        <w:pStyle w:val="CommentText"/>
      </w:pPr>
      <w:r>
        <w:rPr>
          <w:rStyle w:val="CommentReference"/>
        </w:rPr>
        <w:annotationRef/>
      </w:r>
      <w:r>
        <w:t>These will be produced routinely for our IRB office.</w:t>
      </w:r>
    </w:p>
  </w:comment>
  <w:comment w:id="71" w:author="Davis, Scott (HSC)" w:date="2013-09-27T11:42:00Z" w:initials="SD">
    <w:p w14:paraId="3C8FE897" w14:textId="1F211031" w:rsidR="00483ED1" w:rsidRPr="00483ED1" w:rsidRDefault="00483ED1">
      <w:pPr>
        <w:pStyle w:val="CommentText"/>
        <w:rPr>
          <w:rFonts w:ascii="Arial" w:hAnsi="Arial" w:cs="Arial"/>
          <w:sz w:val="24"/>
          <w:szCs w:val="24"/>
        </w:rPr>
      </w:pPr>
      <w:r>
        <w:rPr>
          <w:rStyle w:val="CommentReference"/>
        </w:rPr>
        <w:annotationRef/>
      </w:r>
      <w:r w:rsidRPr="00483ED1">
        <w:rPr>
          <w:rFonts w:ascii="Arial" w:hAnsi="Arial" w:cs="Arial"/>
          <w:sz w:val="24"/>
          <w:szCs w:val="24"/>
        </w:rPr>
        <w:t>Who in IRB will review?</w:t>
      </w:r>
    </w:p>
  </w:comment>
  <w:comment w:id="72" w:author="David Bard [3]" w:date="2013-10-03T09:53:00Z" w:initials="BDE(">
    <w:p w14:paraId="384DEF06" w14:textId="70E57795" w:rsidR="00B56234" w:rsidRDefault="00B56234">
      <w:pPr>
        <w:pStyle w:val="CommentText"/>
      </w:pPr>
      <w:r>
        <w:rPr>
          <w:rStyle w:val="CommentReference"/>
        </w:rPr>
        <w:annotationRef/>
      </w:r>
      <w:r>
        <w:t xml:space="preserve">These will be routinely delivered to the Chair of the IRB office.  The Chair will determine who reviews </w:t>
      </w:r>
      <w:r w:rsidR="003D24BB">
        <w:t>each log.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10755A" w15:done="0"/>
  <w15:commentEx w15:paraId="73BF7742" w15:done="0"/>
  <w15:commentEx w15:paraId="39ACA9BA" w15:done="0"/>
  <w15:commentEx w15:paraId="63ECFEAB" w15:done="0"/>
  <w15:commentEx w15:paraId="0AB5A856" w15:done="0"/>
  <w15:commentEx w15:paraId="52E9C815" w15:done="0"/>
  <w15:commentEx w15:paraId="31EA4D2F" w15:done="0"/>
  <w15:commentEx w15:paraId="28DF0314" w15:done="0"/>
  <w15:commentEx w15:paraId="13DA52EC" w15:done="0"/>
  <w15:commentEx w15:paraId="6B70C512" w15:done="0"/>
  <w15:commentEx w15:paraId="700A99EB" w15:done="0"/>
  <w15:commentEx w15:paraId="601E442F" w15:done="0"/>
  <w15:commentEx w15:paraId="5B005890" w15:done="0"/>
  <w15:commentEx w15:paraId="1BD1AEB7" w15:done="0"/>
  <w15:commentEx w15:paraId="711C744E" w15:done="0"/>
  <w15:commentEx w15:paraId="3C8FE897" w15:done="0"/>
  <w15:commentEx w15:paraId="384DEF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72C46" w14:textId="77777777" w:rsidR="00812BD4" w:rsidRDefault="00812BD4">
      <w:pPr>
        <w:spacing w:after="0" w:line="240" w:lineRule="auto"/>
      </w:pPr>
      <w:r>
        <w:separator/>
      </w:r>
    </w:p>
  </w:endnote>
  <w:endnote w:type="continuationSeparator" w:id="0">
    <w:p w14:paraId="7BE79862" w14:textId="77777777" w:rsidR="00812BD4" w:rsidRDefault="0081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1C5F47">
                            <w:rPr>
                              <w:rFonts w:ascii="Calibri" w:eastAsia="Calibri" w:hAnsi="Calibri" w:cs="Calibri"/>
                              <w:noProof/>
                              <w:position w:val="1"/>
                            </w:rPr>
                            <w:t>5</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94A64"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1C5F47">
                      <w:rPr>
                        <w:rFonts w:ascii="Calibri" w:eastAsia="Calibri" w:hAnsi="Calibri" w:cs="Calibri"/>
                        <w:noProof/>
                        <w:position w:val="1"/>
                      </w:rPr>
                      <w:t>5</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764D9" w14:textId="77777777" w:rsidR="00812BD4" w:rsidRDefault="00812BD4">
      <w:pPr>
        <w:spacing w:after="0" w:line="240" w:lineRule="auto"/>
      </w:pPr>
      <w:r>
        <w:separator/>
      </w:r>
    </w:p>
  </w:footnote>
  <w:footnote w:type="continuationSeparator" w:id="0">
    <w:p w14:paraId="2272877A" w14:textId="77777777" w:rsidR="00812BD4" w:rsidRDefault="00812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ard">
    <w15:presenceInfo w15:providerId="AD" w15:userId="S-1-5-21-598231604-1040596609-1897138802-15175"/>
  </w15:person>
  <w15:person w15:author="David Bard [2]">
    <w15:presenceInfo w15:providerId="AD" w15:userId="S-1-5-21-598231604-1040596609-1897138802-15175"/>
  </w15:person>
  <w15:person w15:author="Bard, David E. (HSC)">
    <w15:presenceInfo w15:providerId="AD" w15:userId="S-1-5-21-598231604-1040596609-1897138802-15175"/>
  </w15:person>
  <w15:person w15:author="David Bard [3]">
    <w15:presenceInfo w15:providerId="AD" w15:userId="S-1-5-21-598231604-1040596609-1897138802-15175"/>
  </w15:person>
  <w15:person w15:author="David Bard [4]">
    <w15:presenceInfo w15:providerId="AD" w15:userId="S-1-5-21-598231604-1040596609-1897138802-1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66231"/>
    <w:rsid w:val="000D3B46"/>
    <w:rsid w:val="00145C21"/>
    <w:rsid w:val="00172F3F"/>
    <w:rsid w:val="00190E88"/>
    <w:rsid w:val="00197E37"/>
    <w:rsid w:val="001A49B7"/>
    <w:rsid w:val="001C5F47"/>
    <w:rsid w:val="002B2CDF"/>
    <w:rsid w:val="002C64CB"/>
    <w:rsid w:val="002C72B7"/>
    <w:rsid w:val="002F2900"/>
    <w:rsid w:val="003653BE"/>
    <w:rsid w:val="003A1128"/>
    <w:rsid w:val="003D24BB"/>
    <w:rsid w:val="003D3073"/>
    <w:rsid w:val="003E3B97"/>
    <w:rsid w:val="00417109"/>
    <w:rsid w:val="00483ED1"/>
    <w:rsid w:val="004D13A2"/>
    <w:rsid w:val="004D66B0"/>
    <w:rsid w:val="0057452F"/>
    <w:rsid w:val="0058667D"/>
    <w:rsid w:val="005E5C37"/>
    <w:rsid w:val="0066113A"/>
    <w:rsid w:val="006740A7"/>
    <w:rsid w:val="00704934"/>
    <w:rsid w:val="0070748E"/>
    <w:rsid w:val="00763103"/>
    <w:rsid w:val="007D5B13"/>
    <w:rsid w:val="00812BD4"/>
    <w:rsid w:val="00817761"/>
    <w:rsid w:val="00872592"/>
    <w:rsid w:val="00874426"/>
    <w:rsid w:val="008E0FF9"/>
    <w:rsid w:val="008E24E6"/>
    <w:rsid w:val="00A0360E"/>
    <w:rsid w:val="00A80F11"/>
    <w:rsid w:val="00AD0339"/>
    <w:rsid w:val="00B36A83"/>
    <w:rsid w:val="00B455FF"/>
    <w:rsid w:val="00B54903"/>
    <w:rsid w:val="00B54C2E"/>
    <w:rsid w:val="00B56234"/>
    <w:rsid w:val="00BC6F72"/>
    <w:rsid w:val="00C271A2"/>
    <w:rsid w:val="00C840E6"/>
    <w:rsid w:val="00C96840"/>
    <w:rsid w:val="00CF1765"/>
    <w:rsid w:val="00D10B81"/>
    <w:rsid w:val="00D14D37"/>
    <w:rsid w:val="00D260BA"/>
    <w:rsid w:val="00DA02B8"/>
    <w:rsid w:val="00E0270F"/>
    <w:rsid w:val="00E10591"/>
    <w:rsid w:val="00E574E5"/>
    <w:rsid w:val="00E8514D"/>
    <w:rsid w:val="00E8685B"/>
    <w:rsid w:val="00EB695D"/>
    <w:rsid w:val="00ED1D20"/>
    <w:rsid w:val="00F40F81"/>
    <w:rsid w:val="00F9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15:docId w15:val="{08CB2D69-44FD-418D-BE31-DB5E0958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iechvprojects.ouhsc.edu/redcap/redcap_v4.11.2/Miechv/Informatics3.htm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edcapweb1/redcap"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irb@ouhsc.edu"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ouhsc.edu/admissions/FERPA_Notice.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FE3615C0C042C7849C95DAA58C0934"/>
        <w:category>
          <w:name w:val="General"/>
          <w:gallery w:val="placeholder"/>
        </w:category>
        <w:types>
          <w:type w:val="bbPlcHdr"/>
        </w:types>
        <w:behaviors>
          <w:behavior w:val="content"/>
        </w:behaviors>
        <w:guid w:val="{3F931FEA-829A-4C09-BBC0-101EAAF6F406}"/>
      </w:docPartPr>
      <w:docPartBody>
        <w:p w:rsidR="00EF5955" w:rsidRDefault="00DC255C">
          <w:r w:rsidRPr="0007102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5C"/>
    <w:rsid w:val="000B3888"/>
    <w:rsid w:val="0058476A"/>
    <w:rsid w:val="00620772"/>
    <w:rsid w:val="006F47B1"/>
    <w:rsid w:val="007A7411"/>
    <w:rsid w:val="00C2021F"/>
    <w:rsid w:val="00C55AD8"/>
    <w:rsid w:val="00DC255C"/>
    <w:rsid w:val="00EF5955"/>
    <w:rsid w:val="00FD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Bard, David E. (HSC)</cp:lastModifiedBy>
  <cp:revision>5</cp:revision>
  <dcterms:created xsi:type="dcterms:W3CDTF">2013-10-02T14:22:00Z</dcterms:created>
  <dcterms:modified xsi:type="dcterms:W3CDTF">2013-10-03T15:37:00Z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