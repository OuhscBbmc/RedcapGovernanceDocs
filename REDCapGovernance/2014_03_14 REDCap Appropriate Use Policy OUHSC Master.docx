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5801F" w14:textId="77777777" w:rsidR="00872592" w:rsidRDefault="0057452F">
      <w:pPr>
        <w:spacing w:before="32" w:after="0" w:line="240" w:lineRule="auto"/>
        <w:ind w:left="2803" w:right="2620"/>
        <w:jc w:val="center"/>
        <w:rPr>
          <w:rFonts w:ascii="Arial" w:eastAsia="Arial" w:hAnsi="Arial" w:cs="Arial"/>
          <w:i/>
          <w:spacing w:val="-1"/>
        </w:rPr>
      </w:pPr>
      <w:r>
        <w:rPr>
          <w:noProof/>
          <w:sz w:val="28"/>
          <w:szCs w:val="28"/>
        </w:rPr>
        <w:drawing>
          <wp:anchor distT="0" distB="0" distL="114300" distR="114300" simplePos="0" relativeHeight="251657216" behindDoc="0" locked="0" layoutInCell="1" allowOverlap="1" wp14:anchorId="742456F9" wp14:editId="312972F0">
            <wp:simplePos x="0" y="0"/>
            <wp:positionH relativeFrom="column">
              <wp:posOffset>4278934</wp:posOffset>
            </wp:positionH>
            <wp:positionV relativeFrom="paragraph">
              <wp:posOffset>1270</wp:posOffset>
            </wp:positionV>
            <wp:extent cx="2723515" cy="1080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mcDistributionsBackgroundCle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3515" cy="108077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i/>
          <w:noProof/>
          <w:spacing w:val="-1"/>
        </w:rPr>
        <w:drawing>
          <wp:anchor distT="0" distB="0" distL="114300" distR="114300" simplePos="0" relativeHeight="251660288" behindDoc="0" locked="0" layoutInCell="1" allowOverlap="1" wp14:anchorId="1E2B2AFF" wp14:editId="791D28E3">
            <wp:simplePos x="0" y="0"/>
            <wp:positionH relativeFrom="column">
              <wp:posOffset>-589584</wp:posOffset>
            </wp:positionH>
            <wp:positionV relativeFrom="paragraph">
              <wp:posOffset>-1270</wp:posOffset>
            </wp:positionV>
            <wp:extent cx="2726055" cy="1080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logo2.bmp"/>
                    <pic:cNvPicPr/>
                  </pic:nvPicPr>
                  <pic:blipFill>
                    <a:blip r:embed="rId9">
                      <a:extLst>
                        <a:ext uri="{28A0092B-C50C-407E-A947-70E740481C1C}">
                          <a14:useLocalDpi xmlns:a14="http://schemas.microsoft.com/office/drawing/2010/main" val="0"/>
                        </a:ext>
                      </a:extLst>
                    </a:blip>
                    <a:stretch>
                      <a:fillRect/>
                    </a:stretch>
                  </pic:blipFill>
                  <pic:spPr>
                    <a:xfrm>
                      <a:off x="0" y="0"/>
                      <a:ext cx="2726055" cy="1080135"/>
                    </a:xfrm>
                    <a:prstGeom prst="rect">
                      <a:avLst/>
                    </a:prstGeom>
                  </pic:spPr>
                </pic:pic>
              </a:graphicData>
            </a:graphic>
            <wp14:sizeRelH relativeFrom="margin">
              <wp14:pctWidth>0</wp14:pctWidth>
            </wp14:sizeRelH>
            <wp14:sizeRelV relativeFrom="margin">
              <wp14:pctHeight>0</wp14:pctHeight>
            </wp14:sizeRelV>
          </wp:anchor>
        </w:drawing>
      </w:r>
    </w:p>
    <w:p w14:paraId="11710553" w14:textId="77777777" w:rsidR="00872592" w:rsidRDefault="00872592" w:rsidP="0057452F">
      <w:pPr>
        <w:spacing w:before="32" w:after="0" w:line="240" w:lineRule="auto"/>
        <w:ind w:left="2803" w:right="2620"/>
        <w:jc w:val="right"/>
        <w:rPr>
          <w:rFonts w:ascii="Arial" w:eastAsia="Arial" w:hAnsi="Arial" w:cs="Arial"/>
          <w:i/>
          <w:spacing w:val="-1"/>
        </w:rPr>
      </w:pPr>
    </w:p>
    <w:p w14:paraId="37E5EF62" w14:textId="77777777" w:rsidR="0057452F" w:rsidRDefault="0057452F">
      <w:pPr>
        <w:spacing w:before="32" w:after="0" w:line="240" w:lineRule="auto"/>
        <w:ind w:left="2803" w:right="2620"/>
        <w:jc w:val="center"/>
        <w:rPr>
          <w:rFonts w:ascii="Arial" w:eastAsia="Arial" w:hAnsi="Arial" w:cs="Arial"/>
          <w:i/>
          <w:spacing w:val="-1"/>
        </w:rPr>
      </w:pPr>
    </w:p>
    <w:p w14:paraId="0B1D5F37" w14:textId="77777777" w:rsidR="0057452F" w:rsidRDefault="0057452F">
      <w:pPr>
        <w:spacing w:before="32" w:after="0" w:line="240" w:lineRule="auto"/>
        <w:ind w:left="2803" w:right="2620"/>
        <w:jc w:val="center"/>
        <w:rPr>
          <w:rFonts w:ascii="Arial" w:eastAsia="Arial" w:hAnsi="Arial" w:cs="Arial"/>
          <w:i/>
          <w:spacing w:val="-1"/>
        </w:rPr>
      </w:pPr>
    </w:p>
    <w:p w14:paraId="00DA87F1" w14:textId="77777777" w:rsidR="0057452F" w:rsidRDefault="0057452F">
      <w:pPr>
        <w:spacing w:before="32" w:after="0" w:line="240" w:lineRule="auto"/>
        <w:ind w:left="2803" w:right="2620"/>
        <w:jc w:val="center"/>
        <w:rPr>
          <w:rFonts w:ascii="Arial" w:eastAsia="Arial" w:hAnsi="Arial" w:cs="Arial"/>
          <w:i/>
          <w:spacing w:val="-1"/>
        </w:rPr>
      </w:pPr>
    </w:p>
    <w:p w14:paraId="5A9DDC8D" w14:textId="77777777" w:rsidR="0057452F" w:rsidRDefault="0057452F">
      <w:pPr>
        <w:spacing w:before="32" w:after="0" w:line="240" w:lineRule="auto"/>
        <w:ind w:left="2803" w:right="2620"/>
        <w:jc w:val="center"/>
        <w:rPr>
          <w:rFonts w:ascii="Arial" w:eastAsia="Arial" w:hAnsi="Arial" w:cs="Arial"/>
          <w:i/>
          <w:spacing w:val="-1"/>
        </w:rPr>
      </w:pPr>
    </w:p>
    <w:p w14:paraId="7522E94F" w14:textId="77777777" w:rsidR="0057452F" w:rsidRDefault="0057452F">
      <w:pPr>
        <w:spacing w:before="32" w:after="0" w:line="240" w:lineRule="auto"/>
        <w:ind w:left="2803" w:right="2620"/>
        <w:jc w:val="center"/>
        <w:rPr>
          <w:rFonts w:ascii="Arial" w:eastAsia="Arial" w:hAnsi="Arial" w:cs="Arial"/>
          <w:i/>
          <w:spacing w:val="-1"/>
        </w:rPr>
      </w:pPr>
    </w:p>
    <w:p w14:paraId="575D6A11" w14:textId="77777777" w:rsidR="00874426" w:rsidRDefault="003A1128">
      <w:pPr>
        <w:spacing w:before="32" w:after="0" w:line="240" w:lineRule="auto"/>
        <w:ind w:left="2803" w:right="2620"/>
        <w:jc w:val="center"/>
        <w:rPr>
          <w:rFonts w:ascii="Arial" w:eastAsia="Arial" w:hAnsi="Arial" w:cs="Arial"/>
        </w:rPr>
      </w:pPr>
      <w:r>
        <w:rPr>
          <w:rFonts w:ascii="Arial" w:eastAsia="Arial" w:hAnsi="Arial" w:cs="Arial"/>
          <w:i/>
          <w:spacing w:val="-1"/>
        </w:rPr>
        <w:t>AD</w:t>
      </w:r>
      <w:r>
        <w:rPr>
          <w:rFonts w:ascii="Arial" w:eastAsia="Arial" w:hAnsi="Arial" w:cs="Arial"/>
          <w:i/>
          <w:spacing w:val="-2"/>
        </w:rPr>
        <w:t>M</w:t>
      </w:r>
      <w:r>
        <w:rPr>
          <w:rFonts w:ascii="Arial" w:eastAsia="Arial" w:hAnsi="Arial" w:cs="Arial"/>
          <w:i/>
          <w:spacing w:val="1"/>
        </w:rPr>
        <w:t>I</w:t>
      </w:r>
      <w:r>
        <w:rPr>
          <w:rFonts w:ascii="Arial" w:eastAsia="Arial" w:hAnsi="Arial" w:cs="Arial"/>
          <w:i/>
          <w:spacing w:val="-1"/>
        </w:rPr>
        <w:t>N</w:t>
      </w:r>
      <w:r>
        <w:rPr>
          <w:rFonts w:ascii="Arial" w:eastAsia="Arial" w:hAnsi="Arial" w:cs="Arial"/>
          <w:i/>
          <w:spacing w:val="1"/>
        </w:rPr>
        <w:t>I</w:t>
      </w:r>
      <w:r>
        <w:rPr>
          <w:rFonts w:ascii="Arial" w:eastAsia="Arial" w:hAnsi="Arial" w:cs="Arial"/>
          <w:i/>
          <w:spacing w:val="-1"/>
        </w:rPr>
        <w:t>S</w:t>
      </w:r>
      <w:r>
        <w:rPr>
          <w:rFonts w:ascii="Arial" w:eastAsia="Arial" w:hAnsi="Arial" w:cs="Arial"/>
          <w:i/>
        </w:rPr>
        <w:t>T</w:t>
      </w:r>
      <w:r>
        <w:rPr>
          <w:rFonts w:ascii="Arial" w:eastAsia="Arial" w:hAnsi="Arial" w:cs="Arial"/>
          <w:i/>
          <w:spacing w:val="-1"/>
        </w:rPr>
        <w:t>RA</w:t>
      </w:r>
      <w:r>
        <w:rPr>
          <w:rFonts w:ascii="Arial" w:eastAsia="Arial" w:hAnsi="Arial" w:cs="Arial"/>
          <w:i/>
        </w:rPr>
        <w:t>T</w:t>
      </w:r>
      <w:r>
        <w:rPr>
          <w:rFonts w:ascii="Arial" w:eastAsia="Arial" w:hAnsi="Arial" w:cs="Arial"/>
          <w:i/>
          <w:spacing w:val="1"/>
        </w:rPr>
        <w:t>I</w:t>
      </w:r>
      <w:r>
        <w:rPr>
          <w:rFonts w:ascii="Arial" w:eastAsia="Arial" w:hAnsi="Arial" w:cs="Arial"/>
          <w:i/>
          <w:spacing w:val="-1"/>
        </w:rPr>
        <w:t>V</w:t>
      </w:r>
      <w:r>
        <w:rPr>
          <w:rFonts w:ascii="Arial" w:eastAsia="Arial" w:hAnsi="Arial" w:cs="Arial"/>
          <w:i/>
        </w:rPr>
        <w:t xml:space="preserve">E </w:t>
      </w:r>
      <w:r>
        <w:rPr>
          <w:rFonts w:ascii="Arial" w:eastAsia="Arial" w:hAnsi="Arial" w:cs="Arial"/>
          <w:i/>
          <w:spacing w:val="-1"/>
        </w:rPr>
        <w:t>P</w:t>
      </w:r>
      <w:r>
        <w:rPr>
          <w:rFonts w:ascii="Arial" w:eastAsia="Arial" w:hAnsi="Arial" w:cs="Arial"/>
          <w:i/>
          <w:spacing w:val="1"/>
        </w:rPr>
        <w:t>O</w:t>
      </w:r>
      <w:r>
        <w:rPr>
          <w:rFonts w:ascii="Arial" w:eastAsia="Arial" w:hAnsi="Arial" w:cs="Arial"/>
          <w:i/>
          <w:spacing w:val="-3"/>
        </w:rPr>
        <w:t>L</w:t>
      </w:r>
      <w:r>
        <w:rPr>
          <w:rFonts w:ascii="Arial" w:eastAsia="Arial" w:hAnsi="Arial" w:cs="Arial"/>
          <w:i/>
          <w:spacing w:val="-1"/>
        </w:rPr>
        <w:t>IC</w:t>
      </w:r>
      <w:r>
        <w:rPr>
          <w:rFonts w:ascii="Arial" w:eastAsia="Arial" w:hAnsi="Arial" w:cs="Arial"/>
          <w:i/>
        </w:rPr>
        <w:t xml:space="preserve">Y </w:t>
      </w:r>
      <w:r>
        <w:rPr>
          <w:rFonts w:ascii="Arial" w:eastAsia="Arial" w:hAnsi="Arial" w:cs="Arial"/>
          <w:i/>
          <w:spacing w:val="-1"/>
        </w:rPr>
        <w:t>AN</w:t>
      </w:r>
      <w:r>
        <w:rPr>
          <w:rFonts w:ascii="Arial" w:eastAsia="Arial" w:hAnsi="Arial" w:cs="Arial"/>
          <w:i/>
        </w:rPr>
        <w:t xml:space="preserve">D </w:t>
      </w:r>
      <w:r>
        <w:rPr>
          <w:rFonts w:ascii="Arial" w:eastAsia="Arial" w:hAnsi="Arial" w:cs="Arial"/>
          <w:i/>
          <w:spacing w:val="-1"/>
        </w:rPr>
        <w:t>PR</w:t>
      </w:r>
      <w:r>
        <w:rPr>
          <w:rFonts w:ascii="Arial" w:eastAsia="Arial" w:hAnsi="Arial" w:cs="Arial"/>
          <w:i/>
          <w:spacing w:val="1"/>
        </w:rPr>
        <w:t>O</w:t>
      </w:r>
      <w:r>
        <w:rPr>
          <w:rFonts w:ascii="Arial" w:eastAsia="Arial" w:hAnsi="Arial" w:cs="Arial"/>
          <w:i/>
          <w:spacing w:val="-1"/>
        </w:rPr>
        <w:t>CEDURE</w:t>
      </w:r>
    </w:p>
    <w:p w14:paraId="35BAFD72" w14:textId="77777777" w:rsidR="00874426" w:rsidRDefault="00874426">
      <w:pPr>
        <w:spacing w:after="0" w:line="200" w:lineRule="exact"/>
        <w:rPr>
          <w:sz w:val="20"/>
          <w:szCs w:val="20"/>
        </w:rPr>
      </w:pPr>
    </w:p>
    <w:p w14:paraId="6199CE23" w14:textId="77777777" w:rsidR="00874426" w:rsidRDefault="00874426">
      <w:pPr>
        <w:spacing w:after="0" w:line="200" w:lineRule="exact"/>
        <w:rPr>
          <w:sz w:val="20"/>
          <w:szCs w:val="20"/>
        </w:rPr>
      </w:pPr>
    </w:p>
    <w:p w14:paraId="6485F8BE" w14:textId="77777777" w:rsidR="00874426" w:rsidRDefault="003A1128">
      <w:pPr>
        <w:spacing w:after="0" w:line="200" w:lineRule="exact"/>
        <w:rPr>
          <w:sz w:val="20"/>
          <w:szCs w:val="20"/>
        </w:rPr>
      </w:pPr>
      <w:r>
        <w:rPr>
          <w:noProof/>
        </w:rPr>
        <mc:AlternateContent>
          <mc:Choice Requires="wpg">
            <w:drawing>
              <wp:anchor distT="0" distB="0" distL="114300" distR="114300" simplePos="0" relativeHeight="251656192" behindDoc="1" locked="0" layoutInCell="1" allowOverlap="1" wp14:anchorId="6EB68BC4" wp14:editId="5EEE7D58">
                <wp:simplePos x="0" y="0"/>
                <wp:positionH relativeFrom="page">
                  <wp:posOffset>1028700</wp:posOffset>
                </wp:positionH>
                <wp:positionV relativeFrom="paragraph">
                  <wp:posOffset>88899</wp:posOffset>
                </wp:positionV>
                <wp:extent cx="6254115" cy="1476375"/>
                <wp:effectExtent l="0" t="0" r="13335" b="9525"/>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115" cy="1476375"/>
                          <a:chOff x="1607" y="1210"/>
                          <a:chExt cx="9849" cy="1701"/>
                        </a:xfrm>
                      </wpg:grpSpPr>
                      <wpg:grpSp>
                        <wpg:cNvPr id="8" name="Group 17"/>
                        <wpg:cNvGrpSpPr>
                          <a:grpSpLocks/>
                        </wpg:cNvGrpSpPr>
                        <wpg:grpSpPr bwMode="auto">
                          <a:xfrm>
                            <a:off x="1613" y="1234"/>
                            <a:ext cx="9838" cy="2"/>
                            <a:chOff x="1613" y="1234"/>
                            <a:chExt cx="9838" cy="2"/>
                          </a:xfrm>
                        </wpg:grpSpPr>
                        <wps:wsp>
                          <wps:cNvPr id="9" name="Freeform 18"/>
                          <wps:cNvSpPr>
                            <a:spLocks/>
                          </wps:cNvSpPr>
                          <wps:spPr bwMode="auto">
                            <a:xfrm>
                              <a:off x="1613" y="1234"/>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5"/>
                        <wpg:cNvGrpSpPr>
                          <a:grpSpLocks/>
                        </wpg:cNvGrpSpPr>
                        <wpg:grpSpPr bwMode="auto">
                          <a:xfrm>
                            <a:off x="1632" y="1255"/>
                            <a:ext cx="9799" cy="2"/>
                            <a:chOff x="1632" y="1255"/>
                            <a:chExt cx="9799" cy="2"/>
                          </a:xfrm>
                        </wpg:grpSpPr>
                        <wps:wsp>
                          <wps:cNvPr id="11" name="Freeform 16"/>
                          <wps:cNvSpPr>
                            <a:spLocks/>
                          </wps:cNvSpPr>
                          <wps:spPr bwMode="auto">
                            <a:xfrm>
                              <a:off x="1632" y="1255"/>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628" y="1225"/>
                            <a:ext cx="2" cy="1646"/>
                            <a:chOff x="1628" y="1225"/>
                            <a:chExt cx="2" cy="1646"/>
                          </a:xfrm>
                        </wpg:grpSpPr>
                        <wps:wsp>
                          <wps:cNvPr id="13" name="Freeform 14"/>
                          <wps:cNvSpPr>
                            <a:spLocks/>
                          </wps:cNvSpPr>
                          <wps:spPr bwMode="auto">
                            <a:xfrm>
                              <a:off x="1628" y="1225"/>
                              <a:ext cx="2" cy="1646"/>
                            </a:xfrm>
                            <a:custGeom>
                              <a:avLst/>
                              <a:gdLst>
                                <a:gd name="T0" fmla="+- 0 1225 1225"/>
                                <a:gd name="T1" fmla="*/ 1225 h 1646"/>
                                <a:gd name="T2" fmla="+- 0 2871 1225"/>
                                <a:gd name="T3" fmla="*/ 2871 h 1646"/>
                              </a:gdLst>
                              <a:ahLst/>
                              <a:cxnLst>
                                <a:cxn ang="0">
                                  <a:pos x="0" y="T1"/>
                                </a:cxn>
                                <a:cxn ang="0">
                                  <a:pos x="0" y="T3"/>
                                </a:cxn>
                              </a:cxnLst>
                              <a:rect l="0" t="0" r="r" b="b"/>
                              <a:pathLst>
                                <a:path h="1646">
                                  <a:moveTo>
                                    <a:pt x="0" y="0"/>
                                  </a:moveTo>
                                  <a:lnTo>
                                    <a:pt x="0" y="1646"/>
                                  </a:lnTo>
                                </a:path>
                              </a:pathLst>
                            </a:custGeom>
                            <a:noFill/>
                            <a:ln w="18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1"/>
                        <wpg:cNvGrpSpPr>
                          <a:grpSpLocks/>
                        </wpg:cNvGrpSpPr>
                        <wpg:grpSpPr bwMode="auto">
                          <a:xfrm>
                            <a:off x="1618" y="1261"/>
                            <a:ext cx="2" cy="1644"/>
                            <a:chOff x="1618" y="1261"/>
                            <a:chExt cx="2" cy="1644"/>
                          </a:xfrm>
                        </wpg:grpSpPr>
                        <wps:wsp>
                          <wps:cNvPr id="15" name="Freeform 12"/>
                          <wps:cNvSpPr>
                            <a:spLocks/>
                          </wps:cNvSpPr>
                          <wps:spPr bwMode="auto">
                            <a:xfrm>
                              <a:off x="1618" y="1261"/>
                              <a:ext cx="2" cy="1644"/>
                            </a:xfrm>
                            <a:custGeom>
                              <a:avLst/>
                              <a:gdLst>
                                <a:gd name="T0" fmla="+- 0 1261 1261"/>
                                <a:gd name="T1" fmla="*/ 1261 h 1644"/>
                                <a:gd name="T2" fmla="+- 0 2905 1261"/>
                                <a:gd name="T3" fmla="*/ 2905 h 1644"/>
                              </a:gdLst>
                              <a:ahLst/>
                              <a:cxnLst>
                                <a:cxn ang="0">
                                  <a:pos x="0" y="T1"/>
                                </a:cxn>
                                <a:cxn ang="0">
                                  <a:pos x="0" y="T3"/>
                                </a:cxn>
                              </a:cxnLst>
                              <a:rect l="0" t="0" r="r" b="b"/>
                              <a:pathLst>
                                <a:path h="1644">
                                  <a:moveTo>
                                    <a:pt x="0" y="0"/>
                                  </a:moveTo>
                                  <a:lnTo>
                                    <a:pt x="0" y="164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9"/>
                        <wpg:cNvGrpSpPr>
                          <a:grpSpLocks/>
                        </wpg:cNvGrpSpPr>
                        <wpg:grpSpPr bwMode="auto">
                          <a:xfrm>
                            <a:off x="11446" y="1225"/>
                            <a:ext cx="2" cy="1680"/>
                            <a:chOff x="11446" y="1225"/>
                            <a:chExt cx="2" cy="1680"/>
                          </a:xfrm>
                        </wpg:grpSpPr>
                        <wps:wsp>
                          <wps:cNvPr id="17" name="Freeform 10"/>
                          <wps:cNvSpPr>
                            <a:spLocks/>
                          </wps:cNvSpPr>
                          <wps:spPr bwMode="auto">
                            <a:xfrm>
                              <a:off x="11446" y="1225"/>
                              <a:ext cx="2" cy="1680"/>
                            </a:xfrm>
                            <a:custGeom>
                              <a:avLst/>
                              <a:gdLst>
                                <a:gd name="T0" fmla="+- 0 1225 1225"/>
                                <a:gd name="T1" fmla="*/ 1225 h 1680"/>
                                <a:gd name="T2" fmla="+- 0 2905 1225"/>
                                <a:gd name="T3" fmla="*/ 2905 h 1680"/>
                              </a:gdLst>
                              <a:ahLst/>
                              <a:cxnLst>
                                <a:cxn ang="0">
                                  <a:pos x="0" y="T1"/>
                                </a:cxn>
                                <a:cxn ang="0">
                                  <a:pos x="0" y="T3"/>
                                </a:cxn>
                              </a:cxnLst>
                              <a:rect l="0" t="0" r="r" b="b"/>
                              <a:pathLst>
                                <a:path h="1680">
                                  <a:moveTo>
                                    <a:pt x="0" y="0"/>
                                  </a:moveTo>
                                  <a:lnTo>
                                    <a:pt x="0" y="16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
                        <wpg:cNvGrpSpPr>
                          <a:grpSpLocks/>
                        </wpg:cNvGrpSpPr>
                        <wpg:grpSpPr bwMode="auto">
                          <a:xfrm>
                            <a:off x="11426" y="1261"/>
                            <a:ext cx="2" cy="1610"/>
                            <a:chOff x="11426" y="1261"/>
                            <a:chExt cx="2" cy="1610"/>
                          </a:xfrm>
                        </wpg:grpSpPr>
                        <wps:wsp>
                          <wps:cNvPr id="19" name="Freeform 8"/>
                          <wps:cNvSpPr>
                            <a:spLocks/>
                          </wps:cNvSpPr>
                          <wps:spPr bwMode="auto">
                            <a:xfrm>
                              <a:off x="11426" y="1261"/>
                              <a:ext cx="2" cy="1610"/>
                            </a:xfrm>
                            <a:custGeom>
                              <a:avLst/>
                              <a:gdLst>
                                <a:gd name="T0" fmla="+- 0 1261 1261"/>
                                <a:gd name="T1" fmla="*/ 1261 h 1610"/>
                                <a:gd name="T2" fmla="+- 0 2871 1261"/>
                                <a:gd name="T3" fmla="*/ 2871 h 1610"/>
                              </a:gdLst>
                              <a:ahLst/>
                              <a:cxnLst>
                                <a:cxn ang="0">
                                  <a:pos x="0" y="T1"/>
                                </a:cxn>
                                <a:cxn ang="0">
                                  <a:pos x="0" y="T3"/>
                                </a:cxn>
                              </a:cxnLst>
                              <a:rect l="0" t="0" r="r" b="b"/>
                              <a:pathLst>
                                <a:path h="1610">
                                  <a:moveTo>
                                    <a:pt x="0" y="0"/>
                                  </a:moveTo>
                                  <a:lnTo>
                                    <a:pt x="0" y="16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5"/>
                        <wpg:cNvGrpSpPr>
                          <a:grpSpLocks/>
                        </wpg:cNvGrpSpPr>
                        <wpg:grpSpPr bwMode="auto">
                          <a:xfrm>
                            <a:off x="1613" y="2895"/>
                            <a:ext cx="9838" cy="2"/>
                            <a:chOff x="1613" y="2895"/>
                            <a:chExt cx="9838" cy="2"/>
                          </a:xfrm>
                        </wpg:grpSpPr>
                        <wps:wsp>
                          <wps:cNvPr id="21" name="Freeform 6"/>
                          <wps:cNvSpPr>
                            <a:spLocks/>
                          </wps:cNvSpPr>
                          <wps:spPr bwMode="auto">
                            <a:xfrm>
                              <a:off x="1613" y="2895"/>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3"/>
                        <wpg:cNvGrpSpPr>
                          <a:grpSpLocks/>
                        </wpg:cNvGrpSpPr>
                        <wpg:grpSpPr bwMode="auto">
                          <a:xfrm>
                            <a:off x="1632" y="2876"/>
                            <a:ext cx="9799" cy="2"/>
                            <a:chOff x="1632" y="2876"/>
                            <a:chExt cx="9799" cy="2"/>
                          </a:xfrm>
                        </wpg:grpSpPr>
                        <wps:wsp>
                          <wps:cNvPr id="23" name="Freeform 4"/>
                          <wps:cNvSpPr>
                            <a:spLocks/>
                          </wps:cNvSpPr>
                          <wps:spPr bwMode="auto">
                            <a:xfrm>
                              <a:off x="1632" y="2876"/>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AD3FFA4" id="Group 2" o:spid="_x0000_s1026" style="position:absolute;margin-left:81pt;margin-top:7pt;width:492.45pt;height:116.25pt;z-index:-251660288;mso-position-horizontal-relative:page" coordorigin="1607,1210" coordsize="984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">
                <v:group id="Group 17" o:spid="_x0000_s1027" style="position:absolute;left:1613;top:1234;width:9838;height:2" coordorigin="1613,1234"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8" o:spid="_x0000_s1028" style="position:absolute;left:1613;top:1234;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3P8EA&#10;AADaAAAADwAAAGRycy9kb3ducmV2LnhtbESPS2vDMBCE74X+B7GF3ho5OZTUjWKcgEl6dF69LtbW&#10;NrVWxpJf/74KBHocZuYbZpNMphEDda62rGC5iEAQF1bXXCq4nLO3NQjnkTU2lknBTA6S7fPTBmNt&#10;R85pOPlSBAi7GBVU3rexlK6oyKBb2JY4eD+2M+iD7EqpOxwD3DRyFUXv0mDNYaHClvYVFb+n3ij4&#10;6ud8nfGZvneHMcXldaqz206p15cp/QThafL/4Uf7qBV8wP1Ku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D9z/BAAAA2gAAAA8AAAAAAAAAAAAAAAAAmAIAAGRycy9kb3du&#10;cmV2LnhtbFBLBQYAAAAABAAEAPUAAACGAwAAAAA=&#10;" path="m,l9837,e" filled="f" strokeweight=".58pt">
                    <v:path arrowok="t" o:connecttype="custom" o:connectlocs="0,0;9837,0" o:connectangles="0,0"/>
                  </v:shape>
                </v:group>
                <v:group id="Group 15" o:spid="_x0000_s1029" style="position:absolute;left:1632;top:1255;width:9799;height:2" coordorigin="1632,1255"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6" o:spid="_x0000_s1030" style="position:absolute;left:1632;top:1255;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D+sEA&#10;AADbAAAADwAAAGRycy9kb3ducmV2LnhtbERP32vCMBB+H+x/CCfsbaYdQ6QaRYRBh0NZFcG3ozmb&#10;YnMJTab1vzeDwd7u4/t58+VgO3GlPrSOFeTjDARx7XTLjYLD/uN1CiJEZI2dY1JwpwDLxfPTHAvt&#10;bvxN1yo2IoVwKFCBidEXUobakMUwdp44cWfXW4wJ9o3UPd5SuO3kW5ZNpMWWU4NBT2tD9aX6sQp2&#10;tC29P31t9p+V2ZXTjdX5+1Gpl9GwmoGINMR/8Z+71G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5A/rBAAAA2wAAAA8AAAAAAAAAAAAAAAAAmAIAAGRycy9kb3du&#10;cmV2LnhtbFBLBQYAAAAABAAEAPUAAACGAwAAAAA=&#10;" path="m,l9799,e" filled="f" strokeweight=".7pt">
                    <v:path arrowok="t" o:connecttype="custom" o:connectlocs="0,0;9799,0" o:connectangles="0,0"/>
                  </v:shape>
                </v:group>
                <v:group id="Group 13" o:spid="_x0000_s1031" style="position:absolute;left:1628;top:1225;width:2;height:1646" coordorigin="1628,1225" coordsize="2,1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2" style="position:absolute;left:1628;top:1225;width:2;height:1646;visibility:visible;mso-wrap-style:square;v-text-anchor:top" coordsize="2,1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a5sAA&#10;AADbAAAADwAAAGRycy9kb3ducmV2LnhtbERP3WrCMBS+H/gO4QjeaarCHNUobjDYYBda9wCH5tiU&#10;NiehiW19+0UQdnc+vt+zO4y2FT11oXasYLnIQBCXTtdcKfi9fM7fQISIrLF1TAruFOCwn7zsMNdu&#10;4DP1RaxECuGQowITo8+lDKUhi2HhPHHirq6zGBPsKqk7HFK4beUqy16lxZpTg0FPH4bKprhZBf3P&#10;0pl3d6q8l2Mjm/uw4e+jUrPpeNyCiDTGf/HT/aXT/DU8fkkHyP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ra5sAAAADbAAAADwAAAAAAAAAAAAAAAACYAgAAZHJzL2Rvd25y&#10;ZXYueG1sUEsFBgAAAAAEAAQA9QAAAIUDAAAAAA==&#10;" path="m,l,1646e" filled="f" strokeweight="1.49pt">
                    <v:path arrowok="t" o:connecttype="custom" o:connectlocs="0,1225;0,2871" o:connectangles="0,0"/>
                  </v:shape>
                </v:group>
                <v:group id="Group 11" o:spid="_x0000_s1033" style="position:absolute;left:1618;top:1261;width:2;height:1644" coordorigin="1618,1261" coordsize="2,1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2" o:spid="_x0000_s1034" style="position:absolute;left:1618;top:1261;width:2;height:1644;visibility:visible;mso-wrap-style:square;v-text-anchor:top" coordsize="2,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1wMQA&#10;AADbAAAADwAAAGRycy9kb3ducmV2LnhtbESPQWvCQBCF70L/wzKF3nSjUC3RVURRKh6kSXvwNmTH&#10;JJidDdmNSf+9KwjeZnjvffNmsepNJW7UuNKygvEoAkGcWV1yruA33Q2/QDiPrLGyTAr+ycFq+TZY&#10;YKxtxz90S3wuAoRdjAoK7+tYSpcVZNCNbE0ctIttDPqwNrnUDXYBbio5iaKpNFhyuFBgTZuCsmvS&#10;mkA5tjNzSrfyr+dkn7bTc5fvDkp9vPfrOQhPvX+Zn+lvHep/wuOXMI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9cDEAAAA2wAAAA8AAAAAAAAAAAAAAAAAmAIAAGRycy9k&#10;b3ducmV2LnhtbFBLBQYAAAAABAAEAPUAAACJAwAAAAA=&#10;" path="m,l,1644e" filled="f" strokeweight=".58pt">
                    <v:path arrowok="t" o:connecttype="custom" o:connectlocs="0,1261;0,2905" o:connectangles="0,0"/>
                  </v:shape>
                </v:group>
                <v:group id="Group 9" o:spid="_x0000_s1035" style="position:absolute;left:11446;top:1225;width:2;height:1680" coordorigin="11446,1225" coordsize="2,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0" o:spid="_x0000_s1036" style="position:absolute;left:11446;top:1225;width:2;height:1680;visibility:visible;mso-wrap-style:square;v-text-anchor:top" coordsize="2,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q8IA&#10;AADbAAAADwAAAGRycy9kb3ducmV2LnhtbERPS2sCMRC+C/0PYQq9abYt6LIapfRBi+BBbQ/ehmTc&#10;LG4myya7bv+9EQRv8/E9Z7EaXC16akPlWcHzJANBrL2puFTwu/8a5yBCRDZYeyYF/xRgtXwYLbAw&#10;/sxb6nexFCmEQ4EKbIxNIWXQlhyGiW+IE3f0rcOYYFtK0+I5hbtavmTZVDqsODVYbOjdkj7tOqdA&#10;56/f280nfdh13+ju0Pk/nHmlnh6HtzmISEO8i2/uH5Pmz+D6Szp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rwgAAANsAAAAPAAAAAAAAAAAAAAAAAJgCAABkcnMvZG93&#10;bnJldi54bWxQSwUGAAAAAAQABAD1AAAAhwMAAAAA&#10;" path="m,l,1680e" filled="f" strokeweight=".58pt">
                    <v:path arrowok="t" o:connecttype="custom" o:connectlocs="0,1225;0,2905" o:connectangles="0,0"/>
                  </v:shape>
                </v:group>
                <v:group id="Group 7" o:spid="_x0000_s1037" style="position:absolute;left:11426;top:1261;width:2;height:1610" coordorigin="11426,1261" coordsize="2,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8" o:spid="_x0000_s1038" style="position:absolute;left:11426;top:1261;width:2;height:1610;visibility:visible;mso-wrap-style:square;v-text-anchor:top" coordsize="2,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vMQA&#10;AADbAAAADwAAAGRycy9kb3ducmV2LnhtbERPTWsCMRC9F/ofwhR6EU3qwerWKFoRCy0UVxG8DZvp&#10;7uJmsiSpu/33TUHobR7vc+bL3jbiSj7UjjU8jRQI4sKZmksNx8N2OAURIrLBxjFp+KEAy8X93Rwz&#10;4zre0zWPpUghHDLUUMXYZlKGoiKLYeRa4sR9OW8xJuhLaTx2Kdw2cqzURFqsOTVU2NJrRcUl/7Ya&#10;vPp4P28Hp/FmreTn7rlYbfLYaf340K9eQETq47/45n4zaf4M/n5J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2rrzEAAAA2wAAAA8AAAAAAAAAAAAAAAAAmAIAAGRycy9k&#10;b3ducmV2LnhtbFBLBQYAAAAABAAEAPUAAACJAwAAAAA=&#10;" path="m,l,1610e" filled="f" strokeweight=".58pt">
                    <v:path arrowok="t" o:connecttype="custom" o:connectlocs="0,1261;0,2871" o:connectangles="0,0"/>
                  </v:shape>
                </v:group>
                <v:group id="Group 5" o:spid="_x0000_s1039" style="position:absolute;left:1613;top:2895;width:9838;height:2" coordorigin="1613,2895"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40" style="position:absolute;left:1613;top:2895;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Kx0sAA&#10;AADbAAAADwAAAGRycy9kb3ducmV2LnhtbESPzarCMBSE9xd8h3AEd9e0LkRqo6hQ1KX/20NzbIvN&#10;SWmirW9vLlxwOczMN0y67E0tXtS6yrKCeByBIM6trrhQcD5lvzMQziNrrC2Tgjc5WC4GPykm2nZ8&#10;oNfRFyJA2CWooPS+SaR0eUkG3dg2xMG729agD7ItpG6xC3BTy0kUTaXBisNCiQ1tSsofx6dRsH++&#10;D7OMT3Rbb7sVxpe+yq5rpUbDfjUH4an33/B/e6cVTGL4+x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Kx0sAAAADbAAAADwAAAAAAAAAAAAAAAACYAgAAZHJzL2Rvd25y&#10;ZXYueG1sUEsFBgAAAAAEAAQA9QAAAIUDAAAAAA==&#10;" path="m,l9837,e" filled="f" strokeweight=".58pt">
                    <v:path arrowok="t" o:connecttype="custom" o:connectlocs="0,0;9837,0" o:connectangles="0,0"/>
                  </v:shape>
                </v:group>
                <v:group id="Group 3" o:spid="_x0000_s1041" style="position:absolute;left:1632;top:2876;width:9799;height:2" coordorigin="1632,2876"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4" o:spid="_x0000_s1042" style="position:absolute;left:1632;top:2876;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VAsQA&#10;AADbAAAADwAAAGRycy9kb3ducmV2LnhtbESPS2vDMBCE74X8B7GB3Bo5LjWpGyUkBYOvSXvocWOt&#10;H621ciz5kX9fFQo9DjPzDbM7zKYVI/Wusaxgs45AEBdWN1wp+HjPHrcgnEfW2FomBXdycNgvHnaY&#10;ajvxmcaLr0SAsEtRQe19l0rpipoMurXtiINX2t6gD7KvpO5xCnDTyjiKEmmw4bBQY0dvNRXfl8Eo&#10;iKbnr+w0fublNRlu51viXo5lodRqOR9fQXia/X/4r51rBfET/H4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FQLEAAAA2wAAAA8AAAAAAAAAAAAAAAAAmAIAAGRycy9k&#10;b3ducmV2LnhtbFBLBQYAAAAABAAEAPUAAACJAwAAAAA=&#10;" path="m,l9799,e" filled="f" strokeweight=".58pt">
                    <v:path arrowok="t" o:connecttype="custom" o:connectlocs="0,0;9799,0" o:connectangles="0,0"/>
                  </v:shape>
                </v:group>
                <w10:wrap anchorx="page"/>
              </v:group>
            </w:pict>
          </mc:Fallback>
        </mc:AlternateContent>
      </w:r>
    </w:p>
    <w:p w14:paraId="02A47DAC" w14:textId="77777777" w:rsidR="00874426" w:rsidRDefault="00874426">
      <w:pPr>
        <w:spacing w:before="11" w:after="0" w:line="280" w:lineRule="exact"/>
        <w:rPr>
          <w:sz w:val="28"/>
          <w:szCs w:val="28"/>
        </w:rPr>
      </w:pPr>
    </w:p>
    <w:p w14:paraId="357EC506" w14:textId="0B09A730" w:rsidR="009D353D" w:rsidRDefault="003A1128" w:rsidP="009D353D">
      <w:pPr>
        <w:spacing w:after="0" w:line="240" w:lineRule="auto"/>
        <w:ind w:left="733" w:right="-20"/>
        <w:rPr>
          <w:rFonts w:ascii="Arial" w:eastAsia="Arial" w:hAnsi="Arial" w:cs="Arial"/>
          <w:spacing w:val="-4"/>
        </w:rPr>
      </w:pPr>
      <w:r>
        <w:rPr>
          <w:rFonts w:ascii="Arial" w:eastAsia="Arial" w:hAnsi="Arial" w:cs="Arial"/>
          <w:spacing w:val="-1"/>
        </w:rPr>
        <w:t>SUB</w:t>
      </w:r>
      <w:r>
        <w:rPr>
          <w:rFonts w:ascii="Arial" w:eastAsia="Arial" w:hAnsi="Arial" w:cs="Arial"/>
        </w:rPr>
        <w:t>J</w:t>
      </w:r>
      <w:r>
        <w:rPr>
          <w:rFonts w:ascii="Arial" w:eastAsia="Arial" w:hAnsi="Arial" w:cs="Arial"/>
          <w:spacing w:val="-1"/>
        </w:rPr>
        <w:t>EC</w:t>
      </w:r>
      <w:r>
        <w:rPr>
          <w:rFonts w:ascii="Arial" w:eastAsia="Arial" w:hAnsi="Arial" w:cs="Arial"/>
          <w:spacing w:val="2"/>
        </w:rPr>
        <w:t>T</w:t>
      </w:r>
      <w:r>
        <w:rPr>
          <w:rFonts w:ascii="Arial" w:eastAsia="Arial" w:hAnsi="Arial" w:cs="Arial"/>
        </w:rPr>
        <w:t xml:space="preserve">:  </w:t>
      </w:r>
      <w:r>
        <w:rPr>
          <w:rFonts w:ascii="Arial" w:eastAsia="Arial" w:hAnsi="Arial" w:cs="Arial"/>
          <w:spacing w:val="12"/>
        </w:rPr>
        <w:t xml:space="preserve"> </w:t>
      </w:r>
      <w:r w:rsidR="009D353D">
        <w:rPr>
          <w:rFonts w:ascii="Arial" w:eastAsia="Arial" w:hAnsi="Arial" w:cs="Arial"/>
          <w:spacing w:val="12"/>
        </w:rPr>
        <w:tab/>
      </w:r>
      <w:r w:rsidR="009D353D">
        <w:rPr>
          <w:rFonts w:ascii="Arial" w:eastAsia="Arial" w:hAnsi="Arial" w:cs="Arial"/>
          <w:spacing w:val="12"/>
        </w:rPr>
        <w:tab/>
      </w:r>
      <w:r w:rsidR="009D353D">
        <w:rPr>
          <w:rFonts w:ascii="Arial" w:eastAsia="Arial" w:hAnsi="Arial" w:cs="Arial"/>
          <w:spacing w:val="12"/>
        </w:rPr>
        <w:tab/>
      </w:r>
      <w:r>
        <w:rPr>
          <w:rFonts w:ascii="Arial" w:eastAsia="Arial" w:hAnsi="Arial" w:cs="Arial"/>
          <w:spacing w:val="-1"/>
        </w:rPr>
        <w:t>APPR</w:t>
      </w:r>
      <w:r>
        <w:rPr>
          <w:rFonts w:ascii="Arial" w:eastAsia="Arial" w:hAnsi="Arial" w:cs="Arial"/>
          <w:spacing w:val="1"/>
        </w:rPr>
        <w:t>O</w:t>
      </w:r>
      <w:r>
        <w:rPr>
          <w:rFonts w:ascii="Arial" w:eastAsia="Arial" w:hAnsi="Arial" w:cs="Arial"/>
          <w:spacing w:val="-1"/>
        </w:rPr>
        <w:t>PR</w:t>
      </w:r>
      <w:r>
        <w:rPr>
          <w:rFonts w:ascii="Arial" w:eastAsia="Arial" w:hAnsi="Arial" w:cs="Arial"/>
          <w:spacing w:val="1"/>
        </w:rPr>
        <w:t>I</w:t>
      </w:r>
      <w:r>
        <w:rPr>
          <w:rFonts w:ascii="Arial" w:eastAsia="Arial" w:hAnsi="Arial" w:cs="Arial"/>
          <w:spacing w:val="-1"/>
        </w:rPr>
        <w:t>A</w:t>
      </w:r>
      <w:r>
        <w:rPr>
          <w:rFonts w:ascii="Arial" w:eastAsia="Arial" w:hAnsi="Arial" w:cs="Arial"/>
          <w:spacing w:val="2"/>
        </w:rPr>
        <w:t>T</w:t>
      </w:r>
      <w:r>
        <w:rPr>
          <w:rFonts w:ascii="Arial" w:eastAsia="Arial" w:hAnsi="Arial" w:cs="Arial"/>
        </w:rPr>
        <w:t xml:space="preserve">E </w:t>
      </w:r>
      <w:r>
        <w:rPr>
          <w:rFonts w:ascii="Arial" w:eastAsia="Arial" w:hAnsi="Arial" w:cs="Arial"/>
          <w:spacing w:val="-1"/>
        </w:rPr>
        <w:t>US</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p>
    <w:p w14:paraId="5B59360B" w14:textId="77777777" w:rsidR="009D353D" w:rsidRDefault="009D353D" w:rsidP="009D353D">
      <w:pPr>
        <w:spacing w:after="0" w:line="240" w:lineRule="auto"/>
        <w:ind w:left="733" w:right="-20"/>
        <w:rPr>
          <w:rFonts w:ascii="Arial" w:eastAsia="Arial" w:hAnsi="Arial" w:cs="Arial"/>
        </w:rPr>
      </w:pPr>
    </w:p>
    <w:p w14:paraId="087B2D0D" w14:textId="16DEB9A4" w:rsidR="009D353D" w:rsidRDefault="009D353D" w:rsidP="00BA6D27">
      <w:pPr>
        <w:spacing w:after="0" w:line="240" w:lineRule="auto"/>
        <w:ind w:left="733" w:right="-20"/>
        <w:rPr>
          <w:rFonts w:ascii="Arial" w:eastAsia="Arial" w:hAnsi="Arial" w:cs="Arial"/>
          <w:spacing w:val="-1"/>
          <w:position w:val="-1"/>
        </w:rPr>
      </w:pPr>
      <w:r>
        <w:rPr>
          <w:rFonts w:ascii="Arial" w:eastAsia="Arial" w:hAnsi="Arial" w:cs="Arial"/>
          <w:spacing w:val="-4"/>
        </w:rPr>
        <w:t>DOCUMENT MANAGER</w:t>
      </w:r>
      <w:r w:rsidR="003A1128">
        <w:rPr>
          <w:rFonts w:ascii="Arial" w:eastAsia="Arial" w:hAnsi="Arial" w:cs="Arial"/>
        </w:rPr>
        <w:t>:</w:t>
      </w:r>
      <w:r>
        <w:rPr>
          <w:rFonts w:ascii="Arial" w:eastAsia="Arial" w:hAnsi="Arial" w:cs="Arial"/>
        </w:rPr>
        <w:tab/>
      </w:r>
      <w:r w:rsidR="003D3073">
        <w:rPr>
          <w:rFonts w:ascii="Arial" w:eastAsia="Arial" w:hAnsi="Arial" w:cs="Arial"/>
        </w:rPr>
        <w:t xml:space="preserve">BIOMEDICAL and BEHAVIORAL </w:t>
      </w:r>
      <w:r w:rsidR="003D3073">
        <w:rPr>
          <w:rFonts w:ascii="Arial" w:eastAsia="Arial" w:hAnsi="Arial" w:cs="Arial"/>
          <w:spacing w:val="-1"/>
        </w:rPr>
        <w:t>METHODOLOGY CORE OUHSC</w:t>
      </w:r>
    </w:p>
    <w:p w14:paraId="787BF228" w14:textId="77777777" w:rsidR="009D353D" w:rsidRDefault="009D353D" w:rsidP="00BA6D27">
      <w:pPr>
        <w:spacing w:after="0" w:line="240" w:lineRule="auto"/>
        <w:ind w:left="733" w:right="-20"/>
        <w:rPr>
          <w:rFonts w:ascii="Arial" w:eastAsia="Arial" w:hAnsi="Arial" w:cs="Arial"/>
        </w:rPr>
      </w:pPr>
    </w:p>
    <w:p w14:paraId="27CACA48" w14:textId="79437E69" w:rsid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E</w:t>
      </w:r>
      <w:r>
        <w:rPr>
          <w:rFonts w:ascii="Arial" w:eastAsia="Arial" w:hAnsi="Arial" w:cs="Arial"/>
          <w:position w:val="-1"/>
        </w:rPr>
        <w:t>FF</w:t>
      </w:r>
      <w:r>
        <w:rPr>
          <w:rFonts w:ascii="Arial" w:eastAsia="Arial" w:hAnsi="Arial" w:cs="Arial"/>
          <w:spacing w:val="-1"/>
          <w:position w:val="-1"/>
        </w:rPr>
        <w:t>EC</w:t>
      </w:r>
      <w:r>
        <w:rPr>
          <w:rFonts w:ascii="Arial" w:eastAsia="Arial" w:hAnsi="Arial" w:cs="Arial"/>
          <w:spacing w:val="2"/>
          <w:position w:val="-1"/>
        </w:rPr>
        <w:t>T</w:t>
      </w:r>
      <w:r>
        <w:rPr>
          <w:rFonts w:ascii="Arial" w:eastAsia="Arial" w:hAnsi="Arial" w:cs="Arial"/>
          <w:spacing w:val="1"/>
          <w:position w:val="-1"/>
        </w:rPr>
        <w:t>I</w:t>
      </w:r>
      <w:r>
        <w:rPr>
          <w:rFonts w:ascii="Arial" w:eastAsia="Arial" w:hAnsi="Arial" w:cs="Arial"/>
          <w:spacing w:val="-1"/>
          <w:position w:val="-1"/>
        </w:rPr>
        <w:t>V</w:t>
      </w:r>
      <w:r>
        <w:rPr>
          <w:rFonts w:ascii="Arial" w:eastAsia="Arial" w:hAnsi="Arial" w:cs="Arial"/>
          <w:position w:val="-1"/>
        </w:rPr>
        <w:t xml:space="preserve">E </w:t>
      </w:r>
      <w:r>
        <w:rPr>
          <w:rFonts w:ascii="Arial" w:eastAsia="Arial" w:hAnsi="Arial" w:cs="Arial"/>
          <w:spacing w:val="-1"/>
          <w:position w:val="-1"/>
        </w:rPr>
        <w:t>D</w:t>
      </w:r>
      <w:r>
        <w:rPr>
          <w:rFonts w:ascii="Arial" w:eastAsia="Arial" w:hAnsi="Arial" w:cs="Arial"/>
          <w:spacing w:val="-3"/>
          <w:position w:val="-1"/>
        </w:rPr>
        <w:t>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9D353D">
        <w:rPr>
          <w:rFonts w:ascii="Arial" w:eastAsia="Arial" w:hAnsi="Arial" w:cs="Arial"/>
          <w:position w:val="-1"/>
        </w:rPr>
        <w:tab/>
      </w:r>
      <w:r w:rsidR="009D353D">
        <w:rPr>
          <w:rFonts w:ascii="Arial" w:eastAsia="Arial" w:hAnsi="Arial" w:cs="Arial"/>
          <w:position w:val="-1"/>
        </w:rPr>
        <w:tab/>
        <w:t>xx</w:t>
      </w:r>
      <w:r>
        <w:rPr>
          <w:rFonts w:ascii="Arial" w:eastAsia="Arial" w:hAnsi="Arial" w:cs="Arial"/>
          <w:spacing w:val="1"/>
          <w:position w:val="-1"/>
        </w:rPr>
        <w:t>/</w:t>
      </w:r>
      <w:r w:rsidR="009D353D">
        <w:rPr>
          <w:rFonts w:ascii="Arial" w:eastAsia="Arial" w:hAnsi="Arial" w:cs="Arial"/>
          <w:spacing w:val="1"/>
          <w:position w:val="-1"/>
        </w:rPr>
        <w:t>xx</w:t>
      </w:r>
      <w:r>
        <w:rPr>
          <w:rFonts w:ascii="Arial" w:eastAsia="Arial" w:hAnsi="Arial" w:cs="Arial"/>
          <w:spacing w:val="1"/>
          <w:position w:val="-1"/>
        </w:rPr>
        <w:t>/</w:t>
      </w:r>
      <w:r>
        <w:rPr>
          <w:rFonts w:ascii="Arial" w:eastAsia="Arial" w:hAnsi="Arial" w:cs="Arial"/>
          <w:position w:val="-1"/>
        </w:rPr>
        <w:t>201</w:t>
      </w:r>
      <w:r w:rsidR="00233087">
        <w:rPr>
          <w:rFonts w:ascii="Arial" w:eastAsia="Arial" w:hAnsi="Arial" w:cs="Arial"/>
          <w:position w:val="-1"/>
        </w:rPr>
        <w:t>4</w:t>
      </w:r>
      <w:r w:rsidR="009D353D">
        <w:rPr>
          <w:rFonts w:ascii="Arial" w:eastAsia="Arial" w:hAnsi="Arial" w:cs="Arial"/>
          <w:position w:val="-1"/>
        </w:rPr>
        <w:tab/>
      </w:r>
    </w:p>
    <w:p w14:paraId="474760FF" w14:textId="305E6BB6" w:rsid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REV</w:t>
      </w:r>
      <w:r>
        <w:rPr>
          <w:rFonts w:ascii="Arial" w:eastAsia="Arial" w:hAnsi="Arial" w:cs="Arial"/>
          <w:spacing w:val="1"/>
          <w:position w:val="-1"/>
        </w:rPr>
        <w:t>I</w:t>
      </w:r>
      <w:r>
        <w:rPr>
          <w:rFonts w:ascii="Arial" w:eastAsia="Arial" w:hAnsi="Arial" w:cs="Arial"/>
          <w:spacing w:val="-1"/>
          <w:position w:val="-1"/>
        </w:rPr>
        <w:t>SE</w:t>
      </w:r>
      <w:r>
        <w:rPr>
          <w:rFonts w:ascii="Arial" w:eastAsia="Arial" w:hAnsi="Arial" w:cs="Arial"/>
          <w:position w:val="-1"/>
        </w:rPr>
        <w:t xml:space="preserve">D </w:t>
      </w:r>
      <w:r>
        <w:rPr>
          <w:rFonts w:ascii="Arial" w:eastAsia="Arial" w:hAnsi="Arial" w:cs="Arial"/>
          <w:spacing w:val="-1"/>
          <w:position w:val="-1"/>
        </w:rPr>
        <w:t>DA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9D353D">
        <w:rPr>
          <w:rFonts w:ascii="Arial" w:eastAsia="Arial" w:hAnsi="Arial" w:cs="Arial"/>
          <w:position w:val="-1"/>
        </w:rPr>
        <w:tab/>
      </w:r>
      <w:r w:rsidR="009D353D">
        <w:rPr>
          <w:rFonts w:ascii="Arial" w:eastAsia="Arial" w:hAnsi="Arial" w:cs="Arial"/>
          <w:position w:val="-1"/>
        </w:rPr>
        <w:tab/>
      </w:r>
      <w:r w:rsidR="008133DA">
        <w:rPr>
          <w:rFonts w:ascii="Arial" w:eastAsia="Arial" w:hAnsi="Arial" w:cs="Arial"/>
          <w:spacing w:val="-1"/>
          <w:position w:val="-1"/>
        </w:rPr>
        <w:t>12</w:t>
      </w:r>
      <w:r w:rsidR="00BC6F72">
        <w:rPr>
          <w:rFonts w:ascii="Arial" w:eastAsia="Arial" w:hAnsi="Arial" w:cs="Arial"/>
          <w:spacing w:val="-1"/>
          <w:position w:val="-1"/>
        </w:rPr>
        <w:t>/</w:t>
      </w:r>
      <w:r w:rsidR="009D353D">
        <w:rPr>
          <w:rFonts w:ascii="Arial" w:eastAsia="Arial" w:hAnsi="Arial" w:cs="Arial"/>
          <w:spacing w:val="-1"/>
          <w:position w:val="-1"/>
        </w:rPr>
        <w:t>1</w:t>
      </w:r>
      <w:r w:rsidR="008133DA">
        <w:rPr>
          <w:rFonts w:ascii="Arial" w:eastAsia="Arial" w:hAnsi="Arial" w:cs="Arial"/>
          <w:spacing w:val="-1"/>
          <w:position w:val="-1"/>
        </w:rPr>
        <w:t>9</w:t>
      </w:r>
      <w:r w:rsidR="00BC6F72">
        <w:rPr>
          <w:rFonts w:ascii="Arial" w:eastAsia="Arial" w:hAnsi="Arial" w:cs="Arial"/>
          <w:spacing w:val="-1"/>
          <w:position w:val="-1"/>
        </w:rPr>
        <w:t>/</w:t>
      </w:r>
      <w:r w:rsidR="009D353D">
        <w:rPr>
          <w:rFonts w:ascii="Arial" w:eastAsia="Arial" w:hAnsi="Arial" w:cs="Arial"/>
          <w:spacing w:val="-1"/>
          <w:position w:val="-1"/>
        </w:rPr>
        <w:t>20</w:t>
      </w:r>
      <w:r w:rsidR="00BC6F72">
        <w:rPr>
          <w:rFonts w:ascii="Arial" w:eastAsia="Arial" w:hAnsi="Arial" w:cs="Arial"/>
          <w:spacing w:val="-1"/>
          <w:position w:val="-1"/>
        </w:rPr>
        <w:t>1</w:t>
      </w:r>
      <w:del w:id="0" w:author="Wilson, Thomas N (HSC)" w:date="2014-03-14T15:00:00Z">
        <w:r w:rsidR="00233087" w:rsidDel="00A92FEB">
          <w:rPr>
            <w:rFonts w:ascii="Arial" w:eastAsia="Arial" w:hAnsi="Arial" w:cs="Arial"/>
            <w:spacing w:val="-1"/>
            <w:position w:val="-1"/>
          </w:rPr>
          <w:delText>4</w:delText>
        </w:r>
      </w:del>
      <w:ins w:id="1" w:author="Wilson, Thomas N (HSC)" w:date="2014-03-14T15:00:00Z">
        <w:r w:rsidR="00A92FEB">
          <w:rPr>
            <w:rFonts w:ascii="Arial" w:eastAsia="Arial" w:hAnsi="Arial" w:cs="Arial"/>
            <w:spacing w:val="-1"/>
            <w:position w:val="-1"/>
          </w:rPr>
          <w:t>3</w:t>
        </w:r>
      </w:ins>
      <w:r w:rsidR="00BC6F72">
        <w:rPr>
          <w:rFonts w:ascii="Arial" w:eastAsia="Arial" w:hAnsi="Arial" w:cs="Arial"/>
          <w:spacing w:val="-1"/>
          <w:position w:val="-1"/>
        </w:rPr>
        <w:t xml:space="preserve"> by </w:t>
      </w:r>
      <w:r w:rsidR="008133DA">
        <w:rPr>
          <w:rFonts w:ascii="Arial" w:eastAsia="Arial" w:hAnsi="Arial" w:cs="Arial"/>
          <w:spacing w:val="-1"/>
          <w:position w:val="-1"/>
        </w:rPr>
        <w:t>BBMC</w:t>
      </w:r>
      <w:r w:rsidR="009D353D">
        <w:rPr>
          <w:rFonts w:ascii="Arial" w:eastAsia="Arial" w:hAnsi="Arial" w:cs="Arial"/>
          <w:position w:val="-1"/>
        </w:rPr>
        <w:tab/>
      </w:r>
    </w:p>
    <w:p w14:paraId="76410F50" w14:textId="765F0BCB" w:rsidR="00874426" w:rsidRP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SUPERSED</w:t>
      </w:r>
      <w:r>
        <w:rPr>
          <w:rFonts w:ascii="Arial" w:eastAsia="Arial" w:hAnsi="Arial" w:cs="Arial"/>
          <w:spacing w:val="2"/>
          <w:position w:val="-1"/>
        </w:rPr>
        <w:t>E</w:t>
      </w:r>
      <w:r>
        <w:rPr>
          <w:rFonts w:ascii="Arial" w:eastAsia="Arial" w:hAnsi="Arial" w:cs="Arial"/>
          <w:spacing w:val="-1"/>
          <w:position w:val="-1"/>
        </w:rPr>
        <w:t>S</w:t>
      </w:r>
      <w:r>
        <w:rPr>
          <w:rFonts w:ascii="Arial" w:eastAsia="Arial" w:hAnsi="Arial" w:cs="Arial"/>
          <w:position w:val="-1"/>
        </w:rPr>
        <w:t>:</w:t>
      </w:r>
      <w:r>
        <w:rPr>
          <w:rFonts w:ascii="Arial" w:eastAsia="Arial" w:hAnsi="Arial" w:cs="Arial"/>
          <w:spacing w:val="3"/>
          <w:position w:val="-1"/>
        </w:rPr>
        <w:t xml:space="preserve"> </w:t>
      </w:r>
      <w:r w:rsidR="009D353D">
        <w:rPr>
          <w:rFonts w:ascii="Arial" w:eastAsia="Arial" w:hAnsi="Arial" w:cs="Arial"/>
          <w:spacing w:val="3"/>
          <w:position w:val="-1"/>
        </w:rPr>
        <w:tab/>
      </w:r>
      <w:r w:rsidR="009D353D">
        <w:rPr>
          <w:rFonts w:ascii="Arial" w:eastAsia="Arial" w:hAnsi="Arial" w:cs="Arial"/>
          <w:spacing w:val="3"/>
          <w:position w:val="-1"/>
        </w:rPr>
        <w:tab/>
      </w:r>
      <w:r>
        <w:rPr>
          <w:rFonts w:ascii="Arial" w:eastAsia="Arial" w:hAnsi="Arial" w:cs="Arial"/>
          <w:spacing w:val="-1"/>
          <w:position w:val="-1"/>
        </w:rPr>
        <w:t>N</w:t>
      </w:r>
      <w:r>
        <w:rPr>
          <w:rFonts w:ascii="Arial" w:eastAsia="Arial" w:hAnsi="Arial" w:cs="Arial"/>
          <w:spacing w:val="1"/>
          <w:position w:val="-1"/>
        </w:rPr>
        <w:t>/</w:t>
      </w:r>
      <w:r>
        <w:rPr>
          <w:rFonts w:ascii="Arial" w:eastAsia="Arial" w:hAnsi="Arial" w:cs="Arial"/>
          <w:position w:val="-1"/>
        </w:rPr>
        <w:t>A</w:t>
      </w:r>
    </w:p>
    <w:p w14:paraId="38F56E05" w14:textId="77777777" w:rsidR="00874426" w:rsidRDefault="00874426">
      <w:pPr>
        <w:spacing w:after="0" w:line="200" w:lineRule="exact"/>
        <w:rPr>
          <w:sz w:val="20"/>
          <w:szCs w:val="20"/>
        </w:rPr>
      </w:pPr>
    </w:p>
    <w:p w14:paraId="3A8A7655" w14:textId="77777777" w:rsidR="00874426" w:rsidRDefault="00874426">
      <w:pPr>
        <w:spacing w:after="0" w:line="200" w:lineRule="exact"/>
        <w:rPr>
          <w:sz w:val="20"/>
          <w:szCs w:val="20"/>
        </w:rPr>
      </w:pPr>
    </w:p>
    <w:p w14:paraId="73E6B414" w14:textId="77777777" w:rsidR="00874426" w:rsidRPr="00AD0339" w:rsidRDefault="003A1128">
      <w:pPr>
        <w:spacing w:before="29" w:after="0" w:line="240" w:lineRule="auto"/>
        <w:ind w:left="116" w:right="-20"/>
        <w:rPr>
          <w:rFonts w:ascii="Arial" w:eastAsia="Arial" w:hAnsi="Arial" w:cs="Arial"/>
        </w:rPr>
      </w:pPr>
      <w:r w:rsidRPr="00AD0339">
        <w:rPr>
          <w:rFonts w:ascii="Arial" w:eastAsia="Arial" w:hAnsi="Arial" w:cs="Arial"/>
          <w:b/>
          <w:bCs/>
          <w:spacing w:val="1"/>
        </w:rPr>
        <w:t>Sc</w:t>
      </w:r>
      <w:r w:rsidRPr="00AD0339">
        <w:rPr>
          <w:rFonts w:ascii="Arial" w:eastAsia="Arial" w:hAnsi="Arial" w:cs="Arial"/>
          <w:b/>
          <w:bCs/>
        </w:rPr>
        <w:t>op</w:t>
      </w:r>
      <w:r w:rsidRPr="00AD0339">
        <w:rPr>
          <w:rFonts w:ascii="Arial" w:eastAsia="Arial" w:hAnsi="Arial" w:cs="Arial"/>
          <w:b/>
          <w:bCs/>
          <w:spacing w:val="-1"/>
        </w:rPr>
        <w:t>e</w:t>
      </w:r>
      <w:r w:rsidRPr="00AD0339">
        <w:rPr>
          <w:rFonts w:ascii="Arial" w:eastAsia="Arial" w:hAnsi="Arial" w:cs="Arial"/>
          <w:b/>
          <w:bCs/>
        </w:rPr>
        <w:t>:</w:t>
      </w:r>
    </w:p>
    <w:p w14:paraId="749746EB" w14:textId="77777777" w:rsidR="00874426" w:rsidRPr="00AD0339" w:rsidRDefault="00874426">
      <w:pPr>
        <w:spacing w:before="1" w:after="0" w:line="200" w:lineRule="exact"/>
        <w:rPr>
          <w:rFonts w:ascii="Arial" w:hAnsi="Arial" w:cs="Arial"/>
        </w:rPr>
      </w:pPr>
    </w:p>
    <w:p w14:paraId="6A8895B0" w14:textId="77777777" w:rsidR="00874426" w:rsidRPr="00AD0339" w:rsidRDefault="003A1128">
      <w:pPr>
        <w:spacing w:after="0" w:line="241" w:lineRule="auto"/>
        <w:ind w:left="116" w:right="472"/>
        <w:rPr>
          <w:rFonts w:ascii="Arial" w:eastAsia="Arial" w:hAnsi="Arial" w:cs="Arial"/>
        </w:rPr>
      </w:pPr>
      <w:r w:rsidRPr="00AD0339">
        <w:rPr>
          <w:rFonts w:ascii="Arial" w:eastAsia="Arial" w:hAnsi="Arial" w:cs="Arial"/>
          <w:spacing w:val="-1"/>
        </w:rPr>
        <w:t>Al</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rPr>
        <w:t>sh</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 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i</w:t>
      </w:r>
      <w:r w:rsidRPr="00AD0339">
        <w:rPr>
          <w:rFonts w:ascii="Arial" w:eastAsia="Arial" w:hAnsi="Arial" w:cs="Arial"/>
        </w:rPr>
        <w:t>pan</w:t>
      </w:r>
      <w:r w:rsidRPr="00AD0339">
        <w:rPr>
          <w:rFonts w:ascii="Arial" w:eastAsia="Arial" w:hAnsi="Arial" w:cs="Arial"/>
          <w:spacing w:val="1"/>
        </w:rPr>
        <w:t>t</w:t>
      </w:r>
      <w:r w:rsidRPr="00AD0339">
        <w:rPr>
          <w:rFonts w:ascii="Arial" w:eastAsia="Arial" w:hAnsi="Arial" w:cs="Arial"/>
        </w:rPr>
        <w:t xml:space="preserve">s’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sponses</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2"/>
        </w:rPr>
        <w:t>n</w:t>
      </w:r>
      <w:r w:rsidRPr="00AD0339">
        <w:rPr>
          <w:rFonts w:ascii="Arial" w:eastAsia="Arial" w:hAnsi="Arial" w:cs="Arial"/>
          <w:spacing w:val="1"/>
        </w:rPr>
        <w:t>-</w:t>
      </w:r>
      <w:r w:rsidRPr="00AD0339">
        <w:rPr>
          <w:rFonts w:ascii="Arial" w:eastAsia="Arial" w:hAnsi="Arial" w:cs="Arial"/>
          <w:spacing w:val="-1"/>
        </w:rPr>
        <w:t>li</w:t>
      </w:r>
      <w:r w:rsidRPr="00AD0339">
        <w:rPr>
          <w:rFonts w:ascii="Arial" w:eastAsia="Arial" w:hAnsi="Arial" w:cs="Arial"/>
        </w:rPr>
        <w:t>ne.</w:t>
      </w:r>
    </w:p>
    <w:p w14:paraId="14E36592" w14:textId="77777777" w:rsidR="00874426" w:rsidRPr="00AD0339" w:rsidRDefault="00874426">
      <w:pPr>
        <w:spacing w:before="10" w:after="0" w:line="240" w:lineRule="exact"/>
        <w:rPr>
          <w:rFonts w:ascii="Arial" w:hAnsi="Arial" w:cs="Arial"/>
        </w:rPr>
      </w:pPr>
    </w:p>
    <w:p w14:paraId="72BC4357"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urpo</w:t>
      </w:r>
      <w:r w:rsidRPr="00AD0339">
        <w:rPr>
          <w:rFonts w:ascii="Arial" w:eastAsia="Arial" w:hAnsi="Arial" w:cs="Arial"/>
          <w:b/>
          <w:bCs/>
          <w:spacing w:val="1"/>
        </w:rPr>
        <w:t>s</w:t>
      </w:r>
      <w:r w:rsidRPr="00AD0339">
        <w:rPr>
          <w:rFonts w:ascii="Arial" w:eastAsia="Arial" w:hAnsi="Arial" w:cs="Arial"/>
          <w:b/>
          <w:bCs/>
          <w:spacing w:val="-1"/>
        </w:rPr>
        <w:t>e</w:t>
      </w:r>
      <w:r w:rsidRPr="00AD0339">
        <w:rPr>
          <w:rFonts w:ascii="Arial" w:eastAsia="Arial" w:hAnsi="Arial" w:cs="Arial"/>
          <w:b/>
          <w:bCs/>
        </w:rPr>
        <w:t>:</w:t>
      </w:r>
    </w:p>
    <w:p w14:paraId="3B704E60" w14:textId="77777777" w:rsidR="00874426" w:rsidRPr="00AD0339" w:rsidRDefault="00874426">
      <w:pPr>
        <w:spacing w:before="1" w:after="0" w:line="200" w:lineRule="exact"/>
        <w:rPr>
          <w:rFonts w:ascii="Arial" w:hAnsi="Arial" w:cs="Arial"/>
        </w:rPr>
      </w:pPr>
    </w:p>
    <w:p w14:paraId="5E7B96C2" w14:textId="4864853F" w:rsidR="00874426" w:rsidRPr="00AD0339" w:rsidRDefault="003A1128">
      <w:pPr>
        <w:spacing w:after="0" w:line="243" w:lineRule="auto"/>
        <w:ind w:left="116" w:right="254"/>
        <w:rPr>
          <w:rFonts w:ascii="Arial" w:eastAsia="Arial" w:hAnsi="Arial" w:cs="Arial"/>
        </w:rPr>
      </w:pPr>
      <w:proofErr w:type="gramStart"/>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ect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rPr>
        <w:t>t</w:t>
      </w:r>
      <w:r w:rsidR="00ED1D20" w:rsidRPr="00AD0339">
        <w:rPr>
          <w:rFonts w:ascii="Arial" w:eastAsia="Arial" w:hAnsi="Arial" w:cs="Arial"/>
          <w:spacing w:val="2"/>
        </w:rPr>
        <w:t xml:space="preserve">/participant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conduc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00ED1D20" w:rsidRPr="00AD0339">
        <w:rPr>
          <w:rFonts w:ascii="Arial" w:eastAsia="Arial" w:hAnsi="Arial" w:cs="Arial"/>
        </w:rPr>
        <w:t xml:space="preserve">biomedical and behavioral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w:t>
      </w:r>
      <w:proofErr w:type="gramEnd"/>
    </w:p>
    <w:p w14:paraId="4653812B" w14:textId="77777777" w:rsidR="00874426" w:rsidRPr="00AD0339" w:rsidRDefault="00874426">
      <w:pPr>
        <w:spacing w:before="10" w:after="0" w:line="240" w:lineRule="exact"/>
        <w:rPr>
          <w:rFonts w:ascii="Arial" w:hAnsi="Arial" w:cs="Arial"/>
        </w:rPr>
      </w:pPr>
    </w:p>
    <w:p w14:paraId="0C8F2FA8"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w:t>
      </w:r>
      <w:r w:rsidRPr="00AD0339">
        <w:rPr>
          <w:rFonts w:ascii="Arial" w:eastAsia="Arial" w:hAnsi="Arial" w:cs="Arial"/>
          <w:b/>
          <w:bCs/>
          <w:spacing w:val="1"/>
        </w:rPr>
        <w:t>ea</w:t>
      </w:r>
      <w:r w:rsidRPr="00AD0339">
        <w:rPr>
          <w:rFonts w:ascii="Arial" w:eastAsia="Arial" w:hAnsi="Arial" w:cs="Arial"/>
          <w:b/>
          <w:bCs/>
        </w:rPr>
        <w:t>mb</w:t>
      </w:r>
      <w:r w:rsidRPr="00AD0339">
        <w:rPr>
          <w:rFonts w:ascii="Arial" w:eastAsia="Arial" w:hAnsi="Arial" w:cs="Arial"/>
          <w:b/>
          <w:bCs/>
          <w:spacing w:val="-2"/>
        </w:rPr>
        <w:t>l</w:t>
      </w:r>
      <w:r w:rsidRPr="00AD0339">
        <w:rPr>
          <w:rFonts w:ascii="Arial" w:eastAsia="Arial" w:hAnsi="Arial" w:cs="Arial"/>
          <w:b/>
          <w:bCs/>
          <w:spacing w:val="1"/>
        </w:rPr>
        <w:t>e:</w:t>
      </w:r>
    </w:p>
    <w:p w14:paraId="6C23FC1F" w14:textId="77777777" w:rsidR="00874426" w:rsidRPr="00AD0339" w:rsidRDefault="00874426">
      <w:pPr>
        <w:spacing w:before="1" w:after="0" w:line="200" w:lineRule="exact"/>
        <w:rPr>
          <w:rFonts w:ascii="Arial" w:hAnsi="Arial" w:cs="Arial"/>
        </w:rPr>
      </w:pPr>
    </w:p>
    <w:p w14:paraId="3B8C2507" w14:textId="3DD5E509" w:rsidR="00874426" w:rsidRPr="00AD0339" w:rsidRDefault="003A1128">
      <w:pPr>
        <w:spacing w:after="0" w:line="243" w:lineRule="auto"/>
        <w:ind w:left="116" w:right="43"/>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El</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a</w:t>
      </w:r>
      <w:r w:rsidRPr="00AD0339">
        <w:rPr>
          <w:rFonts w:ascii="Arial" w:eastAsia="Arial" w:hAnsi="Arial" w:cs="Arial"/>
          <w:spacing w:val="-3"/>
        </w:rPr>
        <w:t>p</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4"/>
        </w:rPr>
        <w:t>w</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3"/>
        </w:rPr>
        <w:t>f</w:t>
      </w:r>
      <w:r w:rsidRPr="00AD0339">
        <w:rPr>
          <w:rFonts w:ascii="Arial" w:eastAsia="Arial" w:hAnsi="Arial" w:cs="Arial"/>
        </w:rPr>
        <w:t>ul 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4"/>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m</w:t>
      </w:r>
      <w:r w:rsidRPr="00AD0339">
        <w:rPr>
          <w:rFonts w:ascii="Arial" w:eastAsia="Arial" w:hAnsi="Arial" w:cs="Arial"/>
        </w:rPr>
        <w:t>s c</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V</w:t>
      </w:r>
      <w:r w:rsidRPr="00AD0339">
        <w:rPr>
          <w:rFonts w:ascii="Arial" w:eastAsia="Arial" w:hAnsi="Arial" w:cs="Arial"/>
        </w:rPr>
        <w:t>ande</w:t>
      </w:r>
      <w:r w:rsidRPr="00AD0339">
        <w:rPr>
          <w:rFonts w:ascii="Arial" w:eastAsia="Arial" w:hAnsi="Arial" w:cs="Arial"/>
          <w:spacing w:val="1"/>
        </w:rPr>
        <w:t>r</w:t>
      </w:r>
      <w:r w:rsidRPr="00AD0339">
        <w:rPr>
          <w:rFonts w:ascii="Arial" w:eastAsia="Arial" w:hAnsi="Arial" w:cs="Arial"/>
        </w:rPr>
        <w:t>b</w:t>
      </w:r>
      <w:r w:rsidRPr="00AD0339">
        <w:rPr>
          <w:rFonts w:ascii="Arial" w:eastAsia="Arial" w:hAnsi="Arial" w:cs="Arial"/>
          <w:spacing w:val="-1"/>
        </w:rPr>
        <w:t>il</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U</w:t>
      </w:r>
      <w:r w:rsidRPr="00AD0339">
        <w:rPr>
          <w:rFonts w:ascii="Arial" w:eastAsia="Arial" w:hAnsi="Arial" w:cs="Arial"/>
          <w:spacing w:val="-3"/>
        </w:rPr>
        <w:t>n</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1"/>
        </w:rPr>
        <w:t>rt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onso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spacing w:val="-3"/>
        </w:rPr>
        <w:t>u</w:t>
      </w:r>
      <w:r w:rsidRPr="00AD0339">
        <w:rPr>
          <w:rFonts w:ascii="Arial" w:eastAsia="Arial" w:hAnsi="Arial" w:cs="Arial"/>
        </w:rPr>
        <w:t xml:space="preserve">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rPr>
        <w:t>ac</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3"/>
        </w:rPr>
        <w:t>a</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spacing w:val="-1"/>
        </w:rPr>
        <w:t>B</w:t>
      </w:r>
      <w:r w:rsidRPr="00AD0339">
        <w:rPr>
          <w:rFonts w:ascii="Arial" w:eastAsia="Arial" w:hAnsi="Arial" w:cs="Arial"/>
        </w:rPr>
        <w:t>oa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 xml:space="preserve"> (I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bas</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4"/>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4"/>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b</w:t>
      </w:r>
      <w:r w:rsidRPr="00AD0339">
        <w:rPr>
          <w:rFonts w:ascii="Arial" w:eastAsia="Arial" w:hAnsi="Arial" w:cs="Arial"/>
        </w:rPr>
        <w:t>y</w:t>
      </w:r>
      <w:r w:rsidR="00233087">
        <w:rPr>
          <w:rFonts w:ascii="Arial" w:eastAsia="Arial" w:hAnsi="Arial" w:cs="Arial"/>
          <w:spacing w:val="-1"/>
        </w:rPr>
        <w:t xml:space="preserve"> </w:t>
      </w:r>
      <w:commentRangeStart w:id="2"/>
      <w:r w:rsidR="00233087">
        <w:rPr>
          <w:rFonts w:ascii="Arial" w:eastAsia="Arial" w:hAnsi="Arial" w:cs="Arial"/>
          <w:spacing w:val="-1"/>
        </w:rPr>
        <w:t xml:space="preserve">local </w:t>
      </w:r>
      <w:r w:rsidR="00233087">
        <w:rPr>
          <w:rFonts w:ascii="Arial" w:eastAsia="Arial" w:hAnsi="Arial" w:cs="Arial"/>
        </w:rPr>
        <w:t xml:space="preserve">instances </w:t>
      </w:r>
      <w:commentRangeEnd w:id="2"/>
      <w:r w:rsidR="00A92FEB">
        <w:rPr>
          <w:rStyle w:val="CommentReference"/>
        </w:rPr>
        <w:commentReference w:id="2"/>
      </w:r>
      <w:r w:rsidR="00233087">
        <w:rPr>
          <w:rFonts w:ascii="Arial" w:eastAsia="Arial" w:hAnsi="Arial" w:cs="Arial"/>
        </w:rPr>
        <w:t>of REDCap (which reside in the OUHSC IT Data Center)</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ana</w:t>
      </w:r>
      <w:r w:rsidRPr="00AD0339">
        <w:rPr>
          <w:rFonts w:ascii="Arial" w:eastAsia="Arial" w:hAnsi="Arial" w:cs="Arial"/>
          <w:spacing w:val="-1"/>
        </w:rPr>
        <w:t>l</w:t>
      </w:r>
      <w:r w:rsidRPr="00AD0339">
        <w:rPr>
          <w:rFonts w:ascii="Arial" w:eastAsia="Arial" w:hAnsi="Arial" w:cs="Arial"/>
          <w:spacing w:val="-2"/>
        </w:rPr>
        <w:t>yz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2"/>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mm</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used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cal pa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 xml:space="preserve">s,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SAS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S</w:t>
      </w:r>
      <w:r w:rsidRPr="00AD0339">
        <w:rPr>
          <w:rFonts w:ascii="Arial" w:eastAsia="Arial" w:hAnsi="Arial" w:cs="Arial"/>
          <w:spacing w:val="-3"/>
        </w:rPr>
        <w:t>P</w:t>
      </w:r>
      <w:r w:rsidRPr="00AD0339">
        <w:rPr>
          <w:rFonts w:ascii="Arial" w:eastAsia="Arial" w:hAnsi="Arial" w:cs="Arial"/>
          <w:spacing w:val="-1"/>
        </w:rPr>
        <w:t>SS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rPr>
        <w:t>.</w:t>
      </w:r>
    </w:p>
    <w:p w14:paraId="0A754973" w14:textId="77777777" w:rsidR="00874426" w:rsidRPr="00AD0339" w:rsidRDefault="00874426">
      <w:pPr>
        <w:spacing w:before="10" w:after="0" w:line="240" w:lineRule="exact"/>
        <w:rPr>
          <w:rFonts w:ascii="Arial" w:hAnsi="Arial" w:cs="Arial"/>
        </w:rPr>
      </w:pPr>
    </w:p>
    <w:p w14:paraId="508F7454" w14:textId="7BE985DF" w:rsidR="00874426" w:rsidRPr="00AD0339" w:rsidRDefault="003A1128">
      <w:pPr>
        <w:spacing w:after="0" w:line="242" w:lineRule="auto"/>
        <w:ind w:left="116" w:right="125"/>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has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ne-g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ned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m</w:t>
      </w:r>
      <w:r w:rsidRPr="00AD0339">
        <w:rPr>
          <w:rFonts w:ascii="Arial" w:eastAsia="Arial" w:hAnsi="Arial" w:cs="Arial"/>
          <w:spacing w:val="-3"/>
        </w:rPr>
        <w:t>a</w:t>
      </w:r>
      <w:r w:rsidRPr="00AD0339">
        <w:rPr>
          <w:rFonts w:ascii="Arial" w:eastAsia="Arial" w:hAnsi="Arial" w:cs="Arial"/>
          <w:spacing w:val="1"/>
        </w:rPr>
        <w:t>tr</w:t>
      </w:r>
      <w:r w:rsidRPr="00AD0339">
        <w:rPr>
          <w:rFonts w:ascii="Arial" w:eastAsia="Arial" w:hAnsi="Arial" w:cs="Arial"/>
          <w:spacing w:val="-1"/>
        </w:rPr>
        <w:t>i</w:t>
      </w:r>
      <w:r w:rsidRPr="00AD0339">
        <w:rPr>
          <w:rFonts w:ascii="Arial" w:eastAsia="Arial" w:hAnsi="Arial" w:cs="Arial"/>
          <w:spacing w:val="-2"/>
        </w:rPr>
        <w:t>x</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d</w:t>
      </w:r>
      <w:r w:rsidRPr="00AD0339">
        <w:rPr>
          <w:rFonts w:ascii="Arial" w:eastAsia="Arial" w:hAnsi="Arial" w:cs="Arial"/>
          <w:spacing w:val="-4"/>
        </w:rPr>
        <w:t>i</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 xml:space="preserve">y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3D24BB">
        <w:rPr>
          <w:rFonts w:ascii="Arial" w:eastAsia="Arial" w:hAnsi="Arial" w:cs="Arial"/>
        </w:rPr>
        <w:t>d</w:t>
      </w:r>
      <w:r w:rsidRPr="003D24BB">
        <w:rPr>
          <w:rFonts w:ascii="Arial" w:eastAsia="Arial" w:hAnsi="Arial" w:cs="Arial"/>
          <w:spacing w:val="-4"/>
        </w:rPr>
        <w:t>i</w:t>
      </w:r>
      <w:r w:rsidRPr="003D24BB">
        <w:rPr>
          <w:rFonts w:ascii="Arial" w:eastAsia="Arial" w:hAnsi="Arial" w:cs="Arial"/>
          <w:spacing w:val="1"/>
        </w:rPr>
        <w:t>f</w:t>
      </w:r>
      <w:r w:rsidRPr="003D24BB">
        <w:rPr>
          <w:rFonts w:ascii="Arial" w:eastAsia="Arial" w:hAnsi="Arial" w:cs="Arial"/>
          <w:spacing w:val="3"/>
        </w:rPr>
        <w:t>f</w:t>
      </w:r>
      <w:r w:rsidRPr="003D24BB">
        <w:rPr>
          <w:rFonts w:ascii="Arial" w:eastAsia="Arial" w:hAnsi="Arial" w:cs="Arial"/>
          <w:spacing w:val="-3"/>
        </w:rPr>
        <w:t>e</w:t>
      </w:r>
      <w:r w:rsidRPr="003D24BB">
        <w:rPr>
          <w:rFonts w:ascii="Arial" w:eastAsia="Arial" w:hAnsi="Arial" w:cs="Arial"/>
          <w:spacing w:val="1"/>
        </w:rPr>
        <w:t>r</w:t>
      </w:r>
      <w:r w:rsidRPr="003D24BB">
        <w:rPr>
          <w:rFonts w:ascii="Arial" w:eastAsia="Arial" w:hAnsi="Arial" w:cs="Arial"/>
        </w:rPr>
        <w:t xml:space="preserve">ent </w:t>
      </w:r>
      <w:r w:rsidRPr="003D24BB">
        <w:rPr>
          <w:rFonts w:ascii="Arial" w:eastAsia="Arial" w:hAnsi="Arial" w:cs="Arial"/>
          <w:spacing w:val="-1"/>
        </w:rPr>
        <w:t>l</w:t>
      </w:r>
      <w:r w:rsidRPr="003D24BB">
        <w:rPr>
          <w:rFonts w:ascii="Arial" w:eastAsia="Arial" w:hAnsi="Arial" w:cs="Arial"/>
        </w:rPr>
        <w:t>e</w:t>
      </w:r>
      <w:r w:rsidRPr="003D24BB">
        <w:rPr>
          <w:rFonts w:ascii="Arial" w:eastAsia="Arial" w:hAnsi="Arial" w:cs="Arial"/>
          <w:spacing w:val="-2"/>
        </w:rPr>
        <w:t>v</w:t>
      </w:r>
      <w:r w:rsidRPr="003D24BB">
        <w:rPr>
          <w:rFonts w:ascii="Arial" w:eastAsia="Arial" w:hAnsi="Arial" w:cs="Arial"/>
        </w:rPr>
        <w:t>e</w:t>
      </w:r>
      <w:r w:rsidRPr="003D24BB">
        <w:rPr>
          <w:rFonts w:ascii="Arial" w:eastAsia="Arial" w:hAnsi="Arial" w:cs="Arial"/>
          <w:spacing w:val="-1"/>
        </w:rPr>
        <w:t>l</w:t>
      </w:r>
      <w:r w:rsidRPr="003D24BB">
        <w:rPr>
          <w:rFonts w:ascii="Arial" w:eastAsia="Arial" w:hAnsi="Arial" w:cs="Arial"/>
        </w:rPr>
        <w:t>s</w:t>
      </w:r>
      <w:r w:rsidRPr="003D24BB">
        <w:rPr>
          <w:rFonts w:ascii="Arial" w:eastAsia="Arial" w:hAnsi="Arial" w:cs="Arial"/>
          <w:spacing w:val="1"/>
        </w:rPr>
        <w:t xml:space="preserve"> </w:t>
      </w:r>
      <w:r w:rsidRPr="003D24BB">
        <w:rPr>
          <w:rFonts w:ascii="Arial" w:eastAsia="Arial" w:hAnsi="Arial" w:cs="Arial"/>
        </w:rPr>
        <w:t>of</w:t>
      </w:r>
      <w:r w:rsidRPr="003D24BB">
        <w:rPr>
          <w:rFonts w:ascii="Arial" w:eastAsia="Arial" w:hAnsi="Arial" w:cs="Arial"/>
          <w:spacing w:val="2"/>
        </w:rPr>
        <w:t xml:space="preserve"> </w:t>
      </w:r>
      <w:r w:rsidRPr="003D24BB">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non</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d</w:t>
      </w:r>
      <w:r w:rsidRPr="00AD0339">
        <w:rPr>
          <w:rFonts w:ascii="Arial" w:eastAsia="Arial" w:hAnsi="Arial" w:cs="Arial"/>
          <w:spacing w:val="2"/>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ins w:id="3" w:author="Wilson, Thomas N (HSC)" w:date="2014-03-14T15:00:00Z">
        <w:r w:rsidR="00A92FEB">
          <w:rPr>
            <w:rFonts w:ascii="Arial" w:eastAsia="Arial" w:hAnsi="Arial" w:cs="Arial"/>
          </w:rPr>
          <w:t>,</w:t>
        </w:r>
      </w:ins>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ed</w:t>
      </w:r>
      <w:r w:rsidRPr="00AD0339">
        <w:rPr>
          <w:rFonts w:ascii="Arial" w:eastAsia="Arial" w:hAnsi="Arial" w:cs="Arial"/>
          <w:spacing w:val="-1"/>
        </w:rPr>
        <w:t>it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oo</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2"/>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ct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d</w:t>
      </w:r>
      <w:r w:rsidRPr="00AD0339">
        <w:rPr>
          <w:rFonts w:ascii="Arial" w:eastAsia="Arial" w:hAnsi="Arial" w:cs="Arial"/>
          <w:spacing w:val="-2"/>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3"/>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p>
    <w:p w14:paraId="2A6E9328" w14:textId="77777777" w:rsidR="00874426" w:rsidRPr="00AD0339" w:rsidRDefault="00874426">
      <w:pPr>
        <w:spacing w:before="10" w:after="0" w:line="240" w:lineRule="exact"/>
        <w:rPr>
          <w:rFonts w:ascii="Arial" w:hAnsi="Arial" w:cs="Arial"/>
        </w:rPr>
      </w:pPr>
    </w:p>
    <w:p w14:paraId="6F103ACC" w14:textId="48C1C834" w:rsidR="00874426" w:rsidRPr="00AD0339" w:rsidRDefault="003A1128">
      <w:pPr>
        <w:spacing w:after="0" w:line="241" w:lineRule="auto"/>
        <w:ind w:left="116" w:right="1325"/>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each</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w:t>
      </w:r>
      <w:r w:rsidRPr="00AD0339">
        <w:rPr>
          <w:rFonts w:ascii="Arial" w:eastAsia="Arial" w:hAnsi="Arial" w:cs="Arial"/>
          <w:spacing w:val="-3"/>
        </w:rPr>
        <w:t>d</w:t>
      </w:r>
      <w:r w:rsidRPr="00AD0339">
        <w:rPr>
          <w:rFonts w:ascii="Arial" w:eastAsia="Arial" w:hAnsi="Arial" w:cs="Arial"/>
          <w:spacing w:val="1"/>
        </w:rPr>
        <w:t>/</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enab</w:t>
      </w:r>
      <w:r w:rsidRPr="00AD0339">
        <w:rPr>
          <w:rFonts w:ascii="Arial" w:eastAsia="Arial" w:hAnsi="Arial" w:cs="Arial"/>
          <w:spacing w:val="-1"/>
        </w:rPr>
        <w:t>li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3"/>
        </w:rPr>
        <w:t>e</w:t>
      </w:r>
      <w:r w:rsidRPr="00AD0339">
        <w:rPr>
          <w:rFonts w:ascii="Arial" w:eastAsia="Arial" w:hAnsi="Arial" w:cs="Arial"/>
          <w:spacing w:val="1"/>
        </w:rPr>
        <w:t>rt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 xml:space="preserve">n </w:t>
      </w:r>
      <w:r w:rsidRPr="00AD0339">
        <w:rPr>
          <w:rFonts w:ascii="Arial" w:eastAsia="Arial" w:hAnsi="Arial" w:cs="Arial"/>
          <w:spacing w:val="1"/>
        </w:rPr>
        <w:t>f</w:t>
      </w:r>
      <w:r w:rsidRPr="00AD0339">
        <w:rPr>
          <w:rFonts w:ascii="Arial" w:eastAsia="Arial" w:hAnsi="Arial" w:cs="Arial"/>
        </w:rPr>
        <w:t>unc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abs, </w:t>
      </w:r>
      <w:r w:rsidRPr="00AD0339">
        <w:rPr>
          <w:rFonts w:ascii="Arial" w:eastAsia="Arial" w:hAnsi="Arial" w:cs="Arial"/>
          <w:spacing w:val="-1"/>
        </w:rPr>
        <w:t>li</w:t>
      </w:r>
      <w:r w:rsidRPr="00AD0339">
        <w:rPr>
          <w:rFonts w:ascii="Arial" w:eastAsia="Arial" w:hAnsi="Arial" w:cs="Arial"/>
        </w:rPr>
        <w:t>nks</w:t>
      </w:r>
      <w:ins w:id="4" w:author="Wilson, Thomas N (HSC)" w:date="2014-03-14T15:00:00Z">
        <w:r w:rsidR="00A92FEB">
          <w:rPr>
            <w:rFonts w:ascii="Arial" w:eastAsia="Arial" w:hAnsi="Arial" w:cs="Arial"/>
          </w:rPr>
          <w:t>,</w:t>
        </w:r>
      </w:ins>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bu</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cco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2"/>
        </w:rPr>
        <w:t>g</w:t>
      </w:r>
      <w:r w:rsidRPr="00AD0339">
        <w:rPr>
          <w:rFonts w:ascii="Arial" w:eastAsia="Arial" w:hAnsi="Arial" w:cs="Arial"/>
        </w:rPr>
        <w:t>es.</w:t>
      </w:r>
    </w:p>
    <w:p w14:paraId="5CAC9912" w14:textId="77777777" w:rsidR="00874426" w:rsidRPr="00AD0339" w:rsidRDefault="00874426">
      <w:pPr>
        <w:spacing w:before="10" w:after="0" w:line="240" w:lineRule="exact"/>
        <w:rPr>
          <w:rFonts w:ascii="Arial" w:hAnsi="Arial" w:cs="Arial"/>
        </w:rPr>
      </w:pPr>
    </w:p>
    <w:p w14:paraId="64793635" w14:textId="77777777" w:rsidR="00874426" w:rsidRPr="00AD0339" w:rsidRDefault="003A1128">
      <w:pPr>
        <w:spacing w:after="0" w:line="240" w:lineRule="auto"/>
        <w:ind w:left="116" w:right="594"/>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udes</w:t>
      </w:r>
      <w:r w:rsidR="003D3073" w:rsidRPr="00AD0339">
        <w:rPr>
          <w:rFonts w:ascii="Arial" w:eastAsia="Arial" w:hAnsi="Arial" w:cs="Arial"/>
        </w:rPr>
        <w:t xml:space="preserve"> a</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op</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 xml:space="preserve">a,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and 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g</w:t>
      </w:r>
      <w:r w:rsidRPr="00AD0339">
        <w:rPr>
          <w:rFonts w:ascii="Arial" w:eastAsia="Arial" w:hAnsi="Arial" w:cs="Arial"/>
        </w:rPr>
        <w:t>.</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l</w:t>
      </w:r>
      <w:r w:rsidRPr="00AD0339">
        <w:rPr>
          <w:rFonts w:ascii="Arial" w:eastAsia="Arial" w:hAnsi="Arial" w:cs="Arial"/>
        </w:rPr>
        <w:t>og</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t</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3"/>
        </w:rPr>
        <w:t>e</w:t>
      </w:r>
      <w:r w:rsidRPr="00AD0339">
        <w:rPr>
          <w:rFonts w:ascii="Arial" w:eastAsia="Arial" w:hAnsi="Arial" w:cs="Arial"/>
          <w:spacing w:val="-2"/>
        </w:rPr>
        <w:t>r</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pe</w:t>
      </w:r>
      <w:r w:rsidRPr="00AD0339">
        <w:rPr>
          <w:rFonts w:ascii="Arial" w:eastAsia="Arial" w:hAnsi="Arial" w:cs="Arial"/>
          <w:spacing w:val="1"/>
        </w:rPr>
        <w:t>rm</w:t>
      </w:r>
      <w:r w:rsidRPr="00AD0339">
        <w:rPr>
          <w:rFonts w:ascii="Arial" w:eastAsia="Arial" w:hAnsi="Arial" w:cs="Arial"/>
          <w:spacing w:val="-1"/>
        </w:rPr>
        <w:t>it</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l as</w:t>
      </w:r>
      <w:r w:rsidRPr="00AD0339">
        <w:rPr>
          <w:rFonts w:ascii="Arial" w:eastAsia="Arial" w:hAnsi="Arial" w:cs="Arial"/>
          <w:spacing w:val="1"/>
        </w:rPr>
        <w:t xml:space="preserve"> </w:t>
      </w:r>
      <w:r w:rsidRPr="00AD0339">
        <w:rPr>
          <w:rFonts w:ascii="Arial" w:eastAsia="Arial" w:hAnsi="Arial" w:cs="Arial"/>
        </w:rPr>
        <w:t>nec</w:t>
      </w:r>
      <w:r w:rsidRPr="00AD0339">
        <w:rPr>
          <w:rFonts w:ascii="Arial" w:eastAsia="Arial" w:hAnsi="Arial" w:cs="Arial"/>
          <w:spacing w:val="-3"/>
        </w:rPr>
        <w:t>e</w:t>
      </w:r>
      <w:r w:rsidRPr="00AD0339">
        <w:rPr>
          <w:rFonts w:ascii="Arial" w:eastAsia="Arial" w:hAnsi="Arial" w:cs="Arial"/>
        </w:rPr>
        <w:t>ssa</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p>
    <w:p w14:paraId="192173F6" w14:textId="77777777" w:rsidR="00874426" w:rsidRPr="00AD0339" w:rsidRDefault="00874426">
      <w:pPr>
        <w:spacing w:before="11" w:after="0" w:line="240" w:lineRule="exact"/>
        <w:rPr>
          <w:rFonts w:ascii="Arial" w:hAnsi="Arial" w:cs="Arial"/>
        </w:rPr>
      </w:pPr>
    </w:p>
    <w:p w14:paraId="336A5CA4" w14:textId="4D2A4709" w:rsidR="00874426" w:rsidRPr="00AD0339" w:rsidRDefault="003A1128">
      <w:pPr>
        <w:spacing w:after="0" w:line="239" w:lineRule="auto"/>
        <w:ind w:left="116" w:right="606"/>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2"/>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 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l</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cal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op</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003D3073" w:rsidRPr="00AD0339">
        <w:rPr>
          <w:rFonts w:ascii="Arial" w:eastAsia="Arial" w:hAnsi="Arial" w:cs="Arial"/>
        </w:rPr>
        <w:t xml:space="preserve"> a</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rPr>
        <w:t>onal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rPr>
        <w:t>bu</w:t>
      </w:r>
      <w:r w:rsidRPr="00AD0339">
        <w:rPr>
          <w:rFonts w:ascii="Arial" w:eastAsia="Arial" w:hAnsi="Arial" w:cs="Arial"/>
          <w:spacing w:val="-1"/>
        </w:rPr>
        <w:t>il</w:t>
      </w:r>
      <w:r w:rsidRPr="00AD0339">
        <w:rPr>
          <w:rFonts w:ascii="Arial" w:eastAsia="Arial" w:hAnsi="Arial" w:cs="Arial"/>
          <w:spacing w:val="2"/>
        </w:rPr>
        <w:t>t</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 xml:space="preserve">s.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dd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ona</w:t>
      </w:r>
      <w:r w:rsidRPr="00AD0339">
        <w:rPr>
          <w:rFonts w:ascii="Arial" w:eastAsia="Arial" w:hAnsi="Arial" w:cs="Arial"/>
          <w:spacing w:val="-1"/>
        </w:rPr>
        <w:t>ll</w:t>
      </w:r>
      <w:r w:rsidRPr="00AD0339">
        <w:rPr>
          <w:rFonts w:ascii="Arial" w:eastAsia="Arial" w:hAnsi="Arial" w:cs="Arial"/>
          <w:spacing w:val="-2"/>
        </w:rPr>
        <w:t>y</w:t>
      </w:r>
      <w:r w:rsidRPr="00AD0339">
        <w:rPr>
          <w:rFonts w:ascii="Arial" w:eastAsia="Arial" w:hAnsi="Arial" w:cs="Arial"/>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1"/>
        </w:rPr>
        <w:t xml:space="preserve"> </w:t>
      </w:r>
      <w:r w:rsidRPr="00AD0339">
        <w:rPr>
          <w:rFonts w:ascii="Arial" w:eastAsia="Arial" w:hAnsi="Arial" w:cs="Arial"/>
        </w:rPr>
        <w:t>he</w:t>
      </w:r>
      <w:r w:rsidRPr="00AD0339">
        <w:rPr>
          <w:rFonts w:ascii="Arial" w:eastAsia="Arial" w:hAnsi="Arial" w:cs="Arial"/>
          <w:spacing w:val="-1"/>
        </w:rPr>
        <w:t>l</w:t>
      </w:r>
      <w:r w:rsidRPr="00AD0339">
        <w:rPr>
          <w:rFonts w:ascii="Arial" w:eastAsia="Arial" w:hAnsi="Arial" w:cs="Arial"/>
        </w:rPr>
        <w:t>p</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w:t>
      </w:r>
      <w:r w:rsidRPr="00AD0339">
        <w:rPr>
          <w:rFonts w:ascii="Arial" w:eastAsia="Arial" w:hAnsi="Arial" w:cs="Arial"/>
          <w:spacing w:val="-2"/>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2"/>
        </w:rPr>
        <w:t>q</w:t>
      </w:r>
      <w:r w:rsidRPr="00AD0339">
        <w:rPr>
          <w:rFonts w:ascii="Arial" w:eastAsia="Arial" w:hAnsi="Arial" w:cs="Arial"/>
        </w:rPr>
        <w:t>ua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u</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D</w:t>
      </w:r>
      <w:r w:rsidRPr="00AD0339">
        <w:rPr>
          <w:rFonts w:ascii="Arial" w:eastAsia="Arial" w:hAnsi="Arial" w:cs="Arial"/>
        </w:rPr>
        <w:t>oub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ins w:id="5" w:author="Wilson, Thomas N (HSC)" w:date="2014-03-14T15:01:00Z">
        <w:r w:rsidR="00A92FEB">
          <w:rPr>
            <w:rFonts w:ascii="Arial" w:eastAsia="Arial" w:hAnsi="Arial" w:cs="Arial"/>
          </w:rPr>
          <w:t>,</w:t>
        </w:r>
      </w:ins>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l</w:t>
      </w:r>
      <w:r w:rsidRPr="00AD0339">
        <w:rPr>
          <w:rFonts w:ascii="Arial" w:eastAsia="Arial" w:hAnsi="Arial" w:cs="Arial"/>
        </w:rPr>
        <w:t>o</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i</w:t>
      </w:r>
      <w:r w:rsidRPr="00AD0339">
        <w:rPr>
          <w:rFonts w:ascii="Arial" w:eastAsia="Arial" w:hAnsi="Arial" w:cs="Arial"/>
          <w:spacing w:val="2"/>
        </w:rPr>
        <w:t>g</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es.</w:t>
      </w:r>
    </w:p>
    <w:p w14:paraId="1270C2DE" w14:textId="77777777" w:rsidR="00874426" w:rsidRPr="00AD0339" w:rsidRDefault="00874426">
      <w:pPr>
        <w:spacing w:after="0"/>
        <w:rPr>
          <w:rFonts w:ascii="Arial" w:hAnsi="Arial" w:cs="Arial"/>
        </w:rPr>
        <w:sectPr w:rsidR="00874426" w:rsidRPr="00AD0339">
          <w:footerReference w:type="default" r:id="rId11"/>
          <w:type w:val="continuous"/>
          <w:pgSz w:w="12240" w:h="15840"/>
          <w:pgMar w:top="300" w:right="960" w:bottom="1060" w:left="1060" w:header="720" w:footer="874" w:gutter="0"/>
          <w:pgNumType w:start="1"/>
          <w:cols w:space="720"/>
        </w:sectPr>
      </w:pPr>
    </w:p>
    <w:p w14:paraId="0AF07679" w14:textId="77777777" w:rsidR="00874426" w:rsidRPr="00AD0339" w:rsidRDefault="003A1128">
      <w:pPr>
        <w:spacing w:before="76" w:after="0" w:line="240" w:lineRule="auto"/>
        <w:ind w:left="116" w:right="-20"/>
        <w:rPr>
          <w:rFonts w:ascii="Arial" w:eastAsia="Arial" w:hAnsi="Arial" w:cs="Arial"/>
        </w:rPr>
      </w:pPr>
      <w:commentRangeStart w:id="6"/>
      <w:r w:rsidRPr="00AD0339">
        <w:rPr>
          <w:rFonts w:ascii="Arial" w:eastAsia="Arial" w:hAnsi="Arial" w:cs="Arial"/>
          <w:b/>
          <w:bCs/>
        </w:rPr>
        <w:lastRenderedPageBreak/>
        <w:t>D</w:t>
      </w:r>
      <w:r w:rsidRPr="00AD0339">
        <w:rPr>
          <w:rFonts w:ascii="Arial" w:eastAsia="Arial" w:hAnsi="Arial" w:cs="Arial"/>
          <w:b/>
          <w:bCs/>
          <w:spacing w:val="1"/>
        </w:rPr>
        <w:t>e</w:t>
      </w:r>
      <w:r w:rsidRPr="00AD0339">
        <w:rPr>
          <w:rFonts w:ascii="Arial" w:eastAsia="Arial" w:hAnsi="Arial" w:cs="Arial"/>
          <w:b/>
          <w:bCs/>
          <w:spacing w:val="-1"/>
        </w:rPr>
        <w:t>f</w:t>
      </w:r>
      <w:r w:rsidRPr="00AD0339">
        <w:rPr>
          <w:rFonts w:ascii="Arial" w:eastAsia="Arial" w:hAnsi="Arial" w:cs="Arial"/>
          <w:b/>
          <w:bCs/>
        </w:rPr>
        <w:t>ini</w:t>
      </w:r>
      <w:r w:rsidRPr="00AD0339">
        <w:rPr>
          <w:rFonts w:ascii="Arial" w:eastAsia="Arial" w:hAnsi="Arial" w:cs="Arial"/>
          <w:b/>
          <w:bCs/>
          <w:spacing w:val="-1"/>
        </w:rPr>
        <w:t>t</w:t>
      </w:r>
      <w:r w:rsidRPr="00AD0339">
        <w:rPr>
          <w:rFonts w:ascii="Arial" w:eastAsia="Arial" w:hAnsi="Arial" w:cs="Arial"/>
          <w:b/>
          <w:bCs/>
        </w:rPr>
        <w:t>ion of T</w:t>
      </w:r>
      <w:r w:rsidRPr="00AD0339">
        <w:rPr>
          <w:rFonts w:ascii="Arial" w:eastAsia="Arial" w:hAnsi="Arial" w:cs="Arial"/>
          <w:b/>
          <w:bCs/>
          <w:spacing w:val="1"/>
        </w:rPr>
        <w:t>e</w:t>
      </w:r>
      <w:r w:rsidRPr="00AD0339">
        <w:rPr>
          <w:rFonts w:ascii="Arial" w:eastAsia="Arial" w:hAnsi="Arial" w:cs="Arial"/>
          <w:b/>
          <w:bCs/>
        </w:rPr>
        <w:t>rm</w:t>
      </w:r>
      <w:r w:rsidRPr="00AD0339">
        <w:rPr>
          <w:rFonts w:ascii="Arial" w:eastAsia="Arial" w:hAnsi="Arial" w:cs="Arial"/>
          <w:b/>
          <w:bCs/>
          <w:spacing w:val="1"/>
        </w:rPr>
        <w:t>s</w:t>
      </w:r>
      <w:r w:rsidRPr="00AD0339">
        <w:rPr>
          <w:rFonts w:ascii="Arial" w:eastAsia="Arial" w:hAnsi="Arial" w:cs="Arial"/>
          <w:b/>
          <w:bCs/>
        </w:rPr>
        <w:t>:</w:t>
      </w:r>
      <w:commentRangeEnd w:id="6"/>
      <w:r w:rsidR="00A92FEB">
        <w:rPr>
          <w:rStyle w:val="CommentReference"/>
        </w:rPr>
        <w:commentReference w:id="6"/>
      </w:r>
    </w:p>
    <w:p w14:paraId="45FDBFCC" w14:textId="77777777" w:rsidR="00874426" w:rsidRPr="00AD0339" w:rsidRDefault="00874426">
      <w:pPr>
        <w:spacing w:before="1" w:after="0" w:line="200" w:lineRule="exact"/>
        <w:rPr>
          <w:rFonts w:ascii="Arial" w:hAnsi="Arial" w:cs="Arial"/>
        </w:rPr>
      </w:pPr>
    </w:p>
    <w:p w14:paraId="32B3C5A9" w14:textId="5DD14542" w:rsidR="00874426" w:rsidRPr="00AD0339" w:rsidRDefault="003A1128" w:rsidP="00E10591">
      <w:pPr>
        <w:spacing w:after="0" w:line="240" w:lineRule="auto"/>
        <w:ind w:left="116" w:right="-20"/>
        <w:rPr>
          <w:rFonts w:ascii="Arial" w:eastAsia="Arial" w:hAnsi="Arial" w:cs="Arial"/>
        </w:rPr>
      </w:pPr>
      <w:r w:rsidRPr="00AD0339">
        <w:rPr>
          <w:rFonts w:ascii="Arial" w:eastAsia="Arial" w:hAnsi="Arial" w:cs="Arial"/>
          <w:b/>
          <w:bCs/>
          <w:spacing w:val="-1"/>
        </w:rPr>
        <w:t>PI</w:t>
      </w:r>
    </w:p>
    <w:p w14:paraId="35B2A1FD" w14:textId="77777777" w:rsidR="00874426" w:rsidRPr="00AD0339" w:rsidRDefault="00874426">
      <w:pPr>
        <w:spacing w:before="4" w:after="0" w:line="120" w:lineRule="exact"/>
        <w:rPr>
          <w:rFonts w:ascii="Arial" w:hAnsi="Arial" w:cs="Arial"/>
        </w:rPr>
      </w:pPr>
    </w:p>
    <w:p w14:paraId="20FD263A" w14:textId="5C79FB98" w:rsidR="00874426" w:rsidRPr="00AD0339" w:rsidRDefault="003A1128">
      <w:pPr>
        <w:spacing w:after="0" w:line="240" w:lineRule="auto"/>
        <w:ind w:left="116" w:right="375"/>
        <w:rPr>
          <w:rFonts w:ascii="Arial" w:eastAsia="Arial" w:hAnsi="Arial" w:cs="Arial"/>
        </w:rPr>
      </w:pPr>
      <w:proofErr w:type="gramStart"/>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i</w:t>
      </w:r>
      <w:r w:rsidRPr="00AD0339">
        <w:rPr>
          <w:rFonts w:ascii="Arial" w:eastAsia="Arial" w:hAnsi="Arial" w:cs="Arial"/>
        </w:rPr>
        <w:t xml:space="preserve">pal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v</w:t>
      </w:r>
      <w:r w:rsidRPr="00AD0339">
        <w:rPr>
          <w:rFonts w:ascii="Arial" w:eastAsia="Arial" w:hAnsi="Arial" w:cs="Arial"/>
        </w:rPr>
        <w:t>es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w:t>
      </w:r>
      <w:proofErr w:type="gramEnd"/>
      <w:r w:rsidRPr="00AD0339">
        <w:rPr>
          <w:rFonts w:ascii="Arial" w:eastAsia="Arial" w:hAnsi="Arial" w:cs="Arial"/>
        </w:rPr>
        <w:t xml:space="preserve"> </w:t>
      </w:r>
      <w:r w:rsidRPr="00AD0339">
        <w:rPr>
          <w:rFonts w:ascii="Arial" w:eastAsia="Arial" w:hAnsi="Arial" w:cs="Arial"/>
          <w:spacing w:val="1"/>
        </w:rPr>
        <w:t xml:space="preserve"> </w:t>
      </w:r>
      <w:proofErr w:type="gramStart"/>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 xml:space="preserve">conduct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 xml:space="preserve">ng </w:t>
      </w:r>
      <w:r w:rsidR="001C5F47">
        <w:rPr>
          <w:rFonts w:ascii="Arial" w:eastAsia="Arial" w:hAnsi="Arial" w:cs="Arial"/>
        </w:rPr>
        <w:t>the appropriate use of the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001C5F47">
        <w:rPr>
          <w:rFonts w:ascii="Arial" w:eastAsia="Arial" w:hAnsi="Arial" w:cs="Arial"/>
        </w:rPr>
        <w:t>by all</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004E0D47">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spacing w:val="-2"/>
        </w:rPr>
        <w:t>c</w:t>
      </w:r>
      <w:r w:rsidRPr="00AD0339">
        <w:rPr>
          <w:rFonts w:ascii="Arial" w:eastAsia="Arial" w:hAnsi="Arial" w:cs="Arial"/>
        </w:rPr>
        <w:t>h</w:t>
      </w:r>
      <w:r w:rsidRPr="00AD0339">
        <w:rPr>
          <w:rFonts w:ascii="Arial" w:eastAsia="Arial" w:hAnsi="Arial" w:cs="Arial"/>
          <w:spacing w:val="1"/>
        </w:rPr>
        <w:t xml:space="preserve"> </w:t>
      </w:r>
      <w:r w:rsidR="004E0D47">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m</w:t>
      </w:r>
      <w:r w:rsidRPr="00AD0339">
        <w:rPr>
          <w:rFonts w:ascii="Arial" w:eastAsia="Arial" w:hAnsi="Arial" w:cs="Arial"/>
        </w:rPr>
        <w:t>.</w:t>
      </w:r>
      <w:proofErr w:type="gramEnd"/>
    </w:p>
    <w:p w14:paraId="2AB04534" w14:textId="77777777" w:rsidR="00874426" w:rsidRPr="00AD0339" w:rsidRDefault="00874426">
      <w:pPr>
        <w:spacing w:before="13" w:after="0" w:line="240" w:lineRule="exact"/>
        <w:rPr>
          <w:rFonts w:ascii="Arial" w:hAnsi="Arial" w:cs="Arial"/>
        </w:rPr>
      </w:pPr>
    </w:p>
    <w:p w14:paraId="1DCC580F" w14:textId="77777777" w:rsidR="00E10591" w:rsidRPr="00E10591" w:rsidRDefault="00E10591" w:rsidP="00E10591">
      <w:pPr>
        <w:spacing w:after="0" w:line="240" w:lineRule="auto"/>
        <w:ind w:left="116" w:right="-20"/>
        <w:rPr>
          <w:rFonts w:ascii="Arial" w:eastAsia="Arial" w:hAnsi="Arial" w:cs="Arial"/>
          <w:b/>
          <w:bCs/>
          <w:spacing w:val="-1"/>
        </w:rPr>
      </w:pPr>
      <w:r w:rsidRPr="00E10591">
        <w:rPr>
          <w:rFonts w:ascii="Arial" w:eastAsia="Arial" w:hAnsi="Arial" w:cs="Arial"/>
          <w:b/>
          <w:bCs/>
          <w:spacing w:val="-1"/>
        </w:rPr>
        <w:t xml:space="preserve">PO </w:t>
      </w:r>
    </w:p>
    <w:p w14:paraId="435AFA6F" w14:textId="77777777" w:rsidR="00E10591" w:rsidRPr="00E10591" w:rsidRDefault="00E10591" w:rsidP="00E10591">
      <w:pPr>
        <w:spacing w:after="0" w:line="240" w:lineRule="auto"/>
        <w:ind w:left="116" w:right="-20"/>
        <w:rPr>
          <w:rFonts w:ascii="Arial" w:eastAsia="Arial" w:hAnsi="Arial" w:cs="Arial"/>
          <w:b/>
          <w:bCs/>
          <w:spacing w:val="-1"/>
        </w:rPr>
      </w:pPr>
      <w:r w:rsidRPr="00E10591">
        <w:rPr>
          <w:rFonts w:ascii="Arial" w:eastAsia="Arial" w:hAnsi="Arial" w:cs="Arial"/>
          <w:b/>
          <w:bCs/>
          <w:spacing w:val="-1"/>
        </w:rPr>
        <w:t xml:space="preserve"> </w:t>
      </w:r>
    </w:p>
    <w:p w14:paraId="6A6A9952" w14:textId="3093FA45" w:rsidR="00E10591" w:rsidRPr="00BA6D27" w:rsidRDefault="00E10591" w:rsidP="00E10591">
      <w:pPr>
        <w:spacing w:after="0" w:line="240" w:lineRule="auto"/>
        <w:ind w:left="116" w:right="-20"/>
        <w:rPr>
          <w:rFonts w:ascii="Arial" w:eastAsia="Arial" w:hAnsi="Arial" w:cs="Arial"/>
          <w:bCs/>
          <w:spacing w:val="-1"/>
        </w:rPr>
      </w:pPr>
      <w:proofErr w:type="gramStart"/>
      <w:r w:rsidRPr="00BA6D27">
        <w:rPr>
          <w:rFonts w:ascii="Arial" w:eastAsia="Arial" w:hAnsi="Arial" w:cs="Arial"/>
          <w:bCs/>
          <w:spacing w:val="-1"/>
        </w:rPr>
        <w:t>Project Owner.</w:t>
      </w:r>
      <w:proofErr w:type="gramEnd"/>
      <w:r w:rsidRPr="00BA6D27">
        <w:rPr>
          <w:rFonts w:ascii="Arial" w:eastAsia="Arial" w:hAnsi="Arial" w:cs="Arial"/>
          <w:bCs/>
          <w:spacing w:val="-1"/>
        </w:rPr>
        <w:t xml:space="preserve"> A person designated by the PI to be responsible for the conduct of study data collection, including assignment of the roles and authorizations to use specific forms and functions of the REDCap project to the members of the </w:t>
      </w:r>
      <w:r w:rsidR="004E0D47">
        <w:rPr>
          <w:rFonts w:ascii="Arial" w:eastAsia="Arial" w:hAnsi="Arial" w:cs="Arial"/>
          <w:bCs/>
          <w:spacing w:val="-1"/>
        </w:rPr>
        <w:t>R</w:t>
      </w:r>
      <w:r w:rsidR="001C5F47" w:rsidRPr="00BA6D27">
        <w:rPr>
          <w:rFonts w:ascii="Arial" w:eastAsia="Arial" w:hAnsi="Arial" w:cs="Arial"/>
          <w:bCs/>
          <w:spacing w:val="-1"/>
        </w:rPr>
        <w:t>esearch</w:t>
      </w:r>
      <w:r w:rsidRPr="00BA6D27">
        <w:rPr>
          <w:rFonts w:ascii="Arial" w:eastAsia="Arial" w:hAnsi="Arial" w:cs="Arial"/>
          <w:bCs/>
          <w:spacing w:val="-1"/>
        </w:rPr>
        <w:t xml:space="preserve"> </w:t>
      </w:r>
      <w:r w:rsidR="004E0D47">
        <w:rPr>
          <w:rFonts w:ascii="Arial" w:eastAsia="Arial" w:hAnsi="Arial" w:cs="Arial"/>
          <w:bCs/>
          <w:spacing w:val="-1"/>
        </w:rPr>
        <w:t>T</w:t>
      </w:r>
      <w:r w:rsidRPr="00BA6D27">
        <w:rPr>
          <w:rFonts w:ascii="Arial" w:eastAsia="Arial" w:hAnsi="Arial" w:cs="Arial"/>
          <w:bCs/>
          <w:spacing w:val="-1"/>
        </w:rPr>
        <w:t xml:space="preserve">eam. </w:t>
      </w:r>
    </w:p>
    <w:p w14:paraId="1A419A92" w14:textId="77777777" w:rsidR="00E10591" w:rsidRDefault="00E10591" w:rsidP="00E10591">
      <w:pPr>
        <w:spacing w:after="0" w:line="240" w:lineRule="auto"/>
        <w:ind w:left="116" w:right="-20"/>
        <w:rPr>
          <w:rFonts w:ascii="Arial" w:eastAsia="Arial" w:hAnsi="Arial" w:cs="Arial"/>
          <w:b/>
          <w:bCs/>
          <w:spacing w:val="-1"/>
        </w:rPr>
      </w:pPr>
    </w:p>
    <w:p w14:paraId="475BB654" w14:textId="023BA3DB" w:rsidR="00874426" w:rsidRPr="00AD0339" w:rsidRDefault="003A1128" w:rsidP="00E10591">
      <w:pPr>
        <w:spacing w:after="0" w:line="240" w:lineRule="auto"/>
        <w:ind w:left="116" w:right="-20"/>
        <w:rPr>
          <w:rFonts w:ascii="Arial" w:eastAsia="Arial" w:hAnsi="Arial" w:cs="Arial"/>
        </w:rPr>
      </w:pPr>
      <w:r w:rsidRPr="00AD0339">
        <w:rPr>
          <w:rFonts w:ascii="Arial" w:eastAsia="Arial" w:hAnsi="Arial" w:cs="Arial"/>
          <w:b/>
          <w:bCs/>
          <w:spacing w:val="-1"/>
        </w:rPr>
        <w:t>R</w:t>
      </w:r>
      <w:r w:rsidRPr="00AD0339">
        <w:rPr>
          <w:rFonts w:ascii="Arial" w:eastAsia="Arial" w:hAnsi="Arial" w:cs="Arial"/>
          <w:b/>
          <w:bCs/>
        </w:rPr>
        <w:t>esearch</w:t>
      </w:r>
      <w:r w:rsidRPr="00AD0339">
        <w:rPr>
          <w:rFonts w:ascii="Arial" w:eastAsia="Arial" w:hAnsi="Arial" w:cs="Arial"/>
          <w:b/>
          <w:bCs/>
          <w:spacing w:val="1"/>
        </w:rPr>
        <w:t xml:space="preserve"> </w:t>
      </w:r>
      <w:r w:rsidRPr="00AD0339">
        <w:rPr>
          <w:rFonts w:ascii="Arial" w:eastAsia="Arial" w:hAnsi="Arial" w:cs="Arial"/>
          <w:b/>
          <w:bCs/>
          <w:spacing w:val="-3"/>
        </w:rPr>
        <w:t>T</w:t>
      </w:r>
      <w:r w:rsidRPr="00AD0339">
        <w:rPr>
          <w:rFonts w:ascii="Arial" w:eastAsia="Arial" w:hAnsi="Arial" w:cs="Arial"/>
          <w:b/>
          <w:bCs/>
        </w:rPr>
        <w:t>eam</w:t>
      </w:r>
    </w:p>
    <w:p w14:paraId="246E9793" w14:textId="77777777" w:rsidR="00874426" w:rsidRPr="00AD0339" w:rsidRDefault="00874426">
      <w:pPr>
        <w:spacing w:before="1" w:after="0" w:line="120" w:lineRule="exact"/>
        <w:rPr>
          <w:rFonts w:ascii="Arial" w:hAnsi="Arial" w:cs="Arial"/>
        </w:rPr>
      </w:pPr>
    </w:p>
    <w:p w14:paraId="6582119E" w14:textId="496F9EA4" w:rsidR="00C271A2" w:rsidRPr="00571A46" w:rsidRDefault="003A1128" w:rsidP="00C271A2">
      <w:pPr>
        <w:spacing w:after="0" w:line="241" w:lineRule="auto"/>
        <w:ind w:left="116" w:right="59"/>
        <w:rPr>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rPr>
        <w:t>,</w:t>
      </w:r>
      <w:r w:rsidRPr="00AD0339">
        <w:rPr>
          <w:rFonts w:ascii="Arial" w:eastAsia="Arial" w:hAnsi="Arial" w:cs="Arial"/>
          <w:spacing w:val="2"/>
        </w:rPr>
        <w:t xml:space="preserve"> </w:t>
      </w:r>
      <w:r w:rsidR="001C5F47">
        <w:rPr>
          <w:rFonts w:ascii="Arial" w:eastAsia="Arial" w:hAnsi="Arial" w:cs="Arial"/>
          <w:spacing w:val="2"/>
        </w:rPr>
        <w:t xml:space="preserve">PO,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nu</w:t>
      </w:r>
      <w:r w:rsidRPr="00AD0339">
        <w:rPr>
          <w:rFonts w:ascii="Arial" w:eastAsia="Arial" w:hAnsi="Arial" w:cs="Arial"/>
          <w:spacing w:val="1"/>
        </w:rPr>
        <w:t>r</w:t>
      </w:r>
      <w:r w:rsidRPr="00AD0339">
        <w:rPr>
          <w:rFonts w:ascii="Arial" w:eastAsia="Arial" w:hAnsi="Arial" w:cs="Arial"/>
        </w:rPr>
        <w:t>ses,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ns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her pe</w:t>
      </w:r>
      <w:r w:rsidRPr="00AD0339">
        <w:rPr>
          <w:rFonts w:ascii="Arial" w:eastAsia="Arial" w:hAnsi="Arial" w:cs="Arial"/>
          <w:spacing w:val="-2"/>
        </w:rPr>
        <w:t>r</w:t>
      </w:r>
      <w:r w:rsidRPr="00AD0339">
        <w:rPr>
          <w:rFonts w:ascii="Arial" w:eastAsia="Arial" w:hAnsi="Arial" w:cs="Arial"/>
        </w:rPr>
        <w:t>sonnel</w:t>
      </w:r>
      <w:r w:rsidRPr="00AD0339">
        <w:rPr>
          <w:rFonts w:ascii="Arial" w:eastAsia="Arial" w:hAnsi="Arial" w:cs="Arial"/>
          <w:spacing w:val="-2"/>
        </w:rPr>
        <w:t xml:space="preserve"> </w:t>
      </w:r>
      <w:commentRangeStart w:id="7"/>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commentRangeEnd w:id="7"/>
      <w:r w:rsidR="00A92FEB">
        <w:rPr>
          <w:rStyle w:val="CommentReference"/>
        </w:rPr>
        <w:commentReference w:id="7"/>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1"/>
        </w:rPr>
        <w:t>DC</w:t>
      </w:r>
      <w:r w:rsidRPr="00AD0339">
        <w:rPr>
          <w:rFonts w:ascii="Arial" w:eastAsia="Arial" w:hAnsi="Arial" w:cs="Arial"/>
        </w:rPr>
        <w:t xml:space="preserve">ap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w:t>
      </w:r>
      <w:r w:rsidRPr="00AD0339">
        <w:rPr>
          <w:rFonts w:ascii="Arial" w:eastAsia="Arial" w:hAnsi="Arial" w:cs="Arial"/>
          <w:spacing w:val="-2"/>
        </w:rPr>
        <w:t>s</w:t>
      </w:r>
      <w:r w:rsidRPr="00AD0339">
        <w:rPr>
          <w:rFonts w:ascii="Arial" w:eastAsia="Arial" w:hAnsi="Arial" w:cs="Arial"/>
        </w:rPr>
        <w:t>e.</w:t>
      </w:r>
      <w:r w:rsidR="001C5F47">
        <w:rPr>
          <w:rFonts w:ascii="Arial" w:eastAsia="Arial" w:hAnsi="Arial" w:cs="Arial"/>
        </w:rPr>
        <w:t xml:space="preserve">  These </w:t>
      </w:r>
      <w:r w:rsidR="001C5F47" w:rsidRPr="00BA6D27">
        <w:rPr>
          <w:rFonts w:ascii="Arial" w:eastAsia="Arial" w:hAnsi="Arial" w:cs="Arial"/>
          <w:i/>
        </w:rPr>
        <w:t>REDCap users</w:t>
      </w:r>
      <w:r w:rsidR="001C5F47">
        <w:rPr>
          <w:rFonts w:ascii="Arial" w:eastAsia="Arial" w:hAnsi="Arial" w:cs="Arial"/>
        </w:rPr>
        <w:t xml:space="preserve"> </w:t>
      </w:r>
      <w:r w:rsidR="00C271A2" w:rsidRPr="005F01B6">
        <w:rPr>
          <w:rFonts w:ascii="Arial" w:eastAsia="Arial" w:hAnsi="Arial" w:cs="Arial"/>
        </w:rPr>
        <w:t>can be OUHSC personnel or personnel from another institution</w:t>
      </w:r>
      <w:r w:rsidR="00233087">
        <w:rPr>
          <w:rFonts w:ascii="Arial" w:eastAsia="Arial" w:hAnsi="Arial" w:cs="Arial"/>
        </w:rPr>
        <w:t xml:space="preserve"> working on or in collaboration with an OU research project</w:t>
      </w:r>
      <w:r w:rsidR="00C271A2" w:rsidRPr="005F01B6">
        <w:rPr>
          <w:rFonts w:ascii="Arial" w:eastAsia="Arial" w:hAnsi="Arial" w:cs="Arial"/>
        </w:rPr>
        <w:t>.  Non-OUHSC personnel must have an authorized OUHSC login ID before being granted access to REDCap</w:t>
      </w:r>
      <w:r w:rsidR="001C5F47">
        <w:rPr>
          <w:rFonts w:ascii="Arial" w:eastAsia="Arial" w:hAnsi="Arial" w:cs="Arial"/>
        </w:rPr>
        <w:t>.</w:t>
      </w:r>
    </w:p>
    <w:p w14:paraId="3AE0650A" w14:textId="77777777" w:rsidR="00C271A2" w:rsidRPr="00AD0339" w:rsidRDefault="00C271A2">
      <w:pPr>
        <w:spacing w:after="0" w:line="241" w:lineRule="auto"/>
        <w:ind w:left="116" w:right="59"/>
        <w:rPr>
          <w:rFonts w:ascii="Arial" w:eastAsia="Arial" w:hAnsi="Arial" w:cs="Arial"/>
        </w:rPr>
      </w:pPr>
    </w:p>
    <w:p w14:paraId="1A38A452"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a</w:t>
      </w:r>
      <w:r w:rsidRPr="00AD0339">
        <w:rPr>
          <w:rFonts w:ascii="Arial" w:eastAsia="Arial" w:hAnsi="Arial" w:cs="Arial"/>
          <w:b/>
          <w:bCs/>
          <w:spacing w:val="1"/>
        </w:rPr>
        <w:t>t</w:t>
      </w:r>
      <w:r w:rsidRPr="00AD0339">
        <w:rPr>
          <w:rFonts w:ascii="Arial" w:eastAsia="Arial" w:hAnsi="Arial" w:cs="Arial"/>
          <w:b/>
          <w:bCs/>
        </w:rPr>
        <w:t>abase</w:t>
      </w:r>
    </w:p>
    <w:p w14:paraId="0A049E62" w14:textId="77777777" w:rsidR="00874426" w:rsidRPr="00AD0339" w:rsidRDefault="00874426">
      <w:pPr>
        <w:spacing w:before="1" w:after="0" w:line="120" w:lineRule="exact"/>
        <w:rPr>
          <w:rFonts w:ascii="Arial" w:hAnsi="Arial" w:cs="Arial"/>
        </w:rPr>
      </w:pPr>
    </w:p>
    <w:p w14:paraId="6E3CB8BE" w14:textId="401DF110" w:rsidR="00874426" w:rsidRPr="00AD0339" w:rsidRDefault="00ED1D20">
      <w:pPr>
        <w:spacing w:after="0" w:line="240" w:lineRule="auto"/>
        <w:ind w:left="116" w:right="-20"/>
        <w:rPr>
          <w:rFonts w:ascii="Arial" w:eastAsia="Arial" w:hAnsi="Arial" w:cs="Arial"/>
        </w:rPr>
      </w:pPr>
      <w:proofErr w:type="gramStart"/>
      <w:r w:rsidRPr="00AD0339">
        <w:rPr>
          <w:rFonts w:ascii="Arial" w:eastAsia="Arial" w:hAnsi="Arial" w:cs="Arial"/>
        </w:rPr>
        <w:t xml:space="preserve">A </w:t>
      </w:r>
      <w:r w:rsidRPr="00AD0339">
        <w:rPr>
          <w:rFonts w:ascii="Arial" w:eastAsia="Arial" w:hAnsi="Arial" w:cs="Arial"/>
          <w:spacing w:val="-1"/>
        </w:rPr>
        <w:t>r</w:t>
      </w:r>
      <w:r w:rsidR="003A1128" w:rsidRPr="00AD0339">
        <w:rPr>
          <w:rFonts w:ascii="Arial" w:eastAsia="Arial" w:hAnsi="Arial" w:cs="Arial"/>
        </w:rPr>
        <w:t>esea</w:t>
      </w:r>
      <w:r w:rsidR="003A1128" w:rsidRPr="00AD0339">
        <w:rPr>
          <w:rFonts w:ascii="Arial" w:eastAsia="Arial" w:hAnsi="Arial" w:cs="Arial"/>
          <w:spacing w:val="1"/>
        </w:rPr>
        <w:t>r</w:t>
      </w:r>
      <w:r w:rsidR="003A1128" w:rsidRPr="00AD0339">
        <w:rPr>
          <w:rFonts w:ascii="Arial" w:eastAsia="Arial" w:hAnsi="Arial" w:cs="Arial"/>
        </w:rPr>
        <w:t>ch</w:t>
      </w:r>
      <w:r w:rsidR="003A1128" w:rsidRPr="00AD0339">
        <w:rPr>
          <w:rFonts w:ascii="Arial" w:eastAsia="Arial" w:hAnsi="Arial" w:cs="Arial"/>
          <w:spacing w:val="1"/>
        </w:rPr>
        <w:t xml:space="preserve"> </w:t>
      </w:r>
      <w:r w:rsidRPr="00AD0339">
        <w:rPr>
          <w:rFonts w:ascii="Arial" w:eastAsia="Arial" w:hAnsi="Arial" w:cs="Arial"/>
          <w:spacing w:val="-1"/>
        </w:rPr>
        <w:t>d</w:t>
      </w:r>
      <w:r w:rsidR="003A1128" w:rsidRPr="00AD0339">
        <w:rPr>
          <w:rFonts w:ascii="Arial" w:eastAsia="Arial" w:hAnsi="Arial" w:cs="Arial"/>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3"/>
        </w:rPr>
        <w:t>b</w:t>
      </w:r>
      <w:r w:rsidR="003A1128" w:rsidRPr="00AD0339">
        <w:rPr>
          <w:rFonts w:ascii="Arial" w:eastAsia="Arial" w:hAnsi="Arial" w:cs="Arial"/>
        </w:rPr>
        <w:t>ase</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p</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w:t>
      </w:r>
      <w:r w:rsidR="003A1128" w:rsidRPr="00AD0339">
        <w:rPr>
          <w:rFonts w:ascii="Arial" w:eastAsia="Arial" w:hAnsi="Arial" w:cs="Arial"/>
        </w:rPr>
        <w:t>ed</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2"/>
        </w:rPr>
        <w:t xml:space="preserve"> </w:t>
      </w:r>
      <w:r w:rsidR="003A1128" w:rsidRPr="00AD0339">
        <w:rPr>
          <w:rFonts w:ascii="Arial" w:eastAsia="Arial" w:hAnsi="Arial" w:cs="Arial"/>
          <w:spacing w:val="-1"/>
        </w:rPr>
        <w:t>REDC</w:t>
      </w:r>
      <w:r w:rsidR="003A1128" w:rsidRPr="00AD0339">
        <w:rPr>
          <w:rFonts w:ascii="Arial" w:eastAsia="Arial" w:hAnsi="Arial" w:cs="Arial"/>
        </w:rPr>
        <w:t>ap.</w:t>
      </w:r>
      <w:proofErr w:type="gramEnd"/>
      <w:r w:rsidR="003A1128" w:rsidRPr="00AD0339">
        <w:rPr>
          <w:rFonts w:ascii="Arial" w:eastAsia="Arial" w:hAnsi="Arial" w:cs="Arial"/>
        </w:rPr>
        <w:t xml:space="preserve"> </w:t>
      </w:r>
      <w:r w:rsidR="003A1128" w:rsidRPr="00AD0339">
        <w:rPr>
          <w:rFonts w:ascii="Arial" w:eastAsia="Arial" w:hAnsi="Arial" w:cs="Arial"/>
          <w:spacing w:val="4"/>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s</w:t>
      </w:r>
      <w:r w:rsidR="003A1128" w:rsidRPr="00AD0339">
        <w:rPr>
          <w:rFonts w:ascii="Arial" w:eastAsia="Arial" w:hAnsi="Arial" w:cs="Arial"/>
          <w:spacing w:val="-3"/>
        </w:rPr>
        <w:t>e</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w:t>
      </w:r>
      <w:r w:rsidR="003A1128" w:rsidRPr="00AD0339">
        <w:rPr>
          <w:rFonts w:ascii="Arial" w:eastAsia="Arial" w:hAnsi="Arial" w:cs="Arial"/>
          <w:spacing w:val="-3"/>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tr</w:t>
      </w:r>
      <w:r w:rsidR="003A1128" w:rsidRPr="00AD0339">
        <w:rPr>
          <w:rFonts w:ascii="Arial" w:eastAsia="Arial" w:hAnsi="Arial" w:cs="Arial"/>
        </w:rPr>
        <w:t>y</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o</w:t>
      </w:r>
      <w:r w:rsidR="003A1128" w:rsidRPr="00AD0339">
        <w:rPr>
          <w:rFonts w:ascii="Arial" w:eastAsia="Arial" w:hAnsi="Arial" w:cs="Arial"/>
          <w:spacing w:val="-2"/>
        </w:rPr>
        <w:t>r</w:t>
      </w:r>
      <w:r w:rsidR="003A1128" w:rsidRPr="00AD0339">
        <w:rPr>
          <w:rFonts w:ascii="Arial" w:eastAsia="Arial" w:hAnsi="Arial" w:cs="Arial"/>
          <w:spacing w:val="1"/>
        </w:rPr>
        <w:t>m</w:t>
      </w:r>
      <w:r w:rsidR="003A1128" w:rsidRPr="00AD0339">
        <w:rPr>
          <w:rFonts w:ascii="Arial" w:eastAsia="Arial" w:hAnsi="Arial" w:cs="Arial"/>
        </w:rPr>
        <w:t>s, schedu</w:t>
      </w:r>
      <w:r w:rsidR="003A1128" w:rsidRPr="00AD0339">
        <w:rPr>
          <w:rFonts w:ascii="Arial" w:eastAsia="Arial" w:hAnsi="Arial" w:cs="Arial"/>
          <w:spacing w:val="-1"/>
        </w:rPr>
        <w:t>l</w:t>
      </w:r>
      <w:r w:rsidR="003A1128" w:rsidRPr="00AD0339">
        <w:rPr>
          <w:rFonts w:ascii="Arial" w:eastAsia="Arial" w:hAnsi="Arial" w:cs="Arial"/>
        </w:rPr>
        <w:t>es</w:t>
      </w:r>
      <w:ins w:id="8" w:author="Wilson, Thomas N (HSC)" w:date="2014-03-14T15:02:00Z">
        <w:r w:rsidR="00A92FEB">
          <w:rPr>
            <w:rFonts w:ascii="Arial" w:eastAsia="Arial" w:hAnsi="Arial" w:cs="Arial"/>
          </w:rPr>
          <w:t>,</w:t>
        </w:r>
      </w:ins>
      <w:r w:rsidR="003A1128"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spacing w:val="-1"/>
        </w:rPr>
        <w:t>t</w:t>
      </w:r>
      <w:r w:rsidR="003A1128" w:rsidRPr="00AD0339">
        <w:rPr>
          <w:rFonts w:ascii="Arial" w:eastAsia="Arial" w:hAnsi="Arial" w:cs="Arial"/>
        </w:rPr>
        <w:t>her</w:t>
      </w:r>
    </w:p>
    <w:p w14:paraId="2A883222" w14:textId="77777777" w:rsidR="00874426" w:rsidRPr="00AD0339" w:rsidRDefault="003A1128">
      <w:pPr>
        <w:spacing w:before="1" w:after="0" w:line="240" w:lineRule="auto"/>
        <w:ind w:left="116" w:right="-20"/>
        <w:rPr>
          <w:rFonts w:ascii="Arial" w:eastAsia="Arial" w:hAnsi="Arial" w:cs="Arial"/>
        </w:rPr>
      </w:pPr>
      <w:proofErr w:type="gramStart"/>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tr</w:t>
      </w:r>
      <w:r w:rsidRPr="00AD0339">
        <w:rPr>
          <w:rFonts w:ascii="Arial" w:eastAsia="Arial" w:hAnsi="Arial" w:cs="Arial"/>
        </w:rPr>
        <w:t>u</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w:t>
      </w:r>
      <w:proofErr w:type="gramEnd"/>
    </w:p>
    <w:p w14:paraId="45F8056A" w14:textId="77777777" w:rsidR="00874426" w:rsidRPr="00AD0339" w:rsidRDefault="00874426">
      <w:pPr>
        <w:spacing w:before="11" w:after="0" w:line="240" w:lineRule="exact"/>
        <w:rPr>
          <w:rFonts w:ascii="Arial" w:hAnsi="Arial" w:cs="Arial"/>
        </w:rPr>
      </w:pPr>
    </w:p>
    <w:p w14:paraId="56F47CC9" w14:textId="5A25CA80"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e</w:t>
      </w:r>
      <w:r w:rsidRPr="00AD0339">
        <w:rPr>
          <w:rFonts w:ascii="Arial" w:eastAsia="Arial" w:hAnsi="Arial" w:cs="Arial"/>
          <w:b/>
          <w:bCs/>
          <w:spacing w:val="-3"/>
        </w:rPr>
        <w:t>v</w:t>
      </w:r>
      <w:r w:rsidRPr="00AD0339">
        <w:rPr>
          <w:rFonts w:ascii="Arial" w:eastAsia="Arial" w:hAnsi="Arial" w:cs="Arial"/>
          <w:b/>
          <w:bCs/>
        </w:rPr>
        <w:t>e</w:t>
      </w:r>
      <w:r w:rsidRPr="00AD0339">
        <w:rPr>
          <w:rFonts w:ascii="Arial" w:eastAsia="Arial" w:hAnsi="Arial" w:cs="Arial"/>
          <w:b/>
          <w:bCs/>
          <w:spacing w:val="1"/>
        </w:rPr>
        <w:t>l</w:t>
      </w:r>
      <w:r w:rsidRPr="00AD0339">
        <w:rPr>
          <w:rFonts w:ascii="Arial" w:eastAsia="Arial" w:hAnsi="Arial" w:cs="Arial"/>
          <w:b/>
          <w:bCs/>
        </w:rPr>
        <w:t>opment</w:t>
      </w:r>
      <w:r w:rsidRPr="00AD0339">
        <w:rPr>
          <w:rFonts w:ascii="Arial" w:eastAsia="Arial" w:hAnsi="Arial" w:cs="Arial"/>
          <w:b/>
          <w:bCs/>
          <w:spacing w:val="2"/>
        </w:rPr>
        <w:t xml:space="preserve"> </w:t>
      </w:r>
      <w:r w:rsidR="004E0D47">
        <w:rPr>
          <w:rFonts w:ascii="Arial" w:eastAsia="Arial" w:hAnsi="Arial" w:cs="Arial"/>
          <w:b/>
          <w:bCs/>
        </w:rPr>
        <w:t>M</w:t>
      </w:r>
      <w:r w:rsidRPr="00AD0339">
        <w:rPr>
          <w:rFonts w:ascii="Arial" w:eastAsia="Arial" w:hAnsi="Arial" w:cs="Arial"/>
          <w:b/>
          <w:bCs/>
        </w:rPr>
        <w:t>ode</w:t>
      </w:r>
    </w:p>
    <w:p w14:paraId="7C641D95" w14:textId="77777777" w:rsidR="00874426" w:rsidRPr="00AD0339" w:rsidRDefault="00874426">
      <w:pPr>
        <w:spacing w:before="4" w:after="0" w:line="120" w:lineRule="exact"/>
        <w:rPr>
          <w:rFonts w:ascii="Arial" w:hAnsi="Arial" w:cs="Arial"/>
        </w:rPr>
      </w:pPr>
    </w:p>
    <w:p w14:paraId="27CFD2EB" w14:textId="57B5C36F" w:rsidR="00874426" w:rsidRPr="00AD0339" w:rsidRDefault="003A1128">
      <w:pPr>
        <w:spacing w:after="0" w:line="240" w:lineRule="auto"/>
        <w:ind w:left="116" w:right="272"/>
        <w:rPr>
          <w:rFonts w:ascii="Arial" w:eastAsia="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004E0D47">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w:t>
      </w:r>
      <w:r w:rsidR="004E0D47">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ins w:id="9" w:author="Wilson, Thomas N (HSC)" w:date="2014-03-14T15:02:00Z">
        <w:r w:rsidR="00A92FEB">
          <w:rPr>
            <w:rFonts w:ascii="Arial" w:eastAsia="Arial" w:hAnsi="Arial" w:cs="Arial"/>
          </w:rPr>
          <w:t>,</w:t>
        </w:r>
      </w:ins>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tr</w:t>
      </w:r>
      <w:r w:rsidRPr="00AD0339">
        <w:rPr>
          <w:rFonts w:ascii="Arial" w:eastAsia="Arial" w:hAnsi="Arial" w:cs="Arial"/>
        </w:rPr>
        <w:t xml:space="preserve">y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 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n</w:t>
      </w:r>
      <w:r w:rsidRPr="00AD0339">
        <w:rPr>
          <w:rFonts w:ascii="Arial" w:eastAsia="Arial" w:hAnsi="Arial" w:cs="Arial"/>
        </w:rPr>
        <w:t xml:space="preserve">.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r</w:t>
      </w:r>
      <w:r w:rsidRPr="00AD0339">
        <w:rPr>
          <w:rFonts w:ascii="Arial" w:eastAsia="Arial" w:hAnsi="Arial" w:cs="Arial"/>
        </w:rPr>
        <w:t>y and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not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up.</w:t>
      </w:r>
      <w:r w:rsidRPr="00AD0339">
        <w:rPr>
          <w:rFonts w:ascii="Arial" w:eastAsia="Arial" w:hAnsi="Arial" w:cs="Arial"/>
          <w:spacing w:val="60"/>
        </w:rPr>
        <w:t xml:space="preserve"> </w:t>
      </w:r>
      <w:r w:rsidRPr="00AD0339">
        <w:rPr>
          <w:rFonts w:ascii="Arial" w:eastAsia="Arial" w:hAnsi="Arial" w:cs="Arial"/>
          <w:spacing w:val="-1"/>
        </w:rPr>
        <w:t>N</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rPr>
        <w:t>ua</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es</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w:t>
      </w:r>
    </w:p>
    <w:p w14:paraId="6ADB4986" w14:textId="77777777" w:rsidR="00874426" w:rsidRPr="00AD0339" w:rsidRDefault="00874426">
      <w:pPr>
        <w:spacing w:before="13" w:after="0" w:line="240" w:lineRule="exact"/>
        <w:rPr>
          <w:rFonts w:ascii="Arial" w:hAnsi="Arial" w:cs="Arial"/>
        </w:rPr>
      </w:pPr>
    </w:p>
    <w:p w14:paraId="79A096CF" w14:textId="62CDACB5"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roduc</w:t>
      </w:r>
      <w:r w:rsidRPr="00AD0339">
        <w:rPr>
          <w:rFonts w:ascii="Arial" w:eastAsia="Arial" w:hAnsi="Arial" w:cs="Arial"/>
          <w:b/>
          <w:bCs/>
          <w:spacing w:val="1"/>
        </w:rPr>
        <w:t>ti</w:t>
      </w:r>
      <w:r w:rsidRPr="00AD0339">
        <w:rPr>
          <w:rFonts w:ascii="Arial" w:eastAsia="Arial" w:hAnsi="Arial" w:cs="Arial"/>
          <w:b/>
          <w:bCs/>
        </w:rPr>
        <w:t>on</w:t>
      </w:r>
      <w:r w:rsidRPr="00AD0339">
        <w:rPr>
          <w:rFonts w:ascii="Arial" w:eastAsia="Arial" w:hAnsi="Arial" w:cs="Arial"/>
          <w:b/>
          <w:bCs/>
          <w:spacing w:val="-2"/>
        </w:rPr>
        <w:t xml:space="preserve"> </w:t>
      </w:r>
      <w:r w:rsidR="004E0D47">
        <w:rPr>
          <w:rFonts w:ascii="Arial" w:eastAsia="Arial" w:hAnsi="Arial" w:cs="Arial"/>
          <w:b/>
          <w:bCs/>
        </w:rPr>
        <w:t>M</w:t>
      </w:r>
      <w:r w:rsidRPr="00AD0339">
        <w:rPr>
          <w:rFonts w:ascii="Arial" w:eastAsia="Arial" w:hAnsi="Arial" w:cs="Arial"/>
          <w:b/>
          <w:bCs/>
        </w:rPr>
        <w:t>ode</w:t>
      </w:r>
    </w:p>
    <w:p w14:paraId="20C66A3A" w14:textId="77777777" w:rsidR="00874426" w:rsidRPr="00AD0339" w:rsidRDefault="00874426">
      <w:pPr>
        <w:spacing w:before="1" w:after="0" w:line="120" w:lineRule="exact"/>
        <w:rPr>
          <w:rFonts w:ascii="Arial" w:hAnsi="Arial" w:cs="Arial"/>
        </w:rPr>
      </w:pPr>
    </w:p>
    <w:p w14:paraId="7125A85A" w14:textId="636DA671" w:rsidR="00874426" w:rsidRPr="00AD0339" w:rsidRDefault="003A1128" w:rsidP="00AD0339">
      <w:pPr>
        <w:spacing w:after="0" w:line="240" w:lineRule="auto"/>
        <w:ind w:left="116" w:right="150"/>
        <w:rPr>
          <w:rFonts w:ascii="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004E0D47">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w:t>
      </w:r>
      <w:r w:rsidR="004E0D47">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ins w:id="10" w:author="Wilson, Thomas N (HSC)" w:date="2014-03-14T15:02:00Z">
        <w:r w:rsidR="00A92FEB">
          <w:rPr>
            <w:rFonts w:ascii="Arial" w:eastAsia="Arial" w:hAnsi="Arial" w:cs="Arial"/>
          </w:rPr>
          <w:t>,</w:t>
        </w:r>
      </w:ins>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hAnsi="Arial" w:cs="Arial"/>
        </w:rPr>
        <w:t>All data stored in the production database is on a virtual server that resides in a high availability cluster.  If there is a hardware related problem</w:t>
      </w:r>
      <w:ins w:id="11" w:author="Wilson, Thomas N (HSC)" w:date="2014-03-14T15:02:00Z">
        <w:r w:rsidR="00A92FEB">
          <w:rPr>
            <w:rFonts w:ascii="Arial" w:hAnsi="Arial" w:cs="Arial"/>
          </w:rPr>
          <w:t>,</w:t>
        </w:r>
      </w:ins>
      <w:r w:rsidR="00ED1D20" w:rsidRPr="00AD0339">
        <w:rPr>
          <w:rFonts w:ascii="Arial" w:hAnsi="Arial" w:cs="Arial"/>
        </w:rPr>
        <w:t xml:space="preserve"> the server will simply move to another server in the cluster.  The database server is configured for nightly exports that are then backed up using an enterprise backup solution.  Backups are retained for 15 days.</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4"/>
        </w:rPr>
        <w:t>i</w:t>
      </w:r>
      <w:r w:rsidRPr="00AD0339">
        <w:rPr>
          <w:rFonts w:ascii="Arial" w:eastAsia="Arial" w:hAnsi="Arial" w:cs="Arial"/>
        </w:rPr>
        <w:t>gn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4"/>
        </w:rPr>
        <w:t>w</w:t>
      </w:r>
      <w:r w:rsidRPr="00AD0339">
        <w:rPr>
          <w:rFonts w:ascii="Arial" w:eastAsia="Arial" w:hAnsi="Arial" w:cs="Arial"/>
          <w:spacing w:val="2"/>
        </w:rPr>
        <w:t>i</w:t>
      </w:r>
      <w:r w:rsidRPr="00AD0339">
        <w:rPr>
          <w:rFonts w:ascii="Arial" w:eastAsia="Arial" w:hAnsi="Arial" w:cs="Arial"/>
          <w:spacing w:val="-1"/>
        </w:rPr>
        <w:t>l</w:t>
      </w:r>
      <w:r w:rsidRPr="00AD0339">
        <w:rPr>
          <w:rFonts w:ascii="Arial" w:eastAsia="Arial" w:hAnsi="Arial" w:cs="Arial"/>
        </w:rPr>
        <w:t>l need</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be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003D3073" w:rsidRPr="00AD0339">
        <w:rPr>
          <w:rFonts w:ascii="Arial" w:eastAsia="Arial" w:hAnsi="Arial" w:cs="Arial"/>
          <w:spacing w:val="1"/>
        </w:rPr>
        <w:t>BBMC</w:t>
      </w:r>
      <w:r w:rsidR="00487557">
        <w:rPr>
          <w:rFonts w:ascii="Arial" w:eastAsia="Arial" w:hAnsi="Arial" w:cs="Arial"/>
          <w:spacing w:val="1"/>
        </w:rPr>
        <w:t xml:space="preserve"> or the OSCTR BERD core</w:t>
      </w:r>
      <w:r w:rsidR="00731DAC">
        <w:rPr>
          <w:rFonts w:ascii="Arial" w:eastAsia="Arial" w:hAnsi="Arial" w:cs="Arial"/>
          <w:spacing w:val="1"/>
        </w:rPr>
        <w:t>s</w:t>
      </w:r>
      <w:r w:rsidRPr="00AD0339">
        <w:rPr>
          <w:rFonts w:ascii="Arial" w:eastAsia="Arial" w:hAnsi="Arial" w:cs="Arial"/>
          <w:spacing w:val="-2"/>
        </w:rPr>
        <w:t xml:space="preserve"> </w:t>
      </w:r>
      <w:r w:rsidRPr="00AD0339">
        <w:rPr>
          <w:rFonts w:ascii="Arial" w:eastAsia="Arial" w:hAnsi="Arial" w:cs="Arial"/>
          <w:spacing w:val="1"/>
        </w:rPr>
        <w:t>(</w:t>
      </w:r>
      <w:r w:rsidR="00487557">
        <w:rPr>
          <w:rFonts w:ascii="Arial" w:eastAsia="Arial" w:hAnsi="Arial" w:cs="Arial"/>
        </w:rPr>
        <w:t>see descriptions below</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eastAsia="Arial" w:hAnsi="Arial" w:cs="Arial"/>
          <w:spacing w:val="1"/>
        </w:rPr>
        <w:t>BBMC</w:t>
      </w:r>
      <w:r w:rsidR="00487557">
        <w:rPr>
          <w:rFonts w:ascii="Arial" w:eastAsia="Arial" w:hAnsi="Arial" w:cs="Arial"/>
          <w:spacing w:val="1"/>
        </w:rPr>
        <w:t xml:space="preserve"> and BERD cores</w:t>
      </w:r>
      <w:r w:rsidR="00ED1D20" w:rsidRPr="00AD0339">
        <w:rPr>
          <w:rFonts w:ascii="Arial" w:eastAsia="Arial" w:hAnsi="Arial" w:cs="Arial"/>
        </w:rPr>
        <w:t xml:space="preserve"> </w:t>
      </w:r>
      <w:r w:rsidR="00ED1D20" w:rsidRPr="00AD0339">
        <w:rPr>
          <w:rFonts w:ascii="Arial" w:eastAsia="Arial" w:hAnsi="Arial" w:cs="Arial"/>
          <w:spacing w:val="-3"/>
        </w:rPr>
        <w:t>o</w:t>
      </w:r>
      <w:r w:rsidR="00ED1D20" w:rsidRPr="00AD0339">
        <w:rPr>
          <w:rFonts w:ascii="Arial" w:eastAsia="Arial" w:hAnsi="Arial" w:cs="Arial"/>
          <w:spacing w:val="1"/>
        </w:rPr>
        <w:t>ff</w:t>
      </w:r>
      <w:r w:rsidR="00ED1D20" w:rsidRPr="00AD0339">
        <w:rPr>
          <w:rFonts w:ascii="Arial" w:eastAsia="Arial" w:hAnsi="Arial" w:cs="Arial"/>
          <w:spacing w:val="-3"/>
        </w:rPr>
        <w:t>e</w:t>
      </w:r>
      <w:r w:rsidR="00ED1D20" w:rsidRPr="00AD0339">
        <w:rPr>
          <w:rFonts w:ascii="Arial" w:eastAsia="Arial" w:hAnsi="Arial" w:cs="Arial"/>
          <w:spacing w:val="1"/>
        </w:rPr>
        <w:t xml:space="preserve">r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00487557">
        <w:rPr>
          <w:rFonts w:ascii="Arial" w:eastAsia="Arial" w:hAnsi="Arial" w:cs="Arial"/>
          <w:spacing w:val="-2"/>
        </w:rPr>
        <w:t xml:space="preserve"> (</w:t>
      </w:r>
      <w:r w:rsidR="00731DAC">
        <w:rPr>
          <w:rFonts w:ascii="Arial" w:eastAsia="Arial" w:hAnsi="Arial" w:cs="Arial"/>
          <w:spacing w:val="-2"/>
        </w:rPr>
        <w:t xml:space="preserve">note: </w:t>
      </w:r>
      <w:r w:rsidR="00487557">
        <w:rPr>
          <w:rFonts w:ascii="Arial" w:eastAsia="Arial" w:hAnsi="Arial" w:cs="Arial"/>
          <w:spacing w:val="-2"/>
        </w:rPr>
        <w:t xml:space="preserve">this may or may not require fee-for-service charges, depending on </w:t>
      </w:r>
      <w:r w:rsidR="00731DAC">
        <w:rPr>
          <w:rFonts w:ascii="Arial" w:eastAsia="Arial" w:hAnsi="Arial" w:cs="Arial"/>
          <w:spacing w:val="-2"/>
        </w:rPr>
        <w:t>institutional</w:t>
      </w:r>
      <w:r w:rsidR="00487557">
        <w:rPr>
          <w:rFonts w:ascii="Arial" w:eastAsia="Arial" w:hAnsi="Arial" w:cs="Arial"/>
          <w:spacing w:val="-2"/>
        </w:rPr>
        <w:t xml:space="preserve"> funding of REDCap support and project qualification status)</w:t>
      </w:r>
      <w:r w:rsidR="00233087">
        <w:rPr>
          <w:rFonts w:ascii="Arial" w:eastAsia="Arial" w:hAnsi="Arial" w:cs="Arial"/>
        </w:rPr>
        <w:t xml:space="preserve">, but this review is not a requirement </w:t>
      </w:r>
      <w:r w:rsidR="008972F0">
        <w:rPr>
          <w:rFonts w:ascii="Arial" w:eastAsia="Arial" w:hAnsi="Arial" w:cs="Arial"/>
        </w:rPr>
        <w:t>of</w:t>
      </w:r>
      <w:r w:rsidR="00233087">
        <w:rPr>
          <w:rFonts w:ascii="Arial" w:eastAsia="Arial" w:hAnsi="Arial" w:cs="Arial"/>
        </w:rPr>
        <w:t xml:space="preserve"> approval</w:t>
      </w:r>
      <w:r w:rsidRPr="00AD0339">
        <w:rPr>
          <w:rFonts w:ascii="Arial" w:eastAsia="Arial" w:hAnsi="Arial" w:cs="Arial"/>
        </w:rPr>
        <w:t>.</w:t>
      </w:r>
    </w:p>
    <w:p w14:paraId="2D639730" w14:textId="77777777" w:rsidR="00ED1D20" w:rsidRPr="00AD0339" w:rsidRDefault="00ED1D20" w:rsidP="00AD0339">
      <w:pPr>
        <w:spacing w:after="0" w:line="240" w:lineRule="auto"/>
        <w:ind w:left="116" w:right="150"/>
        <w:rPr>
          <w:rFonts w:ascii="Arial" w:hAnsi="Arial" w:cs="Arial"/>
        </w:rPr>
      </w:pPr>
    </w:p>
    <w:p w14:paraId="4CB86A86" w14:textId="77777777" w:rsidR="00874426" w:rsidRPr="00AD0339" w:rsidRDefault="003D3073">
      <w:pPr>
        <w:spacing w:after="0" w:line="240" w:lineRule="auto"/>
        <w:ind w:left="116" w:right="-20"/>
        <w:rPr>
          <w:rFonts w:ascii="Arial" w:eastAsia="Arial" w:hAnsi="Arial" w:cs="Arial"/>
        </w:rPr>
      </w:pPr>
      <w:r w:rsidRPr="00AD0339">
        <w:rPr>
          <w:rFonts w:ascii="Arial" w:eastAsia="Arial" w:hAnsi="Arial" w:cs="Arial"/>
          <w:b/>
          <w:bCs/>
          <w:spacing w:val="-1"/>
        </w:rPr>
        <w:t>BBMC</w:t>
      </w:r>
    </w:p>
    <w:p w14:paraId="59DB6AD3" w14:textId="77777777" w:rsidR="00874426" w:rsidRPr="00AD0339" w:rsidRDefault="00874426">
      <w:pPr>
        <w:spacing w:before="4" w:after="0" w:line="120" w:lineRule="exact"/>
        <w:rPr>
          <w:rFonts w:ascii="Arial" w:hAnsi="Arial" w:cs="Arial"/>
        </w:rPr>
      </w:pPr>
    </w:p>
    <w:p w14:paraId="519DF9D1" w14:textId="52E52758" w:rsidR="00874426" w:rsidRPr="00AD0339" w:rsidRDefault="003D3073">
      <w:pPr>
        <w:spacing w:after="0" w:line="240" w:lineRule="auto"/>
        <w:ind w:left="116" w:right="350"/>
        <w:jc w:val="both"/>
        <w:rPr>
          <w:rFonts w:ascii="Arial" w:eastAsia="Arial" w:hAnsi="Arial" w:cs="Arial"/>
        </w:rPr>
      </w:pPr>
      <w:proofErr w:type="gramStart"/>
      <w:r w:rsidRPr="00AD0339">
        <w:rPr>
          <w:rFonts w:ascii="Arial" w:eastAsia="Arial" w:hAnsi="Arial" w:cs="Arial"/>
          <w:spacing w:val="-1"/>
        </w:rPr>
        <w:t>Biomedical and Behavioral Research Core of OUHSC</w:t>
      </w:r>
      <w:r w:rsidR="003A1128" w:rsidRPr="00AD0339">
        <w:rPr>
          <w:rFonts w:ascii="Arial" w:eastAsia="Arial" w:hAnsi="Arial" w:cs="Arial"/>
        </w:rPr>
        <w:t>.</w:t>
      </w:r>
      <w:proofErr w:type="gramEnd"/>
      <w:r w:rsidR="003A1128" w:rsidRPr="00AD0339">
        <w:rPr>
          <w:rFonts w:ascii="Arial" w:eastAsia="Arial" w:hAnsi="Arial" w:cs="Arial"/>
        </w:rPr>
        <w:t xml:space="preserve"> </w:t>
      </w:r>
      <w:r w:rsidR="003A1128" w:rsidRPr="00AD0339">
        <w:rPr>
          <w:rFonts w:ascii="Arial" w:eastAsia="Arial" w:hAnsi="Arial" w:cs="Arial"/>
          <w:spacing w:val="1"/>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commentRangeStart w:id="12"/>
      <w:r w:rsidR="003A1128" w:rsidRPr="00AD0339">
        <w:rPr>
          <w:rFonts w:ascii="Arial" w:eastAsia="Arial" w:hAnsi="Arial" w:cs="Arial"/>
        </w:rPr>
        <w:t>g</w:t>
      </w:r>
      <w:r w:rsidR="003A1128" w:rsidRPr="00AD0339">
        <w:rPr>
          <w:rFonts w:ascii="Arial" w:eastAsia="Arial" w:hAnsi="Arial" w:cs="Arial"/>
          <w:spacing w:val="1"/>
        </w:rPr>
        <w:t>r</w:t>
      </w:r>
      <w:r w:rsidR="003A1128" w:rsidRPr="00AD0339">
        <w:rPr>
          <w:rFonts w:ascii="Arial" w:eastAsia="Arial" w:hAnsi="Arial" w:cs="Arial"/>
        </w:rPr>
        <w:t>oup</w:t>
      </w:r>
      <w:commentRangeEnd w:id="12"/>
      <w:r w:rsidR="00A92FEB">
        <w:rPr>
          <w:rStyle w:val="CommentReference"/>
        </w:rPr>
        <w:commentReference w:id="12"/>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espons</w:t>
      </w:r>
      <w:r w:rsidR="003A1128" w:rsidRPr="00AD0339">
        <w:rPr>
          <w:rFonts w:ascii="Arial" w:eastAsia="Arial" w:hAnsi="Arial" w:cs="Arial"/>
          <w:spacing w:val="-1"/>
        </w:rPr>
        <w:t>i</w:t>
      </w:r>
      <w:r w:rsidR="003A1128" w:rsidRPr="00AD0339">
        <w:rPr>
          <w:rFonts w:ascii="Arial" w:eastAsia="Arial" w:hAnsi="Arial" w:cs="Arial"/>
        </w:rPr>
        <w:t>b</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3"/>
        </w:rPr>
        <w:t>f</w:t>
      </w:r>
      <w:r w:rsidR="003A1128" w:rsidRPr="00AD0339">
        <w:rPr>
          <w:rFonts w:ascii="Arial" w:eastAsia="Arial" w:hAnsi="Arial" w:cs="Arial"/>
          <w:spacing w:val="-3"/>
        </w:rPr>
        <w:t>o</w:t>
      </w:r>
      <w:r w:rsidR="003A1128" w:rsidRPr="00AD0339">
        <w:rPr>
          <w:rFonts w:ascii="Arial" w:eastAsia="Arial" w:hAnsi="Arial" w:cs="Arial"/>
        </w:rPr>
        <w:t>r</w:t>
      </w:r>
      <w:r w:rsidR="003A1128" w:rsidRPr="00AD0339">
        <w:rPr>
          <w:rFonts w:ascii="Arial" w:eastAsia="Arial" w:hAnsi="Arial" w:cs="Arial"/>
          <w:spacing w:val="2"/>
        </w:rPr>
        <w:t xml:space="preserve"> </w:t>
      </w:r>
      <w:r w:rsidRPr="00AD0339">
        <w:rPr>
          <w:rFonts w:ascii="Arial" w:eastAsia="Arial" w:hAnsi="Arial" w:cs="Arial"/>
          <w:spacing w:val="2"/>
        </w:rPr>
        <w:t xml:space="preserve">the </w:t>
      </w:r>
      <w:r w:rsidR="00BA6D27">
        <w:rPr>
          <w:rFonts w:ascii="Arial" w:eastAsia="Arial" w:hAnsi="Arial" w:cs="Arial"/>
          <w:spacing w:val="2"/>
        </w:rPr>
        <w:t xml:space="preserve">general </w:t>
      </w:r>
      <w:r w:rsidR="00731DAC">
        <w:rPr>
          <w:rFonts w:ascii="Arial" w:eastAsia="Arial" w:hAnsi="Arial" w:cs="Arial"/>
          <w:spacing w:val="-4"/>
        </w:rPr>
        <w:t>administration</w:t>
      </w:r>
      <w:r w:rsidR="00731DAC"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2"/>
        </w:rPr>
        <w:t xml:space="preserve"> m</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t</w:t>
      </w:r>
      <w:r w:rsidR="003A1128" w:rsidRPr="00AD0339">
        <w:rPr>
          <w:rFonts w:ascii="Arial" w:eastAsia="Arial" w:hAnsi="Arial" w:cs="Arial"/>
        </w:rPr>
        <w:t>enance</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731DAC">
        <w:rPr>
          <w:rFonts w:ascii="Arial" w:eastAsia="Arial" w:hAnsi="Arial" w:cs="Arial"/>
        </w:rPr>
        <w:t xml:space="preserve">all </w:t>
      </w:r>
      <w:r w:rsidR="003A1128" w:rsidRPr="00AD0339">
        <w:rPr>
          <w:rFonts w:ascii="Arial" w:eastAsia="Arial" w:hAnsi="Arial" w:cs="Arial"/>
          <w:spacing w:val="-1"/>
        </w:rPr>
        <w:t>REDC</w:t>
      </w:r>
      <w:r w:rsidR="003A1128" w:rsidRPr="00AD0339">
        <w:rPr>
          <w:rFonts w:ascii="Arial" w:eastAsia="Arial" w:hAnsi="Arial" w:cs="Arial"/>
        </w:rPr>
        <w:t>ap</w:t>
      </w:r>
      <w:r w:rsidR="00731DAC">
        <w:rPr>
          <w:rFonts w:ascii="Arial" w:eastAsia="Arial" w:hAnsi="Arial" w:cs="Arial"/>
        </w:rPr>
        <w:t xml:space="preserve"> instances</w:t>
      </w:r>
      <w:r w:rsidR="003A1128" w:rsidRPr="00AD0339">
        <w:rPr>
          <w:rFonts w:ascii="Arial" w:eastAsia="Arial" w:hAnsi="Arial" w:cs="Arial"/>
        </w:rPr>
        <w:t>,</w:t>
      </w:r>
      <w:r w:rsidR="00731DAC">
        <w:rPr>
          <w:rFonts w:ascii="Arial" w:eastAsia="Arial" w:hAnsi="Arial" w:cs="Arial"/>
        </w:rPr>
        <w:t xml:space="preserve"> management and organization of the REDCap governance body,</w:t>
      </w:r>
      <w:r w:rsidR="003A1128" w:rsidRPr="00AD0339">
        <w:rPr>
          <w:rFonts w:ascii="Arial" w:eastAsia="Arial" w:hAnsi="Arial" w:cs="Arial"/>
        </w:rPr>
        <w:t xml:space="preserve"> </w:t>
      </w:r>
      <w:del w:id="13" w:author="Wilson, Thomas N (HSC)" w:date="2014-03-14T15:03:00Z">
        <w:r w:rsidR="003A1128" w:rsidRPr="00AD0339" w:rsidDel="00A92FEB">
          <w:rPr>
            <w:rFonts w:ascii="Arial" w:eastAsia="Arial" w:hAnsi="Arial" w:cs="Arial"/>
            <w:spacing w:val="1"/>
          </w:rPr>
          <w:delText>f</w:delText>
        </w:r>
        <w:r w:rsidR="003A1128" w:rsidRPr="00AD0339" w:rsidDel="00A92FEB">
          <w:rPr>
            <w:rFonts w:ascii="Arial" w:eastAsia="Arial" w:hAnsi="Arial" w:cs="Arial"/>
          </w:rPr>
          <w:delText xml:space="preserve">or </w:delText>
        </w:r>
      </w:del>
      <w:r w:rsidR="003A1128" w:rsidRPr="00AD0339">
        <w:rPr>
          <w:rFonts w:ascii="Arial" w:eastAsia="Arial" w:hAnsi="Arial" w:cs="Arial"/>
        </w:rPr>
        <w:t>us</w:t>
      </w:r>
      <w:r w:rsidR="003A1128" w:rsidRPr="00AD0339">
        <w:rPr>
          <w:rFonts w:ascii="Arial" w:eastAsia="Arial" w:hAnsi="Arial" w:cs="Arial"/>
          <w:spacing w:val="-3"/>
        </w:rPr>
        <w:t>e</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rPr>
        <w:t>e</w:t>
      </w:r>
      <w:r w:rsidR="003A1128" w:rsidRPr="00AD0339">
        <w:rPr>
          <w:rFonts w:ascii="Arial" w:eastAsia="Arial" w:hAnsi="Arial" w:cs="Arial"/>
          <w:spacing w:val="-3"/>
        </w:rPr>
        <w:t>d</w:t>
      </w:r>
      <w:r w:rsidR="003A1128" w:rsidRPr="00AD0339">
        <w:rPr>
          <w:rFonts w:ascii="Arial" w:eastAsia="Arial" w:hAnsi="Arial" w:cs="Arial"/>
        </w:rPr>
        <w:t>uca</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rPr>
        <w:t>and</w:t>
      </w:r>
      <w:r w:rsidR="003A1128" w:rsidRPr="00AD0339">
        <w:rPr>
          <w:rFonts w:ascii="Arial" w:eastAsia="Arial" w:hAnsi="Arial" w:cs="Arial"/>
          <w:spacing w:val="-4"/>
        </w:rPr>
        <w:t xml:space="preserve"> </w:t>
      </w:r>
      <w:del w:id="14" w:author="Wilson, Thomas N (HSC)" w:date="2014-03-14T15:03:00Z">
        <w:r w:rsidR="003A1128" w:rsidRPr="00AD0339" w:rsidDel="00A92FEB">
          <w:rPr>
            <w:rFonts w:ascii="Arial" w:eastAsia="Arial" w:hAnsi="Arial" w:cs="Arial"/>
            <w:spacing w:val="1"/>
          </w:rPr>
          <w:delText>f</w:delText>
        </w:r>
        <w:r w:rsidR="003A1128" w:rsidRPr="00AD0339" w:rsidDel="00A92FEB">
          <w:rPr>
            <w:rFonts w:ascii="Arial" w:eastAsia="Arial" w:hAnsi="Arial" w:cs="Arial"/>
          </w:rPr>
          <w:delText xml:space="preserve">or </w:delText>
        </w:r>
      </w:del>
      <w:r w:rsidR="003A1128" w:rsidRPr="00AD0339">
        <w:rPr>
          <w:rFonts w:ascii="Arial" w:eastAsia="Arial" w:hAnsi="Arial" w:cs="Arial"/>
          <w:spacing w:val="1"/>
        </w:rPr>
        <w:t>m</w:t>
      </w:r>
      <w:r w:rsidR="003A1128" w:rsidRPr="00AD0339">
        <w:rPr>
          <w:rFonts w:ascii="Arial" w:eastAsia="Arial" w:hAnsi="Arial" w:cs="Arial"/>
        </w:rPr>
        <w:t>an</w:t>
      </w:r>
      <w:r w:rsidR="003A1128" w:rsidRPr="00AD0339">
        <w:rPr>
          <w:rFonts w:ascii="Arial" w:eastAsia="Arial" w:hAnsi="Arial" w:cs="Arial"/>
          <w:spacing w:val="-3"/>
        </w:rPr>
        <w:t>a</w:t>
      </w:r>
      <w:r w:rsidR="003A1128" w:rsidRPr="00AD0339">
        <w:rPr>
          <w:rFonts w:ascii="Arial" w:eastAsia="Arial" w:hAnsi="Arial" w:cs="Arial"/>
          <w:spacing w:val="2"/>
        </w:rPr>
        <w:t>g</w:t>
      </w:r>
      <w:r w:rsidR="003A1128" w:rsidRPr="00AD0339">
        <w:rPr>
          <w:rFonts w:ascii="Arial" w:eastAsia="Arial" w:hAnsi="Arial" w:cs="Arial"/>
          <w:spacing w:val="-3"/>
        </w:rPr>
        <w:t>e</w:t>
      </w:r>
      <w:r w:rsidR="003A1128" w:rsidRPr="00AD0339">
        <w:rPr>
          <w:rFonts w:ascii="Arial" w:eastAsia="Arial" w:hAnsi="Arial" w:cs="Arial"/>
          <w:spacing w:val="1"/>
        </w:rPr>
        <w:t>m</w:t>
      </w:r>
      <w:r w:rsidR="003A1128" w:rsidRPr="00AD0339">
        <w:rPr>
          <w:rFonts w:ascii="Arial" w:eastAsia="Arial" w:hAnsi="Arial" w:cs="Arial"/>
        </w:rPr>
        <w:t xml:space="preserve">ent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da</w:t>
      </w:r>
      <w:r w:rsidR="003A1128" w:rsidRPr="00AD0339">
        <w:rPr>
          <w:rFonts w:ascii="Arial" w:eastAsia="Arial" w:hAnsi="Arial" w:cs="Arial"/>
          <w:spacing w:val="1"/>
        </w:rPr>
        <w:t>t</w:t>
      </w:r>
      <w:r w:rsidR="003A1128" w:rsidRPr="00AD0339">
        <w:rPr>
          <w:rFonts w:ascii="Arial" w:eastAsia="Arial" w:hAnsi="Arial" w:cs="Arial"/>
        </w:rPr>
        <w:t>ab</w:t>
      </w:r>
      <w:r w:rsidR="003A1128" w:rsidRPr="00AD0339">
        <w:rPr>
          <w:rFonts w:ascii="Arial" w:eastAsia="Arial" w:hAnsi="Arial" w:cs="Arial"/>
          <w:spacing w:val="-3"/>
        </w:rPr>
        <w:t>a</w:t>
      </w:r>
      <w:r w:rsidR="003A1128" w:rsidRPr="00AD0339">
        <w:rPr>
          <w:rFonts w:ascii="Arial" w:eastAsia="Arial" w:hAnsi="Arial" w:cs="Arial"/>
        </w:rPr>
        <w:t>ses</w:t>
      </w:r>
      <w:r w:rsidR="003A1128" w:rsidRPr="00AD0339">
        <w:rPr>
          <w:rFonts w:ascii="Arial" w:eastAsia="Arial" w:hAnsi="Arial" w:cs="Arial"/>
          <w:spacing w:val="-1"/>
        </w:rPr>
        <w:t xml:space="preserve"> </w:t>
      </w:r>
      <w:r w:rsidR="003A1128" w:rsidRPr="00AD0339">
        <w:rPr>
          <w:rFonts w:ascii="Arial" w:eastAsia="Arial" w:hAnsi="Arial" w:cs="Arial"/>
          <w:spacing w:val="1"/>
        </w:rPr>
        <w:t>(m</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w:t>
      </w:r>
      <w:r w:rsidR="003A1128" w:rsidRPr="00AD0339">
        <w:rPr>
          <w:rFonts w:ascii="Arial" w:eastAsia="Arial" w:hAnsi="Arial" w:cs="Arial"/>
          <w:spacing w:val="1"/>
        </w:rPr>
        <w:t xml:space="preserve"> t</w:t>
      </w:r>
      <w:r w:rsidR="003A1128" w:rsidRPr="00AD0339">
        <w:rPr>
          <w:rFonts w:ascii="Arial" w:eastAsia="Arial" w:hAnsi="Arial" w:cs="Arial"/>
        </w:rPr>
        <w:t>o</w:t>
      </w:r>
      <w:r w:rsidR="003A1128" w:rsidRPr="00AD0339">
        <w:rPr>
          <w:rFonts w:ascii="Arial" w:eastAsia="Arial" w:hAnsi="Arial" w:cs="Arial"/>
          <w:spacing w:val="-2"/>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 app</w:t>
      </w:r>
      <w:r w:rsidR="003A1128" w:rsidRPr="00AD0339">
        <w:rPr>
          <w:rFonts w:ascii="Arial" w:eastAsia="Arial" w:hAnsi="Arial" w:cs="Arial"/>
          <w:spacing w:val="1"/>
        </w:rPr>
        <w:t>r</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 chan</w:t>
      </w:r>
      <w:r w:rsidR="003A1128" w:rsidRPr="00AD0339">
        <w:rPr>
          <w:rFonts w:ascii="Arial" w:eastAsia="Arial" w:hAnsi="Arial" w:cs="Arial"/>
          <w:spacing w:val="2"/>
        </w:rPr>
        <w:t>g</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spacing w:val="-3"/>
        </w:rPr>
        <w:t>w</w:t>
      </w:r>
      <w:r w:rsidR="003A1128" w:rsidRPr="00AD0339">
        <w:rPr>
          <w:rFonts w:ascii="Arial" w:eastAsia="Arial" w:hAnsi="Arial" w:cs="Arial"/>
        </w:rPr>
        <w:t>hen</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s</w:t>
      </w:r>
      <w:r w:rsidR="003A1128" w:rsidRPr="00AD0339">
        <w:rPr>
          <w:rFonts w:ascii="Arial" w:eastAsia="Arial" w:hAnsi="Arial" w:cs="Arial"/>
          <w:spacing w:val="1"/>
        </w:rPr>
        <w:t>t</w:t>
      </w:r>
      <w:r w:rsidR="003A1128" w:rsidRPr="00AD0339">
        <w:rPr>
          <w:rFonts w:ascii="Arial" w:eastAsia="Arial" w:hAnsi="Arial" w:cs="Arial"/>
        </w:rPr>
        <w:t>o</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g</w:t>
      </w:r>
      <w:r w:rsidR="003A1128" w:rsidRPr="00AD0339">
        <w:rPr>
          <w:rFonts w:ascii="Arial" w:eastAsia="Arial" w:hAnsi="Arial" w:cs="Arial"/>
          <w:spacing w:val="-2"/>
        </w:rPr>
        <w:t xml:space="preserve"> </w:t>
      </w:r>
      <w:r w:rsidR="003A1128" w:rsidRPr="00AD0339">
        <w:rPr>
          <w:rFonts w:ascii="Arial" w:eastAsia="Arial" w:hAnsi="Arial" w:cs="Arial"/>
          <w:spacing w:val="1"/>
        </w:rPr>
        <w:t>fr</w:t>
      </w:r>
      <w:r w:rsidR="003A1128" w:rsidRPr="00AD0339">
        <w:rPr>
          <w:rFonts w:ascii="Arial" w:eastAsia="Arial" w:hAnsi="Arial" w:cs="Arial"/>
        </w:rPr>
        <w:t>om ba</w:t>
      </w:r>
      <w:r w:rsidR="003A1128" w:rsidRPr="00AD0339">
        <w:rPr>
          <w:rFonts w:ascii="Arial" w:eastAsia="Arial" w:hAnsi="Arial" w:cs="Arial"/>
          <w:spacing w:val="-2"/>
        </w:rPr>
        <w:t>c</w:t>
      </w:r>
      <w:r w:rsidR="003A1128" w:rsidRPr="00AD0339">
        <w:rPr>
          <w:rFonts w:ascii="Arial" w:eastAsia="Arial" w:hAnsi="Arial" w:cs="Arial"/>
          <w:spacing w:val="2"/>
        </w:rPr>
        <w:t>k</w:t>
      </w:r>
      <w:r w:rsidR="003A1128" w:rsidRPr="00AD0339">
        <w:rPr>
          <w:rFonts w:ascii="Arial" w:eastAsia="Arial" w:hAnsi="Arial" w:cs="Arial"/>
          <w:spacing w:val="-3"/>
        </w:rPr>
        <w:t>u</w:t>
      </w:r>
      <w:r w:rsidR="003A1128" w:rsidRPr="00AD0339">
        <w:rPr>
          <w:rFonts w:ascii="Arial" w:eastAsia="Arial" w:hAnsi="Arial" w:cs="Arial"/>
        </w:rPr>
        <w:t>p</w:t>
      </w:r>
      <w:ins w:id="15" w:author="Wilson, Thomas N (HSC)" w:date="2014-03-14T15:03:00Z">
        <w:r w:rsidR="00A92FEB">
          <w:rPr>
            <w:rFonts w:ascii="Arial" w:eastAsia="Arial" w:hAnsi="Arial" w:cs="Arial"/>
          </w:rPr>
          <w:t>,</w:t>
        </w:r>
      </w:ins>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1"/>
        </w:rPr>
        <w:t>t</w:t>
      </w:r>
      <w:r w:rsidR="003A1128" w:rsidRPr="00AD0339">
        <w:rPr>
          <w:rFonts w:ascii="Arial" w:eastAsia="Arial" w:hAnsi="Arial" w:cs="Arial"/>
          <w:spacing w:val="-2"/>
        </w:rPr>
        <w:t>c</w:t>
      </w:r>
      <w:r w:rsidR="003A1128" w:rsidRPr="00AD0339">
        <w:rPr>
          <w:rFonts w:ascii="Arial" w:eastAsia="Arial" w:hAnsi="Arial" w:cs="Arial"/>
          <w:spacing w:val="1"/>
        </w:rPr>
        <w:t>.</w:t>
      </w:r>
      <w:r w:rsidR="003A1128" w:rsidRPr="00AD0339">
        <w:rPr>
          <w:rFonts w:ascii="Arial" w:eastAsia="Arial" w:hAnsi="Arial" w:cs="Arial"/>
          <w:spacing w:val="-2"/>
        </w:rPr>
        <w:t>)</w:t>
      </w:r>
      <w:r w:rsidR="00731DAC">
        <w:rPr>
          <w:rFonts w:ascii="Arial" w:eastAsia="Arial" w:hAnsi="Arial" w:cs="Arial"/>
          <w:spacing w:val="-2"/>
        </w:rPr>
        <w:t xml:space="preserve"> in the BBMC customization box</w:t>
      </w:r>
      <w:r w:rsidR="003A1128" w:rsidRPr="00AD0339">
        <w:rPr>
          <w:rFonts w:ascii="Arial" w:eastAsia="Arial" w:hAnsi="Arial" w:cs="Arial"/>
        </w:rPr>
        <w:t>.</w:t>
      </w:r>
    </w:p>
    <w:p w14:paraId="3485A69C" w14:textId="77777777" w:rsidR="00874426" w:rsidRDefault="00874426">
      <w:pPr>
        <w:spacing w:before="13" w:after="0" w:line="240" w:lineRule="exact"/>
        <w:rPr>
          <w:rFonts w:ascii="Arial" w:hAnsi="Arial" w:cs="Arial"/>
        </w:rPr>
      </w:pPr>
    </w:p>
    <w:p w14:paraId="44DC499E" w14:textId="77777777" w:rsidR="00731DAC" w:rsidRPr="00AD0339" w:rsidRDefault="00731DAC" w:rsidP="00731DAC">
      <w:pPr>
        <w:spacing w:after="0" w:line="240" w:lineRule="auto"/>
        <w:ind w:left="116" w:right="-20"/>
        <w:rPr>
          <w:rFonts w:ascii="Arial" w:eastAsia="Arial" w:hAnsi="Arial" w:cs="Arial"/>
        </w:rPr>
      </w:pPr>
      <w:r>
        <w:rPr>
          <w:rFonts w:ascii="Arial" w:eastAsia="Arial" w:hAnsi="Arial" w:cs="Arial"/>
          <w:b/>
          <w:bCs/>
          <w:spacing w:val="-1"/>
        </w:rPr>
        <w:t>BERD</w:t>
      </w:r>
    </w:p>
    <w:p w14:paraId="5200F8D5" w14:textId="77777777" w:rsidR="00731DAC" w:rsidRPr="00AD0339" w:rsidRDefault="00731DAC" w:rsidP="00731DAC">
      <w:pPr>
        <w:spacing w:before="4" w:after="0" w:line="120" w:lineRule="exact"/>
        <w:rPr>
          <w:rFonts w:ascii="Arial" w:hAnsi="Arial" w:cs="Arial"/>
        </w:rPr>
      </w:pPr>
    </w:p>
    <w:p w14:paraId="0A56D355" w14:textId="037B3359" w:rsidR="00731DAC" w:rsidRPr="00AD0339" w:rsidRDefault="00731DAC" w:rsidP="00731DAC">
      <w:pPr>
        <w:spacing w:after="0" w:line="240" w:lineRule="auto"/>
        <w:ind w:left="116" w:right="350"/>
        <w:jc w:val="both"/>
        <w:rPr>
          <w:rFonts w:ascii="Arial" w:eastAsia="Arial" w:hAnsi="Arial" w:cs="Arial"/>
        </w:rPr>
      </w:pPr>
      <w:r w:rsidRPr="00324D91">
        <w:rPr>
          <w:rFonts w:ascii="Arial" w:eastAsia="Arial" w:hAnsi="Arial" w:cs="Arial"/>
          <w:spacing w:val="-2"/>
        </w:rPr>
        <w:t xml:space="preserve">Biostatistics, Epidemiology, and Research Design </w:t>
      </w:r>
      <w:r>
        <w:rPr>
          <w:rFonts w:ascii="Arial" w:eastAsia="Arial" w:hAnsi="Arial" w:cs="Arial"/>
          <w:spacing w:val="-2"/>
        </w:rPr>
        <w:t xml:space="preserve">(BERD) </w:t>
      </w:r>
      <w:r w:rsidRPr="00324D91">
        <w:rPr>
          <w:rFonts w:ascii="Arial" w:eastAsia="Arial" w:hAnsi="Arial" w:cs="Arial"/>
          <w:spacing w:val="-2"/>
        </w:rPr>
        <w:t xml:space="preserve">Core </w:t>
      </w:r>
      <w:r>
        <w:rPr>
          <w:rFonts w:ascii="Arial" w:eastAsia="Arial" w:hAnsi="Arial" w:cs="Arial"/>
          <w:spacing w:val="-2"/>
        </w:rPr>
        <w:t xml:space="preserve">of the </w:t>
      </w:r>
      <w:r w:rsidRPr="00324D91">
        <w:rPr>
          <w:rFonts w:ascii="Arial" w:eastAsia="Arial" w:hAnsi="Arial" w:cs="Arial"/>
          <w:spacing w:val="-2"/>
        </w:rPr>
        <w:t xml:space="preserve">Oklahoma Shared Clinical and Translational Resources </w:t>
      </w:r>
      <w:r>
        <w:rPr>
          <w:rFonts w:ascii="Arial" w:eastAsia="Arial" w:hAnsi="Arial" w:cs="Arial"/>
          <w:spacing w:val="-2"/>
        </w:rPr>
        <w:t xml:space="preserve">(OSCTR) </w:t>
      </w:r>
      <w:r w:rsidRPr="00AD0339">
        <w:rPr>
          <w:rFonts w:ascii="Arial" w:eastAsia="Arial" w:hAnsi="Arial" w:cs="Arial"/>
          <w:spacing w:val="-1"/>
        </w:rPr>
        <w:t>of OUHSC</w:t>
      </w:r>
      <w:r w:rsidRPr="00AD0339">
        <w:rPr>
          <w:rFonts w:ascii="Arial" w:eastAsia="Arial" w:hAnsi="Arial" w:cs="Arial"/>
        </w:rPr>
        <w:t xml:space="preserve">. </w:t>
      </w:r>
      <w:r w:rsidRPr="00AD0339">
        <w:rPr>
          <w:rFonts w:ascii="Arial" w:eastAsia="Arial" w:hAnsi="Arial" w:cs="Arial"/>
          <w:spacing w:val="1"/>
        </w:rPr>
        <w:t xml:space="preserve"> </w:t>
      </w:r>
      <w:r>
        <w:rPr>
          <w:rFonts w:ascii="Arial" w:eastAsia="Arial" w:hAnsi="Arial" w:cs="Arial"/>
        </w:rPr>
        <w:t xml:space="preserve">The BERD includes </w:t>
      </w:r>
      <w:commentRangeStart w:id="16"/>
      <w:r>
        <w:rPr>
          <w:rFonts w:ascii="Arial" w:eastAsia="Arial" w:hAnsi="Arial" w:cs="Arial"/>
        </w:rPr>
        <w:t>personnel</w:t>
      </w:r>
      <w:commentRangeEnd w:id="16"/>
      <w:r w:rsidR="00A92FEB">
        <w:rPr>
          <w:rStyle w:val="CommentReference"/>
        </w:rPr>
        <w:commentReference w:id="16"/>
      </w:r>
      <w:r>
        <w:rPr>
          <w:rFonts w:ascii="Arial" w:eastAsia="Arial" w:hAnsi="Arial" w:cs="Arial"/>
        </w:rPr>
        <w:t xml:space="preserve"> who will develop and implement data collection processes in</w:t>
      </w:r>
      <w:r w:rsidRPr="00AD0339">
        <w:rPr>
          <w:rFonts w:ascii="Arial" w:eastAsia="Arial" w:hAnsi="Arial" w:cs="Arial"/>
        </w:rPr>
        <w:t xml:space="preserve"> </w:t>
      </w:r>
      <w:r w:rsidRPr="00AD0339">
        <w:rPr>
          <w:rFonts w:ascii="Arial" w:eastAsia="Arial" w:hAnsi="Arial" w:cs="Arial"/>
          <w:spacing w:val="-1"/>
        </w:rPr>
        <w:t>REDC</w:t>
      </w:r>
      <w:r w:rsidRPr="00AD0339">
        <w:rPr>
          <w:rFonts w:ascii="Arial" w:eastAsia="Arial" w:hAnsi="Arial" w:cs="Arial"/>
        </w:rPr>
        <w:t>ap</w:t>
      </w:r>
      <w:r>
        <w:rPr>
          <w:rFonts w:ascii="Arial" w:eastAsia="Arial" w:hAnsi="Arial" w:cs="Arial"/>
        </w:rPr>
        <w:t>;</w:t>
      </w:r>
      <w:r w:rsidRPr="00AD0339">
        <w:rPr>
          <w:rFonts w:ascii="Arial" w:eastAsia="Arial" w:hAnsi="Arial" w:cs="Arial"/>
        </w:rPr>
        <w:t xml:space="preserve"> </w:t>
      </w:r>
      <w:r>
        <w:rPr>
          <w:rFonts w:ascii="Arial" w:eastAsia="Arial" w:hAnsi="Arial" w:cs="Arial"/>
        </w:rPr>
        <w:t>educate end-users;</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Pr>
          <w:rFonts w:ascii="Arial" w:eastAsia="Arial" w:hAnsi="Arial" w:cs="Arial"/>
          <w:spacing w:val="-4"/>
        </w:rPr>
        <w:t>manage databases</w:t>
      </w:r>
      <w:r w:rsidRPr="00AD0339">
        <w:rPr>
          <w:rFonts w:ascii="Arial" w:eastAsia="Arial" w:hAnsi="Arial" w:cs="Arial"/>
          <w:spacing w:val="-1"/>
        </w:rPr>
        <w:t xml:space="preserve"> </w:t>
      </w:r>
      <w:r w:rsidRPr="00AD0339">
        <w:rPr>
          <w:rFonts w:ascii="Arial" w:eastAsia="Arial" w:hAnsi="Arial" w:cs="Arial"/>
          <w:spacing w:val="1"/>
        </w:rPr>
        <w:t>(</w:t>
      </w:r>
      <w:r w:rsidR="00BA6D27">
        <w:rPr>
          <w:rFonts w:ascii="Arial" w:eastAsia="Arial" w:hAnsi="Arial" w:cs="Arial"/>
          <w:spacing w:val="1"/>
        </w:rPr>
        <w:t xml:space="preserve">updating software versions,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 chan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spacing w:val="-3"/>
        </w:rPr>
        <w:t>w</w:t>
      </w:r>
      <w:r w:rsidRPr="00AD0339">
        <w:rPr>
          <w:rFonts w:ascii="Arial" w:eastAsia="Arial" w:hAnsi="Arial" w:cs="Arial"/>
        </w:rPr>
        <w:t>hen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2"/>
        </w:rPr>
        <w:t xml:space="preserve"> </w:t>
      </w:r>
      <w:r w:rsidRPr="00AD0339">
        <w:rPr>
          <w:rFonts w:ascii="Arial" w:eastAsia="Arial" w:hAnsi="Arial" w:cs="Arial"/>
          <w:spacing w:val="1"/>
        </w:rPr>
        <w:t>fr</w:t>
      </w:r>
      <w:r w:rsidRPr="00AD0339">
        <w:rPr>
          <w:rFonts w:ascii="Arial" w:eastAsia="Arial" w:hAnsi="Arial" w:cs="Arial"/>
        </w:rPr>
        <w:t>om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u</w:t>
      </w:r>
      <w:r w:rsidRPr="00AD0339">
        <w:rPr>
          <w:rFonts w:ascii="Arial" w:eastAsia="Arial" w:hAnsi="Arial" w:cs="Arial"/>
        </w:rPr>
        <w:t>p</w:t>
      </w:r>
      <w:ins w:id="17" w:author="Wilson, Thomas N (HSC)" w:date="2014-03-14T15:03:00Z">
        <w:r w:rsidR="00A92FEB">
          <w:rPr>
            <w:rFonts w:ascii="Arial" w:eastAsia="Arial" w:hAnsi="Arial" w:cs="Arial"/>
          </w:rPr>
          <w:t>,</w:t>
        </w:r>
      </w:ins>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spacing w:val="-2"/>
        </w:rPr>
        <w:t>c</w:t>
      </w:r>
      <w:r w:rsidRPr="00AD0339">
        <w:rPr>
          <w:rFonts w:ascii="Arial" w:eastAsia="Arial" w:hAnsi="Arial" w:cs="Arial"/>
          <w:spacing w:val="1"/>
        </w:rPr>
        <w:t>.</w:t>
      </w:r>
      <w:r w:rsidRPr="00AD0339">
        <w:rPr>
          <w:rFonts w:ascii="Arial" w:eastAsia="Arial" w:hAnsi="Arial" w:cs="Arial"/>
          <w:spacing w:val="-2"/>
        </w:rPr>
        <w:t>)</w:t>
      </w:r>
      <w:r w:rsidRPr="00AD0339">
        <w:rPr>
          <w:rFonts w:ascii="Arial" w:eastAsia="Arial" w:hAnsi="Arial" w:cs="Arial"/>
        </w:rPr>
        <w:t>.</w:t>
      </w:r>
      <w:r>
        <w:rPr>
          <w:rFonts w:ascii="Arial" w:eastAsia="Arial" w:hAnsi="Arial" w:cs="Arial"/>
        </w:rPr>
        <w:t xml:space="preserve"> The BERD will have primary responsibility for implementing and managing studies utilizing the OUHSC Enterprise instance of REDCap.</w:t>
      </w:r>
    </w:p>
    <w:p w14:paraId="3F58986C" w14:textId="77777777" w:rsidR="00731DAC" w:rsidRPr="00AD0339" w:rsidRDefault="00731DAC">
      <w:pPr>
        <w:spacing w:before="13" w:after="0" w:line="240" w:lineRule="exact"/>
        <w:rPr>
          <w:rFonts w:ascii="Arial" w:hAnsi="Arial" w:cs="Arial"/>
        </w:rPr>
      </w:pPr>
    </w:p>
    <w:p w14:paraId="065586CB" w14:textId="56EF20B2"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hen</w:t>
      </w:r>
      <w:r w:rsidRPr="00AD0339">
        <w:rPr>
          <w:rFonts w:ascii="Arial" w:eastAsia="Arial" w:hAnsi="Arial" w:cs="Arial"/>
          <w:b/>
          <w:bCs/>
          <w:spacing w:val="1"/>
        </w:rPr>
        <w:t>ti</w:t>
      </w:r>
      <w:r w:rsidRPr="00AD0339">
        <w:rPr>
          <w:rFonts w:ascii="Arial" w:eastAsia="Arial" w:hAnsi="Arial" w:cs="Arial"/>
          <w:b/>
          <w:bCs/>
        </w:rPr>
        <w:t>ca</w:t>
      </w:r>
      <w:r w:rsidRPr="00AD0339">
        <w:rPr>
          <w:rFonts w:ascii="Arial" w:eastAsia="Arial" w:hAnsi="Arial" w:cs="Arial"/>
          <w:b/>
          <w:bCs/>
          <w:spacing w:val="1"/>
        </w:rPr>
        <w:t>ti</w:t>
      </w:r>
      <w:r w:rsidRPr="00AD0339">
        <w:rPr>
          <w:rFonts w:ascii="Arial" w:eastAsia="Arial" w:hAnsi="Arial" w:cs="Arial"/>
          <w:b/>
          <w:bCs/>
        </w:rPr>
        <w:t>on</w:t>
      </w:r>
      <w:r w:rsidR="004E0D47">
        <w:rPr>
          <w:rFonts w:ascii="Arial" w:eastAsia="Arial" w:hAnsi="Arial" w:cs="Arial"/>
          <w:b/>
          <w:bCs/>
        </w:rPr>
        <w:t>/Authenticated User</w:t>
      </w:r>
    </w:p>
    <w:p w14:paraId="1A20BE3D" w14:textId="77777777" w:rsidR="00874426" w:rsidRPr="00AD0339" w:rsidRDefault="00874426">
      <w:pPr>
        <w:spacing w:before="9" w:after="0" w:line="120" w:lineRule="exact"/>
        <w:rPr>
          <w:rFonts w:ascii="Arial" w:hAnsi="Arial" w:cs="Arial"/>
        </w:rPr>
      </w:pPr>
    </w:p>
    <w:p w14:paraId="752EEF3E" w14:textId="3C2343A5" w:rsidR="00874426" w:rsidRPr="00AD0339" w:rsidRDefault="003A1128">
      <w:pPr>
        <w:spacing w:after="0" w:line="252" w:lineRule="exact"/>
        <w:ind w:left="116" w:right="118"/>
        <w:rPr>
          <w:rFonts w:ascii="Arial" w:eastAsia="Arial" w:hAnsi="Arial" w:cs="Arial"/>
        </w:rPr>
      </w:pPr>
      <w:proofErr w:type="gramStart"/>
      <w:r w:rsidRPr="00AD0339">
        <w:rPr>
          <w:rFonts w:ascii="Arial" w:eastAsia="Arial" w:hAnsi="Arial" w:cs="Arial"/>
        </w:rPr>
        <w:t>A 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4"/>
        </w:rPr>
        <w:t xml:space="preserve"> </w:t>
      </w:r>
      <w:r w:rsidRPr="00AD0339">
        <w:rPr>
          <w:rFonts w:ascii="Arial" w:eastAsia="Arial" w:hAnsi="Arial" w:cs="Arial"/>
          <w:spacing w:val="1"/>
        </w:rPr>
        <w:t>fr</w:t>
      </w:r>
      <w:r w:rsidRPr="00AD0339">
        <w:rPr>
          <w:rFonts w:ascii="Arial" w:eastAsia="Arial" w:hAnsi="Arial" w:cs="Arial"/>
        </w:rPr>
        <w:t xml:space="preserve">om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sou</w:t>
      </w:r>
      <w:r w:rsidRPr="00AD0339">
        <w:rPr>
          <w:rFonts w:ascii="Arial" w:eastAsia="Arial" w:hAnsi="Arial" w:cs="Arial"/>
          <w:spacing w:val="1"/>
        </w:rPr>
        <w:t>r</w:t>
      </w:r>
      <w:r w:rsidRPr="00AD0339">
        <w:rPr>
          <w:rFonts w:ascii="Arial" w:eastAsia="Arial" w:hAnsi="Arial" w:cs="Arial"/>
        </w:rPr>
        <w:t>ce</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spacing w:val="-1"/>
        </w:rPr>
        <w:t>A</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L</w:t>
      </w:r>
      <w:r w:rsidRPr="00AD0339">
        <w:rPr>
          <w:rFonts w:ascii="Arial" w:eastAsia="Arial" w:hAnsi="Arial" w:cs="Arial"/>
          <w:spacing w:val="-1"/>
        </w:rPr>
        <w:t>DA</w:t>
      </w:r>
      <w:r w:rsidRPr="00AD0339">
        <w:rPr>
          <w:rFonts w:ascii="Arial" w:eastAsia="Arial" w:hAnsi="Arial" w:cs="Arial"/>
        </w:rPr>
        <w:t>P</w:t>
      </w:r>
      <w:ins w:id="18" w:author="Wilson, Thomas N (HSC)" w:date="2014-03-14T15:03:00Z">
        <w:r w:rsidR="00A92FEB">
          <w:rPr>
            <w:rFonts w:ascii="Arial" w:eastAsia="Arial" w:hAnsi="Arial" w:cs="Arial"/>
          </w:rPr>
          <w:t>,</w:t>
        </w:r>
      </w:ins>
      <w:r w:rsidRPr="00AD0339">
        <w:rPr>
          <w:rFonts w:ascii="Arial" w:eastAsia="Arial" w:hAnsi="Arial" w:cs="Arial"/>
        </w:rPr>
        <w:t xml:space="preserve"> </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c</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hat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 xml:space="preserve">user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rPr>
        <w:t>eden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user 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pass</w:t>
      </w:r>
      <w:r w:rsidRPr="00AD0339">
        <w:rPr>
          <w:rFonts w:ascii="Arial" w:eastAsia="Arial" w:hAnsi="Arial" w:cs="Arial"/>
          <w:spacing w:val="-4"/>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proofErr w:type="gramEnd"/>
      <w:r w:rsidRPr="00AD0339">
        <w:rPr>
          <w:rFonts w:ascii="Arial" w:eastAsia="Arial" w:hAnsi="Arial" w:cs="Arial"/>
          <w:spacing w:val="-2"/>
        </w:rPr>
        <w:t xml:space="preserve"> v</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rPr>
        <w:t>d.</w:t>
      </w:r>
    </w:p>
    <w:p w14:paraId="249D097F" w14:textId="77777777" w:rsidR="00874426" w:rsidRPr="00AD0339" w:rsidRDefault="00874426">
      <w:pPr>
        <w:spacing w:before="10" w:after="0" w:line="240" w:lineRule="exact"/>
        <w:rPr>
          <w:rFonts w:ascii="Arial" w:hAnsi="Arial" w:cs="Arial"/>
        </w:rPr>
      </w:pPr>
    </w:p>
    <w:p w14:paraId="37821D3C"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hor</w:t>
      </w:r>
      <w:r w:rsidRPr="00AD0339">
        <w:rPr>
          <w:rFonts w:ascii="Arial" w:eastAsia="Arial" w:hAnsi="Arial" w:cs="Arial"/>
          <w:b/>
          <w:bCs/>
          <w:spacing w:val="1"/>
        </w:rPr>
        <w:t>i</w:t>
      </w:r>
      <w:r w:rsidRPr="00AD0339">
        <w:rPr>
          <w:rFonts w:ascii="Arial" w:eastAsia="Arial" w:hAnsi="Arial" w:cs="Arial"/>
          <w:b/>
          <w:bCs/>
        </w:rPr>
        <w:t>za</w:t>
      </w:r>
      <w:r w:rsidRPr="00AD0339">
        <w:rPr>
          <w:rFonts w:ascii="Arial" w:eastAsia="Arial" w:hAnsi="Arial" w:cs="Arial"/>
          <w:b/>
          <w:bCs/>
          <w:spacing w:val="1"/>
        </w:rPr>
        <w:t>ti</w:t>
      </w:r>
      <w:r w:rsidRPr="00AD0339">
        <w:rPr>
          <w:rFonts w:ascii="Arial" w:eastAsia="Arial" w:hAnsi="Arial" w:cs="Arial"/>
          <w:b/>
          <w:bCs/>
        </w:rPr>
        <w:t>on</w:t>
      </w:r>
    </w:p>
    <w:p w14:paraId="15A8674F" w14:textId="77777777" w:rsidR="00874426" w:rsidRPr="00AD0339" w:rsidRDefault="00874426">
      <w:pPr>
        <w:spacing w:before="9" w:after="0" w:line="120" w:lineRule="exact"/>
        <w:rPr>
          <w:rFonts w:ascii="Arial" w:hAnsi="Arial" w:cs="Arial"/>
        </w:rPr>
      </w:pPr>
    </w:p>
    <w:p w14:paraId="347B267C" w14:textId="5B65099C" w:rsidR="00C271A2" w:rsidRPr="00AD0339" w:rsidRDefault="003A1128" w:rsidP="00C271A2">
      <w:pPr>
        <w:spacing w:after="0" w:line="252" w:lineRule="exact"/>
        <w:ind w:left="116" w:right="80"/>
        <w:rPr>
          <w:rFonts w:ascii="Arial" w:eastAsia="Arial" w:hAnsi="Arial" w:cs="Arial"/>
        </w:rPr>
      </w:pPr>
      <w:r w:rsidRPr="00AD0339">
        <w:rPr>
          <w:rFonts w:ascii="Arial" w:eastAsia="Arial" w:hAnsi="Arial" w:cs="Arial"/>
        </w:rPr>
        <w:t xml:space="preserve">A set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4"/>
        </w:rPr>
        <w:t>i</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rPr>
        <w:t>spec</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3"/>
        </w:rPr>
        <w:t>b</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abs,</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spacing w:val="-1"/>
        </w:rPr>
        <w:t>w</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r ed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3"/>
        </w:rPr>
        <w:t xml:space="preserve"> </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r w:rsidR="001C5F47">
        <w:rPr>
          <w:rFonts w:ascii="Arial" w:eastAsia="Arial" w:hAnsi="Arial" w:cs="Arial"/>
          <w:spacing w:val="1"/>
        </w:rPr>
        <w:t xml:space="preserve">research team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spacing w:val="1"/>
        </w:rPr>
        <w:t>r</w:t>
      </w:r>
      <w:r w:rsidR="00C271A2" w:rsidRPr="00AD0339">
        <w:rPr>
          <w:rFonts w:ascii="Arial" w:eastAsia="Arial" w:hAnsi="Arial" w:cs="Arial"/>
        </w:rPr>
        <w:t>.</w:t>
      </w:r>
      <w:r w:rsidR="00C271A2">
        <w:rPr>
          <w:rFonts w:ascii="Arial" w:eastAsia="Arial" w:hAnsi="Arial" w:cs="Arial"/>
        </w:rPr>
        <w:t xml:space="preserve">  The Project Owner will determine and authorize the users for their respective projects.  Individual user’s access levels will be set by the Project Owner.</w:t>
      </w:r>
      <w:r w:rsidR="00BA6D27">
        <w:rPr>
          <w:rFonts w:ascii="Arial" w:eastAsia="Arial" w:hAnsi="Arial" w:cs="Arial"/>
        </w:rPr>
        <w:t xml:space="preserve"> Authorized access by users will be audited routinely by the BBMC administrators.</w:t>
      </w:r>
    </w:p>
    <w:p w14:paraId="788FF360" w14:textId="77777777" w:rsidR="00874426" w:rsidRPr="00AD0339" w:rsidRDefault="00874426">
      <w:pPr>
        <w:spacing w:after="0" w:line="252" w:lineRule="exact"/>
        <w:ind w:left="116" w:right="80"/>
        <w:rPr>
          <w:rFonts w:ascii="Arial" w:eastAsia="Arial" w:hAnsi="Arial" w:cs="Arial"/>
        </w:rPr>
      </w:pPr>
    </w:p>
    <w:p w14:paraId="3DD758FB" w14:textId="77777777" w:rsidR="00874426" w:rsidRPr="00AD0339" w:rsidRDefault="003A1128">
      <w:pPr>
        <w:spacing w:before="68"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oli</w:t>
      </w:r>
      <w:r w:rsidRPr="00AD0339">
        <w:rPr>
          <w:rFonts w:ascii="Arial" w:eastAsia="Arial" w:hAnsi="Arial" w:cs="Arial"/>
          <w:b/>
          <w:bCs/>
          <w:spacing w:val="3"/>
        </w:rPr>
        <w:t>c</w:t>
      </w:r>
      <w:r w:rsidRPr="00AD0339">
        <w:rPr>
          <w:rFonts w:ascii="Arial" w:eastAsia="Arial" w:hAnsi="Arial" w:cs="Arial"/>
          <w:b/>
          <w:bCs/>
        </w:rPr>
        <w:t>y</w:t>
      </w:r>
    </w:p>
    <w:p w14:paraId="097D685C" w14:textId="77777777" w:rsidR="00874426" w:rsidRPr="00AD0339" w:rsidRDefault="00874426">
      <w:pPr>
        <w:spacing w:before="6" w:after="0" w:line="200" w:lineRule="exact"/>
        <w:rPr>
          <w:rFonts w:ascii="Arial" w:hAnsi="Arial" w:cs="Arial"/>
        </w:rPr>
      </w:pPr>
    </w:p>
    <w:p w14:paraId="01475652" w14:textId="2FE6E144" w:rsidR="00874426" w:rsidRPr="00AD0339" w:rsidRDefault="003A1128" w:rsidP="00AD0339">
      <w:pPr>
        <w:spacing w:after="0" w:line="242" w:lineRule="auto"/>
        <w:ind w:left="116" w:right="153"/>
        <w:rPr>
          <w:rFonts w:ascii="Arial" w:eastAsia="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004E0D47">
        <w:rPr>
          <w:rFonts w:ascii="Arial" w:eastAsia="Arial" w:hAnsi="Arial" w:cs="Arial"/>
        </w:rPr>
        <w:t>A</w:t>
      </w:r>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rPr>
        <w:t>hen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004E0D47">
        <w:rPr>
          <w:rFonts w:ascii="Arial" w:eastAsia="Arial" w:hAnsi="Arial" w:cs="Arial"/>
        </w:rPr>
        <w:t>U</w:t>
      </w:r>
      <w:r w:rsidRPr="00AD0339">
        <w:rPr>
          <w:rFonts w:ascii="Arial" w:eastAsia="Arial" w:hAnsi="Arial" w:cs="Arial"/>
        </w:rPr>
        <w:t xml:space="preserve">ser </w:t>
      </w:r>
      <w:r w:rsidRPr="00AD0339">
        <w:rPr>
          <w:rFonts w:ascii="Arial" w:eastAsia="Arial" w:hAnsi="Arial" w:cs="Arial"/>
          <w:spacing w:val="-3"/>
        </w:rPr>
        <w:t>h</w:t>
      </w:r>
      <w:r w:rsidRPr="00AD0339">
        <w:rPr>
          <w:rFonts w:ascii="Arial" w:eastAsia="Arial" w:hAnsi="Arial" w:cs="Arial"/>
        </w:rPr>
        <w:t>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i</w:t>
      </w:r>
      <w:r w:rsidRPr="00AD0339">
        <w:rPr>
          <w:rFonts w:ascii="Arial" w:eastAsia="Arial" w:hAnsi="Arial" w:cs="Arial"/>
          <w:spacing w:val="2"/>
        </w:rPr>
        <w:t>g</w:t>
      </w:r>
      <w:r w:rsidRPr="00AD0339">
        <w:rPr>
          <w:rFonts w:ascii="Arial" w:eastAsia="Arial" w:hAnsi="Arial" w:cs="Arial"/>
          <w:spacing w:val="-3"/>
        </w:rPr>
        <w:t>h</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pub</w:t>
      </w:r>
      <w:r w:rsidRPr="00AD0339">
        <w:rPr>
          <w:rFonts w:ascii="Arial" w:eastAsia="Arial" w:hAnsi="Arial" w:cs="Arial"/>
          <w:spacing w:val="-1"/>
        </w:rPr>
        <w:t>li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g</w:t>
      </w:r>
      <w:r w:rsidRPr="00AD0339">
        <w:rPr>
          <w:rFonts w:ascii="Arial" w:eastAsia="Arial" w:hAnsi="Arial" w:cs="Arial"/>
          <w:spacing w:val="-1"/>
        </w:rPr>
        <w:t>.</w:t>
      </w:r>
      <w:r w:rsidRPr="00AD0339">
        <w:rPr>
          <w:rFonts w:ascii="Arial" w:eastAsia="Arial" w:hAnsi="Arial" w:cs="Arial"/>
        </w:rPr>
        <w:t>, de</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ses)</w:t>
      </w:r>
      <w:ins w:id="19" w:author="Wilson, Thomas N (HSC)" w:date="2014-03-14T15:03:00Z">
        <w:r w:rsidR="00A92FEB">
          <w:rPr>
            <w:rFonts w:ascii="Arial" w:eastAsia="Arial" w:hAnsi="Arial" w:cs="Arial"/>
          </w:rPr>
          <w:t>,</w:t>
        </w:r>
      </w:ins>
      <w:r w:rsidRPr="00AD0339">
        <w:rPr>
          <w:rFonts w:ascii="Arial" w:eastAsia="Arial" w:hAnsi="Arial" w:cs="Arial"/>
        </w:rPr>
        <w:t xml:space="preserve"> and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008E0FF9" w:rsidRPr="00AD0339">
        <w:rPr>
          <w:rFonts w:ascii="Arial" w:eastAsia="Arial" w:hAnsi="Arial" w:cs="Arial"/>
          <w:spacing w:val="1"/>
        </w:rPr>
        <w:t xml:space="preserve">for </w:t>
      </w:r>
      <w:r w:rsidRPr="00AD0339">
        <w:rPr>
          <w:rFonts w:ascii="Arial" w:eastAsia="Arial" w:hAnsi="Arial" w:cs="Arial"/>
          <w:spacing w:val="-3"/>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2"/>
        </w:rPr>
        <w:t>r</w:t>
      </w:r>
      <w:r w:rsidRPr="00AD0339">
        <w:rPr>
          <w:rFonts w:ascii="Arial" w:eastAsia="Arial" w:hAnsi="Arial" w:cs="Arial"/>
          <w:spacing w:val="1"/>
        </w:rPr>
        <w:t>r</w:t>
      </w:r>
      <w:r w:rsidRPr="00AD0339">
        <w:rPr>
          <w:rFonts w:ascii="Arial" w:eastAsia="Arial" w:hAnsi="Arial" w:cs="Arial"/>
        </w:rPr>
        <w:t>espond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008E0FF9" w:rsidRPr="00AD0339">
        <w:rPr>
          <w:rFonts w:ascii="Arial" w:eastAsia="Arial" w:hAnsi="Arial" w:cs="Arial"/>
          <w:spacing w:val="-1"/>
        </w:rPr>
        <w:t>has been</w:t>
      </w:r>
      <w:r w:rsidR="008E0FF9" w:rsidRPr="00AD0339">
        <w:rPr>
          <w:rFonts w:ascii="Arial" w:eastAsia="Arial" w:hAnsi="Arial" w:cs="Arial"/>
          <w:spacing w:val="1"/>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 xml:space="preserve">ed </w:t>
      </w:r>
      <w:r w:rsidRPr="00AD0339">
        <w:rPr>
          <w:rFonts w:ascii="Arial" w:eastAsia="Arial" w:hAnsi="Arial" w:cs="Arial"/>
          <w:spacing w:val="1"/>
        </w:rPr>
        <w:t>(</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rPr>
        <w:t>g</w:t>
      </w:r>
      <w:r w:rsidRPr="00AD0339">
        <w:rPr>
          <w:rFonts w:ascii="Arial" w:eastAsia="Arial" w:hAnsi="Arial" w:cs="Arial"/>
          <w:spacing w:val="1"/>
        </w:rPr>
        <w:t>.</w:t>
      </w:r>
      <w:r w:rsidRPr="00AD0339">
        <w:rPr>
          <w:rFonts w:ascii="Arial" w:eastAsia="Arial" w:hAnsi="Arial" w:cs="Arial"/>
        </w:rPr>
        <w:t>, 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w:t>
      </w:r>
      <w:r w:rsidRPr="00AD0339">
        <w:rPr>
          <w:rFonts w:ascii="Arial" w:eastAsia="Arial" w:hAnsi="Arial" w:cs="Arial"/>
        </w:rPr>
        <w:t>her o</w:t>
      </w:r>
      <w:r w:rsidRPr="00AD0339">
        <w:rPr>
          <w:rFonts w:ascii="Arial" w:eastAsia="Arial" w:hAnsi="Arial" w:cs="Arial"/>
          <w:spacing w:val="-4"/>
        </w:rPr>
        <w:t>w</w:t>
      </w:r>
      <w:r w:rsidRPr="00AD0339">
        <w:rPr>
          <w:rFonts w:ascii="Arial" w:eastAsia="Arial" w:hAnsi="Arial" w:cs="Arial"/>
        </w:rPr>
        <w:t>n</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u</w:t>
      </w:r>
      <w:r w:rsidRPr="00AD0339">
        <w:rPr>
          <w:rFonts w:ascii="Arial" w:eastAsia="Arial" w:hAnsi="Arial" w:cs="Arial"/>
          <w:spacing w:val="-2"/>
        </w:rPr>
        <w:t>rr</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003D3073" w:rsidRPr="00AD0339">
        <w:rPr>
          <w:rFonts w:ascii="Arial" w:eastAsia="Arial" w:hAnsi="Arial" w:cs="Arial"/>
          <w:spacing w:val="2"/>
        </w:rPr>
        <w:t xml:space="preserve">the University of Oklahoma Health Sciences Center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003D3073"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as</w:t>
      </w:r>
      <w:r w:rsidRPr="00AD0339">
        <w:rPr>
          <w:rFonts w:ascii="Arial" w:eastAsia="Arial" w:hAnsi="Arial" w:cs="Arial"/>
          <w:spacing w:val="1"/>
        </w:rPr>
        <w:t xml:space="preserve"> </w:t>
      </w:r>
      <w:r w:rsidR="003D3073" w:rsidRPr="00AD0339">
        <w:rPr>
          <w:rFonts w:ascii="Arial" w:eastAsia="Arial" w:hAnsi="Arial" w:cs="Arial"/>
          <w:spacing w:val="1"/>
        </w:rPr>
        <w:t xml:space="preserve">the </w:t>
      </w:r>
      <w:r w:rsidR="004E0D47">
        <w:rPr>
          <w:rFonts w:ascii="Arial" w:eastAsia="Arial" w:hAnsi="Arial" w:cs="Arial"/>
        </w:rPr>
        <w:t>A</w:t>
      </w:r>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 xml:space="preserve">ce. </w:t>
      </w:r>
      <w:r w:rsidR="003D3073" w:rsidRPr="00AD0339">
        <w:rPr>
          <w:rFonts w:ascii="Arial" w:eastAsia="Arial" w:hAnsi="Arial" w:cs="Arial"/>
        </w:rPr>
        <w:t xml:space="preserve">  </w:t>
      </w:r>
      <w:r w:rsidRPr="00AD0339">
        <w:rPr>
          <w:rFonts w:ascii="Arial" w:eastAsia="Arial" w:hAnsi="Arial" w:cs="Arial"/>
          <w:spacing w:val="2"/>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003E3B97" w:rsidRPr="00AD0339">
        <w:rPr>
          <w:rFonts w:ascii="Arial" w:eastAsia="Arial" w:hAnsi="Arial" w:cs="Arial"/>
          <w:spacing w:val="-1"/>
        </w:rPr>
        <w:t xml:space="preserve">three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4"/>
        </w:rPr>
        <w:t xml:space="preserve"> </w:t>
      </w:r>
      <w:r w:rsidRPr="00AD0339">
        <w:rPr>
          <w:rFonts w:ascii="Arial" w:eastAsia="Arial" w:hAnsi="Arial" w:cs="Arial"/>
        </w:rPr>
        <w:t>a</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ab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color w:val="0000FF"/>
          <w:spacing w:val="-57"/>
        </w:rPr>
        <w:t xml:space="preserve"> </w:t>
      </w:r>
      <w:r w:rsidR="003D3073" w:rsidRPr="00AD0339">
        <w:rPr>
          <w:rFonts w:ascii="Arial" w:eastAsia="Arial" w:hAnsi="Arial" w:cs="Arial"/>
          <w:color w:val="0000FF"/>
          <w:u w:val="single" w:color="0000FF"/>
        </w:rPr>
        <w:t>h</w:t>
      </w:r>
      <w:r w:rsidR="003D3073" w:rsidRPr="00AD0339">
        <w:rPr>
          <w:rFonts w:ascii="Arial" w:eastAsia="Arial" w:hAnsi="Arial" w:cs="Arial"/>
          <w:color w:val="0000FF"/>
          <w:spacing w:val="1"/>
          <w:u w:val="single" w:color="0000FF"/>
        </w:rPr>
        <w:t>tt</w:t>
      </w:r>
      <w:r w:rsidR="003D3073" w:rsidRPr="00AD0339">
        <w:rPr>
          <w:rFonts w:ascii="Arial" w:eastAsia="Arial" w:hAnsi="Arial" w:cs="Arial"/>
          <w:color w:val="0000FF"/>
          <w:u w:val="single" w:color="0000FF"/>
        </w:rPr>
        <w:t>ps</w:t>
      </w:r>
      <w:r w:rsidR="003D3073" w:rsidRPr="00AD0339">
        <w:rPr>
          <w:rFonts w:ascii="Arial" w:eastAsia="Arial" w:hAnsi="Arial" w:cs="Arial"/>
          <w:color w:val="0000FF"/>
          <w:spacing w:val="-1"/>
          <w:u w:val="single" w:color="0000FF"/>
        </w:rPr>
        <w:t>:</w:t>
      </w:r>
      <w:r w:rsidR="003D3073" w:rsidRPr="00AD0339">
        <w:rPr>
          <w:rFonts w:ascii="Arial" w:eastAsia="Arial" w:hAnsi="Arial" w:cs="Arial"/>
          <w:color w:val="0000FF"/>
          <w:spacing w:val="1"/>
          <w:u w:val="single" w:color="0000FF"/>
        </w:rPr>
        <w:t>//rcapdev.ouhsc.edu</w:t>
      </w:r>
      <w:r w:rsidR="008E0FF9"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003E3B97" w:rsidRPr="00AD0339">
        <w:rPr>
          <w:rFonts w:ascii="Arial" w:eastAsia="Arial" w:hAnsi="Arial" w:cs="Arial"/>
        </w:rPr>
        <w:t xml:space="preserve">, </w:t>
      </w:r>
      <w:hyperlink w:history="1">
        <w:r w:rsidR="00BA6D27" w:rsidRPr="00BA6D27">
          <w:rPr>
            <w:rStyle w:val="Hyperlink"/>
            <w:rFonts w:ascii="Arial" w:eastAsia="Arial" w:hAnsi="Arial" w:cs="Arial"/>
            <w:u w:color="0000FF"/>
          </w:rPr>
          <w:t>h</w:t>
        </w:r>
        <w:r w:rsidR="00BA6D27" w:rsidRPr="00BA6D27">
          <w:rPr>
            <w:rStyle w:val="Hyperlink"/>
            <w:rFonts w:ascii="Arial" w:eastAsia="Arial" w:hAnsi="Arial" w:cs="Arial"/>
            <w:spacing w:val="1"/>
            <w:u w:color="0000FF"/>
          </w:rPr>
          <w:t>tt</w:t>
        </w:r>
        <w:r w:rsidR="00BA6D27" w:rsidRPr="00BA6D27">
          <w:rPr>
            <w:rStyle w:val="Hyperlink"/>
            <w:rFonts w:ascii="Arial" w:eastAsia="Arial" w:hAnsi="Arial" w:cs="Arial"/>
            <w:spacing w:val="-3"/>
            <w:u w:color="0000FF"/>
          </w:rPr>
          <w:t>ps</w:t>
        </w:r>
        <w:r w:rsidR="00BA6D27" w:rsidRPr="00BA6D27">
          <w:rPr>
            <w:rStyle w:val="Hyperlink"/>
            <w:rFonts w:ascii="Arial" w:eastAsia="Arial" w:hAnsi="Arial" w:cs="Arial"/>
            <w:spacing w:val="1"/>
            <w:u w:color="0000FF"/>
          </w:rPr>
          <w:t>:</w:t>
        </w:r>
        <w:r w:rsidR="00BA6D27" w:rsidRPr="00BA6D27">
          <w:rPr>
            <w:rStyle w:val="Hyperlink"/>
            <w:rFonts w:ascii="Arial" w:eastAsia="Arial" w:hAnsi="Arial" w:cs="Arial"/>
            <w:spacing w:val="-1"/>
            <w:u w:color="0000FF"/>
          </w:rPr>
          <w:t>/</w:t>
        </w:r>
        <w:r w:rsidR="00BA6D27" w:rsidRPr="00BA6D27">
          <w:rPr>
            <w:rStyle w:val="Hyperlink"/>
            <w:rFonts w:ascii="Arial" w:eastAsia="Arial" w:hAnsi="Arial" w:cs="Arial"/>
            <w:spacing w:val="1"/>
            <w:u w:color="0000FF"/>
          </w:rPr>
          <w:t>/</w:t>
        </w:r>
        <w:r w:rsidR="00BA6D27" w:rsidRPr="00BA7578">
          <w:rPr>
            <w:rStyle w:val="Hyperlink"/>
            <w:rFonts w:ascii="Arial" w:eastAsia="Arial" w:hAnsi="Arial" w:cs="Arial"/>
            <w:spacing w:val="1"/>
            <w:u w:color="0000FF"/>
          </w:rPr>
          <w:t>bbmc.ouhsc.edu</w:t>
        </w:r>
        <w:r w:rsidR="00BA6D27" w:rsidRPr="00BA7578">
          <w:rPr>
            <w:rStyle w:val="Hyperlink"/>
            <w:rFonts w:ascii="Arial" w:eastAsia="Arial" w:hAnsi="Arial" w:cs="Arial"/>
          </w:rPr>
          <w:t xml:space="preserve"> </w:t>
        </w:r>
      </w:hyperlink>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BBMC customized version for internal </w:t>
      </w:r>
      <w:r w:rsidRPr="00AD0339">
        <w:rPr>
          <w:rFonts w:ascii="Arial" w:eastAsia="Arial" w:hAnsi="Arial" w:cs="Arial"/>
          <w:color w:val="000000"/>
        </w:rPr>
        <w:t>de</w:t>
      </w:r>
      <w:r w:rsidRPr="00AD0339">
        <w:rPr>
          <w:rFonts w:ascii="Arial" w:eastAsia="Arial" w:hAnsi="Arial" w:cs="Arial"/>
          <w:color w:val="000000"/>
          <w:spacing w:val="-2"/>
        </w:rPr>
        <w:t>v</w:t>
      </w:r>
      <w:r w:rsidRPr="00AD0339">
        <w:rPr>
          <w:rFonts w:ascii="Arial" w:eastAsia="Arial" w:hAnsi="Arial" w:cs="Arial"/>
          <w:color w:val="000000"/>
        </w:rPr>
        <w:t>e</w:t>
      </w:r>
      <w:r w:rsidRPr="00AD0339">
        <w:rPr>
          <w:rFonts w:ascii="Arial" w:eastAsia="Arial" w:hAnsi="Arial" w:cs="Arial"/>
          <w:color w:val="000000"/>
          <w:spacing w:val="-1"/>
        </w:rPr>
        <w:t>l</w:t>
      </w:r>
      <w:r w:rsidRPr="00AD0339">
        <w:rPr>
          <w:rFonts w:ascii="Arial" w:eastAsia="Arial" w:hAnsi="Arial" w:cs="Arial"/>
          <w:color w:val="000000"/>
        </w:rPr>
        <w:t>op</w:t>
      </w:r>
      <w:r w:rsidRPr="00AD0339">
        <w:rPr>
          <w:rFonts w:ascii="Arial" w:eastAsia="Arial" w:hAnsi="Arial" w:cs="Arial"/>
          <w:color w:val="000000"/>
          <w:spacing w:val="1"/>
        </w:rPr>
        <w:t>m</w:t>
      </w:r>
      <w:r w:rsidRPr="00AD0339">
        <w:rPr>
          <w:rFonts w:ascii="Arial" w:eastAsia="Arial" w:hAnsi="Arial" w:cs="Arial"/>
          <w:color w:val="000000"/>
        </w:rPr>
        <w:t>ent and</w:t>
      </w:r>
      <w:r w:rsidRPr="00AD0339">
        <w:rPr>
          <w:rFonts w:ascii="Arial" w:eastAsia="Arial" w:hAnsi="Arial" w:cs="Arial"/>
          <w:color w:val="000000"/>
          <w:spacing w:val="1"/>
        </w:rPr>
        <w:t xml:space="preserve"> </w:t>
      </w:r>
      <w:r w:rsidRPr="00AD0339">
        <w:rPr>
          <w:rFonts w:ascii="Arial" w:eastAsia="Arial" w:hAnsi="Arial" w:cs="Arial"/>
          <w:color w:val="000000"/>
          <w:spacing w:val="-3"/>
        </w:rPr>
        <w:t>p</w:t>
      </w:r>
      <w:r w:rsidRPr="00AD0339">
        <w:rPr>
          <w:rFonts w:ascii="Arial" w:eastAsia="Arial" w:hAnsi="Arial" w:cs="Arial"/>
          <w:color w:val="000000"/>
          <w:spacing w:val="1"/>
        </w:rPr>
        <w:t>r</w:t>
      </w:r>
      <w:r w:rsidRPr="00AD0339">
        <w:rPr>
          <w:rFonts w:ascii="Arial" w:eastAsia="Arial" w:hAnsi="Arial" w:cs="Arial"/>
          <w:color w:val="000000"/>
        </w:rPr>
        <w:t>odu</w:t>
      </w:r>
      <w:r w:rsidRPr="00AD0339">
        <w:rPr>
          <w:rFonts w:ascii="Arial" w:eastAsia="Arial" w:hAnsi="Arial" w:cs="Arial"/>
          <w:color w:val="000000"/>
          <w:spacing w:val="-2"/>
        </w:rPr>
        <w:t>c</w:t>
      </w:r>
      <w:r w:rsidRPr="00AD0339">
        <w:rPr>
          <w:rFonts w:ascii="Arial" w:eastAsia="Arial" w:hAnsi="Arial" w:cs="Arial"/>
          <w:color w:val="000000"/>
          <w:spacing w:val="1"/>
        </w:rPr>
        <w:t>t</w:t>
      </w:r>
      <w:r w:rsidRPr="00AD0339">
        <w:rPr>
          <w:rFonts w:ascii="Arial" w:eastAsia="Arial" w:hAnsi="Arial" w:cs="Arial"/>
          <w:color w:val="000000"/>
          <w:spacing w:val="-1"/>
        </w:rPr>
        <w:t>i</w:t>
      </w:r>
      <w:r w:rsidRPr="00AD0339">
        <w:rPr>
          <w:rFonts w:ascii="Arial" w:eastAsia="Arial" w:hAnsi="Arial" w:cs="Arial"/>
          <w:color w:val="000000"/>
        </w:rPr>
        <w:t>on</w:t>
      </w:r>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 and </w:t>
      </w:r>
      <w:hyperlink r:id="rId12" w:history="1">
        <w:r w:rsidR="003E3B97" w:rsidRPr="00AD0339">
          <w:rPr>
            <w:rStyle w:val="Hyperlink"/>
            <w:rFonts w:ascii="Arial" w:eastAsia="Arial" w:hAnsi="Arial" w:cs="Arial"/>
            <w:spacing w:val="1"/>
          </w:rPr>
          <w:t>https://redcapweb1/redcap</w:t>
        </w:r>
      </w:hyperlink>
      <w:r w:rsidR="003E3B97" w:rsidRPr="00AD0339">
        <w:rPr>
          <w:rFonts w:ascii="Arial" w:eastAsia="Arial" w:hAnsi="Arial" w:cs="Arial"/>
          <w:color w:val="000000"/>
          <w:spacing w:val="1"/>
        </w:rPr>
        <w:t xml:space="preserve"> (an enterprise version for general </w:t>
      </w:r>
      <w:r w:rsidR="003E3B97" w:rsidRPr="00AD0339">
        <w:rPr>
          <w:rFonts w:ascii="Arial" w:eastAsia="Arial" w:hAnsi="Arial" w:cs="Arial"/>
          <w:color w:val="000000"/>
        </w:rPr>
        <w:t>de</w:t>
      </w:r>
      <w:r w:rsidR="003E3B97" w:rsidRPr="00AD0339">
        <w:rPr>
          <w:rFonts w:ascii="Arial" w:eastAsia="Arial" w:hAnsi="Arial" w:cs="Arial"/>
          <w:color w:val="000000"/>
          <w:spacing w:val="-2"/>
        </w:rPr>
        <w:t>v</w:t>
      </w:r>
      <w:r w:rsidR="003E3B97" w:rsidRPr="00AD0339">
        <w:rPr>
          <w:rFonts w:ascii="Arial" w:eastAsia="Arial" w:hAnsi="Arial" w:cs="Arial"/>
          <w:color w:val="000000"/>
        </w:rPr>
        <w:t>e</w:t>
      </w:r>
      <w:r w:rsidR="003E3B97" w:rsidRPr="00AD0339">
        <w:rPr>
          <w:rFonts w:ascii="Arial" w:eastAsia="Arial" w:hAnsi="Arial" w:cs="Arial"/>
          <w:color w:val="000000"/>
          <w:spacing w:val="-1"/>
        </w:rPr>
        <w:t>l</w:t>
      </w:r>
      <w:r w:rsidR="003E3B97" w:rsidRPr="00AD0339">
        <w:rPr>
          <w:rFonts w:ascii="Arial" w:eastAsia="Arial" w:hAnsi="Arial" w:cs="Arial"/>
          <w:color w:val="000000"/>
        </w:rPr>
        <w:t>op</w:t>
      </w:r>
      <w:r w:rsidR="003E3B97" w:rsidRPr="00AD0339">
        <w:rPr>
          <w:rFonts w:ascii="Arial" w:eastAsia="Arial" w:hAnsi="Arial" w:cs="Arial"/>
          <w:color w:val="000000"/>
          <w:spacing w:val="1"/>
        </w:rPr>
        <w:t>m</w:t>
      </w:r>
      <w:r w:rsidR="003E3B97" w:rsidRPr="00AD0339">
        <w:rPr>
          <w:rFonts w:ascii="Arial" w:eastAsia="Arial" w:hAnsi="Arial" w:cs="Arial"/>
          <w:color w:val="000000"/>
        </w:rPr>
        <w:t>ent and</w:t>
      </w:r>
      <w:r w:rsidR="003E3B97" w:rsidRPr="00AD0339">
        <w:rPr>
          <w:rFonts w:ascii="Arial" w:eastAsia="Arial" w:hAnsi="Arial" w:cs="Arial"/>
          <w:color w:val="000000"/>
          <w:spacing w:val="1"/>
        </w:rPr>
        <w:t xml:space="preserve"> </w:t>
      </w:r>
      <w:r w:rsidR="003E3B97" w:rsidRPr="00AD0339">
        <w:rPr>
          <w:rFonts w:ascii="Arial" w:eastAsia="Arial" w:hAnsi="Arial" w:cs="Arial"/>
          <w:color w:val="000000"/>
          <w:spacing w:val="-3"/>
        </w:rPr>
        <w:t>p</w:t>
      </w:r>
      <w:r w:rsidR="003E3B97" w:rsidRPr="00AD0339">
        <w:rPr>
          <w:rFonts w:ascii="Arial" w:eastAsia="Arial" w:hAnsi="Arial" w:cs="Arial"/>
          <w:color w:val="000000"/>
          <w:spacing w:val="1"/>
        </w:rPr>
        <w:t>r</w:t>
      </w:r>
      <w:r w:rsidR="003E3B97" w:rsidRPr="00AD0339">
        <w:rPr>
          <w:rFonts w:ascii="Arial" w:eastAsia="Arial" w:hAnsi="Arial" w:cs="Arial"/>
          <w:color w:val="000000"/>
        </w:rPr>
        <w:t>odu</w:t>
      </w:r>
      <w:r w:rsidR="003E3B97" w:rsidRPr="00AD0339">
        <w:rPr>
          <w:rFonts w:ascii="Arial" w:eastAsia="Arial" w:hAnsi="Arial" w:cs="Arial"/>
          <w:color w:val="000000"/>
          <w:spacing w:val="-2"/>
        </w:rPr>
        <w:t>c</w:t>
      </w:r>
      <w:r w:rsidR="003E3B97" w:rsidRPr="00AD0339">
        <w:rPr>
          <w:rFonts w:ascii="Arial" w:eastAsia="Arial" w:hAnsi="Arial" w:cs="Arial"/>
          <w:color w:val="000000"/>
          <w:spacing w:val="1"/>
        </w:rPr>
        <w:t>t</w:t>
      </w:r>
      <w:r w:rsidR="003E3B97" w:rsidRPr="00AD0339">
        <w:rPr>
          <w:rFonts w:ascii="Arial" w:eastAsia="Arial" w:hAnsi="Arial" w:cs="Arial"/>
          <w:color w:val="000000"/>
          <w:spacing w:val="-1"/>
        </w:rPr>
        <w:t>i</w:t>
      </w:r>
      <w:r w:rsidR="003E3B97" w:rsidRPr="00AD0339">
        <w:rPr>
          <w:rFonts w:ascii="Arial" w:eastAsia="Arial" w:hAnsi="Arial" w:cs="Arial"/>
          <w:color w:val="000000"/>
        </w:rPr>
        <w:t>on</w:t>
      </w:r>
      <w:r w:rsidR="003E3B97" w:rsidRPr="00AD0339">
        <w:rPr>
          <w:rFonts w:ascii="Arial" w:eastAsia="Arial" w:hAnsi="Arial" w:cs="Arial"/>
          <w:color w:val="000000"/>
          <w:spacing w:val="1"/>
        </w:rPr>
        <w:t>)</w:t>
      </w:r>
      <w:r w:rsidRPr="00AD0339">
        <w:rPr>
          <w:rFonts w:ascii="Arial" w:eastAsia="Arial" w:hAnsi="Arial" w:cs="Arial"/>
          <w:color w:val="000000"/>
        </w:rPr>
        <w:t>.</w:t>
      </w:r>
    </w:p>
    <w:p w14:paraId="28C734AC" w14:textId="77777777" w:rsidR="00874426" w:rsidRPr="00AD0339" w:rsidRDefault="00874426">
      <w:pPr>
        <w:spacing w:before="16" w:after="0" w:line="240" w:lineRule="exact"/>
        <w:rPr>
          <w:rFonts w:ascii="Arial" w:hAnsi="Arial" w:cs="Arial"/>
        </w:rPr>
      </w:pPr>
    </w:p>
    <w:p w14:paraId="148AEE64" w14:textId="02F0A713" w:rsidR="00874426" w:rsidRPr="00AD0339" w:rsidRDefault="003A1128" w:rsidP="00AD0339">
      <w:pPr>
        <w:ind w:left="90"/>
        <w:rPr>
          <w:rFonts w:ascii="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encou</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a</w:t>
      </w:r>
      <w:r w:rsidRPr="00AD0339">
        <w:rPr>
          <w:rFonts w:ascii="Arial" w:eastAsia="Arial" w:hAnsi="Arial" w:cs="Arial"/>
          <w:spacing w:val="2"/>
        </w:rPr>
        <w:t>k</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tm</w:t>
      </w:r>
      <w:r w:rsidRPr="00AD0339">
        <w:rPr>
          <w:rFonts w:ascii="Arial" w:eastAsia="Arial" w:hAnsi="Arial" w:cs="Arial"/>
        </w:rPr>
        <w:t xml:space="preserve">ent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3653BE" w:rsidRPr="00AD0339">
        <w:rPr>
          <w:rFonts w:ascii="Arial" w:eastAsia="Arial" w:hAnsi="Arial" w:cs="Arial"/>
          <w:spacing w:val="1"/>
        </w:rPr>
        <w:t xml:space="preserve">the </w:t>
      </w:r>
      <w:r w:rsidR="003D3073" w:rsidRPr="00AD0339">
        <w:rPr>
          <w:rFonts w:ascii="Arial" w:eastAsia="Arial" w:hAnsi="Arial" w:cs="Arial"/>
          <w:spacing w:val="1"/>
        </w:rPr>
        <w:t>BBMC</w:t>
      </w:r>
      <w:r w:rsidRPr="00AD0339">
        <w:rPr>
          <w:rFonts w:ascii="Arial" w:eastAsia="Arial" w:hAnsi="Arial" w:cs="Arial"/>
          <w:spacing w:val="-2"/>
        </w:rPr>
        <w:t xml:space="preserve"> </w:t>
      </w:r>
      <w:r w:rsidR="008972F0">
        <w:rPr>
          <w:rFonts w:ascii="Arial" w:eastAsia="Arial" w:hAnsi="Arial" w:cs="Arial"/>
          <w:spacing w:val="-2"/>
        </w:rPr>
        <w:t xml:space="preserve">or BERD Core </w:t>
      </w:r>
      <w:r w:rsidRPr="00AD0339">
        <w:rPr>
          <w:rFonts w:ascii="Arial" w:eastAsia="Arial" w:hAnsi="Arial" w:cs="Arial"/>
          <w:spacing w:val="1"/>
        </w:rPr>
        <w:t>f</w:t>
      </w:r>
      <w:r w:rsidRPr="00AD0339">
        <w:rPr>
          <w:rFonts w:ascii="Arial" w:eastAsia="Arial" w:hAnsi="Arial" w:cs="Arial"/>
        </w:rPr>
        <w:t>or an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 xml:space="preserve">ap </w:t>
      </w:r>
      <w:r w:rsidRPr="00AD0339">
        <w:rPr>
          <w:rFonts w:ascii="Arial" w:eastAsia="Arial" w:hAnsi="Arial" w:cs="Arial"/>
          <w:spacing w:val="1"/>
        </w:rPr>
        <w:t>(</w:t>
      </w:r>
      <w:r w:rsidRPr="00AD0339">
        <w:rPr>
          <w:rFonts w:ascii="Arial" w:eastAsia="Arial" w:hAnsi="Arial" w:cs="Arial"/>
        </w:rPr>
        <w:t>about 1</w:t>
      </w:r>
      <w:r w:rsidRPr="00AD0339">
        <w:rPr>
          <w:rFonts w:ascii="Arial" w:eastAsia="Arial" w:hAnsi="Arial" w:cs="Arial"/>
          <w:spacing w:val="1"/>
        </w:rPr>
        <w:t xml:space="preserve"> </w:t>
      </w:r>
      <w:r w:rsidRPr="00AD0339">
        <w:rPr>
          <w:rFonts w:ascii="Arial" w:eastAsia="Arial" w:hAnsi="Arial" w:cs="Arial"/>
        </w:rPr>
        <w:t>ho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 b</w:t>
      </w:r>
      <w:r w:rsidRPr="00AD0339">
        <w:rPr>
          <w:rFonts w:ascii="Arial" w:eastAsia="Arial" w:hAnsi="Arial" w:cs="Arial"/>
          <w:spacing w:val="-3"/>
        </w:rPr>
        <w:t>e</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 xml:space="preserve">ap. </w:t>
      </w:r>
      <w:r w:rsidRPr="00AD0339">
        <w:rPr>
          <w:rFonts w:ascii="Arial" w:eastAsia="Arial" w:hAnsi="Arial" w:cs="Arial"/>
          <w:spacing w:val="1"/>
        </w:rPr>
        <w:t xml:space="preserve"> </w:t>
      </w:r>
      <w:r w:rsidR="008972F0">
        <w:rPr>
          <w:rFonts w:ascii="Arial" w:eastAsia="Arial" w:hAnsi="Arial" w:cs="Arial"/>
          <w:spacing w:val="1"/>
        </w:rPr>
        <w:t>A</w:t>
      </w:r>
      <w:r w:rsidR="003D3073" w:rsidRPr="00AD0339">
        <w:rPr>
          <w:rFonts w:ascii="Arial" w:eastAsia="Arial" w:hAnsi="Arial" w:cs="Arial"/>
          <w:spacing w:val="1"/>
        </w:rPr>
        <w:t xml:space="preserve"> REDCap project request form is available online</w:t>
      </w:r>
      <w:r w:rsidR="008E24E6" w:rsidRPr="00AD0339">
        <w:rPr>
          <w:rFonts w:ascii="Arial" w:eastAsia="Arial" w:hAnsi="Arial" w:cs="Arial"/>
          <w:spacing w:val="1"/>
        </w:rPr>
        <w:t xml:space="preserve"> (</w:t>
      </w:r>
      <w:hyperlink r:id="rId13" w:history="1">
        <w:r w:rsidR="00BA7578" w:rsidRPr="00BA7578">
          <w:rPr>
            <w:rStyle w:val="Hyperlink"/>
            <w:rFonts w:ascii="Arial" w:eastAsia="Times New Roman" w:hAnsi="Arial" w:cs="Arial"/>
          </w:rPr>
          <w:t>https://bbmc.ouhsc.edu/redcap/redcap_v4.11.2/Miechv/Informatics3.html</w:t>
        </w:r>
      </w:hyperlink>
      <w:r w:rsidR="008E24E6" w:rsidRPr="00AD0339">
        <w:rPr>
          <w:rFonts w:ascii="Arial" w:eastAsia="Arial" w:hAnsi="Arial" w:cs="Arial"/>
          <w:spacing w:val="1"/>
        </w:rPr>
        <w:t>)</w:t>
      </w:r>
      <w:r w:rsidR="008972F0">
        <w:rPr>
          <w:rFonts w:ascii="Arial" w:eastAsia="Arial" w:hAnsi="Arial" w:cs="Arial"/>
          <w:spacing w:val="1"/>
        </w:rPr>
        <w:t xml:space="preserve">.  </w:t>
      </w:r>
      <w:proofErr w:type="gramStart"/>
      <w:r w:rsidR="008972F0">
        <w:rPr>
          <w:rFonts w:ascii="Arial" w:eastAsia="Arial" w:hAnsi="Arial" w:cs="Arial"/>
          <w:spacing w:val="1"/>
        </w:rPr>
        <w:t>Project requests</w:t>
      </w:r>
      <w:r w:rsidR="003D3073" w:rsidRPr="00AD0339">
        <w:rPr>
          <w:rFonts w:ascii="Arial" w:eastAsia="Arial" w:hAnsi="Arial" w:cs="Arial"/>
          <w:spacing w:val="1"/>
        </w:rPr>
        <w:t xml:space="preserve"> </w:t>
      </w:r>
      <w:r w:rsidR="004E0D47">
        <w:rPr>
          <w:rFonts w:ascii="Arial" w:eastAsia="Arial" w:hAnsi="Arial" w:cs="Arial"/>
          <w:spacing w:val="1"/>
        </w:rPr>
        <w:t xml:space="preserve">should be </w:t>
      </w:r>
      <w:r w:rsidR="008972F0">
        <w:rPr>
          <w:rFonts w:ascii="Arial" w:eastAsia="Arial" w:hAnsi="Arial" w:cs="Arial"/>
          <w:spacing w:val="1"/>
        </w:rPr>
        <w:t xml:space="preserve">accompanied with an </w:t>
      </w:r>
      <w:r w:rsidR="003D3073" w:rsidRPr="00AD0339">
        <w:rPr>
          <w:rFonts w:ascii="Arial" w:eastAsia="Arial" w:hAnsi="Arial" w:cs="Arial"/>
          <w:spacing w:val="1"/>
        </w:rPr>
        <w:t>upload</w:t>
      </w:r>
      <w:r w:rsidR="004E0D47">
        <w:rPr>
          <w:rFonts w:ascii="Arial" w:eastAsia="Arial" w:hAnsi="Arial" w:cs="Arial"/>
          <w:spacing w:val="1"/>
        </w:rPr>
        <w:t>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udy 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008972F0">
        <w:rPr>
          <w:rFonts w:ascii="Arial" w:eastAsia="Arial" w:hAnsi="Arial" w:cs="Arial"/>
        </w:rPr>
        <w:t xml:space="preserve"> proposal</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 xml:space="preserve">ocol </w:t>
      </w:r>
      <w:r w:rsidRPr="00AD0339">
        <w:rPr>
          <w:rFonts w:ascii="Arial" w:eastAsia="Arial" w:hAnsi="Arial" w:cs="Arial"/>
          <w:spacing w:val="-3"/>
        </w:rPr>
        <w:t>o</w:t>
      </w:r>
      <w:r w:rsidRPr="00AD0339">
        <w:rPr>
          <w:rFonts w:ascii="Arial" w:eastAsia="Arial" w:hAnsi="Arial" w:cs="Arial"/>
        </w:rPr>
        <w:t>r g</w:t>
      </w:r>
      <w:r w:rsidRPr="00AD0339">
        <w:rPr>
          <w:rFonts w:ascii="Arial" w:eastAsia="Arial" w:hAnsi="Arial" w:cs="Arial"/>
          <w:spacing w:val="1"/>
        </w:rPr>
        <w:t>r</w:t>
      </w:r>
      <w:r w:rsidRPr="00AD0339">
        <w:rPr>
          <w:rFonts w:ascii="Arial" w:eastAsia="Arial" w:hAnsi="Arial" w:cs="Arial"/>
        </w:rPr>
        <w:t>ant</w:t>
      </w:r>
      <w:r w:rsidRPr="00AD0339">
        <w:rPr>
          <w:rFonts w:ascii="Arial" w:eastAsia="Arial" w:hAnsi="Arial" w:cs="Arial"/>
          <w:spacing w:val="-2"/>
        </w:rPr>
        <w:t xml:space="preserve"> </w:t>
      </w:r>
      <w:r w:rsidRPr="00AD0339">
        <w:rPr>
          <w:rFonts w:ascii="Arial" w:eastAsia="Arial" w:hAnsi="Arial" w:cs="Arial"/>
        </w:rPr>
        <w:t>sub</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ss</w:t>
      </w:r>
      <w:r w:rsidRPr="00AD0339">
        <w:rPr>
          <w:rFonts w:ascii="Arial" w:eastAsia="Arial" w:hAnsi="Arial" w:cs="Arial"/>
          <w:spacing w:val="-1"/>
        </w:rPr>
        <w:t>i</w:t>
      </w:r>
      <w:r w:rsidRPr="00AD0339">
        <w:rPr>
          <w:rFonts w:ascii="Arial" w:eastAsia="Arial" w:hAnsi="Arial" w:cs="Arial"/>
        </w:rPr>
        <w:t xml:space="preserve">on) </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l</w:t>
      </w:r>
      <w:r w:rsidRPr="00AD0339">
        <w:rPr>
          <w:rFonts w:ascii="Arial" w:eastAsia="Arial" w:hAnsi="Arial" w:cs="Arial"/>
          <w:spacing w:val="-3"/>
        </w:rPr>
        <w:t>e</w:t>
      </w:r>
      <w:r w:rsidRPr="00AD0339">
        <w:rPr>
          <w:rFonts w:ascii="Arial" w:eastAsia="Arial" w:hAnsi="Arial" w:cs="Arial"/>
        </w:rPr>
        <w:t>ast</w:t>
      </w:r>
      <w:r w:rsidRPr="00AD0339">
        <w:rPr>
          <w:rFonts w:ascii="Arial" w:eastAsia="Arial" w:hAnsi="Arial" w:cs="Arial"/>
          <w:spacing w:val="2"/>
        </w:rPr>
        <w:t xml:space="preserve"> </w:t>
      </w:r>
      <w:r w:rsidRPr="00AD0339">
        <w:rPr>
          <w:rFonts w:ascii="Arial" w:eastAsia="Arial" w:hAnsi="Arial" w:cs="Arial"/>
        </w:rPr>
        <w:t>1</w:t>
      </w:r>
      <w:r w:rsidRPr="00AD0339">
        <w:rPr>
          <w:rFonts w:ascii="Arial" w:eastAsia="Arial" w:hAnsi="Arial" w:cs="Arial"/>
          <w:spacing w:val="-2"/>
        </w:rPr>
        <w:t xml:space="preserve"> </w:t>
      </w:r>
      <w:r w:rsidR="003653BE" w:rsidRPr="00AD0339">
        <w:rPr>
          <w:rFonts w:ascii="Arial" w:eastAsia="Arial" w:hAnsi="Arial" w:cs="Arial"/>
          <w:spacing w:val="-2"/>
        </w:rPr>
        <w:t xml:space="preserve">full </w:t>
      </w:r>
      <w:r w:rsidRPr="00AD0339">
        <w:rPr>
          <w:rFonts w:ascii="Arial" w:eastAsia="Arial" w:hAnsi="Arial" w:cs="Arial"/>
          <w:spacing w:val="-3"/>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day</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w:t>
      </w:r>
      <w:proofErr w:type="gramEnd"/>
    </w:p>
    <w:p w14:paraId="30E82E59" w14:textId="7418BE77" w:rsidR="00874426" w:rsidRPr="00AD0339" w:rsidRDefault="003A1128">
      <w:pPr>
        <w:spacing w:after="0" w:line="242" w:lineRule="auto"/>
        <w:ind w:left="116" w:right="56"/>
        <w:rPr>
          <w:rFonts w:ascii="Arial" w:eastAsia="Arial" w:hAnsi="Arial" w:cs="Arial"/>
          <w:u w:val="single"/>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004E0D47">
        <w:rPr>
          <w:rFonts w:ascii="Arial" w:eastAsia="Arial" w:hAnsi="Arial" w:cs="Arial"/>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2"/>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004E0D47">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004E0D47">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55"/>
        </w:rPr>
        <w:t xml:space="preserve"> </w:t>
      </w:r>
      <w:r w:rsidRPr="00AD0339">
        <w:rPr>
          <w:rFonts w:ascii="Arial" w:eastAsia="Arial" w:hAnsi="Arial" w:cs="Arial"/>
          <w:spacing w:val="8"/>
        </w:rPr>
        <w:t>W</w:t>
      </w:r>
      <w:r w:rsidRPr="00AD0339">
        <w:rPr>
          <w:rFonts w:ascii="Arial" w:eastAsia="Arial" w:hAnsi="Arial" w:cs="Arial"/>
          <w:spacing w:val="-3"/>
        </w:rPr>
        <w:t>h</w:t>
      </w:r>
      <w:r w:rsidRPr="00AD0339">
        <w:rPr>
          <w:rFonts w:ascii="Arial" w:eastAsia="Arial" w:hAnsi="Arial" w:cs="Arial"/>
        </w:rPr>
        <w:t>en</w:t>
      </w:r>
      <w:r w:rsidRPr="00AD0339">
        <w:rPr>
          <w:rFonts w:ascii="Arial" w:eastAsia="Arial" w:hAnsi="Arial" w:cs="Arial"/>
          <w:spacing w:val="1"/>
        </w:rPr>
        <w:t xml:space="preserve"> </w:t>
      </w:r>
      <w:r w:rsidR="004E0D47">
        <w:rPr>
          <w:rFonts w:ascii="Arial" w:eastAsia="Arial" w:hAnsi="Arial" w:cs="Arial"/>
          <w:spacing w:val="1"/>
        </w:rPr>
        <w:t xml:space="preserve">a Database is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004E0D47">
        <w:rPr>
          <w:rFonts w:ascii="Arial" w:eastAsia="Arial" w:hAnsi="Arial" w:cs="Arial"/>
        </w:rPr>
        <w:t>D</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o</w:t>
      </w:r>
      <w:r w:rsidRPr="00AD0339">
        <w:rPr>
          <w:rFonts w:ascii="Arial" w:eastAsia="Arial" w:hAnsi="Arial" w:cs="Arial"/>
        </w:rPr>
        <w:t>p</w:t>
      </w:r>
      <w:r w:rsidRPr="00AD0339">
        <w:rPr>
          <w:rFonts w:ascii="Arial" w:eastAsia="Arial" w:hAnsi="Arial" w:cs="Arial"/>
          <w:spacing w:val="1"/>
        </w:rPr>
        <w:t>m</w:t>
      </w:r>
      <w:r w:rsidRPr="00AD0339">
        <w:rPr>
          <w:rFonts w:ascii="Arial" w:eastAsia="Arial" w:hAnsi="Arial" w:cs="Arial"/>
        </w:rPr>
        <w:t xml:space="preserve">ent </w:t>
      </w:r>
      <w:r w:rsidR="004E0D47">
        <w:rPr>
          <w:rFonts w:ascii="Arial" w:eastAsia="Arial" w:hAnsi="Arial" w:cs="Arial"/>
          <w:spacing w:val="1"/>
        </w:rPr>
        <w:t>M</w:t>
      </w:r>
      <w:r w:rsidRPr="00AD0339">
        <w:rPr>
          <w:rFonts w:ascii="Arial" w:eastAsia="Arial" w:hAnsi="Arial" w:cs="Arial"/>
        </w:rPr>
        <w:t>ode</w:t>
      </w:r>
      <w:r w:rsidR="004E0D47">
        <w:rPr>
          <w:rFonts w:ascii="Arial" w:eastAsia="Arial" w:hAnsi="Arial" w:cs="Arial"/>
        </w:rPr>
        <w:t>,</w:t>
      </w:r>
      <w:r w:rsidRPr="00AD0339">
        <w:rPr>
          <w:rFonts w:ascii="Arial" w:eastAsia="Arial" w:hAnsi="Arial" w:cs="Arial"/>
          <w:spacing w:val="1"/>
        </w:rPr>
        <w:t xml:space="preserve"> 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rPr>
        <w:t>nnot en</w:t>
      </w:r>
      <w:r w:rsidRPr="00AD0339">
        <w:rPr>
          <w:rFonts w:ascii="Arial" w:eastAsia="Arial" w:hAnsi="Arial" w:cs="Arial"/>
          <w:spacing w:val="1"/>
        </w:rPr>
        <w:t>t</w:t>
      </w:r>
      <w:r w:rsidRPr="00AD0339">
        <w:rPr>
          <w:rFonts w:ascii="Arial" w:eastAsia="Arial" w:hAnsi="Arial" w:cs="Arial"/>
        </w:rPr>
        <w:t>er any</w:t>
      </w:r>
      <w:r w:rsidRPr="00AD0339">
        <w:rPr>
          <w:rFonts w:ascii="Arial" w:eastAsia="Arial" w:hAnsi="Arial" w:cs="Arial"/>
          <w:spacing w:val="-1"/>
        </w:rPr>
        <w:t xml:space="preserve"> 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e</w:t>
      </w:r>
      <w:r w:rsidRPr="00AD0339">
        <w:rPr>
          <w:rFonts w:ascii="Arial" w:eastAsia="Arial" w:hAnsi="Arial" w:cs="Arial"/>
        </w:rPr>
        <w:t>nt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For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pu</w:t>
      </w:r>
      <w:r w:rsidRPr="00AD0339">
        <w:rPr>
          <w:rFonts w:ascii="Arial" w:eastAsia="Arial" w:hAnsi="Arial" w:cs="Arial"/>
          <w:spacing w:val="1"/>
        </w:rPr>
        <w:t>r</w:t>
      </w:r>
      <w:r w:rsidRPr="00AD0339">
        <w:rPr>
          <w:rFonts w:ascii="Arial" w:eastAsia="Arial" w:hAnsi="Arial" w:cs="Arial"/>
        </w:rPr>
        <w:t>poses</w:t>
      </w:r>
      <w:r w:rsidR="004E0D47">
        <w:rPr>
          <w:rFonts w:ascii="Arial" w:eastAsia="Arial" w:hAnsi="Arial" w:cs="Arial"/>
        </w:rPr>
        <w:t>,</w:t>
      </w:r>
      <w:r w:rsidRPr="00AD0339">
        <w:rPr>
          <w:rFonts w:ascii="Arial" w:eastAsia="Arial" w:hAnsi="Arial" w:cs="Arial"/>
          <w:spacing w:val="-1"/>
        </w:rPr>
        <w:t xml:space="preserve"> </w:t>
      </w:r>
      <w:r w:rsidR="005E5C37" w:rsidRPr="00AD0339">
        <w:rPr>
          <w:rFonts w:ascii="Arial" w:eastAsia="Arial" w:hAnsi="Arial" w:cs="Arial"/>
          <w:spacing w:val="1"/>
        </w:rPr>
        <w:t>fictional</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s</w:t>
      </w:r>
      <w:r w:rsidR="004E0D47">
        <w:rPr>
          <w:rFonts w:ascii="Arial" w:eastAsia="Arial" w:hAnsi="Arial" w:cs="Arial"/>
          <w:spacing w:val="-2"/>
        </w:rPr>
        <w:t xml:space="preserve"> must be used</w:t>
      </w:r>
      <w:r w:rsidRPr="00AD0339">
        <w:rPr>
          <w:rFonts w:ascii="Arial" w:eastAsia="Arial" w:hAnsi="Arial" w:cs="Arial"/>
        </w:rPr>
        <w:t xml:space="preserve">. </w:t>
      </w:r>
      <w:r w:rsidRPr="00AD0339">
        <w:rPr>
          <w:rFonts w:ascii="Arial" w:eastAsia="Arial" w:hAnsi="Arial" w:cs="Arial"/>
          <w:spacing w:val="1"/>
        </w:rPr>
        <w:t xml:space="preserve"> </w:t>
      </w:r>
      <w:r w:rsidR="003D3073" w:rsidRPr="00AD0339">
        <w:rPr>
          <w:rFonts w:ascii="Arial" w:eastAsia="Arial" w:hAnsi="Arial" w:cs="Arial"/>
          <w:spacing w:val="1"/>
        </w:rPr>
        <w:t>BBMC</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 xml:space="preserve">ill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od</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l</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con</w:t>
      </w:r>
      <w:r w:rsidRPr="00AD0339">
        <w:rPr>
          <w:rFonts w:ascii="Arial" w:eastAsia="Arial" w:hAnsi="Arial" w:cs="Arial"/>
          <w:spacing w:val="1"/>
        </w:rPr>
        <w:t>t</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1"/>
        </w:rPr>
        <w:t xml:space="preserve"> </w:t>
      </w:r>
      <w:r w:rsidR="004E0D47">
        <w:rPr>
          <w:rFonts w:ascii="Arial" w:eastAsia="Arial" w:hAnsi="Arial" w:cs="Arial"/>
        </w:rPr>
        <w:t>D</w:t>
      </w:r>
      <w:r w:rsidRPr="00AD0339">
        <w:rPr>
          <w:rFonts w:ascii="Arial" w:eastAsia="Arial" w:hAnsi="Arial" w:cs="Arial"/>
          <w:spacing w:val="-3"/>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004E0D47">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 xml:space="preserve">t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O</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 xml:space="preserve">cer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rPr>
        <w:t>hose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 xml:space="preserve">d.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case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r </w:t>
      </w:r>
      <w:r w:rsidR="003653BE" w:rsidRPr="00AD0339">
        <w:rPr>
          <w:rFonts w:ascii="Arial" w:eastAsia="Arial" w:hAnsi="Arial" w:cs="Arial"/>
        </w:rPr>
        <w:t>participants</w:t>
      </w:r>
      <w:r w:rsidR="003653BE"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005E5C37" w:rsidRPr="00AD0339">
        <w:rPr>
          <w:rFonts w:ascii="Arial" w:eastAsia="Arial" w:hAnsi="Arial" w:cs="Arial"/>
          <w:spacing w:val="-2"/>
        </w:rPr>
        <w:t xml:space="preserve">OUHSC and </w:t>
      </w:r>
      <w:r w:rsidR="00483ED1">
        <w:rPr>
          <w:rFonts w:ascii="Arial" w:eastAsia="Arial" w:hAnsi="Arial" w:cs="Arial"/>
          <w:spacing w:val="-2"/>
        </w:rPr>
        <w:t>its</w:t>
      </w:r>
      <w:r w:rsidR="005E5C37" w:rsidRPr="00AD0339">
        <w:rPr>
          <w:rFonts w:ascii="Arial" w:eastAsia="Arial" w:hAnsi="Arial" w:cs="Arial"/>
          <w:spacing w:val="-2"/>
        </w:rPr>
        <w:t xml:space="preserve"> affiliates</w:t>
      </w:r>
      <w:r w:rsidRPr="00AD0339">
        <w:rPr>
          <w:rFonts w:ascii="Arial" w:eastAsia="Arial" w:hAnsi="Arial" w:cs="Arial"/>
        </w:rPr>
        <w:t>, a</w:t>
      </w:r>
      <w:r w:rsidRPr="00AD0339">
        <w:rPr>
          <w:rFonts w:ascii="Arial" w:eastAsia="Arial" w:hAnsi="Arial" w:cs="Arial"/>
          <w:spacing w:val="-1"/>
        </w:rPr>
        <w:t>l</w:t>
      </w:r>
      <w:r w:rsidRPr="00AD0339">
        <w:rPr>
          <w:rFonts w:ascii="Arial" w:eastAsia="Arial" w:hAnsi="Arial" w:cs="Arial"/>
        </w:rPr>
        <w:t>l</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u</w:t>
      </w:r>
      <w:r w:rsidRPr="00AD0339">
        <w:rPr>
          <w:rFonts w:ascii="Arial" w:eastAsia="Arial" w:hAnsi="Arial" w:cs="Arial"/>
          <w:spacing w:val="-2"/>
        </w:rPr>
        <w:t>s</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172F3F" w:rsidRPr="00AD0339">
        <w:rPr>
          <w:rFonts w:ascii="Arial" w:eastAsia="Arial" w:hAnsi="Arial" w:cs="Arial"/>
          <w:spacing w:val="1"/>
        </w:rPr>
        <w:t>Health Insurance Portability and Accountability Act (</w:t>
      </w:r>
      <w:r w:rsidR="00B54903" w:rsidRPr="00AD0339">
        <w:rPr>
          <w:rFonts w:ascii="Arial" w:eastAsia="Arial" w:hAnsi="Arial" w:cs="Arial"/>
          <w:spacing w:val="1"/>
        </w:rPr>
        <w:t>HIPAA</w:t>
      </w:r>
      <w:r w:rsidR="00172F3F" w:rsidRPr="00AD0339">
        <w:rPr>
          <w:rFonts w:ascii="Arial" w:eastAsia="Arial" w:hAnsi="Arial" w:cs="Arial"/>
          <w:spacing w:val="1"/>
        </w:rPr>
        <w:t>)</w:t>
      </w:r>
      <w:r w:rsidR="00B54903" w:rsidRPr="00AD0339">
        <w:rPr>
          <w:rFonts w:ascii="Arial" w:eastAsia="Arial" w:hAnsi="Arial" w:cs="Arial"/>
          <w:spacing w:val="1"/>
        </w:rPr>
        <w:t xml:space="preserve"> Privacy</w:t>
      </w:r>
      <w:r w:rsidR="00B36A83" w:rsidRPr="00AD0339">
        <w:rPr>
          <w:rFonts w:ascii="Arial" w:eastAsia="Arial" w:hAnsi="Arial" w:cs="Arial"/>
          <w:spacing w:val="1"/>
        </w:rPr>
        <w:t xml:space="preserve"> </w:t>
      </w:r>
      <w:r w:rsidR="00B54903" w:rsidRPr="00AD0339">
        <w:rPr>
          <w:rFonts w:ascii="Arial" w:eastAsia="Arial" w:hAnsi="Arial" w:cs="Arial"/>
          <w:spacing w:val="1"/>
        </w:rPr>
        <w:t xml:space="preserve">(http://www.ouhsc.edu/hipaa/ ) and Security (http://it.ouhsc.edu/policies/ ) </w:t>
      </w:r>
      <w:r w:rsidR="003653BE" w:rsidRPr="00AD0339">
        <w:rPr>
          <w:rFonts w:ascii="Arial" w:eastAsia="Arial" w:hAnsi="Arial" w:cs="Arial"/>
          <w:spacing w:val="1"/>
        </w:rPr>
        <w:t xml:space="preserve">Policies  and Procedures </w:t>
      </w:r>
      <w:r w:rsidR="00B54903" w:rsidRPr="00AD0339">
        <w:rPr>
          <w:rFonts w:ascii="Arial" w:eastAsia="Arial" w:hAnsi="Arial" w:cs="Arial"/>
          <w:spacing w:val="1"/>
        </w:rPr>
        <w:t xml:space="preserve">for </w:t>
      </w:r>
      <w:r w:rsidR="00B54903"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00B54903" w:rsidRPr="00AD0339">
        <w:rPr>
          <w:rFonts w:ascii="Arial" w:eastAsia="Arial" w:hAnsi="Arial" w:cs="Arial"/>
        </w:rPr>
        <w:t>H</w:t>
      </w:r>
      <w:r w:rsidRPr="00AD0339">
        <w:rPr>
          <w:rFonts w:ascii="Arial" w:eastAsia="Arial" w:hAnsi="Arial" w:cs="Arial"/>
        </w:rPr>
        <w:t>ea</w:t>
      </w:r>
      <w:r w:rsidRPr="00AD0339">
        <w:rPr>
          <w:rFonts w:ascii="Arial" w:eastAsia="Arial" w:hAnsi="Arial" w:cs="Arial"/>
          <w:spacing w:val="-1"/>
        </w:rPr>
        <w:t>lt</w:t>
      </w:r>
      <w:r w:rsidRPr="00AD0339">
        <w:rPr>
          <w:rFonts w:ascii="Arial" w:eastAsia="Arial" w:hAnsi="Arial" w:cs="Arial"/>
        </w:rPr>
        <w:t>h</w:t>
      </w:r>
      <w:r w:rsidRPr="00AD0339">
        <w:rPr>
          <w:rFonts w:ascii="Arial" w:eastAsia="Arial" w:hAnsi="Arial" w:cs="Arial"/>
          <w:spacing w:val="1"/>
        </w:rPr>
        <w:t xml:space="preserve"> </w:t>
      </w:r>
      <w:r w:rsidR="00B54903"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rPr>
        <w:t>on</w:t>
      </w:r>
      <w:r w:rsidR="003653BE" w:rsidRPr="00AD0339">
        <w:rPr>
          <w:rFonts w:ascii="Arial" w:eastAsia="Arial" w:hAnsi="Arial" w:cs="Arial"/>
        </w:rPr>
        <w:t>”</w:t>
      </w:r>
      <w:r w:rsidR="00B54903" w:rsidRPr="00AD0339">
        <w:rPr>
          <w:rFonts w:ascii="Arial" w:eastAsia="Arial" w:hAnsi="Arial" w:cs="Arial"/>
        </w:rPr>
        <w:t xml:space="preserve"> (PHI)</w:t>
      </w:r>
      <w:r w:rsidR="00172F3F" w:rsidRPr="00AD0339">
        <w:rPr>
          <w:rFonts w:ascii="Arial" w:eastAsia="Arial" w:hAnsi="Arial" w:cs="Arial"/>
        </w:rPr>
        <w:t>, Family Educational Rights and Privacy Act (FERPA</w:t>
      </w:r>
      <w:r w:rsidR="006740A7" w:rsidRPr="00AD0339">
        <w:rPr>
          <w:rFonts w:ascii="Arial" w:eastAsia="Arial" w:hAnsi="Arial" w:cs="Arial"/>
        </w:rPr>
        <w:t xml:space="preserve">; </w:t>
      </w:r>
      <w:hyperlink r:id="rId14" w:history="1">
        <w:r w:rsidR="006740A7" w:rsidRPr="00AD0339">
          <w:rPr>
            <w:rStyle w:val="Hyperlink"/>
            <w:rFonts w:ascii="Arial" w:hAnsi="Arial" w:cs="Arial"/>
            <w:u w:val="none"/>
          </w:rPr>
          <w:t>http://www.ouhsc.edu/admissions/FERPA_Notice.htm</w:t>
        </w:r>
      </w:hyperlink>
      <w:r w:rsidR="00172F3F" w:rsidRPr="00AD0339">
        <w:rPr>
          <w:rFonts w:ascii="Arial" w:eastAsia="Arial" w:hAnsi="Arial" w:cs="Arial"/>
        </w:rPr>
        <w:t>) Policies and Procedures for protection of e</w:t>
      </w:r>
      <w:r w:rsidR="002F2900" w:rsidRPr="00AD0339">
        <w:rPr>
          <w:rFonts w:ascii="Arial" w:eastAsia="Arial" w:hAnsi="Arial" w:cs="Arial"/>
        </w:rPr>
        <w:t xml:space="preserve">ducational </w:t>
      </w:r>
      <w:r w:rsidR="00172F3F" w:rsidRPr="00AD0339">
        <w:rPr>
          <w:rFonts w:ascii="Arial" w:eastAsia="Arial" w:hAnsi="Arial" w:cs="Arial"/>
        </w:rPr>
        <w:t>r</w:t>
      </w:r>
      <w:r w:rsidR="002F2900" w:rsidRPr="00AD0339">
        <w:rPr>
          <w:rFonts w:ascii="Arial" w:eastAsia="Arial" w:hAnsi="Arial" w:cs="Arial"/>
        </w:rPr>
        <w:t>ecords</w:t>
      </w:r>
      <w:r w:rsidR="00172F3F" w:rsidRPr="00AD0339">
        <w:rPr>
          <w:rFonts w:ascii="Arial" w:eastAsia="Arial" w:hAnsi="Arial" w:cs="Arial"/>
        </w:rPr>
        <w:t xml:space="preserve">, </w:t>
      </w:r>
      <w:r w:rsidR="006740A7" w:rsidRPr="00AD0339">
        <w:rPr>
          <w:rFonts w:ascii="Arial" w:eastAsia="Arial" w:hAnsi="Arial" w:cs="Arial"/>
        </w:rPr>
        <w:t>and all other human subjects information privacy and security protections</w:t>
      </w:r>
      <w:r w:rsidR="00EB695D" w:rsidRPr="00AD0339">
        <w:rPr>
          <w:rFonts w:ascii="Arial" w:eastAsia="Arial" w:hAnsi="Arial" w:cs="Arial"/>
        </w:rPr>
        <w:t xml:space="preserve"> (for more information, please contact the Office of Human Research Participant Protection (HRPP) Program at 405-271-2045 or </w:t>
      </w:r>
      <w:hyperlink r:id="rId15" w:history="1">
        <w:r w:rsidR="00EB695D" w:rsidRPr="00AD0339">
          <w:rPr>
            <w:rStyle w:val="Hyperlink"/>
            <w:rFonts w:ascii="Arial" w:eastAsia="Arial" w:hAnsi="Arial" w:cs="Arial"/>
          </w:rPr>
          <w:t>irb@ouhsc.edu</w:t>
        </w:r>
      </w:hyperlink>
      <w:r w:rsidR="00483ED1">
        <w:rPr>
          <w:rFonts w:ascii="Arial" w:eastAsia="Arial" w:hAnsi="Arial" w:cs="Arial"/>
        </w:rPr>
        <w:t xml:space="preserve"> or the University Privacy Official at 405-271-2511 or compliance@ouhsc.edu</w:t>
      </w:r>
      <w:r w:rsidR="008972F0">
        <w:rPr>
          <w:rFonts w:ascii="Arial" w:eastAsia="Arial" w:hAnsi="Arial" w:cs="Arial"/>
        </w:rPr>
        <w:t>)</w:t>
      </w:r>
      <w:r w:rsidR="00B54903" w:rsidRPr="00AD0339">
        <w:rPr>
          <w:rFonts w:ascii="Arial" w:eastAsia="Arial" w:hAnsi="Arial" w:cs="Arial"/>
        </w:rPr>
        <w:t>.</w:t>
      </w:r>
    </w:p>
    <w:p w14:paraId="5646D2C3" w14:textId="77777777" w:rsidR="00874426" w:rsidRPr="00AD0339" w:rsidRDefault="00874426">
      <w:pPr>
        <w:spacing w:before="10" w:after="0" w:line="240" w:lineRule="exact"/>
        <w:rPr>
          <w:rFonts w:ascii="Arial" w:hAnsi="Arial" w:cs="Arial"/>
        </w:rPr>
      </w:pPr>
    </w:p>
    <w:p w14:paraId="76107926" w14:textId="77777777" w:rsidR="00874426" w:rsidRPr="00AD0339" w:rsidRDefault="003A1128">
      <w:pPr>
        <w:spacing w:after="0" w:line="240" w:lineRule="auto"/>
        <w:ind w:left="117" w:right="-20"/>
        <w:rPr>
          <w:rFonts w:ascii="Arial" w:eastAsia="Arial" w:hAnsi="Arial" w:cs="Arial"/>
        </w:rPr>
      </w:pP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w:t>
      </w:r>
    </w:p>
    <w:p w14:paraId="71049FBC" w14:textId="65D3238A" w:rsidR="00B54903" w:rsidRPr="008972F0" w:rsidRDefault="00B54903" w:rsidP="008972F0">
      <w:pPr>
        <w:pStyle w:val="ListParagraph"/>
        <w:numPr>
          <w:ilvl w:val="0"/>
          <w:numId w:val="2"/>
        </w:numPr>
        <w:tabs>
          <w:tab w:val="left" w:pos="820"/>
        </w:tabs>
        <w:spacing w:before="13" w:after="0" w:line="239" w:lineRule="auto"/>
        <w:ind w:right="249"/>
        <w:rPr>
          <w:rFonts w:ascii="Arial" w:eastAsia="Times New Roman" w:hAnsi="Arial" w:cs="Arial"/>
        </w:rPr>
      </w:pPr>
      <w:r w:rsidRPr="008972F0">
        <w:rPr>
          <w:rFonts w:ascii="Arial" w:eastAsia="Times New Roman" w:hAnsi="Arial" w:cs="Arial"/>
        </w:rPr>
        <w:t>Obtain IRB approval prior to using REDCap for studies involving human participant research</w:t>
      </w:r>
    </w:p>
    <w:p w14:paraId="5970F617" w14:textId="4B4F04C0" w:rsidR="00874426" w:rsidRPr="008972F0" w:rsidRDefault="003A1128" w:rsidP="008972F0">
      <w:pPr>
        <w:pStyle w:val="ListParagraph"/>
        <w:numPr>
          <w:ilvl w:val="0"/>
          <w:numId w:val="2"/>
        </w:numPr>
        <w:tabs>
          <w:tab w:val="left" w:pos="820"/>
        </w:tabs>
        <w:spacing w:before="13" w:after="0" w:line="239" w:lineRule="auto"/>
        <w:ind w:right="249"/>
        <w:rPr>
          <w:rFonts w:ascii="Arial" w:eastAsia="Arial" w:hAnsi="Arial" w:cs="Arial"/>
        </w:rPr>
      </w:pPr>
      <w:r w:rsidRPr="008972F0">
        <w:rPr>
          <w:rFonts w:ascii="Arial" w:eastAsia="Arial" w:hAnsi="Arial" w:cs="Arial"/>
          <w:spacing w:val="-1"/>
        </w:rPr>
        <w:t>B</w:t>
      </w:r>
      <w:r w:rsidRPr="008972F0">
        <w:rPr>
          <w:rFonts w:ascii="Arial" w:eastAsia="Arial" w:hAnsi="Arial" w:cs="Arial"/>
        </w:rPr>
        <w:t>u</w:t>
      </w:r>
      <w:r w:rsidRPr="008972F0">
        <w:rPr>
          <w:rFonts w:ascii="Arial" w:eastAsia="Arial" w:hAnsi="Arial" w:cs="Arial"/>
          <w:spacing w:val="-1"/>
        </w:rPr>
        <w:t>il</w:t>
      </w:r>
      <w:r w:rsidRPr="008972F0">
        <w:rPr>
          <w:rFonts w:ascii="Arial" w:eastAsia="Arial" w:hAnsi="Arial" w:cs="Arial"/>
        </w:rPr>
        <w:t>d</w:t>
      </w:r>
      <w:r w:rsidRPr="008972F0">
        <w:rPr>
          <w:rFonts w:ascii="Arial" w:eastAsia="Arial" w:hAnsi="Arial" w:cs="Arial"/>
          <w:spacing w:val="1"/>
        </w:rPr>
        <w:t xml:space="preserve"> t</w:t>
      </w:r>
      <w:r w:rsidRPr="008972F0">
        <w:rPr>
          <w:rFonts w:ascii="Arial" w:eastAsia="Arial" w:hAnsi="Arial" w:cs="Arial"/>
        </w:rPr>
        <w:t>he</w:t>
      </w:r>
      <w:r w:rsidRPr="008972F0">
        <w:rPr>
          <w:rFonts w:ascii="Arial" w:eastAsia="Arial" w:hAnsi="Arial" w:cs="Arial"/>
          <w:spacing w:val="1"/>
        </w:rPr>
        <w:t xml:space="preserve"> </w:t>
      </w:r>
      <w:r w:rsidRPr="008972F0">
        <w:rPr>
          <w:rFonts w:ascii="Arial" w:eastAsia="Arial" w:hAnsi="Arial" w:cs="Arial"/>
          <w:spacing w:val="-1"/>
        </w:rPr>
        <w:t>REDC</w:t>
      </w:r>
      <w:r w:rsidRPr="008972F0">
        <w:rPr>
          <w:rFonts w:ascii="Arial" w:eastAsia="Arial" w:hAnsi="Arial" w:cs="Arial"/>
        </w:rPr>
        <w:t>ap</w:t>
      </w:r>
      <w:r w:rsidRPr="008972F0">
        <w:rPr>
          <w:rFonts w:ascii="Arial" w:eastAsia="Arial" w:hAnsi="Arial" w:cs="Arial"/>
          <w:spacing w:val="1"/>
        </w:rPr>
        <w:t xml:space="preserve"> </w:t>
      </w:r>
      <w:r w:rsidRPr="008972F0">
        <w:rPr>
          <w:rFonts w:ascii="Arial" w:eastAsia="Arial" w:hAnsi="Arial" w:cs="Arial"/>
        </w:rPr>
        <w:t>da</w:t>
      </w:r>
      <w:r w:rsidRPr="008972F0">
        <w:rPr>
          <w:rFonts w:ascii="Arial" w:eastAsia="Arial" w:hAnsi="Arial" w:cs="Arial"/>
          <w:spacing w:val="1"/>
        </w:rPr>
        <w:t>t</w:t>
      </w:r>
      <w:r w:rsidRPr="008972F0">
        <w:rPr>
          <w:rFonts w:ascii="Arial" w:eastAsia="Arial" w:hAnsi="Arial" w:cs="Arial"/>
        </w:rPr>
        <w:t>a</w:t>
      </w:r>
      <w:r w:rsidRPr="008972F0">
        <w:rPr>
          <w:rFonts w:ascii="Arial" w:eastAsia="Arial" w:hAnsi="Arial" w:cs="Arial"/>
          <w:spacing w:val="-3"/>
        </w:rPr>
        <w:t>b</w:t>
      </w:r>
      <w:r w:rsidRPr="008972F0">
        <w:rPr>
          <w:rFonts w:ascii="Arial" w:eastAsia="Arial" w:hAnsi="Arial" w:cs="Arial"/>
        </w:rPr>
        <w:t>ase</w:t>
      </w:r>
      <w:r w:rsidRPr="008972F0">
        <w:rPr>
          <w:rFonts w:ascii="Arial" w:eastAsia="Arial" w:hAnsi="Arial" w:cs="Arial"/>
          <w:spacing w:val="1"/>
        </w:rPr>
        <w:t xml:space="preserve"> (</w:t>
      </w:r>
      <w:r w:rsidRPr="008972F0">
        <w:rPr>
          <w:rFonts w:ascii="Arial" w:eastAsia="Arial" w:hAnsi="Arial" w:cs="Arial"/>
        </w:rPr>
        <w:t>e</w:t>
      </w:r>
      <w:r w:rsidRPr="008972F0">
        <w:rPr>
          <w:rFonts w:ascii="Arial" w:eastAsia="Arial" w:hAnsi="Arial" w:cs="Arial"/>
          <w:spacing w:val="-3"/>
        </w:rPr>
        <w:t>n</w:t>
      </w:r>
      <w:r w:rsidRPr="008972F0">
        <w:rPr>
          <w:rFonts w:ascii="Arial" w:eastAsia="Arial" w:hAnsi="Arial" w:cs="Arial"/>
          <w:spacing w:val="1"/>
        </w:rPr>
        <w:t>tr</w:t>
      </w:r>
      <w:r w:rsidRPr="008972F0">
        <w:rPr>
          <w:rFonts w:ascii="Arial" w:eastAsia="Arial" w:hAnsi="Arial" w:cs="Arial"/>
        </w:rPr>
        <w:t>y</w:t>
      </w:r>
      <w:r w:rsidRPr="008972F0">
        <w:rPr>
          <w:rFonts w:ascii="Arial" w:eastAsia="Arial" w:hAnsi="Arial" w:cs="Arial"/>
          <w:spacing w:val="-4"/>
        </w:rPr>
        <w:t xml:space="preserve"> </w:t>
      </w:r>
      <w:r w:rsidRPr="008972F0">
        <w:rPr>
          <w:rFonts w:ascii="Arial" w:eastAsia="Arial" w:hAnsi="Arial" w:cs="Arial"/>
          <w:spacing w:val="3"/>
        </w:rPr>
        <w:t>f</w:t>
      </w:r>
      <w:r w:rsidRPr="008972F0">
        <w:rPr>
          <w:rFonts w:ascii="Arial" w:eastAsia="Arial" w:hAnsi="Arial" w:cs="Arial"/>
          <w:spacing w:val="-3"/>
        </w:rPr>
        <w:t>o</w:t>
      </w:r>
      <w:r w:rsidRPr="008972F0">
        <w:rPr>
          <w:rFonts w:ascii="Arial" w:eastAsia="Arial" w:hAnsi="Arial" w:cs="Arial"/>
          <w:spacing w:val="-2"/>
        </w:rPr>
        <w:t>r</w:t>
      </w:r>
      <w:r w:rsidRPr="008972F0">
        <w:rPr>
          <w:rFonts w:ascii="Arial" w:eastAsia="Arial" w:hAnsi="Arial" w:cs="Arial"/>
          <w:spacing w:val="1"/>
        </w:rPr>
        <w:t>m</w:t>
      </w:r>
      <w:r w:rsidRPr="008972F0">
        <w:rPr>
          <w:rFonts w:ascii="Arial" w:eastAsia="Arial" w:hAnsi="Arial" w:cs="Arial"/>
        </w:rPr>
        <w:t xml:space="preserve">s) </w:t>
      </w:r>
      <w:r w:rsidRPr="008972F0">
        <w:rPr>
          <w:rFonts w:ascii="Arial" w:eastAsia="Arial" w:hAnsi="Arial" w:cs="Arial"/>
          <w:spacing w:val="-1"/>
        </w:rPr>
        <w:t>i</w:t>
      </w:r>
      <w:r w:rsidRPr="008972F0">
        <w:rPr>
          <w:rFonts w:ascii="Arial" w:eastAsia="Arial" w:hAnsi="Arial" w:cs="Arial"/>
        </w:rPr>
        <w:t>n</w:t>
      </w:r>
      <w:r w:rsidRPr="008972F0">
        <w:rPr>
          <w:rFonts w:ascii="Arial" w:eastAsia="Arial" w:hAnsi="Arial" w:cs="Arial"/>
          <w:spacing w:val="1"/>
        </w:rPr>
        <w:t xml:space="preserve"> </w:t>
      </w:r>
      <w:r w:rsidRPr="008972F0">
        <w:rPr>
          <w:rFonts w:ascii="Arial" w:eastAsia="Arial" w:hAnsi="Arial" w:cs="Arial"/>
        </w:rPr>
        <w:t>such</w:t>
      </w:r>
      <w:r w:rsidRPr="008972F0">
        <w:rPr>
          <w:rFonts w:ascii="Arial" w:eastAsia="Arial" w:hAnsi="Arial" w:cs="Arial"/>
          <w:spacing w:val="-2"/>
        </w:rPr>
        <w:t xml:space="preserve"> </w:t>
      </w:r>
      <w:r w:rsidRPr="008972F0">
        <w:rPr>
          <w:rFonts w:ascii="Arial" w:eastAsia="Arial" w:hAnsi="Arial" w:cs="Arial"/>
        </w:rPr>
        <w:t>a</w:t>
      </w:r>
      <w:r w:rsidRPr="008972F0">
        <w:rPr>
          <w:rFonts w:ascii="Arial" w:eastAsia="Arial" w:hAnsi="Arial" w:cs="Arial"/>
          <w:spacing w:val="1"/>
        </w:rPr>
        <w:t xml:space="preserve"> </w:t>
      </w:r>
      <w:r w:rsidRPr="008972F0">
        <w:rPr>
          <w:rFonts w:ascii="Arial" w:eastAsia="Arial" w:hAnsi="Arial" w:cs="Arial"/>
          <w:spacing w:val="-4"/>
        </w:rPr>
        <w:t>w</w:t>
      </w:r>
      <w:r w:rsidRPr="008972F0">
        <w:rPr>
          <w:rFonts w:ascii="Arial" w:eastAsia="Arial" w:hAnsi="Arial" w:cs="Arial"/>
        </w:rPr>
        <w:t>ay</w:t>
      </w:r>
      <w:r w:rsidRPr="008972F0">
        <w:rPr>
          <w:rFonts w:ascii="Arial" w:eastAsia="Arial" w:hAnsi="Arial" w:cs="Arial"/>
          <w:spacing w:val="-1"/>
        </w:rPr>
        <w:t xml:space="preserve"> </w:t>
      </w:r>
      <w:r w:rsidRPr="008972F0">
        <w:rPr>
          <w:rFonts w:ascii="Arial" w:eastAsia="Arial" w:hAnsi="Arial" w:cs="Arial"/>
          <w:spacing w:val="1"/>
        </w:rPr>
        <w:t>t</w:t>
      </w:r>
      <w:r w:rsidRPr="008972F0">
        <w:rPr>
          <w:rFonts w:ascii="Arial" w:eastAsia="Arial" w:hAnsi="Arial" w:cs="Arial"/>
        </w:rPr>
        <w:t>hat</w:t>
      </w:r>
      <w:r w:rsidRPr="008972F0">
        <w:rPr>
          <w:rFonts w:ascii="Arial" w:eastAsia="Arial" w:hAnsi="Arial" w:cs="Arial"/>
          <w:spacing w:val="2"/>
        </w:rPr>
        <w:t xml:space="preserve"> </w:t>
      </w:r>
      <w:r w:rsidRPr="008972F0">
        <w:rPr>
          <w:rFonts w:ascii="Arial" w:eastAsia="Arial" w:hAnsi="Arial" w:cs="Arial"/>
          <w:spacing w:val="-1"/>
        </w:rPr>
        <w:t>i</w:t>
      </w:r>
      <w:r w:rsidRPr="008972F0">
        <w:rPr>
          <w:rFonts w:ascii="Arial" w:eastAsia="Arial" w:hAnsi="Arial" w:cs="Arial"/>
        </w:rPr>
        <w:t>t c</w:t>
      </w:r>
      <w:r w:rsidRPr="008972F0">
        <w:rPr>
          <w:rFonts w:ascii="Arial" w:eastAsia="Arial" w:hAnsi="Arial" w:cs="Arial"/>
          <w:spacing w:val="-3"/>
        </w:rPr>
        <w:t>o</w:t>
      </w:r>
      <w:r w:rsidRPr="008972F0">
        <w:rPr>
          <w:rFonts w:ascii="Arial" w:eastAsia="Arial" w:hAnsi="Arial" w:cs="Arial"/>
          <w:spacing w:val="1"/>
        </w:rPr>
        <w:t>rr</w:t>
      </w:r>
      <w:r w:rsidRPr="008972F0">
        <w:rPr>
          <w:rFonts w:ascii="Arial" w:eastAsia="Arial" w:hAnsi="Arial" w:cs="Arial"/>
        </w:rPr>
        <w:t>espon</w:t>
      </w:r>
      <w:r w:rsidRPr="008972F0">
        <w:rPr>
          <w:rFonts w:ascii="Arial" w:eastAsia="Arial" w:hAnsi="Arial" w:cs="Arial"/>
          <w:spacing w:val="-3"/>
        </w:rPr>
        <w:t>d</w:t>
      </w:r>
      <w:r w:rsidRPr="008972F0">
        <w:rPr>
          <w:rFonts w:ascii="Arial" w:eastAsia="Arial" w:hAnsi="Arial" w:cs="Arial"/>
        </w:rPr>
        <w:t>s</w:t>
      </w:r>
      <w:r w:rsidRPr="008972F0">
        <w:rPr>
          <w:rFonts w:ascii="Arial" w:eastAsia="Arial" w:hAnsi="Arial" w:cs="Arial"/>
          <w:spacing w:val="1"/>
        </w:rPr>
        <w:t xml:space="preserve"> t</w:t>
      </w:r>
      <w:r w:rsidRPr="008972F0">
        <w:rPr>
          <w:rFonts w:ascii="Arial" w:eastAsia="Arial" w:hAnsi="Arial" w:cs="Arial"/>
        </w:rPr>
        <w:t>o</w:t>
      </w:r>
      <w:r w:rsidRPr="008972F0">
        <w:rPr>
          <w:rFonts w:ascii="Arial" w:eastAsia="Arial" w:hAnsi="Arial" w:cs="Arial"/>
          <w:spacing w:val="-2"/>
        </w:rPr>
        <w:t xml:space="preserve"> </w:t>
      </w:r>
      <w:r w:rsidRPr="008972F0">
        <w:rPr>
          <w:rFonts w:ascii="Arial" w:eastAsia="Arial" w:hAnsi="Arial" w:cs="Arial"/>
          <w:spacing w:val="1"/>
        </w:rPr>
        <w:t>t</w:t>
      </w:r>
      <w:r w:rsidRPr="008972F0">
        <w:rPr>
          <w:rFonts w:ascii="Arial" w:eastAsia="Arial" w:hAnsi="Arial" w:cs="Arial"/>
        </w:rPr>
        <w:t>he</w:t>
      </w:r>
      <w:r w:rsidRPr="008972F0">
        <w:rPr>
          <w:rFonts w:ascii="Arial" w:eastAsia="Arial" w:hAnsi="Arial" w:cs="Arial"/>
          <w:spacing w:val="-2"/>
        </w:rPr>
        <w:t xml:space="preserve"> s</w:t>
      </w:r>
      <w:r w:rsidRPr="008972F0">
        <w:rPr>
          <w:rFonts w:ascii="Arial" w:eastAsia="Arial" w:hAnsi="Arial" w:cs="Arial"/>
          <w:spacing w:val="1"/>
        </w:rPr>
        <w:t>t</w:t>
      </w:r>
      <w:r w:rsidRPr="008972F0">
        <w:rPr>
          <w:rFonts w:ascii="Arial" w:eastAsia="Arial" w:hAnsi="Arial" w:cs="Arial"/>
        </w:rPr>
        <w:t>udy</w:t>
      </w:r>
      <w:r w:rsidRPr="008972F0">
        <w:rPr>
          <w:rFonts w:ascii="Arial" w:eastAsia="Arial" w:hAnsi="Arial" w:cs="Arial"/>
          <w:spacing w:val="-1"/>
        </w:rPr>
        <w:t xml:space="preserve"> </w:t>
      </w:r>
      <w:r w:rsidRPr="008972F0">
        <w:rPr>
          <w:rFonts w:ascii="Arial" w:eastAsia="Arial" w:hAnsi="Arial" w:cs="Arial"/>
        </w:rPr>
        <w:t>des</w:t>
      </w:r>
      <w:r w:rsidRPr="008972F0">
        <w:rPr>
          <w:rFonts w:ascii="Arial" w:eastAsia="Arial" w:hAnsi="Arial" w:cs="Arial"/>
          <w:spacing w:val="-1"/>
        </w:rPr>
        <w:t>i</w:t>
      </w:r>
      <w:r w:rsidRPr="008972F0">
        <w:rPr>
          <w:rFonts w:ascii="Arial" w:eastAsia="Arial" w:hAnsi="Arial" w:cs="Arial"/>
          <w:spacing w:val="2"/>
        </w:rPr>
        <w:t>g</w:t>
      </w:r>
      <w:r w:rsidRPr="008972F0">
        <w:rPr>
          <w:rFonts w:ascii="Arial" w:eastAsia="Arial" w:hAnsi="Arial" w:cs="Arial"/>
        </w:rPr>
        <w:t>n</w:t>
      </w:r>
      <w:r w:rsidR="00190E88" w:rsidRPr="008972F0">
        <w:rPr>
          <w:rFonts w:ascii="Arial" w:eastAsia="Arial" w:hAnsi="Arial" w:cs="Arial"/>
        </w:rPr>
        <w:t xml:space="preserve"> that will be submitted to the IRB</w:t>
      </w:r>
      <w:r w:rsidRPr="008972F0">
        <w:rPr>
          <w:rFonts w:ascii="Arial" w:eastAsia="Arial" w:hAnsi="Arial" w:cs="Arial"/>
        </w:rPr>
        <w:t xml:space="preserve"> and</w:t>
      </w:r>
      <w:r w:rsidRPr="008972F0">
        <w:rPr>
          <w:rFonts w:ascii="Arial" w:eastAsia="Arial" w:hAnsi="Arial" w:cs="Arial"/>
          <w:spacing w:val="1"/>
        </w:rPr>
        <w:t xml:space="preserve"> </w:t>
      </w:r>
      <w:r w:rsidRPr="008972F0">
        <w:rPr>
          <w:rFonts w:ascii="Arial" w:eastAsia="Arial" w:hAnsi="Arial" w:cs="Arial"/>
        </w:rPr>
        <w:t>p</w:t>
      </w:r>
      <w:r w:rsidRPr="008972F0">
        <w:rPr>
          <w:rFonts w:ascii="Arial" w:eastAsia="Arial" w:hAnsi="Arial" w:cs="Arial"/>
          <w:spacing w:val="1"/>
        </w:rPr>
        <w:t>r</w:t>
      </w:r>
      <w:r w:rsidRPr="008972F0">
        <w:rPr>
          <w:rFonts w:ascii="Arial" w:eastAsia="Arial" w:hAnsi="Arial" w:cs="Arial"/>
        </w:rPr>
        <w:t>o</w:t>
      </w:r>
      <w:r w:rsidRPr="008972F0">
        <w:rPr>
          <w:rFonts w:ascii="Arial" w:eastAsia="Arial" w:hAnsi="Arial" w:cs="Arial"/>
          <w:spacing w:val="-2"/>
        </w:rPr>
        <w:t>v</w:t>
      </w:r>
      <w:r w:rsidRPr="008972F0">
        <w:rPr>
          <w:rFonts w:ascii="Arial" w:eastAsia="Arial" w:hAnsi="Arial" w:cs="Arial"/>
          <w:spacing w:val="-1"/>
        </w:rPr>
        <w:t>i</w:t>
      </w:r>
      <w:r w:rsidRPr="008972F0">
        <w:rPr>
          <w:rFonts w:ascii="Arial" w:eastAsia="Arial" w:hAnsi="Arial" w:cs="Arial"/>
        </w:rPr>
        <w:t>des</w:t>
      </w:r>
      <w:r w:rsidRPr="008972F0">
        <w:rPr>
          <w:rFonts w:ascii="Arial" w:eastAsia="Arial" w:hAnsi="Arial" w:cs="Arial"/>
          <w:spacing w:val="1"/>
        </w:rPr>
        <w:t xml:space="preserve"> </w:t>
      </w:r>
      <w:r w:rsidRPr="008972F0">
        <w:rPr>
          <w:rFonts w:ascii="Arial" w:eastAsia="Arial" w:hAnsi="Arial" w:cs="Arial"/>
        </w:rPr>
        <w:t>p</w:t>
      </w:r>
      <w:r w:rsidRPr="008972F0">
        <w:rPr>
          <w:rFonts w:ascii="Arial" w:eastAsia="Arial" w:hAnsi="Arial" w:cs="Arial"/>
          <w:spacing w:val="1"/>
        </w:rPr>
        <w:t>r</w:t>
      </w:r>
      <w:r w:rsidRPr="008972F0">
        <w:rPr>
          <w:rFonts w:ascii="Arial" w:eastAsia="Arial" w:hAnsi="Arial" w:cs="Arial"/>
        </w:rPr>
        <w:t>op</w:t>
      </w:r>
      <w:r w:rsidRPr="008972F0">
        <w:rPr>
          <w:rFonts w:ascii="Arial" w:eastAsia="Arial" w:hAnsi="Arial" w:cs="Arial"/>
          <w:spacing w:val="-3"/>
        </w:rPr>
        <w:t>e</w:t>
      </w:r>
      <w:r w:rsidRPr="008972F0">
        <w:rPr>
          <w:rFonts w:ascii="Arial" w:eastAsia="Arial" w:hAnsi="Arial" w:cs="Arial"/>
        </w:rPr>
        <w:t>r</w:t>
      </w:r>
      <w:r w:rsidRPr="008972F0">
        <w:rPr>
          <w:rFonts w:ascii="Arial" w:eastAsia="Arial" w:hAnsi="Arial" w:cs="Arial"/>
          <w:spacing w:val="2"/>
        </w:rPr>
        <w:t xml:space="preserve"> </w:t>
      </w:r>
      <w:r w:rsidRPr="008972F0">
        <w:rPr>
          <w:rFonts w:ascii="Arial" w:eastAsia="Arial" w:hAnsi="Arial" w:cs="Arial"/>
        </w:rPr>
        <w:t>d</w:t>
      </w:r>
      <w:r w:rsidRPr="008972F0">
        <w:rPr>
          <w:rFonts w:ascii="Arial" w:eastAsia="Arial" w:hAnsi="Arial" w:cs="Arial"/>
          <w:spacing w:val="-3"/>
        </w:rPr>
        <w:t>a</w:t>
      </w:r>
      <w:r w:rsidRPr="008972F0">
        <w:rPr>
          <w:rFonts w:ascii="Arial" w:eastAsia="Arial" w:hAnsi="Arial" w:cs="Arial"/>
          <w:spacing w:val="1"/>
        </w:rPr>
        <w:t>t</w:t>
      </w:r>
      <w:r w:rsidRPr="008972F0">
        <w:rPr>
          <w:rFonts w:ascii="Arial" w:eastAsia="Arial" w:hAnsi="Arial" w:cs="Arial"/>
        </w:rPr>
        <w:t>a</w:t>
      </w:r>
      <w:r w:rsidRPr="008972F0">
        <w:rPr>
          <w:rFonts w:ascii="Arial" w:eastAsia="Arial" w:hAnsi="Arial" w:cs="Arial"/>
          <w:spacing w:val="-2"/>
        </w:rPr>
        <w:t xml:space="preserve"> </w:t>
      </w:r>
      <w:r w:rsidRPr="008972F0">
        <w:rPr>
          <w:rFonts w:ascii="Arial" w:eastAsia="Arial" w:hAnsi="Arial" w:cs="Arial"/>
        </w:rPr>
        <w:t>co</w:t>
      </w:r>
      <w:r w:rsidRPr="008972F0">
        <w:rPr>
          <w:rFonts w:ascii="Arial" w:eastAsia="Arial" w:hAnsi="Arial" w:cs="Arial"/>
          <w:spacing w:val="-1"/>
        </w:rPr>
        <w:t>ll</w:t>
      </w:r>
      <w:r w:rsidRPr="008972F0">
        <w:rPr>
          <w:rFonts w:ascii="Arial" w:eastAsia="Arial" w:hAnsi="Arial" w:cs="Arial"/>
        </w:rPr>
        <w:t>ec</w:t>
      </w:r>
      <w:r w:rsidRPr="008972F0">
        <w:rPr>
          <w:rFonts w:ascii="Arial" w:eastAsia="Arial" w:hAnsi="Arial" w:cs="Arial"/>
          <w:spacing w:val="1"/>
        </w:rPr>
        <w:t>t</w:t>
      </w:r>
      <w:r w:rsidRPr="008972F0">
        <w:rPr>
          <w:rFonts w:ascii="Arial" w:eastAsia="Arial" w:hAnsi="Arial" w:cs="Arial"/>
          <w:spacing w:val="-1"/>
        </w:rPr>
        <w:t>i</w:t>
      </w:r>
      <w:r w:rsidRPr="008972F0">
        <w:rPr>
          <w:rFonts w:ascii="Arial" w:eastAsia="Arial" w:hAnsi="Arial" w:cs="Arial"/>
        </w:rPr>
        <w:t>on</w:t>
      </w:r>
      <w:r w:rsidRPr="008972F0">
        <w:rPr>
          <w:rFonts w:ascii="Arial" w:eastAsia="Arial" w:hAnsi="Arial" w:cs="Arial"/>
          <w:spacing w:val="1"/>
        </w:rPr>
        <w:t xml:space="preserve"> t</w:t>
      </w:r>
      <w:r w:rsidRPr="008972F0">
        <w:rPr>
          <w:rFonts w:ascii="Arial" w:eastAsia="Arial" w:hAnsi="Arial" w:cs="Arial"/>
        </w:rPr>
        <w:t>ool</w:t>
      </w:r>
      <w:r w:rsidRPr="008972F0">
        <w:rPr>
          <w:rFonts w:ascii="Arial" w:eastAsia="Arial" w:hAnsi="Arial" w:cs="Arial"/>
          <w:spacing w:val="-4"/>
        </w:rPr>
        <w:t xml:space="preserve"> </w:t>
      </w:r>
      <w:r w:rsidRPr="008972F0">
        <w:rPr>
          <w:rFonts w:ascii="Arial" w:eastAsia="Arial" w:hAnsi="Arial" w:cs="Arial"/>
          <w:spacing w:val="3"/>
        </w:rPr>
        <w:t>f</w:t>
      </w:r>
      <w:r w:rsidRPr="008972F0">
        <w:rPr>
          <w:rFonts w:ascii="Arial" w:eastAsia="Arial" w:hAnsi="Arial" w:cs="Arial"/>
          <w:spacing w:val="-3"/>
        </w:rPr>
        <w:t>o</w:t>
      </w:r>
      <w:r w:rsidRPr="008972F0">
        <w:rPr>
          <w:rFonts w:ascii="Arial" w:eastAsia="Arial" w:hAnsi="Arial" w:cs="Arial"/>
        </w:rPr>
        <w:t>r</w:t>
      </w:r>
      <w:r w:rsidRPr="008972F0">
        <w:rPr>
          <w:rFonts w:ascii="Arial" w:eastAsia="Arial" w:hAnsi="Arial" w:cs="Arial"/>
          <w:spacing w:val="2"/>
        </w:rPr>
        <w:t xml:space="preserve"> </w:t>
      </w:r>
      <w:r w:rsidRPr="008972F0">
        <w:rPr>
          <w:rFonts w:ascii="Arial" w:eastAsia="Arial" w:hAnsi="Arial" w:cs="Arial"/>
        </w:rPr>
        <w:t>a</w:t>
      </w:r>
      <w:r w:rsidRPr="008972F0">
        <w:rPr>
          <w:rFonts w:ascii="Arial" w:eastAsia="Arial" w:hAnsi="Arial" w:cs="Arial"/>
          <w:spacing w:val="-1"/>
        </w:rPr>
        <w:t>l</w:t>
      </w:r>
      <w:r w:rsidRPr="008972F0">
        <w:rPr>
          <w:rFonts w:ascii="Arial" w:eastAsia="Arial" w:hAnsi="Arial" w:cs="Arial"/>
        </w:rPr>
        <w:t xml:space="preserve">l </w:t>
      </w:r>
      <w:r w:rsidRPr="008972F0">
        <w:rPr>
          <w:rFonts w:ascii="Arial" w:eastAsia="Arial" w:hAnsi="Arial" w:cs="Arial"/>
          <w:spacing w:val="-1"/>
        </w:rPr>
        <w:t>t</w:t>
      </w:r>
      <w:r w:rsidRPr="008972F0">
        <w:rPr>
          <w:rFonts w:ascii="Arial" w:eastAsia="Arial" w:hAnsi="Arial" w:cs="Arial"/>
        </w:rPr>
        <w:t>he</w:t>
      </w:r>
      <w:r w:rsidRPr="008972F0">
        <w:rPr>
          <w:rFonts w:ascii="Arial" w:eastAsia="Arial" w:hAnsi="Arial" w:cs="Arial"/>
          <w:spacing w:val="-2"/>
        </w:rPr>
        <w:t xml:space="preserve"> </w:t>
      </w:r>
      <w:r w:rsidRPr="008972F0">
        <w:rPr>
          <w:rFonts w:ascii="Arial" w:eastAsia="Arial" w:hAnsi="Arial" w:cs="Arial"/>
        </w:rPr>
        <w:t>da</w:t>
      </w:r>
      <w:r w:rsidRPr="008972F0">
        <w:rPr>
          <w:rFonts w:ascii="Arial" w:eastAsia="Arial" w:hAnsi="Arial" w:cs="Arial"/>
          <w:spacing w:val="1"/>
        </w:rPr>
        <w:t>t</w:t>
      </w:r>
      <w:r w:rsidRPr="008972F0">
        <w:rPr>
          <w:rFonts w:ascii="Arial" w:eastAsia="Arial" w:hAnsi="Arial" w:cs="Arial"/>
        </w:rPr>
        <w:t>a</w:t>
      </w:r>
      <w:r w:rsidRPr="008972F0">
        <w:rPr>
          <w:rFonts w:ascii="Arial" w:eastAsia="Arial" w:hAnsi="Arial" w:cs="Arial"/>
          <w:spacing w:val="1"/>
        </w:rPr>
        <w:t xml:space="preserve"> </w:t>
      </w:r>
      <w:r w:rsidRPr="008972F0">
        <w:rPr>
          <w:rFonts w:ascii="Arial" w:eastAsia="Arial" w:hAnsi="Arial" w:cs="Arial"/>
        </w:rPr>
        <w:t>nece</w:t>
      </w:r>
      <w:r w:rsidRPr="008972F0">
        <w:rPr>
          <w:rFonts w:ascii="Arial" w:eastAsia="Arial" w:hAnsi="Arial" w:cs="Arial"/>
          <w:spacing w:val="-2"/>
        </w:rPr>
        <w:t>s</w:t>
      </w:r>
      <w:r w:rsidRPr="008972F0">
        <w:rPr>
          <w:rFonts w:ascii="Arial" w:eastAsia="Arial" w:hAnsi="Arial" w:cs="Arial"/>
        </w:rPr>
        <w:t>sa</w:t>
      </w:r>
      <w:r w:rsidRPr="008972F0">
        <w:rPr>
          <w:rFonts w:ascii="Arial" w:eastAsia="Arial" w:hAnsi="Arial" w:cs="Arial"/>
          <w:spacing w:val="1"/>
        </w:rPr>
        <w:t>r</w:t>
      </w:r>
      <w:r w:rsidRPr="008972F0">
        <w:rPr>
          <w:rFonts w:ascii="Arial" w:eastAsia="Arial" w:hAnsi="Arial" w:cs="Arial"/>
        </w:rPr>
        <w:t>y</w:t>
      </w:r>
      <w:r w:rsidRPr="008972F0">
        <w:rPr>
          <w:rFonts w:ascii="Arial" w:eastAsia="Arial" w:hAnsi="Arial" w:cs="Arial"/>
          <w:spacing w:val="-4"/>
        </w:rPr>
        <w:t xml:space="preserve"> </w:t>
      </w:r>
      <w:r w:rsidRPr="008972F0">
        <w:rPr>
          <w:rFonts w:ascii="Arial" w:eastAsia="Arial" w:hAnsi="Arial" w:cs="Arial"/>
          <w:spacing w:val="3"/>
        </w:rPr>
        <w:t>f</w:t>
      </w:r>
      <w:r w:rsidRPr="008972F0">
        <w:rPr>
          <w:rFonts w:ascii="Arial" w:eastAsia="Arial" w:hAnsi="Arial" w:cs="Arial"/>
          <w:spacing w:val="-3"/>
        </w:rPr>
        <w:t>o</w:t>
      </w:r>
      <w:r w:rsidRPr="008972F0">
        <w:rPr>
          <w:rFonts w:ascii="Arial" w:eastAsia="Arial" w:hAnsi="Arial" w:cs="Arial"/>
        </w:rPr>
        <w:t xml:space="preserve">r </w:t>
      </w:r>
      <w:r w:rsidRPr="008972F0">
        <w:rPr>
          <w:rFonts w:ascii="Arial" w:eastAsia="Arial" w:hAnsi="Arial" w:cs="Arial"/>
          <w:spacing w:val="1"/>
        </w:rPr>
        <w:t>t</w:t>
      </w:r>
      <w:r w:rsidRPr="008972F0">
        <w:rPr>
          <w:rFonts w:ascii="Arial" w:eastAsia="Arial" w:hAnsi="Arial" w:cs="Arial"/>
        </w:rPr>
        <w:t>e</w:t>
      </w:r>
      <w:r w:rsidRPr="008972F0">
        <w:rPr>
          <w:rFonts w:ascii="Arial" w:eastAsia="Arial" w:hAnsi="Arial" w:cs="Arial"/>
          <w:spacing w:val="-2"/>
        </w:rPr>
        <w:t>s</w:t>
      </w:r>
      <w:r w:rsidRPr="008972F0">
        <w:rPr>
          <w:rFonts w:ascii="Arial" w:eastAsia="Arial" w:hAnsi="Arial" w:cs="Arial"/>
          <w:spacing w:val="1"/>
        </w:rPr>
        <w:t>ti</w:t>
      </w:r>
      <w:r w:rsidRPr="008972F0">
        <w:rPr>
          <w:rFonts w:ascii="Arial" w:eastAsia="Arial" w:hAnsi="Arial" w:cs="Arial"/>
        </w:rPr>
        <w:t>ng</w:t>
      </w:r>
      <w:r w:rsidRPr="008972F0">
        <w:rPr>
          <w:rFonts w:ascii="Arial" w:eastAsia="Arial" w:hAnsi="Arial" w:cs="Arial"/>
          <w:spacing w:val="1"/>
        </w:rPr>
        <w:t xml:space="preserve"> </w:t>
      </w:r>
      <w:r w:rsidR="008972F0">
        <w:rPr>
          <w:rFonts w:ascii="Arial" w:eastAsia="Arial" w:hAnsi="Arial" w:cs="Arial"/>
          <w:spacing w:val="1"/>
        </w:rPr>
        <w:t xml:space="preserve">the </w:t>
      </w:r>
      <w:r w:rsidRPr="008972F0">
        <w:rPr>
          <w:rFonts w:ascii="Arial" w:eastAsia="Arial" w:hAnsi="Arial" w:cs="Arial"/>
        </w:rPr>
        <w:t>s</w:t>
      </w:r>
      <w:r w:rsidRPr="008972F0">
        <w:rPr>
          <w:rFonts w:ascii="Arial" w:eastAsia="Arial" w:hAnsi="Arial" w:cs="Arial"/>
          <w:spacing w:val="1"/>
        </w:rPr>
        <w:t>t</w:t>
      </w:r>
      <w:r w:rsidRPr="008972F0">
        <w:rPr>
          <w:rFonts w:ascii="Arial" w:eastAsia="Arial" w:hAnsi="Arial" w:cs="Arial"/>
        </w:rPr>
        <w:t>udy</w:t>
      </w:r>
      <w:r w:rsidRPr="008972F0">
        <w:rPr>
          <w:rFonts w:ascii="Arial" w:eastAsia="Arial" w:hAnsi="Arial" w:cs="Arial"/>
          <w:spacing w:val="-1"/>
        </w:rPr>
        <w:t xml:space="preserve"> </w:t>
      </w:r>
      <w:r w:rsidRPr="008972F0">
        <w:rPr>
          <w:rFonts w:ascii="Arial" w:eastAsia="Arial" w:hAnsi="Arial" w:cs="Arial"/>
        </w:rPr>
        <w:t>h</w:t>
      </w:r>
      <w:r w:rsidRPr="008972F0">
        <w:rPr>
          <w:rFonts w:ascii="Arial" w:eastAsia="Arial" w:hAnsi="Arial" w:cs="Arial"/>
          <w:spacing w:val="-2"/>
        </w:rPr>
        <w:t>y</w:t>
      </w:r>
      <w:r w:rsidRPr="008972F0">
        <w:rPr>
          <w:rFonts w:ascii="Arial" w:eastAsia="Arial" w:hAnsi="Arial" w:cs="Arial"/>
        </w:rPr>
        <w:t>po</w:t>
      </w:r>
      <w:r w:rsidRPr="008972F0">
        <w:rPr>
          <w:rFonts w:ascii="Arial" w:eastAsia="Arial" w:hAnsi="Arial" w:cs="Arial"/>
          <w:spacing w:val="1"/>
        </w:rPr>
        <w:t>t</w:t>
      </w:r>
      <w:r w:rsidRPr="008972F0">
        <w:rPr>
          <w:rFonts w:ascii="Arial" w:eastAsia="Arial" w:hAnsi="Arial" w:cs="Arial"/>
        </w:rPr>
        <w:t>hes</w:t>
      </w:r>
      <w:r w:rsidRPr="008972F0">
        <w:rPr>
          <w:rFonts w:ascii="Arial" w:eastAsia="Arial" w:hAnsi="Arial" w:cs="Arial"/>
          <w:spacing w:val="-1"/>
        </w:rPr>
        <w:t>i</w:t>
      </w:r>
      <w:r w:rsidRPr="008972F0">
        <w:rPr>
          <w:rFonts w:ascii="Arial" w:eastAsia="Arial" w:hAnsi="Arial" w:cs="Arial"/>
        </w:rPr>
        <w:t xml:space="preserve">s </w:t>
      </w:r>
      <w:r w:rsidRPr="008972F0">
        <w:rPr>
          <w:rFonts w:ascii="Arial" w:eastAsia="Arial" w:hAnsi="Arial" w:cs="Arial"/>
          <w:spacing w:val="1"/>
        </w:rPr>
        <w:t>(</w:t>
      </w:r>
      <w:r w:rsidRPr="008972F0">
        <w:rPr>
          <w:rFonts w:ascii="Arial" w:eastAsia="Arial" w:hAnsi="Arial" w:cs="Arial"/>
        </w:rPr>
        <w:t>h</w:t>
      </w:r>
      <w:r w:rsidRPr="008972F0">
        <w:rPr>
          <w:rFonts w:ascii="Arial" w:eastAsia="Arial" w:hAnsi="Arial" w:cs="Arial"/>
          <w:spacing w:val="-2"/>
        </w:rPr>
        <w:t>y</w:t>
      </w:r>
      <w:r w:rsidRPr="008972F0">
        <w:rPr>
          <w:rFonts w:ascii="Arial" w:eastAsia="Arial" w:hAnsi="Arial" w:cs="Arial"/>
        </w:rPr>
        <w:t>po</w:t>
      </w:r>
      <w:r w:rsidRPr="008972F0">
        <w:rPr>
          <w:rFonts w:ascii="Arial" w:eastAsia="Arial" w:hAnsi="Arial" w:cs="Arial"/>
          <w:spacing w:val="1"/>
        </w:rPr>
        <w:t>t</w:t>
      </w:r>
      <w:r w:rsidRPr="008972F0">
        <w:rPr>
          <w:rFonts w:ascii="Arial" w:eastAsia="Arial" w:hAnsi="Arial" w:cs="Arial"/>
        </w:rPr>
        <w:t>heses)</w:t>
      </w:r>
    </w:p>
    <w:p w14:paraId="5D9DC7DD" w14:textId="660405B6" w:rsidR="00874426" w:rsidRPr="008972F0" w:rsidRDefault="003A1128" w:rsidP="008972F0">
      <w:pPr>
        <w:pStyle w:val="ListParagraph"/>
        <w:numPr>
          <w:ilvl w:val="0"/>
          <w:numId w:val="2"/>
        </w:numPr>
        <w:tabs>
          <w:tab w:val="left" w:pos="820"/>
        </w:tabs>
        <w:spacing w:before="15" w:after="0" w:line="240" w:lineRule="auto"/>
        <w:ind w:right="-20"/>
        <w:rPr>
          <w:rFonts w:ascii="Arial" w:eastAsia="Arial" w:hAnsi="Arial" w:cs="Arial"/>
        </w:rPr>
      </w:pPr>
      <w:r w:rsidRPr="008972F0">
        <w:rPr>
          <w:rFonts w:ascii="Arial" w:eastAsia="Arial" w:hAnsi="Arial" w:cs="Arial"/>
          <w:spacing w:val="-1"/>
        </w:rPr>
        <w:t>C</w:t>
      </w:r>
      <w:r w:rsidRPr="008972F0">
        <w:rPr>
          <w:rFonts w:ascii="Arial" w:eastAsia="Arial" w:hAnsi="Arial" w:cs="Arial"/>
        </w:rPr>
        <w:t>o</w:t>
      </w:r>
      <w:r w:rsidRPr="008972F0">
        <w:rPr>
          <w:rFonts w:ascii="Arial" w:eastAsia="Arial" w:hAnsi="Arial" w:cs="Arial"/>
          <w:spacing w:val="-1"/>
        </w:rPr>
        <w:t>ll</w:t>
      </w:r>
      <w:r w:rsidRPr="008972F0">
        <w:rPr>
          <w:rFonts w:ascii="Arial" w:eastAsia="Arial" w:hAnsi="Arial" w:cs="Arial"/>
        </w:rPr>
        <w:t>ect</w:t>
      </w:r>
      <w:r w:rsidRPr="008972F0">
        <w:rPr>
          <w:rFonts w:ascii="Arial" w:eastAsia="Arial" w:hAnsi="Arial" w:cs="Arial"/>
          <w:spacing w:val="2"/>
        </w:rPr>
        <w:t xml:space="preserve"> </w:t>
      </w:r>
      <w:r w:rsidRPr="008972F0">
        <w:rPr>
          <w:rFonts w:ascii="Arial" w:eastAsia="Arial" w:hAnsi="Arial" w:cs="Arial"/>
        </w:rPr>
        <w:t>a</w:t>
      </w:r>
      <w:r w:rsidRPr="008972F0">
        <w:rPr>
          <w:rFonts w:ascii="Arial" w:eastAsia="Arial" w:hAnsi="Arial" w:cs="Arial"/>
          <w:spacing w:val="-1"/>
        </w:rPr>
        <w:t>l</w:t>
      </w:r>
      <w:r w:rsidRPr="008972F0">
        <w:rPr>
          <w:rFonts w:ascii="Arial" w:eastAsia="Arial" w:hAnsi="Arial" w:cs="Arial"/>
        </w:rPr>
        <w:t xml:space="preserve">l </w:t>
      </w:r>
      <w:r w:rsidRPr="008972F0">
        <w:rPr>
          <w:rFonts w:ascii="Arial" w:eastAsia="Arial" w:hAnsi="Arial" w:cs="Arial"/>
          <w:spacing w:val="1"/>
        </w:rPr>
        <w:t>t</w:t>
      </w:r>
      <w:r w:rsidRPr="008972F0">
        <w:rPr>
          <w:rFonts w:ascii="Arial" w:eastAsia="Arial" w:hAnsi="Arial" w:cs="Arial"/>
        </w:rPr>
        <w:t>he</w:t>
      </w:r>
      <w:r w:rsidRPr="008972F0">
        <w:rPr>
          <w:rFonts w:ascii="Arial" w:eastAsia="Arial" w:hAnsi="Arial" w:cs="Arial"/>
          <w:spacing w:val="1"/>
        </w:rPr>
        <w:t xml:space="preserve"> </w:t>
      </w:r>
      <w:r w:rsidRPr="008972F0">
        <w:rPr>
          <w:rFonts w:ascii="Arial" w:eastAsia="Arial" w:hAnsi="Arial" w:cs="Arial"/>
        </w:rPr>
        <w:t>d</w:t>
      </w:r>
      <w:r w:rsidRPr="008972F0">
        <w:rPr>
          <w:rFonts w:ascii="Arial" w:eastAsia="Arial" w:hAnsi="Arial" w:cs="Arial"/>
          <w:spacing w:val="-3"/>
        </w:rPr>
        <w:t>a</w:t>
      </w:r>
      <w:r w:rsidRPr="008972F0">
        <w:rPr>
          <w:rFonts w:ascii="Arial" w:eastAsia="Arial" w:hAnsi="Arial" w:cs="Arial"/>
          <w:spacing w:val="1"/>
        </w:rPr>
        <w:t>t</w:t>
      </w:r>
      <w:r w:rsidRPr="008972F0">
        <w:rPr>
          <w:rFonts w:ascii="Arial" w:eastAsia="Arial" w:hAnsi="Arial" w:cs="Arial"/>
        </w:rPr>
        <w:t>a</w:t>
      </w:r>
      <w:r w:rsidRPr="008972F0">
        <w:rPr>
          <w:rFonts w:ascii="Arial" w:eastAsia="Arial" w:hAnsi="Arial" w:cs="Arial"/>
          <w:spacing w:val="1"/>
        </w:rPr>
        <w:t xml:space="preserve"> </w:t>
      </w:r>
      <w:r w:rsidRPr="008972F0">
        <w:rPr>
          <w:rFonts w:ascii="Arial" w:eastAsia="Arial" w:hAnsi="Arial" w:cs="Arial"/>
        </w:rPr>
        <w:t>n</w:t>
      </w:r>
      <w:r w:rsidRPr="008972F0">
        <w:rPr>
          <w:rFonts w:ascii="Arial" w:eastAsia="Arial" w:hAnsi="Arial" w:cs="Arial"/>
          <w:spacing w:val="-3"/>
        </w:rPr>
        <w:t>e</w:t>
      </w:r>
      <w:r w:rsidRPr="008972F0">
        <w:rPr>
          <w:rFonts w:ascii="Arial" w:eastAsia="Arial" w:hAnsi="Arial" w:cs="Arial"/>
        </w:rPr>
        <w:t>c</w:t>
      </w:r>
      <w:r w:rsidRPr="008972F0">
        <w:rPr>
          <w:rFonts w:ascii="Arial" w:eastAsia="Arial" w:hAnsi="Arial" w:cs="Arial"/>
          <w:spacing w:val="-3"/>
        </w:rPr>
        <w:t>e</w:t>
      </w:r>
      <w:r w:rsidRPr="008972F0">
        <w:rPr>
          <w:rFonts w:ascii="Arial" w:eastAsia="Arial" w:hAnsi="Arial" w:cs="Arial"/>
        </w:rPr>
        <w:t>ssa</w:t>
      </w:r>
      <w:r w:rsidRPr="008972F0">
        <w:rPr>
          <w:rFonts w:ascii="Arial" w:eastAsia="Arial" w:hAnsi="Arial" w:cs="Arial"/>
          <w:spacing w:val="1"/>
        </w:rPr>
        <w:t>r</w:t>
      </w:r>
      <w:r w:rsidRPr="008972F0">
        <w:rPr>
          <w:rFonts w:ascii="Arial" w:eastAsia="Arial" w:hAnsi="Arial" w:cs="Arial"/>
        </w:rPr>
        <w:t>y</w:t>
      </w:r>
      <w:r w:rsidRPr="008972F0">
        <w:rPr>
          <w:rFonts w:ascii="Arial" w:eastAsia="Arial" w:hAnsi="Arial" w:cs="Arial"/>
          <w:spacing w:val="-4"/>
        </w:rPr>
        <w:t xml:space="preserve"> </w:t>
      </w:r>
      <w:r w:rsidRPr="008972F0">
        <w:rPr>
          <w:rFonts w:ascii="Arial" w:eastAsia="Arial" w:hAnsi="Arial" w:cs="Arial"/>
          <w:spacing w:val="3"/>
        </w:rPr>
        <w:t>f</w:t>
      </w:r>
      <w:r w:rsidRPr="008972F0">
        <w:rPr>
          <w:rFonts w:ascii="Arial" w:eastAsia="Arial" w:hAnsi="Arial" w:cs="Arial"/>
          <w:spacing w:val="-3"/>
        </w:rPr>
        <w:t>o</w:t>
      </w:r>
      <w:r w:rsidRPr="008972F0">
        <w:rPr>
          <w:rFonts w:ascii="Arial" w:eastAsia="Arial" w:hAnsi="Arial" w:cs="Arial"/>
        </w:rPr>
        <w:t xml:space="preserve">r </w:t>
      </w:r>
      <w:r w:rsidRPr="008972F0">
        <w:rPr>
          <w:rFonts w:ascii="Arial" w:eastAsia="Arial" w:hAnsi="Arial" w:cs="Arial"/>
          <w:spacing w:val="1"/>
        </w:rPr>
        <w:t>t</w:t>
      </w:r>
      <w:r w:rsidRPr="008972F0">
        <w:rPr>
          <w:rFonts w:ascii="Arial" w:eastAsia="Arial" w:hAnsi="Arial" w:cs="Arial"/>
        </w:rPr>
        <w:t>es</w:t>
      </w:r>
      <w:r w:rsidRPr="008972F0">
        <w:rPr>
          <w:rFonts w:ascii="Arial" w:eastAsia="Arial" w:hAnsi="Arial" w:cs="Arial"/>
          <w:spacing w:val="1"/>
        </w:rPr>
        <w:t>t</w:t>
      </w:r>
      <w:r w:rsidRPr="008972F0">
        <w:rPr>
          <w:rFonts w:ascii="Arial" w:eastAsia="Arial" w:hAnsi="Arial" w:cs="Arial"/>
          <w:spacing w:val="-1"/>
        </w:rPr>
        <w:t>i</w:t>
      </w:r>
      <w:r w:rsidRPr="008972F0">
        <w:rPr>
          <w:rFonts w:ascii="Arial" w:eastAsia="Arial" w:hAnsi="Arial" w:cs="Arial"/>
          <w:spacing w:val="-3"/>
        </w:rPr>
        <w:t>n</w:t>
      </w:r>
      <w:r w:rsidRPr="008972F0">
        <w:rPr>
          <w:rFonts w:ascii="Arial" w:eastAsia="Arial" w:hAnsi="Arial" w:cs="Arial"/>
        </w:rPr>
        <w:t>g</w:t>
      </w:r>
      <w:r w:rsidRPr="008972F0">
        <w:rPr>
          <w:rFonts w:ascii="Arial" w:eastAsia="Arial" w:hAnsi="Arial" w:cs="Arial"/>
          <w:spacing w:val="1"/>
        </w:rPr>
        <w:t xml:space="preserve"> </w:t>
      </w:r>
      <w:r w:rsidRPr="008972F0">
        <w:rPr>
          <w:rFonts w:ascii="Arial" w:eastAsia="Arial" w:hAnsi="Arial" w:cs="Arial"/>
        </w:rPr>
        <w:t>s</w:t>
      </w:r>
      <w:r w:rsidRPr="008972F0">
        <w:rPr>
          <w:rFonts w:ascii="Arial" w:eastAsia="Arial" w:hAnsi="Arial" w:cs="Arial"/>
          <w:spacing w:val="1"/>
        </w:rPr>
        <w:t>t</w:t>
      </w:r>
      <w:r w:rsidRPr="008972F0">
        <w:rPr>
          <w:rFonts w:ascii="Arial" w:eastAsia="Arial" w:hAnsi="Arial" w:cs="Arial"/>
        </w:rPr>
        <w:t>udy</w:t>
      </w:r>
      <w:r w:rsidRPr="008972F0">
        <w:rPr>
          <w:rFonts w:ascii="Arial" w:eastAsia="Arial" w:hAnsi="Arial" w:cs="Arial"/>
          <w:spacing w:val="-1"/>
        </w:rPr>
        <w:t xml:space="preserve"> </w:t>
      </w:r>
      <w:r w:rsidRPr="008972F0">
        <w:rPr>
          <w:rFonts w:ascii="Arial" w:eastAsia="Arial" w:hAnsi="Arial" w:cs="Arial"/>
        </w:rPr>
        <w:t>h</w:t>
      </w:r>
      <w:r w:rsidRPr="008972F0">
        <w:rPr>
          <w:rFonts w:ascii="Arial" w:eastAsia="Arial" w:hAnsi="Arial" w:cs="Arial"/>
          <w:spacing w:val="-2"/>
        </w:rPr>
        <w:t>y</w:t>
      </w:r>
      <w:r w:rsidRPr="008972F0">
        <w:rPr>
          <w:rFonts w:ascii="Arial" w:eastAsia="Arial" w:hAnsi="Arial" w:cs="Arial"/>
        </w:rPr>
        <w:t>po</w:t>
      </w:r>
      <w:r w:rsidRPr="008972F0">
        <w:rPr>
          <w:rFonts w:ascii="Arial" w:eastAsia="Arial" w:hAnsi="Arial" w:cs="Arial"/>
          <w:spacing w:val="1"/>
        </w:rPr>
        <w:t>t</w:t>
      </w:r>
      <w:r w:rsidRPr="008972F0">
        <w:rPr>
          <w:rFonts w:ascii="Arial" w:eastAsia="Arial" w:hAnsi="Arial" w:cs="Arial"/>
        </w:rPr>
        <w:t>hes</w:t>
      </w:r>
      <w:r w:rsidRPr="008972F0">
        <w:rPr>
          <w:rFonts w:ascii="Arial" w:eastAsia="Arial" w:hAnsi="Arial" w:cs="Arial"/>
          <w:spacing w:val="-1"/>
        </w:rPr>
        <w:t>i</w:t>
      </w:r>
      <w:r w:rsidRPr="008972F0">
        <w:rPr>
          <w:rFonts w:ascii="Arial" w:eastAsia="Arial" w:hAnsi="Arial" w:cs="Arial"/>
        </w:rPr>
        <w:t>s</w:t>
      </w:r>
      <w:r w:rsidRPr="008972F0">
        <w:rPr>
          <w:rFonts w:ascii="Arial" w:eastAsia="Arial" w:hAnsi="Arial" w:cs="Arial"/>
          <w:spacing w:val="-1"/>
        </w:rPr>
        <w:t xml:space="preserve"> </w:t>
      </w:r>
      <w:r w:rsidRPr="008972F0">
        <w:rPr>
          <w:rFonts w:ascii="Arial" w:eastAsia="Arial" w:hAnsi="Arial" w:cs="Arial"/>
          <w:spacing w:val="1"/>
        </w:rPr>
        <w:t>(</w:t>
      </w:r>
      <w:r w:rsidRPr="008972F0">
        <w:rPr>
          <w:rFonts w:ascii="Arial" w:eastAsia="Arial" w:hAnsi="Arial" w:cs="Arial"/>
        </w:rPr>
        <w:t>h</w:t>
      </w:r>
      <w:r w:rsidRPr="008972F0">
        <w:rPr>
          <w:rFonts w:ascii="Arial" w:eastAsia="Arial" w:hAnsi="Arial" w:cs="Arial"/>
          <w:spacing w:val="-2"/>
        </w:rPr>
        <w:t>y</w:t>
      </w:r>
      <w:r w:rsidRPr="008972F0">
        <w:rPr>
          <w:rFonts w:ascii="Arial" w:eastAsia="Arial" w:hAnsi="Arial" w:cs="Arial"/>
        </w:rPr>
        <w:t>po</w:t>
      </w:r>
      <w:r w:rsidRPr="008972F0">
        <w:rPr>
          <w:rFonts w:ascii="Arial" w:eastAsia="Arial" w:hAnsi="Arial" w:cs="Arial"/>
          <w:spacing w:val="1"/>
        </w:rPr>
        <w:t>t</w:t>
      </w:r>
      <w:r w:rsidRPr="008972F0">
        <w:rPr>
          <w:rFonts w:ascii="Arial" w:eastAsia="Arial" w:hAnsi="Arial" w:cs="Arial"/>
        </w:rPr>
        <w:t>heses)</w:t>
      </w:r>
    </w:p>
    <w:p w14:paraId="09095EA0" w14:textId="639130FA" w:rsidR="00874426" w:rsidRPr="00927CC2" w:rsidRDefault="00927CC2" w:rsidP="008972F0">
      <w:pPr>
        <w:pStyle w:val="ListParagraph"/>
        <w:numPr>
          <w:ilvl w:val="0"/>
          <w:numId w:val="2"/>
        </w:numPr>
        <w:tabs>
          <w:tab w:val="left" w:pos="820"/>
        </w:tabs>
        <w:spacing w:before="12" w:after="0" w:line="240" w:lineRule="auto"/>
        <w:ind w:right="582"/>
        <w:rPr>
          <w:rFonts w:ascii="Arial" w:eastAsia="Arial" w:hAnsi="Arial" w:cs="Arial"/>
        </w:rPr>
      </w:pPr>
      <w:r>
        <w:rPr>
          <w:rFonts w:ascii="Arial" w:eastAsia="Arial" w:hAnsi="Arial" w:cs="Arial"/>
        </w:rPr>
        <w:t>Limit REDCap storage of</w:t>
      </w:r>
      <w:r w:rsidR="003A1128" w:rsidRPr="008972F0">
        <w:rPr>
          <w:rFonts w:ascii="Arial" w:eastAsia="Arial" w:hAnsi="Arial" w:cs="Arial"/>
          <w:spacing w:val="2"/>
        </w:rPr>
        <w:t xml:space="preserve"> </w:t>
      </w:r>
      <w:r w:rsidR="00AF22E1">
        <w:rPr>
          <w:rFonts w:ascii="Arial" w:eastAsia="Arial" w:hAnsi="Arial" w:cs="Arial"/>
          <w:spacing w:val="2"/>
        </w:rPr>
        <w:t xml:space="preserve">PHI to the </w:t>
      </w:r>
      <w:r w:rsidR="003A1128" w:rsidRPr="008972F0">
        <w:rPr>
          <w:rFonts w:ascii="Arial" w:eastAsia="Arial" w:hAnsi="Arial" w:cs="Arial"/>
          <w:spacing w:val="1"/>
        </w:rPr>
        <w:t>m</w:t>
      </w:r>
      <w:r w:rsidR="003A1128" w:rsidRPr="008972F0">
        <w:rPr>
          <w:rFonts w:ascii="Arial" w:eastAsia="Arial" w:hAnsi="Arial" w:cs="Arial"/>
          <w:spacing w:val="-1"/>
        </w:rPr>
        <w:t>i</w:t>
      </w:r>
      <w:r w:rsidR="003A1128" w:rsidRPr="008972F0">
        <w:rPr>
          <w:rFonts w:ascii="Arial" w:eastAsia="Arial" w:hAnsi="Arial" w:cs="Arial"/>
        </w:rPr>
        <w:t>n</w:t>
      </w:r>
      <w:r w:rsidR="003A1128" w:rsidRPr="008972F0">
        <w:rPr>
          <w:rFonts w:ascii="Arial" w:eastAsia="Arial" w:hAnsi="Arial" w:cs="Arial"/>
          <w:spacing w:val="-1"/>
        </w:rPr>
        <w:t>i</w:t>
      </w:r>
      <w:r w:rsidR="003A1128" w:rsidRPr="008972F0">
        <w:rPr>
          <w:rFonts w:ascii="Arial" w:eastAsia="Arial" w:hAnsi="Arial" w:cs="Arial"/>
          <w:spacing w:val="1"/>
        </w:rPr>
        <w:t>m</w:t>
      </w:r>
      <w:r w:rsidR="00AF22E1">
        <w:rPr>
          <w:rFonts w:ascii="Arial" w:eastAsia="Arial" w:hAnsi="Arial" w:cs="Arial"/>
          <w:spacing w:val="1"/>
        </w:rPr>
        <w:t xml:space="preserve">um </w:t>
      </w:r>
      <w:r>
        <w:rPr>
          <w:rFonts w:ascii="Arial" w:eastAsia="Arial" w:hAnsi="Arial" w:cs="Arial"/>
          <w:spacing w:val="1"/>
        </w:rPr>
        <w:t>that is reasonably</w:t>
      </w:r>
      <w:r w:rsidR="00AF22E1">
        <w:rPr>
          <w:rFonts w:ascii="Arial" w:eastAsia="Arial" w:hAnsi="Arial" w:cs="Arial"/>
          <w:spacing w:val="1"/>
        </w:rPr>
        <w:t xml:space="preserve"> necessary to conduct the research</w:t>
      </w:r>
      <w:r w:rsidR="003A1128" w:rsidRPr="008972F0">
        <w:rPr>
          <w:rFonts w:ascii="Arial" w:eastAsia="Arial" w:hAnsi="Arial" w:cs="Arial"/>
          <w:spacing w:val="2"/>
        </w:rPr>
        <w:t xml:space="preserve"> </w:t>
      </w:r>
    </w:p>
    <w:p w14:paraId="477FE4D6" w14:textId="77777777" w:rsidR="00874426" w:rsidRPr="00AD0339" w:rsidRDefault="00874426" w:rsidP="004E0D47">
      <w:pPr>
        <w:spacing w:before="1" w:after="0" w:line="120" w:lineRule="exact"/>
        <w:rPr>
          <w:rFonts w:ascii="Arial" w:hAnsi="Arial" w:cs="Arial"/>
        </w:rPr>
      </w:pPr>
    </w:p>
    <w:p w14:paraId="107AAEE0" w14:textId="6D15A5EA" w:rsidR="00874426" w:rsidRPr="00AD0339" w:rsidRDefault="003A1128">
      <w:pPr>
        <w:spacing w:after="0" w:line="243" w:lineRule="auto"/>
        <w:ind w:left="117" w:right="577"/>
        <w:rPr>
          <w:rFonts w:ascii="Arial" w:eastAsia="Arial" w:hAnsi="Arial" w:cs="Arial"/>
        </w:rPr>
      </w:pPr>
      <w:r w:rsidRPr="00AD0339">
        <w:rPr>
          <w:rFonts w:ascii="Arial" w:eastAsia="Arial" w:hAnsi="Arial" w:cs="Arial"/>
          <w:spacing w:val="-1"/>
        </w:rPr>
        <w:t>Al</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m</w:t>
      </w:r>
      <w:r w:rsidRPr="00AD0339">
        <w:rPr>
          <w:rFonts w:ascii="Arial" w:eastAsia="Arial" w:hAnsi="Arial" w:cs="Arial"/>
        </w:rPr>
        <w:t>ay</w:t>
      </w:r>
      <w:r w:rsidRPr="00AD0339">
        <w:rPr>
          <w:rFonts w:ascii="Arial" w:eastAsia="Arial" w:hAnsi="Arial" w:cs="Arial"/>
          <w:spacing w:val="-4"/>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 xml:space="preserve">uest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00872592" w:rsidRPr="00AD0339">
        <w:rPr>
          <w:rFonts w:ascii="Arial" w:eastAsia="Arial" w:hAnsi="Arial" w:cs="Arial"/>
          <w:spacing w:val="2"/>
        </w:rPr>
        <w:t>BBMC</w:t>
      </w:r>
      <w:r w:rsidR="00BA7578">
        <w:rPr>
          <w:rFonts w:ascii="Arial" w:eastAsia="Arial" w:hAnsi="Arial" w:cs="Arial"/>
          <w:spacing w:val="2"/>
        </w:rPr>
        <w:t xml:space="preserve"> or BERD</w:t>
      </w:r>
      <w:r w:rsidRPr="00AD0339">
        <w:rPr>
          <w:rFonts w:ascii="Arial" w:eastAsia="Arial" w:hAnsi="Arial" w:cs="Arial"/>
        </w:rPr>
        <w:t xml:space="preserve"> </w:t>
      </w:r>
      <w:r w:rsidR="004D66B0" w:rsidRPr="00AD0339">
        <w:rPr>
          <w:rFonts w:ascii="Arial" w:eastAsia="Arial" w:hAnsi="Arial" w:cs="Arial"/>
        </w:rPr>
        <w:t>share the above responsibilities and directly participate in 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spacing w:val="-1"/>
        </w:rPr>
        <w:t>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t</w:t>
      </w:r>
      <w:r w:rsidRPr="00AD0339">
        <w:rPr>
          <w:rFonts w:ascii="Arial" w:eastAsia="Arial" w:hAnsi="Arial" w:cs="Arial"/>
        </w:rPr>
        <w:t>he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r w:rsidR="00483ED1">
        <w:rPr>
          <w:rFonts w:ascii="Arial" w:eastAsia="Arial" w:hAnsi="Arial" w:cs="Arial"/>
          <w:spacing w:val="-2"/>
        </w:rPr>
        <w:t>, via separate agreement</w:t>
      </w:r>
      <w:r w:rsidR="004E0D47">
        <w:rPr>
          <w:rFonts w:ascii="Arial" w:eastAsia="Arial" w:hAnsi="Arial" w:cs="Arial"/>
          <w:spacing w:val="-2"/>
        </w:rPr>
        <w:t xml:space="preserve"> between </w:t>
      </w:r>
      <w:r w:rsidR="00927CC2">
        <w:rPr>
          <w:rFonts w:ascii="Arial" w:eastAsia="Arial" w:hAnsi="Arial" w:cs="Arial"/>
          <w:spacing w:val="-2"/>
        </w:rPr>
        <w:t>the PI and one of the two Cores (BBMC or BERD)</w:t>
      </w:r>
      <w:r w:rsidRPr="00AD0339">
        <w:rPr>
          <w:rFonts w:ascii="Arial" w:eastAsia="Arial" w:hAnsi="Arial" w:cs="Arial"/>
        </w:rPr>
        <w:t>.</w:t>
      </w:r>
    </w:p>
    <w:p w14:paraId="4D9385A4" w14:textId="77777777" w:rsidR="00874426" w:rsidRPr="00AD0339" w:rsidRDefault="00874426">
      <w:pPr>
        <w:spacing w:before="12" w:after="0" w:line="240" w:lineRule="exact"/>
        <w:rPr>
          <w:rFonts w:ascii="Arial" w:hAnsi="Arial" w:cs="Arial"/>
        </w:rPr>
      </w:pPr>
    </w:p>
    <w:p w14:paraId="2F7ABC3F" w14:textId="308C520E" w:rsidR="00874426" w:rsidRPr="00AD0339" w:rsidRDefault="003A1128">
      <w:pPr>
        <w:spacing w:after="0" w:line="241" w:lineRule="auto"/>
        <w:ind w:left="117" w:right="460"/>
        <w:rPr>
          <w:rFonts w:ascii="Arial" w:eastAsia="Arial" w:hAnsi="Arial" w:cs="Arial"/>
        </w:rPr>
      </w:pPr>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r</w:t>
      </w:r>
      <w:r w:rsidRPr="00AD0339">
        <w:rPr>
          <w:rFonts w:ascii="Arial" w:eastAsia="Arial" w:hAnsi="Arial" w:cs="Arial"/>
        </w:rPr>
        <w:t>ep</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needs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uest</w:t>
      </w:r>
      <w:r w:rsidRPr="00AD0339">
        <w:rPr>
          <w:rFonts w:ascii="Arial" w:eastAsia="Arial" w:hAnsi="Arial" w:cs="Arial"/>
          <w:spacing w:val="-2"/>
        </w:rPr>
        <w:t xml:space="preserve"> </w:t>
      </w:r>
      <w:r w:rsidRPr="00AD0339">
        <w:rPr>
          <w:rFonts w:ascii="Arial" w:eastAsia="Arial" w:hAnsi="Arial" w:cs="Arial"/>
        </w:rPr>
        <w:t xml:space="preserve">a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002B7CE5">
        <w:rPr>
          <w:rFonts w:ascii="Arial" w:eastAsia="Arial" w:hAnsi="Arial" w:cs="Arial"/>
          <w:spacing w:val="-1"/>
        </w:rPr>
        <w:t xml:space="preserve"> or BERD</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1294844C" w14:textId="77777777" w:rsidR="00874426" w:rsidRPr="00AD0339" w:rsidRDefault="00874426">
      <w:pPr>
        <w:spacing w:before="11" w:after="0" w:line="260" w:lineRule="exact"/>
        <w:rPr>
          <w:rFonts w:ascii="Arial" w:hAnsi="Arial" w:cs="Arial"/>
        </w:rPr>
      </w:pPr>
    </w:p>
    <w:p w14:paraId="66A40F0E" w14:textId="5FDD023E" w:rsidR="00874426" w:rsidRPr="00AD0339" w:rsidRDefault="003A1128">
      <w:pPr>
        <w:tabs>
          <w:tab w:val="left" w:pos="820"/>
        </w:tabs>
        <w:spacing w:after="0" w:line="252" w:lineRule="exact"/>
        <w:ind w:left="837" w:right="167"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nal</w:t>
      </w:r>
      <w:r w:rsidRPr="00AD0339">
        <w:rPr>
          <w:rFonts w:ascii="Arial" w:eastAsia="Arial" w:hAnsi="Arial" w:cs="Arial"/>
          <w:spacing w:val="-2"/>
        </w:rPr>
        <w:t xml:space="preserve"> 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 xml:space="preserve">col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or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3"/>
        </w:rPr>
        <w:t>o</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w:t>
      </w:r>
    </w:p>
    <w:p w14:paraId="3EE275CF" w14:textId="42BF2229" w:rsidR="00874426" w:rsidRPr="00AD0339" w:rsidRDefault="003A1128" w:rsidP="00AD0339">
      <w:pPr>
        <w:tabs>
          <w:tab w:val="left" w:pos="820"/>
        </w:tabs>
        <w:spacing w:before="12" w:after="0" w:line="240" w:lineRule="auto"/>
        <w:ind w:left="810" w:right="-20" w:hanging="333"/>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tt</w:t>
      </w:r>
      <w:r w:rsidRPr="00AD0339">
        <w:rPr>
          <w:rFonts w:ascii="Arial" w:eastAsia="Arial" w:hAnsi="Arial" w:cs="Arial"/>
          <w:spacing w:val="-3"/>
        </w:rPr>
        <w:t>e</w:t>
      </w:r>
      <w:r w:rsidRPr="00AD0339">
        <w:rPr>
          <w:rFonts w:ascii="Arial" w:eastAsia="Arial" w:hAnsi="Arial" w:cs="Arial"/>
        </w:rPr>
        <w:t>r</w:t>
      </w:r>
      <w:r w:rsidR="004D66B0" w:rsidRPr="00AD0339">
        <w:rPr>
          <w:rFonts w:ascii="Arial" w:eastAsia="Arial" w:hAnsi="Arial" w:cs="Arial"/>
        </w:rPr>
        <w:t xml:space="preserve"> (or letters, if multiple IRBs and/or regulatory bodies</w:t>
      </w:r>
      <w:del w:id="20" w:author="Wilson, Thomas N (HSC)" w:date="2014-03-14T15:05:00Z">
        <w:r w:rsidR="004D66B0" w:rsidRPr="00AD0339" w:rsidDel="00A92FEB">
          <w:rPr>
            <w:rFonts w:ascii="Arial" w:eastAsia="Arial" w:hAnsi="Arial" w:cs="Arial"/>
          </w:rPr>
          <w:delText>,</w:delText>
        </w:r>
      </w:del>
      <w:ins w:id="21" w:author="Wilson, Thomas N (HSC)" w:date="2014-03-14T15:05:00Z">
        <w:r w:rsidR="00A92FEB">
          <w:rPr>
            <w:rFonts w:ascii="Arial" w:eastAsia="Arial" w:hAnsi="Arial" w:cs="Arial"/>
          </w:rPr>
          <w:t>;</w:t>
        </w:r>
      </w:ins>
      <w:r w:rsidR="004D66B0" w:rsidRPr="00AD0339">
        <w:rPr>
          <w:rFonts w:ascii="Arial" w:eastAsia="Arial" w:hAnsi="Arial" w:cs="Arial"/>
        </w:rPr>
        <w:t xml:space="preserve"> e.g., VA Research &amp; Development Committee</w:t>
      </w:r>
      <w:del w:id="22" w:author="Wilson, Thomas N (HSC)" w:date="2014-03-14T15:04:00Z">
        <w:r w:rsidR="004D66B0" w:rsidRPr="00AD0339" w:rsidDel="00A92FEB">
          <w:rPr>
            <w:rFonts w:ascii="Arial" w:eastAsia="Arial" w:hAnsi="Arial" w:cs="Arial"/>
          </w:rPr>
          <w:delText>,</w:delText>
        </w:r>
      </w:del>
      <w:r w:rsidR="004D66B0" w:rsidRPr="00AD0339">
        <w:rPr>
          <w:rFonts w:ascii="Arial" w:eastAsia="Arial" w:hAnsi="Arial" w:cs="Arial"/>
        </w:rPr>
        <w:t xml:space="preserve"> are involved)</w:t>
      </w:r>
      <w:r w:rsidRPr="00AD0339">
        <w:rPr>
          <w:rFonts w:ascii="Arial" w:eastAsia="Arial" w:hAnsi="Arial" w:cs="Arial"/>
        </w:rPr>
        <w:t xml:space="preserve"> </w:t>
      </w:r>
      <w:r w:rsidR="004D66B0" w:rsidRPr="00AD0339">
        <w:rPr>
          <w:rFonts w:ascii="Arial" w:eastAsia="Arial" w:hAnsi="Arial" w:cs="Arial"/>
          <w:spacing w:val="-2"/>
        </w:rPr>
        <w:t>or an IRB exemption notice</w:t>
      </w:r>
    </w:p>
    <w:p w14:paraId="10CE6B5B" w14:textId="67CEAA5C" w:rsidR="00874426" w:rsidRPr="00AD0339" w:rsidRDefault="003A1128">
      <w:pPr>
        <w:tabs>
          <w:tab w:val="left" w:pos="820"/>
        </w:tabs>
        <w:spacing w:before="12" w:after="0" w:line="240" w:lineRule="auto"/>
        <w:ind w:left="477" w:right="-2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rPr>
        <w:t>A 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ned</w:t>
      </w:r>
      <w:r w:rsidRPr="00AD0339">
        <w:rPr>
          <w:rFonts w:ascii="Arial" w:eastAsia="Arial" w:hAnsi="Arial" w:cs="Arial"/>
          <w:spacing w:val="-2"/>
        </w:rPr>
        <w:t xml:space="preserve"> </w:t>
      </w:r>
      <w:r w:rsidRPr="00AD0339">
        <w:rPr>
          <w:rFonts w:ascii="Arial" w:eastAsia="Arial" w:hAnsi="Arial" w:cs="Arial"/>
        </w:rPr>
        <w:t>copy</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004D66B0" w:rsidRPr="00AD0339">
        <w:rPr>
          <w:rFonts w:ascii="Arial" w:eastAsia="Arial" w:hAnsi="Arial" w:cs="Arial"/>
        </w:rPr>
        <w:t>e</w:t>
      </w:r>
      <w:r w:rsidR="00E8685B">
        <w:rPr>
          <w:rFonts w:ascii="Arial" w:eastAsia="Arial" w:hAnsi="Arial" w:cs="Arial"/>
        </w:rPr>
        <w:t xml:space="preserve"> REDCap Use Agreement</w:t>
      </w:r>
      <w:r w:rsidRPr="00AD0339">
        <w:rPr>
          <w:rFonts w:ascii="Arial" w:eastAsia="Arial" w:hAnsi="Arial" w:cs="Arial"/>
        </w:rPr>
        <w:t>.</w:t>
      </w:r>
    </w:p>
    <w:p w14:paraId="59F93DC6" w14:textId="77777777" w:rsidR="00874426" w:rsidRPr="00AD0339" w:rsidRDefault="00874426">
      <w:pPr>
        <w:spacing w:before="15" w:after="0" w:line="240" w:lineRule="exact"/>
        <w:rPr>
          <w:rFonts w:ascii="Arial" w:hAnsi="Arial" w:cs="Arial"/>
        </w:rPr>
      </w:pPr>
    </w:p>
    <w:p w14:paraId="49C3CC37" w14:textId="2A181096" w:rsidR="00874426" w:rsidRPr="00AD0339" w:rsidRDefault="003A1128">
      <w:pPr>
        <w:spacing w:after="0" w:line="243" w:lineRule="auto"/>
        <w:ind w:left="117" w:right="327"/>
        <w:rPr>
          <w:rFonts w:ascii="Arial" w:eastAsia="Arial" w:hAnsi="Arial" w:cs="Arial"/>
        </w:rPr>
      </w:pPr>
      <w:r w:rsidRPr="00AD0339">
        <w:rPr>
          <w:rFonts w:ascii="Arial" w:eastAsia="Arial" w:hAnsi="Arial" w:cs="Arial"/>
          <w:spacing w:val="-1"/>
        </w:rPr>
        <w:t>A</w:t>
      </w:r>
      <w:r w:rsidRPr="00AD0339">
        <w:rPr>
          <w:rFonts w:ascii="Arial" w:eastAsia="Arial" w:hAnsi="Arial" w:cs="Arial"/>
          <w:spacing w:val="1"/>
        </w:rPr>
        <w:t>ft</w:t>
      </w:r>
      <w:r w:rsidRPr="00AD0339">
        <w:rPr>
          <w:rFonts w:ascii="Arial" w:eastAsia="Arial" w:hAnsi="Arial" w:cs="Arial"/>
        </w:rPr>
        <w:t xml:space="preserve">er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al,</w:t>
      </w:r>
      <w:r w:rsidRPr="00AD0339">
        <w:rPr>
          <w:rFonts w:ascii="Arial" w:eastAsia="Arial" w:hAnsi="Arial" w:cs="Arial"/>
          <w:spacing w:val="2"/>
        </w:rPr>
        <w:t xml:space="preserve"> </w:t>
      </w:r>
      <w:r w:rsidR="00872592" w:rsidRPr="00AD0339">
        <w:rPr>
          <w:rFonts w:ascii="Arial" w:eastAsia="Arial" w:hAnsi="Arial" w:cs="Arial"/>
          <w:spacing w:val="2"/>
        </w:rPr>
        <w:t>BBMC</w:t>
      </w:r>
      <w:r w:rsidR="002B7CE5">
        <w:rPr>
          <w:rFonts w:ascii="Arial" w:eastAsia="Arial" w:hAnsi="Arial" w:cs="Arial"/>
          <w:spacing w:val="2"/>
        </w:rPr>
        <w:t xml:space="preserve"> or BERD</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l</w:t>
      </w:r>
      <w:r w:rsidRPr="00AD0339">
        <w:rPr>
          <w:rFonts w:ascii="Arial" w:eastAsia="Arial" w:hAnsi="Arial" w:cs="Arial"/>
        </w:rPr>
        <w:t>l be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 xml:space="preserve">ect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00095FEB">
        <w:rPr>
          <w:rFonts w:ascii="Arial" w:eastAsia="Arial" w:hAnsi="Arial" w:cs="Arial"/>
        </w:rPr>
        <w:t xml:space="preserve">  </w:t>
      </w:r>
      <w:commentRangeStart w:id="23"/>
      <w:r w:rsidR="00095FEB">
        <w:rPr>
          <w:rFonts w:ascii="Arial" w:eastAsia="Arial" w:hAnsi="Arial" w:cs="Arial"/>
        </w:rPr>
        <w:t xml:space="preserve">Please note the distinction between a REDCap Use Agreement, which enables access to a REDCap project for authorized members of the </w:t>
      </w:r>
      <w:r w:rsidR="004E0D47">
        <w:rPr>
          <w:rFonts w:ascii="Arial" w:eastAsia="Arial" w:hAnsi="Arial" w:cs="Arial"/>
        </w:rPr>
        <w:t>R</w:t>
      </w:r>
      <w:r w:rsidR="00095FEB">
        <w:rPr>
          <w:rFonts w:ascii="Arial" w:eastAsia="Arial" w:hAnsi="Arial" w:cs="Arial"/>
        </w:rPr>
        <w:t xml:space="preserve">esearch </w:t>
      </w:r>
      <w:r w:rsidR="004E0D47">
        <w:rPr>
          <w:rFonts w:ascii="Arial" w:eastAsia="Arial" w:hAnsi="Arial" w:cs="Arial"/>
        </w:rPr>
        <w:t>T</w:t>
      </w:r>
      <w:r w:rsidR="00095FEB">
        <w:rPr>
          <w:rFonts w:ascii="Arial" w:eastAsia="Arial" w:hAnsi="Arial" w:cs="Arial"/>
        </w:rPr>
        <w:t xml:space="preserve">eam, and an IRB </w:t>
      </w:r>
      <w:r w:rsidR="002B7CE5" w:rsidRPr="002B7CE5">
        <w:rPr>
          <w:rFonts w:ascii="Arial" w:eastAsia="Arial" w:hAnsi="Arial" w:cs="Arial"/>
        </w:rPr>
        <w:t>d</w:t>
      </w:r>
      <w:r w:rsidR="00095FEB" w:rsidRPr="002B7CE5">
        <w:rPr>
          <w:rFonts w:ascii="Arial" w:eastAsia="Arial" w:hAnsi="Arial" w:cs="Arial"/>
        </w:rPr>
        <w:t xml:space="preserve">ata </w:t>
      </w:r>
      <w:r w:rsidR="002B7CE5" w:rsidRPr="002B7CE5">
        <w:rPr>
          <w:rFonts w:ascii="Arial" w:eastAsia="Arial" w:hAnsi="Arial" w:cs="Arial"/>
        </w:rPr>
        <w:t>u</w:t>
      </w:r>
      <w:r w:rsidR="00095FEB" w:rsidRPr="002B7CE5">
        <w:rPr>
          <w:rFonts w:ascii="Arial" w:eastAsia="Arial" w:hAnsi="Arial" w:cs="Arial"/>
        </w:rPr>
        <w:t xml:space="preserve">se </w:t>
      </w:r>
      <w:r w:rsidR="002B7CE5" w:rsidRPr="002B7CE5">
        <w:rPr>
          <w:rFonts w:ascii="Arial" w:eastAsia="Arial" w:hAnsi="Arial" w:cs="Arial"/>
        </w:rPr>
        <w:t>a</w:t>
      </w:r>
      <w:r w:rsidR="00095FEB" w:rsidRPr="002B7CE5">
        <w:rPr>
          <w:rFonts w:ascii="Arial" w:eastAsia="Arial" w:hAnsi="Arial" w:cs="Arial"/>
        </w:rPr>
        <w:t>greement for sharing data (perhaps within REDCap) with members outside the research team.</w:t>
      </w:r>
      <w:commentRangeEnd w:id="23"/>
      <w:r w:rsidR="00A92FEB">
        <w:rPr>
          <w:rStyle w:val="CommentReference"/>
        </w:rPr>
        <w:commentReference w:id="23"/>
      </w:r>
      <w:r w:rsidR="00095FEB" w:rsidRPr="002B7CE5">
        <w:rPr>
          <w:rFonts w:ascii="Arial" w:eastAsia="Arial" w:hAnsi="Arial" w:cs="Arial"/>
        </w:rPr>
        <w:t xml:space="preserve">  Permission for the latter will require a separate IRB-approved </w:t>
      </w:r>
      <w:r w:rsidR="002B7CE5" w:rsidRPr="002B7CE5">
        <w:rPr>
          <w:rFonts w:ascii="Arial" w:eastAsia="Arial" w:hAnsi="Arial" w:cs="Arial"/>
        </w:rPr>
        <w:t>Research Privacy Form (</w:t>
      </w:r>
      <w:hyperlink r:id="rId16" w:history="1">
        <w:r w:rsidR="002B7CE5" w:rsidRPr="002B7CE5">
          <w:rPr>
            <w:rStyle w:val="Hyperlink"/>
            <w:rFonts w:ascii="Arial" w:hAnsi="Arial" w:cs="Arial"/>
          </w:rPr>
          <w:t>http://www.ouhsc.edu/irb/IRB_Forms_HIPAA_MainPg.asp</w:t>
        </w:r>
      </w:hyperlink>
      <w:r w:rsidR="00095FEB" w:rsidRPr="002B7CE5">
        <w:rPr>
          <w:rFonts w:ascii="Arial" w:eastAsia="Arial" w:hAnsi="Arial" w:cs="Arial"/>
        </w:rPr>
        <w:t>).</w:t>
      </w:r>
      <w:r w:rsidR="002B7CE5" w:rsidRPr="002B7CE5">
        <w:rPr>
          <w:rFonts w:ascii="Arial" w:eastAsia="Arial" w:hAnsi="Arial" w:cs="Arial"/>
        </w:rPr>
        <w:t xml:space="preserve"> </w:t>
      </w:r>
      <w:r w:rsidR="002B7CE5">
        <w:rPr>
          <w:rFonts w:ascii="Arial" w:eastAsia="Arial" w:hAnsi="Arial" w:cs="Arial"/>
        </w:rPr>
        <w:t xml:space="preserve">Users are encouraged to contact the IRB should questions arise about which privacy forms are required for each specific data sharing instance. </w:t>
      </w:r>
    </w:p>
    <w:p w14:paraId="777E3A69" w14:textId="77777777" w:rsidR="00874426" w:rsidRPr="00AD0339" w:rsidRDefault="00874426">
      <w:pPr>
        <w:spacing w:before="10" w:after="0" w:line="240" w:lineRule="exact"/>
        <w:rPr>
          <w:rFonts w:ascii="Arial" w:hAnsi="Arial" w:cs="Arial"/>
        </w:rPr>
      </w:pPr>
    </w:p>
    <w:p w14:paraId="4093C595" w14:textId="7841115F" w:rsidR="00874426" w:rsidRPr="00AD0339" w:rsidRDefault="003A1128">
      <w:pPr>
        <w:spacing w:after="0" w:line="240" w:lineRule="auto"/>
        <w:ind w:left="117" w:right="798"/>
        <w:rPr>
          <w:rFonts w:ascii="Arial" w:eastAsia="Arial" w:hAnsi="Arial" w:cs="Arial"/>
        </w:rPr>
      </w:pPr>
      <w:commentRangeStart w:id="24"/>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002B7CE5">
        <w:rPr>
          <w:rFonts w:ascii="Arial" w:eastAsia="Arial" w:hAnsi="Arial" w:cs="Arial"/>
          <w:spacing w:val="-1"/>
        </w:rPr>
        <w:t>, BERD,</w:t>
      </w:r>
      <w:r w:rsidR="005E5C37" w:rsidRPr="00AD0339">
        <w:rPr>
          <w:rFonts w:ascii="Arial" w:eastAsia="Arial" w:hAnsi="Arial" w:cs="Arial"/>
          <w:spacing w:val="-1"/>
        </w:rPr>
        <w:t xml:space="preserve"> and OUHSC Information Technology</w:t>
      </w:r>
      <w:r w:rsidRPr="00AD0339">
        <w:rPr>
          <w:rFonts w:ascii="Arial" w:eastAsia="Arial" w:hAnsi="Arial" w:cs="Arial"/>
        </w:rPr>
        <w:t xml:space="preserve">. </w:t>
      </w:r>
      <w:r w:rsidRPr="00AD0339">
        <w:rPr>
          <w:rFonts w:ascii="Arial" w:eastAsia="Arial" w:hAnsi="Arial" w:cs="Arial"/>
          <w:spacing w:val="1"/>
        </w:rPr>
        <w:t xml:space="preserve"> </w:t>
      </w:r>
      <w:r w:rsidR="00872592" w:rsidRPr="00AD0339">
        <w:rPr>
          <w:rFonts w:ascii="Arial" w:eastAsia="Arial" w:hAnsi="Arial" w:cs="Arial"/>
          <w:spacing w:val="1"/>
        </w:rPr>
        <w:t>BBMC</w:t>
      </w:r>
      <w:r w:rsidR="002B7CE5">
        <w:rPr>
          <w:rFonts w:ascii="Arial" w:eastAsia="Arial" w:hAnsi="Arial" w:cs="Arial"/>
          <w:spacing w:val="1"/>
        </w:rPr>
        <w:t>, BERD,</w:t>
      </w:r>
      <w:r w:rsidRPr="00AD0339">
        <w:rPr>
          <w:rFonts w:ascii="Arial" w:eastAsia="Arial" w:hAnsi="Arial" w:cs="Arial"/>
          <w:spacing w:val="-2"/>
        </w:rPr>
        <w:t xml:space="preserve"> </w:t>
      </w:r>
      <w:r w:rsidR="000D3B46" w:rsidRPr="00AD0339">
        <w:rPr>
          <w:rFonts w:ascii="Arial" w:eastAsia="Arial" w:hAnsi="Arial" w:cs="Arial"/>
          <w:spacing w:val="-2"/>
        </w:rPr>
        <w:t xml:space="preserve">and OUHSC IT </w:t>
      </w:r>
      <w:r w:rsidRPr="00AD0339">
        <w:rPr>
          <w:rFonts w:ascii="Arial" w:eastAsia="Arial" w:hAnsi="Arial" w:cs="Arial"/>
        </w:rPr>
        <w:t>bea</w:t>
      </w:r>
      <w:r w:rsidRPr="00AD0339">
        <w:rPr>
          <w:rFonts w:ascii="Arial" w:eastAsia="Arial" w:hAnsi="Arial" w:cs="Arial"/>
          <w:spacing w:val="1"/>
        </w:rPr>
        <w:t>r</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3"/>
        </w:rPr>
        <w:t>t</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enance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3"/>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 xml:space="preserve">e, </w:t>
      </w:r>
      <w:r w:rsidR="004E0D47">
        <w:rPr>
          <w:rFonts w:ascii="Arial" w:eastAsia="Arial" w:hAnsi="Arial" w:cs="Arial"/>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rPr>
        <w:t>dep</w:t>
      </w:r>
      <w:r w:rsidRPr="00AD0339">
        <w:rPr>
          <w:rFonts w:ascii="Arial" w:eastAsia="Arial" w:hAnsi="Arial" w:cs="Arial"/>
          <w:spacing w:val="-1"/>
        </w:rPr>
        <w:t>l</w:t>
      </w:r>
      <w:r w:rsidRPr="00AD0339">
        <w:rPr>
          <w:rFonts w:ascii="Arial" w:eastAsia="Arial" w:hAnsi="Arial" w:cs="Arial"/>
        </w:rPr>
        <w:t>o</w:t>
      </w:r>
      <w:r w:rsidRPr="00AD0339">
        <w:rPr>
          <w:rFonts w:ascii="Arial" w:eastAsia="Arial" w:hAnsi="Arial" w:cs="Arial"/>
          <w:spacing w:val="-2"/>
        </w:rPr>
        <w:t>y</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w:t>
      </w:r>
      <w:r w:rsidRPr="00AD0339">
        <w:rPr>
          <w:rFonts w:ascii="Arial" w:eastAsia="Arial" w:hAnsi="Arial" w:cs="Arial"/>
          <w:spacing w:val="2"/>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and</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cu</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commentRangeEnd w:id="24"/>
      <w:r w:rsidR="00A92FEB">
        <w:rPr>
          <w:rStyle w:val="CommentReference"/>
        </w:rPr>
        <w:commentReference w:id="24"/>
      </w:r>
    </w:p>
    <w:p w14:paraId="000FAD4A" w14:textId="77777777" w:rsidR="00874426" w:rsidRPr="00AD0339" w:rsidRDefault="00874426">
      <w:pPr>
        <w:spacing w:before="13" w:after="0" w:line="240" w:lineRule="exact"/>
        <w:rPr>
          <w:rFonts w:ascii="Arial" w:hAnsi="Arial" w:cs="Arial"/>
        </w:rPr>
      </w:pPr>
    </w:p>
    <w:p w14:paraId="2C4CF766" w14:textId="6C20864F" w:rsidR="00874426" w:rsidRPr="00AD0339" w:rsidRDefault="003A1128" w:rsidP="00AD0339">
      <w:pPr>
        <w:spacing w:after="0" w:line="240" w:lineRule="auto"/>
        <w:ind w:left="117" w:right="-20"/>
        <w:rPr>
          <w:rFonts w:ascii="Arial" w:eastAsia="Arial" w:hAnsi="Arial" w:cs="Arial"/>
        </w:rPr>
      </w:pP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espo</w:t>
      </w:r>
      <w:r w:rsidRPr="00AD0339">
        <w:rPr>
          <w:rFonts w:ascii="Arial" w:eastAsia="Arial" w:hAnsi="Arial" w:cs="Arial"/>
          <w:spacing w:val="-3"/>
        </w:rPr>
        <w:t>n</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acce</w:t>
      </w:r>
      <w:r w:rsidRPr="00AD0339">
        <w:rPr>
          <w:rFonts w:ascii="Arial" w:eastAsia="Arial" w:hAnsi="Arial" w:cs="Arial"/>
          <w:spacing w:val="-2"/>
        </w:rPr>
        <w:t>s</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spacing w:val="-1"/>
        </w:rPr>
        <w: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3"/>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spacing w:val="-1"/>
        </w:rPr>
        <w:t>H</w:t>
      </w:r>
      <w:r w:rsidRPr="00AD0339">
        <w:rPr>
          <w:rFonts w:ascii="Arial" w:eastAsia="Arial" w:hAnsi="Arial" w:cs="Arial"/>
          <w:spacing w:val="1"/>
        </w:rPr>
        <w:t>I</w:t>
      </w:r>
      <w:r w:rsidRPr="00AD0339">
        <w:rPr>
          <w:rFonts w:ascii="Arial" w:eastAsia="Arial" w:hAnsi="Arial" w:cs="Arial"/>
          <w:spacing w:val="-1"/>
        </w:rPr>
        <w:t>P</w:t>
      </w:r>
      <w:r w:rsidRPr="00AD0339">
        <w:rPr>
          <w:rFonts w:ascii="Arial" w:eastAsia="Arial" w:hAnsi="Arial" w:cs="Arial"/>
          <w:spacing w:val="-3"/>
        </w:rPr>
        <w:t>A</w:t>
      </w:r>
      <w:r w:rsidRPr="00AD0339">
        <w:rPr>
          <w:rFonts w:ascii="Arial" w:eastAsia="Arial" w:hAnsi="Arial" w:cs="Arial"/>
        </w:rPr>
        <w:t>A</w:t>
      </w:r>
      <w:r w:rsidR="00B36A83" w:rsidRPr="00AD0339">
        <w:rPr>
          <w:rFonts w:ascii="Arial" w:eastAsia="Arial" w:hAnsi="Arial" w:cs="Arial"/>
        </w:rPr>
        <w:t xml:space="preserve">, FERPA,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ed</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al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ent</w:t>
      </w:r>
      <w:r w:rsidR="004D66B0" w:rsidRPr="00AD0339">
        <w:rPr>
          <w:rFonts w:ascii="Arial" w:eastAsia="Arial" w:hAnsi="Arial" w:cs="Arial"/>
        </w:rPr>
        <w:t>/participant</w:t>
      </w:r>
      <w:r w:rsidRPr="00AD0339">
        <w:rPr>
          <w:rFonts w:ascii="Arial" w:eastAsia="Arial" w:hAnsi="Arial" w:cs="Arial"/>
        </w:rPr>
        <w:t xml:space="preserve"> 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1FBBD44E" w14:textId="77777777" w:rsidR="00874426" w:rsidRPr="00AD0339" w:rsidRDefault="00874426">
      <w:pPr>
        <w:spacing w:before="13" w:after="0" w:line="240" w:lineRule="exact"/>
        <w:rPr>
          <w:rFonts w:ascii="Arial" w:hAnsi="Arial" w:cs="Arial"/>
        </w:rPr>
      </w:pPr>
    </w:p>
    <w:p w14:paraId="03CC7C6C" w14:textId="5CD0FEA7" w:rsidR="00874426" w:rsidRPr="00AD0339" w:rsidRDefault="00B56234">
      <w:pPr>
        <w:spacing w:after="0" w:line="243" w:lineRule="auto"/>
        <w:ind w:left="117" w:right="873"/>
        <w:jc w:val="both"/>
        <w:rPr>
          <w:rFonts w:ascii="Arial" w:eastAsia="Arial" w:hAnsi="Arial" w:cs="Arial"/>
        </w:rPr>
      </w:pPr>
      <w:r>
        <w:rPr>
          <w:rFonts w:ascii="Arial" w:eastAsia="Arial" w:hAnsi="Arial" w:cs="Arial"/>
          <w:spacing w:val="-1"/>
        </w:rPr>
        <w:t>Aside from</w:t>
      </w:r>
      <w:r w:rsidR="002B7CE5">
        <w:rPr>
          <w:rFonts w:ascii="Arial" w:eastAsia="Arial" w:hAnsi="Arial" w:cs="Arial"/>
          <w:spacing w:val="-1"/>
        </w:rPr>
        <w:t xml:space="preserve"> </w:t>
      </w:r>
      <w:r w:rsidR="002C64CB">
        <w:rPr>
          <w:rFonts w:ascii="Arial" w:eastAsia="Arial" w:hAnsi="Arial" w:cs="Arial"/>
          <w:spacing w:val="-1"/>
        </w:rPr>
        <w:t>regularly scheduled audit</w:t>
      </w:r>
      <w:r>
        <w:rPr>
          <w:rFonts w:ascii="Arial" w:eastAsia="Arial" w:hAnsi="Arial" w:cs="Arial"/>
          <w:spacing w:val="-1"/>
        </w:rPr>
        <w:t>s</w:t>
      </w:r>
      <w:r w:rsidR="002C64CB">
        <w:rPr>
          <w:rFonts w:ascii="Arial" w:eastAsia="Arial" w:hAnsi="Arial" w:cs="Arial"/>
          <w:spacing w:val="-1"/>
        </w:rPr>
        <w:t xml:space="preserve"> for the IRB, </w:t>
      </w:r>
      <w:r w:rsidR="003A1128" w:rsidRPr="00AD0339">
        <w:rPr>
          <w:rFonts w:ascii="Arial" w:eastAsia="Arial" w:hAnsi="Arial" w:cs="Arial"/>
        </w:rPr>
        <w:t>aud</w:t>
      </w:r>
      <w:r w:rsidR="003A1128" w:rsidRPr="00AD0339">
        <w:rPr>
          <w:rFonts w:ascii="Arial" w:eastAsia="Arial" w:hAnsi="Arial" w:cs="Arial"/>
          <w:spacing w:val="-1"/>
        </w:rPr>
        <w:t>i</w:t>
      </w:r>
      <w:r w:rsidR="003A1128" w:rsidRPr="00AD0339">
        <w:rPr>
          <w:rFonts w:ascii="Arial" w:eastAsia="Arial" w:hAnsi="Arial" w:cs="Arial"/>
        </w:rPr>
        <w:t xml:space="preserve">t </w:t>
      </w:r>
      <w:r w:rsidR="003A1128" w:rsidRPr="00AD0339">
        <w:rPr>
          <w:rFonts w:ascii="Arial" w:eastAsia="Arial" w:hAnsi="Arial" w:cs="Arial"/>
          <w:spacing w:val="-1"/>
        </w:rPr>
        <w:t>t</w:t>
      </w:r>
      <w:r w:rsidR="003A1128" w:rsidRPr="00AD0339">
        <w:rPr>
          <w:rFonts w:ascii="Arial" w:eastAsia="Arial" w:hAnsi="Arial" w:cs="Arial"/>
          <w:spacing w:val="1"/>
        </w:rPr>
        <w:t>r</w:t>
      </w:r>
      <w:r w:rsidR="003A1128" w:rsidRPr="00AD0339">
        <w:rPr>
          <w:rFonts w:ascii="Arial" w:eastAsia="Arial" w:hAnsi="Arial" w:cs="Arial"/>
        </w:rPr>
        <w:t>a</w:t>
      </w:r>
      <w:r w:rsidR="003A1128" w:rsidRPr="00AD0339">
        <w:rPr>
          <w:rFonts w:ascii="Arial" w:eastAsia="Arial" w:hAnsi="Arial" w:cs="Arial"/>
          <w:spacing w:val="-1"/>
        </w:rPr>
        <w:t>il</w:t>
      </w:r>
      <w:r w:rsidR="003A1128" w:rsidRPr="00AD0339">
        <w:rPr>
          <w:rFonts w:ascii="Arial" w:eastAsia="Arial" w:hAnsi="Arial" w:cs="Arial"/>
        </w:rPr>
        <w:t>s</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rPr>
        <w:t>f any</w:t>
      </w:r>
      <w:r w:rsidR="003A1128" w:rsidRPr="00AD0339">
        <w:rPr>
          <w:rFonts w:ascii="Arial" w:eastAsia="Arial" w:hAnsi="Arial" w:cs="Arial"/>
          <w:spacing w:val="-1"/>
        </w:rPr>
        <w:t xml:space="preserve"> </w:t>
      </w:r>
      <w:r w:rsidR="003A1128" w:rsidRPr="00AD0339">
        <w:rPr>
          <w:rFonts w:ascii="Arial" w:eastAsia="Arial" w:hAnsi="Arial" w:cs="Arial"/>
        </w:rPr>
        <w:t>user</w:t>
      </w:r>
      <w:r w:rsidR="003A1128" w:rsidRPr="00AD0339">
        <w:rPr>
          <w:rFonts w:ascii="Arial" w:eastAsia="Arial" w:hAnsi="Arial" w:cs="Arial"/>
          <w:spacing w:val="2"/>
        </w:rPr>
        <w:t xml:space="preserve"> </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rPr>
        <w:t>er</w:t>
      </w:r>
      <w:r w:rsidR="003A1128" w:rsidRPr="00AD0339">
        <w:rPr>
          <w:rFonts w:ascii="Arial" w:eastAsia="Arial" w:hAnsi="Arial" w:cs="Arial"/>
          <w:spacing w:val="2"/>
        </w:rPr>
        <w:t xml:space="preserve"> </w:t>
      </w:r>
      <w:r w:rsidR="003A1128" w:rsidRPr="00AD0339">
        <w:rPr>
          <w:rFonts w:ascii="Arial" w:eastAsia="Arial" w:hAnsi="Arial" w:cs="Arial"/>
        </w:rPr>
        <w:t>any</w:t>
      </w:r>
      <w:r w:rsidR="003A1128" w:rsidRPr="00AD0339">
        <w:rPr>
          <w:rFonts w:ascii="Arial" w:eastAsia="Arial" w:hAnsi="Arial" w:cs="Arial"/>
          <w:spacing w:val="-1"/>
        </w:rPr>
        <w:t xml:space="preserve"> </w:t>
      </w:r>
      <w:r w:rsidR="003A1128" w:rsidRPr="00AD0339">
        <w:rPr>
          <w:rFonts w:ascii="Arial" w:eastAsia="Arial" w:hAnsi="Arial" w:cs="Arial"/>
        </w:rPr>
        <w:t>pe</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rPr>
        <w:t>od</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4"/>
        </w:rPr>
        <w:t>w</w:t>
      </w:r>
      <w:r w:rsidR="003A1128" w:rsidRPr="00AD0339">
        <w:rPr>
          <w:rFonts w:ascii="Arial" w:eastAsia="Arial" w:hAnsi="Arial" w:cs="Arial"/>
          <w:spacing w:val="-1"/>
        </w:rPr>
        <w:t>il</w:t>
      </w:r>
      <w:r w:rsidR="003A1128" w:rsidRPr="00AD0339">
        <w:rPr>
          <w:rFonts w:ascii="Arial" w:eastAsia="Arial" w:hAnsi="Arial" w:cs="Arial"/>
        </w:rPr>
        <w:t>l be</w:t>
      </w:r>
      <w:r w:rsidR="003A1128" w:rsidRPr="00AD0339">
        <w:rPr>
          <w:rFonts w:ascii="Arial" w:eastAsia="Arial" w:hAnsi="Arial" w:cs="Arial"/>
          <w:spacing w:val="1"/>
        </w:rPr>
        <w:t xml:space="preserve"> </w:t>
      </w:r>
      <w:r>
        <w:rPr>
          <w:rFonts w:ascii="Arial" w:eastAsia="Arial" w:hAnsi="Arial" w:cs="Arial"/>
          <w:spacing w:val="1"/>
        </w:rPr>
        <w:t xml:space="preserve">produced </w:t>
      </w:r>
      <w:r w:rsidR="003A1128" w:rsidRPr="00AD0339">
        <w:rPr>
          <w:rFonts w:ascii="Arial" w:eastAsia="Arial" w:hAnsi="Arial" w:cs="Arial"/>
        </w:rPr>
        <w:t xml:space="preserve">at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spacing w:val="-3"/>
        </w:rPr>
        <w:t>e</w:t>
      </w:r>
      <w:r w:rsidR="003A1128" w:rsidRPr="00AD0339">
        <w:rPr>
          <w:rFonts w:ascii="Arial" w:eastAsia="Arial" w:hAnsi="Arial" w:cs="Arial"/>
          <w:spacing w:val="2"/>
        </w:rPr>
        <w:t>q</w:t>
      </w:r>
      <w:r w:rsidR="003A1128" w:rsidRPr="00AD0339">
        <w:rPr>
          <w:rFonts w:ascii="Arial" w:eastAsia="Arial" w:hAnsi="Arial" w:cs="Arial"/>
        </w:rPr>
        <w:t>ue</w:t>
      </w:r>
      <w:r w:rsidR="003A1128" w:rsidRPr="00AD0339">
        <w:rPr>
          <w:rFonts w:ascii="Arial" w:eastAsia="Arial" w:hAnsi="Arial" w:cs="Arial"/>
          <w:spacing w:val="-2"/>
        </w:rPr>
        <w:t>s</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3A1128" w:rsidRPr="00AD0339">
        <w:rPr>
          <w:rFonts w:ascii="Arial" w:eastAsia="Arial" w:hAnsi="Arial" w:cs="Arial"/>
          <w:spacing w:val="1"/>
        </w:rPr>
        <w:t>t</w:t>
      </w:r>
      <w:r w:rsidR="003A1128" w:rsidRPr="00AD0339">
        <w:rPr>
          <w:rFonts w:ascii="Arial" w:eastAsia="Arial" w:hAnsi="Arial" w:cs="Arial"/>
        </w:rPr>
        <w:t xml:space="preserve">he </w:t>
      </w:r>
      <w:r w:rsidR="003A1128" w:rsidRPr="00AD0339">
        <w:rPr>
          <w:rFonts w:ascii="Arial" w:eastAsia="Arial" w:hAnsi="Arial" w:cs="Arial"/>
          <w:spacing w:val="-1"/>
        </w:rPr>
        <w:t>D</w:t>
      </w:r>
      <w:r w:rsidR="003A1128" w:rsidRPr="00AD0339">
        <w:rPr>
          <w:rFonts w:ascii="Arial" w:eastAsia="Arial" w:hAnsi="Arial" w:cs="Arial"/>
        </w:rPr>
        <w:t>ec</w:t>
      </w:r>
      <w:r w:rsidR="003A1128" w:rsidRPr="00AD0339">
        <w:rPr>
          <w:rFonts w:ascii="Arial" w:eastAsia="Arial" w:hAnsi="Arial" w:cs="Arial"/>
          <w:spacing w:val="-1"/>
        </w:rPr>
        <w:t>i</w:t>
      </w:r>
      <w:r w:rsidR="003A1128" w:rsidRPr="00AD0339">
        <w:rPr>
          <w:rFonts w:ascii="Arial" w:eastAsia="Arial" w:hAnsi="Arial" w:cs="Arial"/>
        </w:rPr>
        <w:t>s</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1"/>
        </w:rPr>
        <w:t xml:space="preserve"> </w:t>
      </w:r>
      <w:r w:rsidR="003A1128" w:rsidRPr="00AD0339">
        <w:rPr>
          <w:rFonts w:ascii="Arial" w:eastAsia="Arial" w:hAnsi="Arial" w:cs="Arial"/>
          <w:spacing w:val="-1"/>
        </w:rPr>
        <w:t>S</w:t>
      </w:r>
      <w:r w:rsidR="003A1128" w:rsidRPr="00AD0339">
        <w:rPr>
          <w:rFonts w:ascii="Arial" w:eastAsia="Arial" w:hAnsi="Arial" w:cs="Arial"/>
        </w:rPr>
        <w:t>uppo</w:t>
      </w:r>
      <w:r w:rsidR="003A1128" w:rsidRPr="00AD0339">
        <w:rPr>
          <w:rFonts w:ascii="Arial" w:eastAsia="Arial" w:hAnsi="Arial" w:cs="Arial"/>
          <w:spacing w:val="1"/>
        </w:rPr>
        <w:t>r</w:t>
      </w:r>
      <w:r w:rsidR="003A1128" w:rsidRPr="00AD0339">
        <w:rPr>
          <w:rFonts w:ascii="Arial" w:eastAsia="Arial" w:hAnsi="Arial" w:cs="Arial"/>
        </w:rPr>
        <w:t xml:space="preserve">t </w:t>
      </w:r>
      <w:r w:rsidR="003A1128" w:rsidRPr="00AD0339">
        <w:rPr>
          <w:rFonts w:ascii="Arial" w:eastAsia="Arial" w:hAnsi="Arial" w:cs="Arial"/>
          <w:spacing w:val="-1"/>
        </w:rPr>
        <w:t>G</w:t>
      </w:r>
      <w:r w:rsidR="003A1128" w:rsidRPr="00AD0339">
        <w:rPr>
          <w:rFonts w:ascii="Arial" w:eastAsia="Arial" w:hAnsi="Arial" w:cs="Arial"/>
          <w:spacing w:val="1"/>
        </w:rPr>
        <w:t>r</w:t>
      </w:r>
      <w:r w:rsidR="003A1128" w:rsidRPr="00AD0339">
        <w:rPr>
          <w:rFonts w:ascii="Arial" w:eastAsia="Arial" w:hAnsi="Arial" w:cs="Arial"/>
        </w:rPr>
        <w:t xml:space="preserve">oup, </w:t>
      </w:r>
      <w:r w:rsidR="00A80F11" w:rsidRPr="00AD0339">
        <w:rPr>
          <w:rFonts w:ascii="Arial" w:eastAsia="Arial" w:hAnsi="Arial" w:cs="Arial"/>
          <w:spacing w:val="-1"/>
        </w:rPr>
        <w:t xml:space="preserve">OUHSC </w:t>
      </w:r>
      <w:r w:rsidR="00A80F11" w:rsidRPr="00AD0339">
        <w:rPr>
          <w:rFonts w:ascii="Arial" w:eastAsia="Arial" w:hAnsi="Arial" w:cs="Arial"/>
          <w:spacing w:val="-4"/>
        </w:rPr>
        <w:t>IT Leadership Team</w:t>
      </w:r>
      <w:r w:rsidR="003A1128" w:rsidRPr="00AD0339">
        <w:rPr>
          <w:rFonts w:ascii="Arial" w:eastAsia="Arial" w:hAnsi="Arial" w:cs="Arial"/>
        </w:rPr>
        <w:t>,</w:t>
      </w:r>
      <w:r w:rsidR="003A1128" w:rsidRPr="00AD0339">
        <w:rPr>
          <w:rFonts w:ascii="Arial" w:eastAsia="Arial" w:hAnsi="Arial" w:cs="Arial"/>
          <w:spacing w:val="2"/>
        </w:rPr>
        <w:t xml:space="preserve"> </w:t>
      </w:r>
      <w:r w:rsidR="003A1128" w:rsidRPr="00AD0339">
        <w:rPr>
          <w:rFonts w:ascii="Arial" w:eastAsia="Arial" w:hAnsi="Arial" w:cs="Arial"/>
          <w:spacing w:val="-1"/>
        </w:rPr>
        <w:t>H</w:t>
      </w:r>
      <w:r w:rsidR="003A1128" w:rsidRPr="00AD0339">
        <w:rPr>
          <w:rFonts w:ascii="Arial" w:eastAsia="Arial" w:hAnsi="Arial" w:cs="Arial"/>
          <w:spacing w:val="1"/>
        </w:rPr>
        <w:t>I</w:t>
      </w:r>
      <w:r w:rsidR="003A1128" w:rsidRPr="00AD0339">
        <w:rPr>
          <w:rFonts w:ascii="Arial" w:eastAsia="Arial" w:hAnsi="Arial" w:cs="Arial"/>
          <w:spacing w:val="-1"/>
        </w:rPr>
        <w:t>PA</w:t>
      </w:r>
      <w:r w:rsidR="003A1128" w:rsidRPr="00AD0339">
        <w:rPr>
          <w:rFonts w:ascii="Arial" w:eastAsia="Arial" w:hAnsi="Arial" w:cs="Arial"/>
        </w:rPr>
        <w:t xml:space="preserve">A </w:t>
      </w:r>
      <w:r w:rsidR="00B455FF" w:rsidRPr="00AD0339">
        <w:rPr>
          <w:rFonts w:ascii="Arial" w:eastAsia="Arial" w:hAnsi="Arial" w:cs="Arial"/>
        </w:rPr>
        <w:t xml:space="preserve">Privacy </w:t>
      </w:r>
      <w:r w:rsidR="00483ED1">
        <w:rPr>
          <w:rFonts w:ascii="Arial" w:eastAsia="Arial" w:hAnsi="Arial" w:cs="Arial"/>
        </w:rPr>
        <w:t xml:space="preserve">Official </w:t>
      </w:r>
      <w:r w:rsidR="00B455FF" w:rsidRPr="00AD0339">
        <w:rPr>
          <w:rFonts w:ascii="Arial" w:eastAsia="Arial" w:hAnsi="Arial" w:cs="Arial"/>
        </w:rPr>
        <w:t xml:space="preserve">or </w:t>
      </w:r>
      <w:r w:rsidR="003A1128" w:rsidRPr="00AD0339">
        <w:rPr>
          <w:rFonts w:ascii="Arial" w:eastAsia="Arial" w:hAnsi="Arial" w:cs="Arial"/>
          <w:spacing w:val="-1"/>
        </w:rPr>
        <w:t>S</w:t>
      </w:r>
      <w:r w:rsidR="003A1128" w:rsidRPr="00AD0339">
        <w:rPr>
          <w:rFonts w:ascii="Arial" w:eastAsia="Arial" w:hAnsi="Arial" w:cs="Arial"/>
        </w:rPr>
        <w:t>ec</w:t>
      </w:r>
      <w:r w:rsidR="003A1128" w:rsidRPr="00AD0339">
        <w:rPr>
          <w:rFonts w:ascii="Arial" w:eastAsia="Arial" w:hAnsi="Arial" w:cs="Arial"/>
          <w:spacing w:val="-3"/>
        </w:rPr>
        <w:t>u</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rPr>
        <w:t>y</w:t>
      </w:r>
      <w:r w:rsidR="00B455FF" w:rsidRPr="00AD0339">
        <w:rPr>
          <w:rFonts w:ascii="Arial" w:eastAsia="Arial" w:hAnsi="Arial" w:cs="Arial"/>
        </w:rPr>
        <w:t xml:space="preserve"> </w:t>
      </w:r>
      <w:r w:rsidR="00483ED1">
        <w:rPr>
          <w:rFonts w:ascii="Arial" w:eastAsia="Arial" w:hAnsi="Arial" w:cs="Arial"/>
        </w:rPr>
        <w:t>Officer</w:t>
      </w:r>
      <w:ins w:id="25" w:author="Wilson, Thomas N (HSC)" w:date="2014-03-14T15:05:00Z">
        <w:r w:rsidR="00A92FEB">
          <w:rPr>
            <w:rFonts w:ascii="Arial" w:eastAsia="Arial" w:hAnsi="Arial" w:cs="Arial"/>
          </w:rPr>
          <w:t>,</w:t>
        </w:r>
      </w:ins>
      <w:r w:rsidR="003A1128" w:rsidRPr="00AD0339">
        <w:rPr>
          <w:rFonts w:ascii="Arial" w:eastAsia="Arial" w:hAnsi="Arial" w:cs="Arial"/>
          <w:spacing w:val="-1"/>
        </w:rPr>
        <w:t xml:space="preserve"> </w:t>
      </w:r>
      <w:r w:rsidR="003A1128" w:rsidRPr="00AD0339">
        <w:rPr>
          <w:rFonts w:ascii="Arial" w:eastAsia="Arial" w:hAnsi="Arial" w:cs="Arial"/>
        </w:rPr>
        <w:t>or</w:t>
      </w:r>
      <w:r w:rsidR="003A1128" w:rsidRPr="00AD0339">
        <w:rPr>
          <w:rFonts w:ascii="Arial" w:eastAsia="Arial" w:hAnsi="Arial" w:cs="Arial"/>
          <w:spacing w:val="2"/>
        </w:rPr>
        <w:t xml:space="preserve"> </w:t>
      </w:r>
      <w:r w:rsidR="003A1128" w:rsidRPr="00AD0339">
        <w:rPr>
          <w:rFonts w:ascii="Arial" w:eastAsia="Arial" w:hAnsi="Arial" w:cs="Arial"/>
          <w:spacing w:val="-1"/>
        </w:rPr>
        <w:t>C</w:t>
      </w:r>
      <w:r w:rsidR="003A1128" w:rsidRPr="00AD0339">
        <w:rPr>
          <w:rFonts w:ascii="Arial" w:eastAsia="Arial" w:hAnsi="Arial" w:cs="Arial"/>
          <w:spacing w:val="-3"/>
        </w:rPr>
        <w:t>h</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s</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spacing w:val="-3"/>
        </w:rPr>
        <w:t>u</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 xml:space="preserve">onal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spacing w:val="2"/>
        </w:rPr>
        <w:t>e</w:t>
      </w:r>
      <w:r w:rsidR="003A1128" w:rsidRPr="00AD0339">
        <w:rPr>
          <w:rFonts w:ascii="Arial" w:eastAsia="Arial" w:hAnsi="Arial" w:cs="Arial"/>
        </w:rPr>
        <w:t>w</w:t>
      </w:r>
      <w:r w:rsidR="003A1128" w:rsidRPr="00AD0339">
        <w:rPr>
          <w:rFonts w:ascii="Arial" w:eastAsia="Arial" w:hAnsi="Arial" w:cs="Arial"/>
          <w:spacing w:val="-2"/>
        </w:rPr>
        <w:t xml:space="preserve"> </w:t>
      </w:r>
      <w:r w:rsidR="003A1128" w:rsidRPr="00AD0339">
        <w:rPr>
          <w:rFonts w:ascii="Arial" w:eastAsia="Arial" w:hAnsi="Arial" w:cs="Arial"/>
          <w:spacing w:val="-1"/>
        </w:rPr>
        <w:t>B</w:t>
      </w:r>
      <w:r w:rsidR="003A1128" w:rsidRPr="00AD0339">
        <w:rPr>
          <w:rFonts w:ascii="Arial" w:eastAsia="Arial" w:hAnsi="Arial" w:cs="Arial"/>
        </w:rPr>
        <w:t>oa</w:t>
      </w:r>
      <w:r w:rsidR="003A1128" w:rsidRPr="00AD0339">
        <w:rPr>
          <w:rFonts w:ascii="Arial" w:eastAsia="Arial" w:hAnsi="Arial" w:cs="Arial"/>
          <w:spacing w:val="1"/>
        </w:rPr>
        <w:t>r</w:t>
      </w:r>
      <w:r w:rsidR="003A1128" w:rsidRPr="00AD0339">
        <w:rPr>
          <w:rFonts w:ascii="Arial" w:eastAsia="Arial" w:hAnsi="Arial" w:cs="Arial"/>
        </w:rPr>
        <w:t>d.</w:t>
      </w:r>
    </w:p>
    <w:p w14:paraId="56CDE4AB" w14:textId="451936E4" w:rsidR="00874426" w:rsidRPr="00AD0339" w:rsidRDefault="003A1128">
      <w:pPr>
        <w:spacing w:before="81" w:after="0" w:line="242" w:lineRule="auto"/>
        <w:ind w:left="116" w:right="57"/>
        <w:jc w:val="both"/>
        <w:rPr>
          <w:rFonts w:ascii="Arial" w:eastAsia="Arial" w:hAnsi="Arial" w:cs="Arial"/>
        </w:rPr>
      </w:pP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ls</w:t>
      </w:r>
      <w:del w:id="26" w:author="Wilson, Thomas N (HSC)" w:date="2014-03-14T15:06:00Z">
        <w:r w:rsidRPr="00AD0339" w:rsidDel="00A92FEB">
          <w:rPr>
            <w:rFonts w:ascii="Arial" w:eastAsia="Arial" w:hAnsi="Arial" w:cs="Arial"/>
          </w:rPr>
          <w:delText>,</w:delText>
        </w:r>
      </w:del>
      <w:r w:rsidRPr="00AD0339">
        <w:rPr>
          <w:rFonts w:ascii="Arial" w:eastAsia="Arial" w:hAnsi="Arial" w:cs="Arial"/>
          <w:spacing w:val="2"/>
        </w:rPr>
        <w:t xml:space="preserve"> </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ili</w:t>
      </w:r>
      <w:r w:rsidRPr="00AD0339">
        <w:rPr>
          <w:rFonts w:ascii="Arial" w:eastAsia="Arial" w:hAnsi="Arial" w:cs="Arial"/>
        </w:rPr>
        <w:t>z</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rPr>
        <w:t>su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2"/>
        </w:rPr>
        <w:t>y</w:t>
      </w:r>
      <w:del w:id="27" w:author="Wilson, Thomas N (HSC)" w:date="2014-03-14T15:06:00Z">
        <w:r w:rsidRPr="00AD0339" w:rsidDel="00A92FEB">
          <w:rPr>
            <w:rFonts w:ascii="Arial" w:eastAsia="Arial" w:hAnsi="Arial" w:cs="Arial"/>
          </w:rPr>
          <w:delText>,</w:delText>
        </w:r>
      </w:del>
      <w:r w:rsidRPr="00AD0339">
        <w:rPr>
          <w:rFonts w:ascii="Arial" w:eastAsia="Arial" w:hAnsi="Arial" w:cs="Arial"/>
          <w:spacing w:val="3"/>
        </w:rPr>
        <w:t xml:space="preserve"> </w:t>
      </w:r>
      <w:r w:rsidRPr="00AD0339">
        <w:rPr>
          <w:rFonts w:ascii="Arial" w:eastAsia="Arial" w:hAnsi="Arial" w:cs="Arial"/>
          <w:spacing w:val="-1"/>
        </w:rPr>
        <w:t>wil</w:t>
      </w:r>
      <w:r w:rsidRPr="00AD0339">
        <w:rPr>
          <w:rFonts w:ascii="Arial" w:eastAsia="Arial" w:hAnsi="Arial" w:cs="Arial"/>
        </w:rPr>
        <w:t>l be</w:t>
      </w:r>
      <w:r w:rsidRPr="00AD0339">
        <w:rPr>
          <w:rFonts w:ascii="Arial" w:eastAsia="Arial" w:hAnsi="Arial" w:cs="Arial"/>
          <w:spacing w:val="1"/>
        </w:rPr>
        <w:t xml:space="preserve"> </w:t>
      </w:r>
      <w:r w:rsidR="00A80F11" w:rsidRPr="00AD0339">
        <w:rPr>
          <w:rFonts w:ascii="Arial" w:eastAsia="Arial" w:hAnsi="Arial" w:cs="Arial"/>
          <w:spacing w:val="1"/>
        </w:rPr>
        <w:t>tracked</w:t>
      </w:r>
      <w:r w:rsidR="00A80F11"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a da</w:t>
      </w:r>
      <w:r w:rsidRPr="00AD0339">
        <w:rPr>
          <w:rFonts w:ascii="Arial" w:eastAsia="Arial" w:hAnsi="Arial" w:cs="Arial"/>
          <w:spacing w:val="1"/>
        </w:rPr>
        <w:t>t</w:t>
      </w:r>
      <w:r w:rsidRPr="00AD0339">
        <w:rPr>
          <w:rFonts w:ascii="Arial" w:eastAsia="Arial" w:hAnsi="Arial" w:cs="Arial"/>
        </w:rPr>
        <w:t xml:space="preserve">abase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wil</w:t>
      </w:r>
      <w:r w:rsidRPr="00AD0339">
        <w:rPr>
          <w:rFonts w:ascii="Arial" w:eastAsia="Arial" w:hAnsi="Arial" w:cs="Arial"/>
        </w:rPr>
        <w:t xml:space="preserve">l </w:t>
      </w:r>
      <w:r w:rsidRPr="00AD0339">
        <w:rPr>
          <w:rFonts w:ascii="Arial" w:eastAsia="Arial" w:hAnsi="Arial" w:cs="Arial"/>
          <w:spacing w:val="2"/>
        </w:rPr>
        <w:t>k</w:t>
      </w:r>
      <w:r w:rsidRPr="00AD0339">
        <w:rPr>
          <w:rFonts w:ascii="Arial" w:eastAsia="Arial" w:hAnsi="Arial" w:cs="Arial"/>
        </w:rPr>
        <w:t>eep</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PI</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IR</w:t>
      </w:r>
      <w:r w:rsidRPr="00AD0339">
        <w:rPr>
          <w:rFonts w:ascii="Arial" w:eastAsia="Arial" w:hAnsi="Arial" w:cs="Arial"/>
        </w:rPr>
        <w:t>B 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rPr>
        <w:t>nu</w:t>
      </w:r>
      <w:r w:rsidRPr="00AD0339">
        <w:rPr>
          <w:rFonts w:ascii="Arial" w:eastAsia="Arial" w:hAnsi="Arial" w:cs="Arial"/>
          <w:spacing w:val="1"/>
        </w:rPr>
        <w:t>m</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 xml:space="preserve">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2"/>
        </w:rPr>
        <w:t>c</w:t>
      </w:r>
      <w:r w:rsidRPr="00AD0339">
        <w:rPr>
          <w:rFonts w:ascii="Arial" w:eastAsia="Arial" w:hAnsi="Arial" w:cs="Arial"/>
        </w:rPr>
        <w:t>cess</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3"/>
        </w:rPr>
        <w:t>a</w:t>
      </w:r>
      <w:r w:rsidRPr="00AD0339">
        <w:rPr>
          <w:rFonts w:ascii="Arial" w:eastAsia="Arial" w:hAnsi="Arial" w:cs="Arial"/>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33CA5F1F" w14:textId="77777777" w:rsidR="00874426" w:rsidRPr="00AD0339" w:rsidRDefault="00874426">
      <w:pPr>
        <w:spacing w:before="11" w:after="0" w:line="240" w:lineRule="exact"/>
        <w:rPr>
          <w:rFonts w:ascii="Arial" w:hAnsi="Arial" w:cs="Arial"/>
        </w:rPr>
      </w:pPr>
    </w:p>
    <w:p w14:paraId="75AFEA6C" w14:textId="77777777" w:rsidR="00874426" w:rsidRPr="00AD0339" w:rsidRDefault="003A1128">
      <w:pPr>
        <w:spacing w:after="0" w:line="240" w:lineRule="auto"/>
        <w:ind w:left="116" w:right="8816"/>
        <w:jc w:val="both"/>
        <w:rPr>
          <w:rFonts w:ascii="Arial" w:eastAsia="Arial" w:hAnsi="Arial" w:cs="Arial"/>
        </w:rPr>
      </w:pPr>
      <w:r w:rsidRPr="00AD0339">
        <w:rPr>
          <w:rFonts w:ascii="Arial" w:eastAsia="Arial" w:hAnsi="Arial" w:cs="Arial"/>
          <w:b/>
          <w:bCs/>
          <w:spacing w:val="1"/>
        </w:rPr>
        <w:t>I</w:t>
      </w:r>
      <w:r w:rsidRPr="00AD0339">
        <w:rPr>
          <w:rFonts w:ascii="Arial" w:eastAsia="Arial" w:hAnsi="Arial" w:cs="Arial"/>
          <w:b/>
          <w:bCs/>
          <w:spacing w:val="-1"/>
        </w:rPr>
        <w:t>R</w:t>
      </w:r>
      <w:r w:rsidRPr="00AD0339">
        <w:rPr>
          <w:rFonts w:ascii="Arial" w:eastAsia="Arial" w:hAnsi="Arial" w:cs="Arial"/>
          <w:b/>
          <w:bCs/>
        </w:rPr>
        <w:t>B</w:t>
      </w:r>
      <w:r w:rsidRPr="00AD0339">
        <w:rPr>
          <w:rFonts w:ascii="Arial" w:eastAsia="Arial" w:hAnsi="Arial" w:cs="Arial"/>
          <w:b/>
          <w:bCs/>
          <w:spacing w:val="2"/>
        </w:rPr>
        <w:t xml:space="preserve"> </w:t>
      </w:r>
      <w:r w:rsidRPr="00AD0339">
        <w:rPr>
          <w:rFonts w:ascii="Arial" w:eastAsia="Arial" w:hAnsi="Arial" w:cs="Arial"/>
          <w:b/>
          <w:bCs/>
          <w:spacing w:val="-6"/>
        </w:rPr>
        <w:t>A</w:t>
      </w:r>
      <w:r w:rsidRPr="00AD0339">
        <w:rPr>
          <w:rFonts w:ascii="Arial" w:eastAsia="Arial" w:hAnsi="Arial" w:cs="Arial"/>
          <w:b/>
          <w:bCs/>
        </w:rPr>
        <w:t>ud</w:t>
      </w:r>
      <w:r w:rsidRPr="00AD0339">
        <w:rPr>
          <w:rFonts w:ascii="Arial" w:eastAsia="Arial" w:hAnsi="Arial" w:cs="Arial"/>
          <w:b/>
          <w:bCs/>
          <w:spacing w:val="1"/>
        </w:rPr>
        <w:t>iti</w:t>
      </w:r>
      <w:r w:rsidRPr="00AD0339">
        <w:rPr>
          <w:rFonts w:ascii="Arial" w:eastAsia="Arial" w:hAnsi="Arial" w:cs="Arial"/>
          <w:b/>
          <w:bCs/>
        </w:rPr>
        <w:t>ng</w:t>
      </w:r>
    </w:p>
    <w:p w14:paraId="78C119FB" w14:textId="77777777" w:rsidR="00874426" w:rsidRPr="00AD0339" w:rsidRDefault="00874426">
      <w:pPr>
        <w:spacing w:before="17" w:after="0" w:line="200" w:lineRule="exact"/>
        <w:rPr>
          <w:rFonts w:ascii="Arial" w:hAnsi="Arial" w:cs="Arial"/>
        </w:rPr>
      </w:pPr>
    </w:p>
    <w:p w14:paraId="230EAFFE" w14:textId="21A12E5A" w:rsidR="00874426" w:rsidRPr="00AD0339" w:rsidRDefault="003A1128">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0001305D">
        <w:rPr>
          <w:rFonts w:ascii="Arial" w:eastAsia="Times New Roman" w:hAnsi="Arial" w:cs="Arial"/>
        </w:rPr>
        <w:t>The BBMC will perform nightly audits of user access for each REDCap instance. When an unauthorized user has been identified by the auditing system, the user and PO will be immediately notified by email and encouraged to resolve the</w:t>
      </w:r>
      <w:r w:rsidR="00927CC2">
        <w:rPr>
          <w:rFonts w:ascii="Arial" w:eastAsia="Times New Roman" w:hAnsi="Arial" w:cs="Arial"/>
        </w:rPr>
        <w:t xml:space="preserve"> </w:t>
      </w:r>
      <w:r w:rsidR="004E0D47">
        <w:rPr>
          <w:rFonts w:ascii="Arial" w:eastAsia="Times New Roman" w:hAnsi="Arial" w:cs="Arial"/>
        </w:rPr>
        <w:t>issue</w:t>
      </w:r>
      <w:r w:rsidR="0001305D">
        <w:rPr>
          <w:rFonts w:ascii="Arial" w:eastAsia="Times New Roman" w:hAnsi="Arial" w:cs="Arial"/>
        </w:rPr>
        <w:t xml:space="preserve">. Should a problem persist, weekly reminders will be sent to the user and PO. If a resolution has not occurred after </w:t>
      </w:r>
      <w:commentRangeStart w:id="28"/>
      <w:r w:rsidR="0001305D">
        <w:rPr>
          <w:rFonts w:ascii="Arial" w:eastAsia="Times New Roman" w:hAnsi="Arial" w:cs="Arial"/>
        </w:rPr>
        <w:t>90 days</w:t>
      </w:r>
      <w:commentRangeEnd w:id="28"/>
      <w:r w:rsidR="00A92FEB">
        <w:rPr>
          <w:rStyle w:val="CommentReference"/>
        </w:rPr>
        <w:commentReference w:id="28"/>
      </w:r>
      <w:r w:rsidR="0001305D">
        <w:rPr>
          <w:rFonts w:ascii="Arial" w:eastAsia="Times New Roman" w:hAnsi="Arial" w:cs="Arial"/>
        </w:rPr>
        <w:t xml:space="preserve">, a REDCap administrator will notify the IRB of a possible protocol violation.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3"/>
        </w:rPr>
        <w:t>w</w:t>
      </w:r>
      <w:r w:rsidRPr="00AD0339">
        <w:rPr>
          <w:rFonts w:ascii="Arial" w:eastAsia="Arial" w:hAnsi="Arial" w:cs="Arial"/>
          <w:spacing w:val="-1"/>
        </w:rPr>
        <w:t>il</w:t>
      </w:r>
      <w:r w:rsidRPr="00AD0339">
        <w:rPr>
          <w:rFonts w:ascii="Arial" w:eastAsia="Arial" w:hAnsi="Arial" w:cs="Arial"/>
        </w:rPr>
        <w:t xml:space="preserve">l </w:t>
      </w:r>
      <w:r w:rsidR="001E7606">
        <w:rPr>
          <w:rFonts w:ascii="Arial" w:eastAsia="Arial" w:hAnsi="Arial" w:cs="Arial"/>
        </w:rPr>
        <w:t xml:space="preserve">then </w:t>
      </w:r>
      <w:r w:rsidR="0001305D">
        <w:rPr>
          <w:rFonts w:ascii="Arial" w:eastAsia="Arial" w:hAnsi="Arial" w:cs="Arial"/>
        </w:rPr>
        <w:t xml:space="preserve">determine </w:t>
      </w:r>
      <w:r w:rsidR="001E7606">
        <w:rPr>
          <w:rFonts w:ascii="Arial" w:eastAsia="Arial" w:hAnsi="Arial" w:cs="Arial"/>
        </w:rPr>
        <w:t>if and what corrective actions should occur.</w:t>
      </w:r>
    </w:p>
    <w:p w14:paraId="6802F9FC" w14:textId="52E93444" w:rsidR="0001305D" w:rsidRPr="00AD0339" w:rsidRDefault="00D260BA" w:rsidP="00D260BA">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U</w:t>
      </w:r>
      <w:r w:rsidRPr="00AD0339">
        <w:rPr>
          <w:rFonts w:ascii="Arial" w:eastAsia="Arial" w:hAnsi="Arial" w:cs="Arial"/>
        </w:rPr>
        <w:t>pon</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access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t</w:t>
      </w:r>
      <w:r w:rsidRPr="00AD0339">
        <w:rPr>
          <w:rFonts w:ascii="Arial" w:eastAsia="Arial" w:hAnsi="Arial" w:cs="Arial"/>
          <w:spacing w:val="3"/>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IR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use, and any research/study documents maintained by BBMC.</w:t>
      </w:r>
    </w:p>
    <w:p w14:paraId="058255DB" w14:textId="5C843FFB" w:rsidR="00874426" w:rsidRPr="00AD0339" w:rsidRDefault="00874426" w:rsidP="00D260BA">
      <w:pPr>
        <w:tabs>
          <w:tab w:val="left" w:pos="810"/>
        </w:tabs>
        <w:spacing w:before="13" w:after="0" w:line="240" w:lineRule="auto"/>
        <w:ind w:left="810" w:right="-20" w:hanging="270"/>
        <w:rPr>
          <w:rFonts w:ascii="Arial" w:eastAsia="Arial" w:hAnsi="Arial" w:cs="Arial"/>
        </w:rPr>
      </w:pPr>
      <w:bookmarkStart w:id="29" w:name="_GoBack"/>
      <w:bookmarkEnd w:id="29"/>
    </w:p>
    <w:sectPr w:rsidR="00874426" w:rsidRPr="00AD0339">
      <w:pgSz w:w="12240" w:h="15840"/>
      <w:pgMar w:top="320" w:right="860" w:bottom="1060" w:left="1060" w:header="0" w:footer="87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Wilson, Thomas N (HSC)" w:date="2014-03-14T15:00:00Z" w:initials="TNW">
    <w:p w14:paraId="70F5D4E1" w14:textId="45AF94BA" w:rsidR="00A92FEB" w:rsidRDefault="00A92FEB">
      <w:pPr>
        <w:pStyle w:val="CommentText"/>
      </w:pPr>
      <w:r>
        <w:rPr>
          <w:rStyle w:val="CommentReference"/>
        </w:rPr>
        <w:annotationRef/>
      </w:r>
      <w:r>
        <w:t>As per Jill Raines</w:t>
      </w:r>
      <w:proofErr w:type="gramStart"/>
      <w:r>
        <w:t>: ???</w:t>
      </w:r>
      <w:proofErr w:type="gramEnd"/>
    </w:p>
  </w:comment>
  <w:comment w:id="6" w:author="Wilson, Thomas N (HSC)" w:date="2014-03-14T15:01:00Z" w:initials="TNW">
    <w:p w14:paraId="69F3FD6F" w14:textId="6B6C03D7" w:rsidR="00A92FEB" w:rsidRDefault="00A92FEB">
      <w:pPr>
        <w:pStyle w:val="CommentText"/>
      </w:pPr>
      <w:r>
        <w:rPr>
          <w:rStyle w:val="CommentReference"/>
        </w:rPr>
        <w:annotationRef/>
      </w:r>
      <w:r>
        <w:t>As per Jill Raines: Why not alphabetize terms?  Just curious.</w:t>
      </w:r>
    </w:p>
  </w:comment>
  <w:comment w:id="7" w:author="Wilson, Thomas N (HSC)" w:date="2014-03-14T15:02:00Z" w:initials="TNW">
    <w:p w14:paraId="29DC4053" w14:textId="3235417C" w:rsidR="00A92FEB" w:rsidRDefault="00A92FEB">
      <w:pPr>
        <w:pStyle w:val="CommentText"/>
      </w:pPr>
      <w:r>
        <w:rPr>
          <w:rStyle w:val="CommentReference"/>
        </w:rPr>
        <w:annotationRef/>
      </w:r>
      <w:r>
        <w:t>As per Jill Raines: by the PI?</w:t>
      </w:r>
    </w:p>
  </w:comment>
  <w:comment w:id="12" w:author="Wilson, Thomas N (HSC)" w:date="2014-03-14T15:02:00Z" w:initials="TNW">
    <w:p w14:paraId="00972A13" w14:textId="26E1BDE7" w:rsidR="00A92FEB" w:rsidRDefault="00A92FEB">
      <w:pPr>
        <w:pStyle w:val="CommentText"/>
      </w:pPr>
      <w:r>
        <w:rPr>
          <w:rStyle w:val="CommentReference"/>
        </w:rPr>
        <w:annotationRef/>
      </w:r>
      <w:r>
        <w:t xml:space="preserve">As per Jill Raines: </w:t>
      </w:r>
      <w:proofErr w:type="gramStart"/>
      <w:r>
        <w:t>appointeby ?</w:t>
      </w:r>
      <w:proofErr w:type="gramEnd"/>
      <w:r>
        <w:t xml:space="preserve"> </w:t>
      </w:r>
      <w:proofErr w:type="gramStart"/>
      <w:r>
        <w:t>made</w:t>
      </w:r>
      <w:proofErr w:type="gramEnd"/>
      <w:r>
        <w:t xml:space="preserve"> up of?</w:t>
      </w:r>
    </w:p>
  </w:comment>
  <w:comment w:id="16" w:author="Wilson, Thomas N (HSC)" w:date="2014-03-14T15:03:00Z" w:initials="TNW">
    <w:p w14:paraId="3D3F0D6D" w14:textId="7BA852BE" w:rsidR="00A92FEB" w:rsidRDefault="00A92FEB">
      <w:pPr>
        <w:pStyle w:val="CommentText"/>
      </w:pPr>
      <w:r>
        <w:rPr>
          <w:rStyle w:val="CommentReference"/>
        </w:rPr>
        <w:annotationRef/>
      </w:r>
      <w:r>
        <w:t>As per Jill Raines: appointed by? Made up of?</w:t>
      </w:r>
    </w:p>
  </w:comment>
  <w:comment w:id="23" w:author="Wilson, Thomas N (HSC)" w:date="2014-03-14T15:05:00Z" w:initials="TNW">
    <w:p w14:paraId="4BC203CA" w14:textId="57859C1E" w:rsidR="00A92FEB" w:rsidRDefault="00A92FEB">
      <w:pPr>
        <w:pStyle w:val="CommentText"/>
      </w:pPr>
      <w:r>
        <w:rPr>
          <w:rStyle w:val="CommentReference"/>
        </w:rPr>
        <w:annotationRef/>
      </w:r>
      <w:r>
        <w:t>As per Jill Raines: Need to see both.</w:t>
      </w:r>
    </w:p>
  </w:comment>
  <w:comment w:id="24" w:author="Wilson, Thomas N (HSC)" w:date="2014-03-14T15:05:00Z" w:initials="TNW">
    <w:p w14:paraId="398E5E94" w14:textId="4A3E8DC1" w:rsidR="00A92FEB" w:rsidRDefault="00A92FEB">
      <w:pPr>
        <w:pStyle w:val="CommentText"/>
      </w:pPr>
      <w:r>
        <w:rPr>
          <w:rStyle w:val="CommentReference"/>
        </w:rPr>
        <w:annotationRef/>
      </w:r>
      <w:r>
        <w:t>As per Jill Raines: is there a separate agreement for this?  Or with IT?</w:t>
      </w:r>
    </w:p>
  </w:comment>
  <w:comment w:id="28" w:author="Wilson, Thomas N (HSC)" w:date="2014-03-14T15:06:00Z" w:initials="TNW">
    <w:p w14:paraId="735B958D" w14:textId="62522158" w:rsidR="00A92FEB" w:rsidRDefault="00A92FEB">
      <w:pPr>
        <w:pStyle w:val="CommentText"/>
      </w:pPr>
      <w:r>
        <w:rPr>
          <w:rStyle w:val="CommentReference"/>
        </w:rPr>
        <w:annotationRef/>
      </w:r>
      <w:r>
        <w:t>As per Jill Raines:  Was 90 days ok with IRB?</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2926D" w14:textId="77777777" w:rsidR="00D561F5" w:rsidRDefault="00D561F5">
      <w:pPr>
        <w:spacing w:after="0" w:line="240" w:lineRule="auto"/>
      </w:pPr>
      <w:r>
        <w:separator/>
      </w:r>
    </w:p>
  </w:endnote>
  <w:endnote w:type="continuationSeparator" w:id="0">
    <w:p w14:paraId="62108FAC" w14:textId="77777777" w:rsidR="00D561F5" w:rsidRDefault="00D56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573B4" w14:textId="77777777" w:rsidR="00874426" w:rsidRDefault="003A1128">
    <w:pPr>
      <w:spacing w:after="0" w:line="200" w:lineRule="exact"/>
      <w:rPr>
        <w:sz w:val="20"/>
        <w:szCs w:val="20"/>
      </w:rPr>
    </w:pPr>
    <w:r>
      <w:rPr>
        <w:noProof/>
      </w:rPr>
      <mc:AlternateContent>
        <mc:Choice Requires="wps">
          <w:drawing>
            <wp:anchor distT="0" distB="0" distL="114300" distR="114300" simplePos="0" relativeHeight="251655168" behindDoc="1" locked="0" layoutInCell="1" allowOverlap="1" wp14:anchorId="13694A64" wp14:editId="4957A3C9">
              <wp:simplePos x="0" y="0"/>
              <wp:positionH relativeFrom="page">
                <wp:posOffset>3643630</wp:posOffset>
              </wp:positionH>
              <wp:positionV relativeFrom="page">
                <wp:posOffset>9351010</wp:posOffset>
              </wp:positionV>
              <wp:extent cx="65278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A92FEB">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6.9pt;margin-top:736.3pt;width:51.4pt;height:1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qI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" filled="f" stroked="f">
              <v:textbox inset="0,0,0,0">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A92FEB">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2333E78" wp14:editId="42F06360">
              <wp:simplePos x="0" y="0"/>
              <wp:positionH relativeFrom="page">
                <wp:posOffset>734060</wp:posOffset>
              </wp:positionH>
              <wp:positionV relativeFrom="page">
                <wp:posOffset>9625330</wp:posOffset>
              </wp:positionV>
              <wp:extent cx="1738630" cy="165735"/>
              <wp:effectExtent l="635" t="0" r="381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333E78" id="Text Box 2" o:spid="_x0000_s1027" type="#_x0000_t202" style="position:absolute;margin-left:57.8pt;margin-top:757.9pt;width:136.9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" filled="f" stroked="f">
              <v:textbox inset="0,0,0,0">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B21354A" wp14:editId="6406226F">
              <wp:simplePos x="0" y="0"/>
              <wp:positionH relativeFrom="page">
                <wp:posOffset>6416675</wp:posOffset>
              </wp:positionH>
              <wp:positionV relativeFrom="page">
                <wp:posOffset>9625330</wp:posOffset>
              </wp:positionV>
              <wp:extent cx="628650" cy="165735"/>
              <wp:effectExtent l="0" t="0" r="317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21354A" id="Text Box 1" o:spid="_x0000_s1028" type="#_x0000_t202" style="position:absolute;margin-left:505.25pt;margin-top:757.9pt;width:49.5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sOrwIAAK8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" filled="f" stroked="f">
              <v:textbox inset="0,0,0,0">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099CA" w14:textId="77777777" w:rsidR="00D561F5" w:rsidRDefault="00D561F5">
      <w:pPr>
        <w:spacing w:after="0" w:line="240" w:lineRule="auto"/>
      </w:pPr>
      <w:r>
        <w:separator/>
      </w:r>
    </w:p>
  </w:footnote>
  <w:footnote w:type="continuationSeparator" w:id="0">
    <w:p w14:paraId="2A8DA464" w14:textId="77777777" w:rsidR="00D561F5" w:rsidRDefault="00D561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9C6AF5"/>
    <w:multiLevelType w:val="hybridMultilevel"/>
    <w:tmpl w:val="2104F42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776413A8"/>
    <w:multiLevelType w:val="hybridMultilevel"/>
    <w:tmpl w:val="97ECB82E"/>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26"/>
    <w:rsid w:val="0001305D"/>
    <w:rsid w:val="00066231"/>
    <w:rsid w:val="00095798"/>
    <w:rsid w:val="00095FEB"/>
    <w:rsid w:val="000D3B46"/>
    <w:rsid w:val="00145C21"/>
    <w:rsid w:val="00172F3F"/>
    <w:rsid w:val="00190E88"/>
    <w:rsid w:val="00197E37"/>
    <w:rsid w:val="001A49B7"/>
    <w:rsid w:val="001C5F47"/>
    <w:rsid w:val="001E7606"/>
    <w:rsid w:val="00233087"/>
    <w:rsid w:val="002B2CDF"/>
    <w:rsid w:val="002B7CE5"/>
    <w:rsid w:val="002C64CB"/>
    <w:rsid w:val="002C72B7"/>
    <w:rsid w:val="002F0610"/>
    <w:rsid w:val="002F2900"/>
    <w:rsid w:val="003653BE"/>
    <w:rsid w:val="003A1128"/>
    <w:rsid w:val="003D24BB"/>
    <w:rsid w:val="003D3073"/>
    <w:rsid w:val="003E3B97"/>
    <w:rsid w:val="00417109"/>
    <w:rsid w:val="00460BCF"/>
    <w:rsid w:val="00483ED1"/>
    <w:rsid w:val="00487557"/>
    <w:rsid w:val="004D13A2"/>
    <w:rsid w:val="004D66B0"/>
    <w:rsid w:val="004E0D47"/>
    <w:rsid w:val="0057452F"/>
    <w:rsid w:val="0058667D"/>
    <w:rsid w:val="005E5C37"/>
    <w:rsid w:val="0066113A"/>
    <w:rsid w:val="006740A7"/>
    <w:rsid w:val="006A656C"/>
    <w:rsid w:val="00704934"/>
    <w:rsid w:val="0070748E"/>
    <w:rsid w:val="00731DAC"/>
    <w:rsid w:val="00763103"/>
    <w:rsid w:val="007D5B13"/>
    <w:rsid w:val="00812BD4"/>
    <w:rsid w:val="008133DA"/>
    <w:rsid w:val="00817761"/>
    <w:rsid w:val="00872592"/>
    <w:rsid w:val="00874426"/>
    <w:rsid w:val="008972F0"/>
    <w:rsid w:val="008E0FF9"/>
    <w:rsid w:val="008E24E6"/>
    <w:rsid w:val="00927CC2"/>
    <w:rsid w:val="00985425"/>
    <w:rsid w:val="009B2B6F"/>
    <w:rsid w:val="009D353D"/>
    <w:rsid w:val="009F1289"/>
    <w:rsid w:val="00A0360E"/>
    <w:rsid w:val="00A80F11"/>
    <w:rsid w:val="00A92FEB"/>
    <w:rsid w:val="00AB0475"/>
    <w:rsid w:val="00AD0339"/>
    <w:rsid w:val="00AF22E1"/>
    <w:rsid w:val="00B36A83"/>
    <w:rsid w:val="00B455FF"/>
    <w:rsid w:val="00B54903"/>
    <w:rsid w:val="00B54C2E"/>
    <w:rsid w:val="00B56234"/>
    <w:rsid w:val="00BA3DC7"/>
    <w:rsid w:val="00BA6D27"/>
    <w:rsid w:val="00BA7578"/>
    <w:rsid w:val="00BC6F72"/>
    <w:rsid w:val="00C271A2"/>
    <w:rsid w:val="00C840E6"/>
    <w:rsid w:val="00C96840"/>
    <w:rsid w:val="00CF1765"/>
    <w:rsid w:val="00D10B81"/>
    <w:rsid w:val="00D14D37"/>
    <w:rsid w:val="00D260BA"/>
    <w:rsid w:val="00D561F5"/>
    <w:rsid w:val="00DA02B8"/>
    <w:rsid w:val="00E0270F"/>
    <w:rsid w:val="00E10591"/>
    <w:rsid w:val="00E574E5"/>
    <w:rsid w:val="00E8514D"/>
    <w:rsid w:val="00E8685B"/>
    <w:rsid w:val="00EB695D"/>
    <w:rsid w:val="00ED1D20"/>
    <w:rsid w:val="00F40F81"/>
    <w:rsid w:val="00F95C77"/>
    <w:rsid w:val="00F9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7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bmc.ouhsc.edu/redcap/redcap_v4.11.2/Miechv/Informatics3.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edcapweb1/redca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uhsc.edu/irb/IRB_Forms_HIPAA_MainPg.as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irb@ouhsc.edu" TargetMode="Externa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uhsc.edu/admissions/FERPA_Noti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12134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Peshansky</dc:creator>
  <dc:description>Recommendations from OUHSC IT, 9/10/13</dc:description>
  <cp:lastModifiedBy>Wilson, Thomas N (HSC)</cp:lastModifiedBy>
  <cp:revision>3</cp:revision>
  <dcterms:created xsi:type="dcterms:W3CDTF">2014-02-27T22:50:00Z</dcterms:created>
  <dcterms:modified xsi:type="dcterms:W3CDTF">2014-03-14T20:06:00Z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2011-07-18T00:00:00Z</vt:filetime>
  </property>
  <property fmtid="{D5CDD505-2E9C-101B-9397-08002B2CF9AE}" pid="3" name="LastSaved">
    <vt:filetime>2013-07-30T00:00:00Z</vt:filetime>
  </property>
</Properties>
</file>