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customXmlInsRangeStart w:id="1" w:author="Randy Moore" w:date="2013-08-09T17:27:00Z"/>
    <w:sdt>
      <w:sdtPr>
        <w:rPr>
          <w:sz w:val="28"/>
          <w:szCs w:val="28"/>
        </w:rPr>
        <w:alias w:val="Comments"/>
        <w:tag w:val=""/>
        <w:id w:val="-2005967047"/>
        <w:placeholder>
          <w:docPart w:val="26FE3615C0C042C7849C95DAA58C0934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customXmlInsRangeEnd w:id="1"/>
        <w:p w14:paraId="5E9FFE23" w14:textId="1734909B" w:rsidR="00874426" w:rsidRDefault="00E8514D">
          <w:pPr>
            <w:spacing w:before="6" w:after="0" w:line="280" w:lineRule="exact"/>
            <w:rPr>
              <w:sz w:val="28"/>
              <w:szCs w:val="28"/>
            </w:rPr>
          </w:pPr>
          <w:ins w:id="2" w:author="Randy Moore" w:date="2013-08-09T17:27:00Z">
            <w:r>
              <w:rPr>
                <w:sz w:val="28"/>
                <w:szCs w:val="28"/>
              </w:rPr>
              <w:t>Recommendations from OUHSC IT, 8</w:t>
            </w:r>
          </w:ins>
          <w:ins w:id="3" w:author="Moore, Randy W. (HSC)" w:date="2013-08-12T07:35:00Z">
            <w:r w:rsidR="00E0270F">
              <w:rPr>
                <w:sz w:val="28"/>
                <w:szCs w:val="28"/>
              </w:rPr>
              <w:t>/</w:t>
            </w:r>
          </w:ins>
          <w:ins w:id="4" w:author="Moore, Randy W. (HSC)" w:date="2013-08-12T07:34:00Z">
            <w:r w:rsidR="00E0270F">
              <w:rPr>
                <w:sz w:val="28"/>
                <w:szCs w:val="28"/>
              </w:rPr>
              <w:t>2</w:t>
            </w:r>
          </w:ins>
          <w:ins w:id="5" w:author="Moore, Randy W. (HSC)" w:date="2013-08-26T07:29:00Z">
            <w:r w:rsidR="0070748E">
              <w:rPr>
                <w:sz w:val="28"/>
                <w:szCs w:val="28"/>
              </w:rPr>
              <w:t>6</w:t>
            </w:r>
          </w:ins>
          <w:ins w:id="6" w:author="Randy Moore" w:date="2013-08-09T17:27:00Z">
            <w:r>
              <w:rPr>
                <w:sz w:val="28"/>
                <w:szCs w:val="28"/>
              </w:rPr>
              <w:t>/13</w:t>
            </w:r>
          </w:ins>
        </w:p>
        <w:customXmlInsRangeStart w:id="7" w:author="Randy Moore" w:date="2013-08-09T17:27:00Z"/>
      </w:sdtContent>
    </w:sdt>
    <w:customXmlInsRangeEnd w:id="7"/>
    <w:p w14:paraId="3AE5801F" w14:textId="77777777" w:rsidR="00872592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2456F9" wp14:editId="312972F0">
            <wp:simplePos x="0" y="0"/>
            <wp:positionH relativeFrom="column">
              <wp:posOffset>4278934</wp:posOffset>
            </wp:positionH>
            <wp:positionV relativeFrom="paragraph">
              <wp:posOffset>1270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i/>
          <w:noProof/>
          <w:spacing w:val="-1"/>
        </w:rPr>
        <w:drawing>
          <wp:anchor distT="0" distB="0" distL="114300" distR="114300" simplePos="0" relativeHeight="251712512" behindDoc="0" locked="0" layoutInCell="1" allowOverlap="1" wp14:anchorId="1E2B2AFF" wp14:editId="791D28E3">
            <wp:simplePos x="0" y="0"/>
            <wp:positionH relativeFrom="column">
              <wp:posOffset>-589584</wp:posOffset>
            </wp:positionH>
            <wp:positionV relativeFrom="paragraph">
              <wp:posOffset>-1270</wp:posOffset>
            </wp:positionV>
            <wp:extent cx="2726055" cy="1080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0553" w14:textId="77777777" w:rsidR="00872592" w:rsidRDefault="00872592" w:rsidP="0057452F">
      <w:pPr>
        <w:spacing w:before="32" w:after="0" w:line="240" w:lineRule="auto"/>
        <w:ind w:left="2803" w:right="2620"/>
        <w:jc w:val="right"/>
        <w:rPr>
          <w:rFonts w:ascii="Arial" w:eastAsia="Arial" w:hAnsi="Arial" w:cs="Arial"/>
          <w:i/>
          <w:spacing w:val="-1"/>
        </w:rPr>
      </w:pPr>
    </w:p>
    <w:p w14:paraId="37E5EF62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0B1D5F37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00DA87F1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5A9DDC8D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7522E94F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575D6A11" w14:textId="77777777" w:rsidR="00874426" w:rsidRDefault="003A1128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AD</w:t>
      </w:r>
      <w:r>
        <w:rPr>
          <w:rFonts w:ascii="Arial" w:eastAsia="Arial" w:hAnsi="Arial" w:cs="Arial"/>
          <w:i/>
          <w:spacing w:val="-2"/>
        </w:rPr>
        <w:t>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RA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V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  <w:spacing w:val="-3"/>
        </w:rPr>
        <w:t>L</w:t>
      </w:r>
      <w:r>
        <w:rPr>
          <w:rFonts w:ascii="Arial" w:eastAsia="Arial" w:hAnsi="Arial" w:cs="Arial"/>
          <w:i/>
          <w:spacing w:val="-1"/>
        </w:rPr>
        <w:t>IC</w:t>
      </w:r>
      <w:r>
        <w:rPr>
          <w:rFonts w:ascii="Arial" w:eastAsia="Arial" w:hAnsi="Arial" w:cs="Arial"/>
          <w:i/>
        </w:rPr>
        <w:t xml:space="preserve">Y </w:t>
      </w:r>
      <w:r>
        <w:rPr>
          <w:rFonts w:ascii="Arial" w:eastAsia="Arial" w:hAnsi="Arial" w:cs="Arial"/>
          <w:i/>
          <w:spacing w:val="-1"/>
        </w:rPr>
        <w:t>AN</w:t>
      </w:r>
      <w:r>
        <w:rPr>
          <w:rFonts w:ascii="Arial" w:eastAsia="Arial" w:hAnsi="Arial" w:cs="Arial"/>
          <w:i/>
        </w:rPr>
        <w:t xml:space="preserve">D </w:t>
      </w:r>
      <w:r>
        <w:rPr>
          <w:rFonts w:ascii="Arial" w:eastAsia="Arial" w:hAnsi="Arial" w:cs="Arial"/>
          <w:i/>
          <w:spacing w:val="-1"/>
        </w:rPr>
        <w:t>PR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  <w:spacing w:val="-1"/>
        </w:rPr>
        <w:t>CEDURE</w:t>
      </w:r>
    </w:p>
    <w:p w14:paraId="35BAFD72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6199CE23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6485F8BE" w14:textId="77777777" w:rsidR="00874426" w:rsidRDefault="003A1128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EB68BC4" wp14:editId="6C1CCF6B">
                <wp:simplePos x="0" y="0"/>
                <wp:positionH relativeFrom="page">
                  <wp:posOffset>1028700</wp:posOffset>
                </wp:positionH>
                <wp:positionV relativeFrom="paragraph">
                  <wp:posOffset>92710</wp:posOffset>
                </wp:positionV>
                <wp:extent cx="6254115" cy="1080135"/>
                <wp:effectExtent l="9525" t="4445" r="381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1080135"/>
                          <a:chOff x="1607" y="1210"/>
                          <a:chExt cx="9849" cy="1701"/>
                        </a:xfrm>
                      </wpg:grpSpPr>
                      <wpg:grpSp>
                        <wpg:cNvPr id="8" name="Group 17"/>
                        <wpg:cNvGrpSpPr>
                          <a:grpSpLocks/>
                        </wpg:cNvGrpSpPr>
                        <wpg:grpSpPr bwMode="auto">
                          <a:xfrm>
                            <a:off x="1613" y="1234"/>
                            <a:ext cx="9838" cy="2"/>
                            <a:chOff x="1613" y="1234"/>
                            <a:chExt cx="9838" cy="2"/>
                          </a:xfrm>
                        </wpg:grpSpPr>
                        <wps:wsp>
                          <wps:cNvPr id="9" name="Freeform 18"/>
                          <wps:cNvSpPr>
                            <a:spLocks/>
                          </wps:cNvSpPr>
                          <wps:spPr bwMode="auto">
                            <a:xfrm>
                              <a:off x="1613" y="1234"/>
                              <a:ext cx="9838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9838"/>
                                <a:gd name="T2" fmla="+- 0 11450 1613"/>
                                <a:gd name="T3" fmla="*/ T2 w 9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8">
                                  <a:moveTo>
                                    <a:pt x="0" y="0"/>
                                  </a:moveTo>
                                  <a:lnTo>
                                    <a:pt x="98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5"/>
                        <wpg:cNvGrpSpPr>
                          <a:grpSpLocks/>
                        </wpg:cNvGrpSpPr>
                        <wpg:grpSpPr bwMode="auto">
                          <a:xfrm>
                            <a:off x="1632" y="1255"/>
                            <a:ext cx="9799" cy="2"/>
                            <a:chOff x="1632" y="1255"/>
                            <a:chExt cx="9799" cy="2"/>
                          </a:xfrm>
                        </wpg:grpSpPr>
                        <wps:wsp>
                          <wps:cNvPr id="11" name="Freeform 16"/>
                          <wps:cNvSpPr>
                            <a:spLocks/>
                          </wps:cNvSpPr>
                          <wps:spPr bwMode="auto">
                            <a:xfrm>
                              <a:off x="1632" y="1255"/>
                              <a:ext cx="9799" cy="2"/>
                            </a:xfrm>
                            <a:custGeom>
                              <a:avLst/>
                              <a:gdLst>
                                <a:gd name="T0" fmla="+- 0 1632 1632"/>
                                <a:gd name="T1" fmla="*/ T0 w 9799"/>
                                <a:gd name="T2" fmla="+- 0 11431 1632"/>
                                <a:gd name="T3" fmla="*/ T2 w 97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99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628" y="1225"/>
                            <a:ext cx="2" cy="1646"/>
                            <a:chOff x="1628" y="1225"/>
                            <a:chExt cx="2" cy="1646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628" y="1225"/>
                              <a:ext cx="2" cy="1646"/>
                            </a:xfrm>
                            <a:custGeom>
                              <a:avLst/>
                              <a:gdLst>
                                <a:gd name="T0" fmla="+- 0 1225 1225"/>
                                <a:gd name="T1" fmla="*/ 1225 h 1646"/>
                                <a:gd name="T2" fmla="+- 0 2871 1225"/>
                                <a:gd name="T3" fmla="*/ 2871 h 1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6">
                                  <a:moveTo>
                                    <a:pt x="0" y="0"/>
                                  </a:moveTo>
                                  <a:lnTo>
                                    <a:pt x="0" y="1646"/>
                                  </a:lnTo>
                                </a:path>
                              </a:pathLst>
                            </a:custGeom>
                            <a:noFill/>
                            <a:ln w="189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1"/>
                        <wpg:cNvGrpSpPr>
                          <a:grpSpLocks/>
                        </wpg:cNvGrpSpPr>
                        <wpg:grpSpPr bwMode="auto">
                          <a:xfrm>
                            <a:off x="1618" y="1261"/>
                            <a:ext cx="2" cy="1644"/>
                            <a:chOff x="1618" y="1261"/>
                            <a:chExt cx="2" cy="1644"/>
                          </a:xfrm>
                        </wpg:grpSpPr>
                        <wps:wsp>
                          <wps:cNvPr id="15" name="Freeform 12"/>
                          <wps:cNvSpPr>
                            <a:spLocks/>
                          </wps:cNvSpPr>
                          <wps:spPr bwMode="auto">
                            <a:xfrm>
                              <a:off x="1618" y="1261"/>
                              <a:ext cx="2" cy="1644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644"/>
                                <a:gd name="T2" fmla="+- 0 2905 1261"/>
                                <a:gd name="T3" fmla="*/ 2905 h 16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4">
                                  <a:moveTo>
                                    <a:pt x="0" y="0"/>
                                  </a:moveTo>
                                  <a:lnTo>
                                    <a:pt x="0" y="164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11446" y="1225"/>
                            <a:ext cx="2" cy="1680"/>
                            <a:chOff x="11446" y="1225"/>
                            <a:chExt cx="2" cy="1680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11446" y="1225"/>
                              <a:ext cx="2" cy="1680"/>
                            </a:xfrm>
                            <a:custGeom>
                              <a:avLst/>
                              <a:gdLst>
                                <a:gd name="T0" fmla="+- 0 1225 1225"/>
                                <a:gd name="T1" fmla="*/ 1225 h 1680"/>
                                <a:gd name="T2" fmla="+- 0 2905 1225"/>
                                <a:gd name="T3" fmla="*/ 2905 h 1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80">
                                  <a:moveTo>
                                    <a:pt x="0" y="0"/>
                                  </a:moveTo>
                                  <a:lnTo>
                                    <a:pt x="0" y="168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"/>
                        <wpg:cNvGrpSpPr>
                          <a:grpSpLocks/>
                        </wpg:cNvGrpSpPr>
                        <wpg:grpSpPr bwMode="auto">
                          <a:xfrm>
                            <a:off x="11426" y="1261"/>
                            <a:ext cx="2" cy="1610"/>
                            <a:chOff x="11426" y="1261"/>
                            <a:chExt cx="2" cy="1610"/>
                          </a:xfrm>
                        </wpg:grpSpPr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11426" y="1261"/>
                              <a:ext cx="2" cy="1610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610"/>
                                <a:gd name="T2" fmla="+- 0 2871 1261"/>
                                <a:gd name="T3" fmla="*/ 2871 h 1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10">
                                  <a:moveTo>
                                    <a:pt x="0" y="0"/>
                                  </a:moveTo>
                                  <a:lnTo>
                                    <a:pt x="0" y="16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"/>
                        <wpg:cNvGrpSpPr>
                          <a:grpSpLocks/>
                        </wpg:cNvGrpSpPr>
                        <wpg:grpSpPr bwMode="auto">
                          <a:xfrm>
                            <a:off x="1613" y="2895"/>
                            <a:ext cx="9838" cy="2"/>
                            <a:chOff x="1613" y="2895"/>
                            <a:chExt cx="9838" cy="2"/>
                          </a:xfrm>
                        </wpg:grpSpPr>
                        <wps:wsp>
                          <wps:cNvPr id="21" name="Freeform 6"/>
                          <wps:cNvSpPr>
                            <a:spLocks/>
                          </wps:cNvSpPr>
                          <wps:spPr bwMode="auto">
                            <a:xfrm>
                              <a:off x="1613" y="2895"/>
                              <a:ext cx="9838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9838"/>
                                <a:gd name="T2" fmla="+- 0 11450 1613"/>
                                <a:gd name="T3" fmla="*/ T2 w 9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8">
                                  <a:moveTo>
                                    <a:pt x="0" y="0"/>
                                  </a:moveTo>
                                  <a:lnTo>
                                    <a:pt x="98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1632" y="2876"/>
                            <a:ext cx="9799" cy="2"/>
                            <a:chOff x="1632" y="2876"/>
                            <a:chExt cx="9799" cy="2"/>
                          </a:xfrm>
                        </wpg:grpSpPr>
                        <wps:wsp>
                          <wps:cNvPr id="23" name="Freeform 4"/>
                          <wps:cNvSpPr>
                            <a:spLocks/>
                          </wps:cNvSpPr>
                          <wps:spPr bwMode="auto">
                            <a:xfrm>
                              <a:off x="1632" y="2876"/>
                              <a:ext cx="9799" cy="2"/>
                            </a:xfrm>
                            <a:custGeom>
                              <a:avLst/>
                              <a:gdLst>
                                <a:gd name="T0" fmla="+- 0 1632 1632"/>
                                <a:gd name="T1" fmla="*/ T0 w 9799"/>
                                <a:gd name="T2" fmla="+- 0 11431 1632"/>
                                <a:gd name="T3" fmla="*/ T2 w 97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99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5AC73D6" id="Group 2" o:spid="_x0000_s1026" style="position:absolute;margin-left:81pt;margin-top:7.3pt;width:492.45pt;height:85.05pt;z-index:-251659264;mso-position-horizontal-relative:page" coordorigin="1607,1210" coordsize="984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">
                <v:group id="Group 17" o:spid="_x0000_s1027" style="position:absolute;left:1613;top:1234;width:9838;height:2" coordorigin="1613,1234" coordsize="98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8" o:spid="_x0000_s1028" style="position:absolute;left:1613;top:1234;width:9838;height:2;visibility:visible;mso-wrap-style:square;v-text-anchor:top" coordsize="98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3P8EA&#10;AADaAAAADwAAAGRycy9kb3ducmV2LnhtbESPS2vDMBCE74X+B7GF3ho5OZTUjWKcgEl6dF69LtbW&#10;NrVWxpJf/74KBHocZuYbZpNMphEDda62rGC5iEAQF1bXXCq4nLO3NQjnkTU2lknBTA6S7fPTBmNt&#10;R85pOPlSBAi7GBVU3rexlK6oyKBb2JY4eD+2M+iD7EqpOxwD3DRyFUXv0mDNYaHClvYVFb+n3ij4&#10;6ud8nfGZvneHMcXldaqz206p15cp/QThafL/4Uf7qBV8wP1Ku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9z/BAAAA2gAAAA8AAAAAAAAAAAAAAAAAmAIAAGRycy9kb3du&#10;cmV2LnhtbFBLBQYAAAAABAAEAPUAAACGAwAAAAA=&#10;" path="m,l9837,e" filled="f" strokeweight=".58pt">
                    <v:path arrowok="t" o:connecttype="custom" o:connectlocs="0,0;9837,0" o:connectangles="0,0"/>
                  </v:shape>
                </v:group>
                <v:group id="Group 15" o:spid="_x0000_s1029" style="position:absolute;left:1632;top:1255;width:9799;height:2" coordorigin="1632,1255" coordsize="97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6" o:spid="_x0000_s1030" style="position:absolute;left:1632;top:1255;width:9799;height:2;visibility:visible;mso-wrap-style:square;v-text-anchor:top" coordsize="9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D+sEA&#10;AADbAAAADwAAAGRycy9kb3ducmV2LnhtbERP32vCMBB+H+x/CCfsbaYdQ6QaRYRBh0NZFcG3ozmb&#10;YnMJTab1vzeDwd7u4/t58+VgO3GlPrSOFeTjDARx7XTLjYLD/uN1CiJEZI2dY1JwpwDLxfPTHAvt&#10;bvxN1yo2IoVwKFCBidEXUobakMUwdp44cWfXW4wJ9o3UPd5SuO3kW5ZNpMWWU4NBT2tD9aX6sQp2&#10;tC29P31t9p+V2ZXTjdX5+1Gpl9GwmoGINMR/8Z+71Gl+Dr+/p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5A/rBAAAA2wAAAA8AAAAAAAAAAAAAAAAAmAIAAGRycy9kb3du&#10;cmV2LnhtbFBLBQYAAAAABAAEAPUAAACGAwAAAAA=&#10;" path="m,l9799,e" filled="f" strokeweight=".7pt">
                    <v:path arrowok="t" o:connecttype="custom" o:connectlocs="0,0;9799,0" o:connectangles="0,0"/>
                  </v:shape>
                </v:group>
                <v:group id="Group 13" o:spid="_x0000_s1031" style="position:absolute;left:1628;top:1225;width:2;height:1646" coordorigin="1628,1225" coordsize="2,1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2" style="position:absolute;left:1628;top:1225;width:2;height:1646;visibility:visible;mso-wrap-style:square;v-text-anchor:top" coordsize="2,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a5sAA&#10;AADbAAAADwAAAGRycy9kb3ducmV2LnhtbERP3WrCMBS+H/gO4QjeaarCHNUobjDYYBda9wCH5tiU&#10;NiehiW19+0UQdnc+vt+zO4y2FT11oXasYLnIQBCXTtdcKfi9fM7fQISIrLF1TAruFOCwn7zsMNdu&#10;4DP1RaxECuGQowITo8+lDKUhi2HhPHHirq6zGBPsKqk7HFK4beUqy16lxZpTg0FPH4bKprhZBf3P&#10;0pl3d6q8l2Mjm/uw4e+jUrPpeNyCiDTGf/HT/aXT/DU8fkkH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ra5sAAAADbAAAADwAAAAAAAAAAAAAAAACYAgAAZHJzL2Rvd25y&#10;ZXYueG1sUEsFBgAAAAAEAAQA9QAAAIUDAAAAAA==&#10;" path="m,l,1646e" filled="f" strokeweight="1.49pt">
                    <v:path arrowok="t" o:connecttype="custom" o:connectlocs="0,1225;0,2871" o:connectangles="0,0"/>
                  </v:shape>
                </v:group>
                <v:group id="Group 11" o:spid="_x0000_s1033" style="position:absolute;left:1618;top:1261;width:2;height:1644" coordorigin="1618,1261" coordsize="2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2" o:spid="_x0000_s1034" style="position:absolute;left:1618;top:1261;width:2;height:1644;visibility:visible;mso-wrap-style:square;v-text-anchor:top" coordsize="2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1wMQA&#10;AADbAAAADwAAAGRycy9kb3ducmV2LnhtbESPQWvCQBCF70L/wzKF3nSjUC3RVURRKh6kSXvwNmTH&#10;JJidDdmNSf+9KwjeZnjvffNmsepNJW7UuNKygvEoAkGcWV1yruA33Q2/QDiPrLGyTAr+ycFq+TZY&#10;YKxtxz90S3wuAoRdjAoK7+tYSpcVZNCNbE0ctIttDPqwNrnUDXYBbio5iaKpNFhyuFBgTZuCsmvS&#10;mkA5tjNzSrfyr+dkn7bTc5fvDkp9vPfrOQhPvX+Zn+lvHep/wuOXMI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+9cDEAAAA2wAAAA8AAAAAAAAAAAAAAAAAmAIAAGRycy9k&#10;b3ducmV2LnhtbFBLBQYAAAAABAAEAPUAAACJAwAAAAA=&#10;" path="m,l,1644e" filled="f" strokeweight=".58pt">
                    <v:path arrowok="t" o:connecttype="custom" o:connectlocs="0,1261;0,2905" o:connectangles="0,0"/>
                  </v:shape>
                </v:group>
                <v:group id="Group 9" o:spid="_x0000_s1035" style="position:absolute;left:11446;top:1225;width:2;height:1680" coordorigin="11446,1225" coordsize="2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" o:spid="_x0000_s1036" style="position:absolute;left:11446;top:1225;width:2;height:1680;visibility:visible;mso-wrap-style:square;v-text-anchor:top" coordsize="2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/q8IA&#10;AADbAAAADwAAAGRycy9kb3ducmV2LnhtbERPS2sCMRC+C/0PYQq9abYt6LIapfRBi+BBbQ/ehmTc&#10;LG4myya7bv+9EQRv8/E9Z7EaXC16akPlWcHzJANBrL2puFTwu/8a5yBCRDZYeyYF/xRgtXwYLbAw&#10;/sxb6nexFCmEQ4EKbIxNIWXQlhyGiW+IE3f0rcOYYFtK0+I5hbtavmTZVDqsODVYbOjdkj7tOqdA&#10;56/f280nfdh13+ju0Pk/nHmlnh6HtzmISEO8i2/uH5Pmz+D6Szp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T+rwgAAANsAAAAPAAAAAAAAAAAAAAAAAJgCAABkcnMvZG93&#10;bnJldi54bWxQSwUGAAAAAAQABAD1AAAAhwMAAAAA&#10;" path="m,l,1680e" filled="f" strokeweight=".58pt">
                    <v:path arrowok="t" o:connecttype="custom" o:connectlocs="0,1225;0,2905" o:connectangles="0,0"/>
                  </v:shape>
                </v:group>
                <v:group id="Group 7" o:spid="_x0000_s1037" style="position:absolute;left:11426;top:1261;width:2;height:1610" coordorigin="11426,1261" coordsize="2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8" o:spid="_x0000_s1038" style="position:absolute;left:11426;top:1261;width:2;height:1610;visibility:visible;mso-wrap-style:square;v-text-anchor:top" coordsize="2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uvMQA&#10;AADbAAAADwAAAGRycy9kb3ducmV2LnhtbERPTWsCMRC9F/ofwhR6EU3qwerWKFoRCy0UVxG8DZvp&#10;7uJmsiSpu/33TUHobR7vc+bL3jbiSj7UjjU8jRQI4sKZmksNx8N2OAURIrLBxjFp+KEAy8X93Rwz&#10;4zre0zWPpUghHDLUUMXYZlKGoiKLYeRa4sR9OW8xJuhLaTx2Kdw2cqzURFqsOTVU2NJrRcUl/7Ya&#10;vPp4P28Hp/FmreTn7rlYbfLYaf340K9eQETq47/45n4zaf4M/n5J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2rrzEAAAA2wAAAA8AAAAAAAAAAAAAAAAAmAIAAGRycy9k&#10;b3ducmV2LnhtbFBLBQYAAAAABAAEAPUAAACJAwAAAAA=&#10;" path="m,l,1610e" filled="f" strokeweight=".58pt">
                    <v:path arrowok="t" o:connecttype="custom" o:connectlocs="0,1261;0,2871" o:connectangles="0,0"/>
                  </v:shape>
                </v:group>
                <v:group id="Group 5" o:spid="_x0000_s1039" style="position:absolute;left:1613;top:2895;width:9838;height:2" coordorigin="1613,2895" coordsize="98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" o:spid="_x0000_s1040" style="position:absolute;left:1613;top:2895;width:9838;height:2;visibility:visible;mso-wrap-style:square;v-text-anchor:top" coordsize="98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Kx0sAA&#10;AADbAAAADwAAAGRycy9kb3ducmV2LnhtbESPzarCMBSE9xd8h3AEd9e0LkRqo6hQ1KX/20NzbIvN&#10;SWmirW9vLlxwOczMN0y67E0tXtS6yrKCeByBIM6trrhQcD5lvzMQziNrrC2Tgjc5WC4GPykm2nZ8&#10;oNfRFyJA2CWooPS+SaR0eUkG3dg2xMG729agD7ItpG6xC3BTy0kUTaXBisNCiQ1tSsofx6dRsH++&#10;D7OMT3Rbb7sVxpe+yq5rpUbDfjUH4an33/B/e6cVTGL4+x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Kx0sAAAADbAAAADwAAAAAAAAAAAAAAAACYAgAAZHJzL2Rvd25y&#10;ZXYueG1sUEsFBgAAAAAEAAQA9QAAAIUDAAAAAA==&#10;" path="m,l9837,e" filled="f" strokeweight=".58pt">
                    <v:path arrowok="t" o:connecttype="custom" o:connectlocs="0,0;9837,0" o:connectangles="0,0"/>
                  </v:shape>
                </v:group>
                <v:group id="Group 3" o:spid="_x0000_s1041" style="position:absolute;left:1632;top:2876;width:9799;height:2" coordorigin="1632,2876" coordsize="97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4" o:spid="_x0000_s1042" style="position:absolute;left:1632;top:2876;width:9799;height:2;visibility:visible;mso-wrap-style:square;v-text-anchor:top" coordsize="9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VAsQA&#10;AADbAAAADwAAAGRycy9kb3ducmV2LnhtbESPS2vDMBCE74X8B7GB3Bo5LjWpGyUkBYOvSXvocWOt&#10;H621ciz5kX9fFQo9DjPzDbM7zKYVI/Wusaxgs45AEBdWN1wp+HjPHrcgnEfW2FomBXdycNgvHnaY&#10;ajvxmcaLr0SAsEtRQe19l0rpipoMurXtiINX2t6gD7KvpO5xCnDTyjiKEmmw4bBQY0dvNRXfl8Eo&#10;iKbnr+w0fublNRlu51viXo5lodRqOR9fQXia/X/4r51rBfET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QFQLEAAAA2wAAAA8AAAAAAAAAAAAAAAAAmAIAAGRycy9k&#10;b3ducmV2LnhtbFBLBQYAAAAABAAEAPUAAACJAwAAAAA=&#10;" path="m,l9799,e" filled="f" strokeweight=".58pt">
                    <v:path arrowok="t" o:connecttype="custom" o:connectlocs="0,0;9799,0" o:connectangles="0,0"/>
                  </v:shape>
                </v:group>
                <w10:wrap anchorx="page"/>
              </v:group>
            </w:pict>
          </mc:Fallback>
        </mc:AlternateContent>
      </w:r>
    </w:p>
    <w:p w14:paraId="02A47DAC" w14:textId="77777777" w:rsidR="00874426" w:rsidRDefault="00874426">
      <w:pPr>
        <w:spacing w:before="11" w:after="0" w:line="280" w:lineRule="exact"/>
        <w:rPr>
          <w:sz w:val="28"/>
          <w:szCs w:val="28"/>
        </w:rPr>
      </w:pPr>
    </w:p>
    <w:p w14:paraId="7B75F17E" w14:textId="77777777" w:rsidR="00874426" w:rsidRDefault="003A1128">
      <w:pPr>
        <w:spacing w:after="0" w:line="240" w:lineRule="auto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SUB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1"/>
        </w:rPr>
        <w:t>EC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APPR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US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</w:p>
    <w:p w14:paraId="76BE6FF3" w14:textId="77777777" w:rsidR="00874426" w:rsidRDefault="00874426">
      <w:pPr>
        <w:spacing w:before="9" w:after="0" w:line="110" w:lineRule="exact"/>
        <w:rPr>
          <w:sz w:val="11"/>
          <w:szCs w:val="11"/>
        </w:rPr>
      </w:pPr>
    </w:p>
    <w:p w14:paraId="02D9B3E5" w14:textId="77777777" w:rsidR="00874426" w:rsidRDefault="003A1128">
      <w:pPr>
        <w:tabs>
          <w:tab w:val="left" w:pos="1980"/>
        </w:tabs>
        <w:spacing w:after="0" w:line="240" w:lineRule="auto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>O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</w:r>
      <w:r w:rsidR="003D3073">
        <w:rPr>
          <w:rFonts w:ascii="Arial" w:eastAsia="Arial" w:hAnsi="Arial" w:cs="Arial"/>
        </w:rPr>
        <w:t xml:space="preserve">BIOMEDICAL and BEHAVIORAL </w:t>
      </w:r>
      <w:r w:rsidR="003D3073">
        <w:rPr>
          <w:rFonts w:ascii="Arial" w:eastAsia="Arial" w:hAnsi="Arial" w:cs="Arial"/>
          <w:spacing w:val="-1"/>
        </w:rPr>
        <w:t>METHODOLOGY CORE OUHSC</w:t>
      </w:r>
    </w:p>
    <w:p w14:paraId="74D6F9FB" w14:textId="77777777" w:rsidR="00874426" w:rsidRDefault="00874426">
      <w:pPr>
        <w:spacing w:before="1" w:after="0" w:line="120" w:lineRule="exact"/>
        <w:rPr>
          <w:sz w:val="12"/>
          <w:szCs w:val="12"/>
        </w:rPr>
      </w:pPr>
    </w:p>
    <w:p w14:paraId="76410F50" w14:textId="424601D7" w:rsidR="00874426" w:rsidRDefault="003A1128">
      <w:pPr>
        <w:tabs>
          <w:tab w:val="left" w:pos="4240"/>
          <w:tab w:val="left" w:pos="7780"/>
        </w:tabs>
        <w:spacing w:after="0" w:line="248" w:lineRule="exact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FF</w:t>
      </w:r>
      <w:r>
        <w:rPr>
          <w:rFonts w:ascii="Arial" w:eastAsia="Arial" w:hAnsi="Arial" w:cs="Arial"/>
          <w:spacing w:val="-1"/>
          <w:position w:val="-1"/>
        </w:rPr>
        <w:t>EC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V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</w:t>
      </w:r>
      <w:r w:rsidR="003D3073">
        <w:rPr>
          <w:rFonts w:ascii="Arial" w:eastAsia="Arial" w:hAnsi="Arial" w:cs="Arial"/>
          <w:position w:val="-1"/>
        </w:rPr>
        <w:t>x</w:t>
      </w:r>
      <w:r>
        <w:rPr>
          <w:rFonts w:ascii="Arial" w:eastAsia="Arial" w:hAnsi="Arial" w:cs="Arial"/>
          <w:spacing w:val="1"/>
          <w:position w:val="-1"/>
        </w:rPr>
        <w:t>/</w:t>
      </w:r>
      <w:r w:rsidR="003D3073">
        <w:rPr>
          <w:rFonts w:ascii="Arial" w:eastAsia="Arial" w:hAnsi="Arial" w:cs="Arial"/>
          <w:spacing w:val="1"/>
          <w:position w:val="-1"/>
        </w:rPr>
        <w:t>xx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201</w:t>
      </w:r>
      <w:r w:rsidR="003D3073"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REV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SE</w:t>
      </w:r>
      <w:r>
        <w:rPr>
          <w:rFonts w:ascii="Arial" w:eastAsia="Arial" w:hAnsi="Arial" w:cs="Arial"/>
          <w:position w:val="-1"/>
        </w:rPr>
        <w:t xml:space="preserve">D </w:t>
      </w:r>
      <w:r>
        <w:rPr>
          <w:rFonts w:ascii="Arial" w:eastAsia="Arial" w:hAnsi="Arial" w:cs="Arial"/>
          <w:spacing w:val="-1"/>
          <w:position w:val="-1"/>
        </w:rPr>
        <w:t>DA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</w:t>
      </w:r>
      <w:del w:id="8" w:author="Randy Moore" w:date="2013-08-09T17:29:00Z">
        <w:r w:rsidDel="00BC6F72">
          <w:rPr>
            <w:rFonts w:ascii="Arial" w:eastAsia="Arial" w:hAnsi="Arial" w:cs="Arial"/>
            <w:spacing w:val="-1"/>
            <w:position w:val="-1"/>
          </w:rPr>
          <w:delText>N</w:delText>
        </w:r>
        <w:r w:rsidDel="00BC6F72">
          <w:rPr>
            <w:rFonts w:ascii="Arial" w:eastAsia="Arial" w:hAnsi="Arial" w:cs="Arial"/>
            <w:spacing w:val="1"/>
            <w:position w:val="-1"/>
          </w:rPr>
          <w:delText>/</w:delText>
        </w:r>
        <w:r w:rsidDel="00BC6F72">
          <w:rPr>
            <w:rFonts w:ascii="Arial" w:eastAsia="Arial" w:hAnsi="Arial" w:cs="Arial"/>
            <w:position w:val="-1"/>
          </w:rPr>
          <w:delText>A</w:delText>
        </w:r>
      </w:del>
      <w:ins w:id="9" w:author="Randy Moore" w:date="2013-08-09T17:29:00Z">
        <w:r w:rsidR="00BC6F72">
          <w:rPr>
            <w:rFonts w:ascii="Arial" w:eastAsia="Arial" w:hAnsi="Arial" w:cs="Arial"/>
            <w:spacing w:val="-1"/>
            <w:position w:val="-1"/>
          </w:rPr>
          <w:t>8/</w:t>
        </w:r>
        <w:del w:id="10" w:author="Moore, Randy W. (HSC)" w:date="2013-08-12T07:35:00Z">
          <w:r w:rsidR="00BC6F72" w:rsidDel="00E0270F">
            <w:rPr>
              <w:rFonts w:ascii="Arial" w:eastAsia="Arial" w:hAnsi="Arial" w:cs="Arial"/>
              <w:spacing w:val="-1"/>
              <w:position w:val="-1"/>
            </w:rPr>
            <w:delText>9</w:delText>
          </w:r>
        </w:del>
      </w:ins>
      <w:ins w:id="11" w:author="Moore, Randy W. (HSC)" w:date="2013-08-12T07:35:00Z">
        <w:r w:rsidR="00E0270F">
          <w:rPr>
            <w:rFonts w:ascii="Arial" w:eastAsia="Arial" w:hAnsi="Arial" w:cs="Arial"/>
            <w:spacing w:val="-1"/>
            <w:position w:val="-1"/>
          </w:rPr>
          <w:t>2</w:t>
        </w:r>
      </w:ins>
      <w:ins w:id="12" w:author="Moore, Randy W. (HSC)" w:date="2013-08-26T07:29:00Z">
        <w:r w:rsidR="0070748E">
          <w:rPr>
            <w:rFonts w:ascii="Arial" w:eastAsia="Arial" w:hAnsi="Arial" w:cs="Arial"/>
            <w:spacing w:val="-1"/>
            <w:position w:val="-1"/>
          </w:rPr>
          <w:t>6</w:t>
        </w:r>
      </w:ins>
      <w:ins w:id="13" w:author="Randy Moore" w:date="2013-08-09T17:29:00Z">
        <w:r w:rsidR="00BC6F72">
          <w:rPr>
            <w:rFonts w:ascii="Arial" w:eastAsia="Arial" w:hAnsi="Arial" w:cs="Arial"/>
            <w:spacing w:val="-1"/>
            <w:position w:val="-1"/>
          </w:rPr>
          <w:t>/13 by OUHSC IT</w:t>
        </w:r>
      </w:ins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SUPERSED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S</w:t>
      </w:r>
      <w:r>
        <w:rPr>
          <w:rFonts w:ascii="Arial" w:eastAsia="Arial" w:hAnsi="Arial" w:cs="Arial"/>
          <w:position w:val="-1"/>
        </w:rPr>
        <w:t>:</w:t>
      </w:r>
      <w:r>
        <w:rPr>
          <w:rFonts w:ascii="Arial" w:eastAsia="Arial" w:hAnsi="Arial" w:cs="Arial"/>
          <w:spacing w:val="3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A</w:t>
      </w:r>
    </w:p>
    <w:p w14:paraId="38F56E05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3A8A7655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6CEA5D6A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760E90BC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27D3656C" w14:textId="77777777" w:rsidR="00874426" w:rsidRDefault="00874426">
      <w:pPr>
        <w:spacing w:before="2" w:after="0" w:line="200" w:lineRule="exact"/>
        <w:rPr>
          <w:sz w:val="20"/>
          <w:szCs w:val="20"/>
        </w:rPr>
      </w:pPr>
    </w:p>
    <w:p w14:paraId="73E6B414" w14:textId="77777777" w:rsidR="00874426" w:rsidRDefault="003A1128">
      <w:pPr>
        <w:spacing w:before="29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Sc</w:t>
      </w:r>
      <w:r>
        <w:rPr>
          <w:rFonts w:ascii="Arial" w:eastAsia="Arial" w:hAnsi="Arial" w:cs="Arial"/>
          <w:b/>
          <w:bCs/>
          <w:sz w:val="24"/>
          <w:szCs w:val="24"/>
        </w:rPr>
        <w:t>op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49746EB" w14:textId="77777777" w:rsidR="00874426" w:rsidRDefault="00874426">
      <w:pPr>
        <w:spacing w:before="1" w:after="0" w:line="200" w:lineRule="exact"/>
        <w:rPr>
          <w:sz w:val="20"/>
          <w:szCs w:val="20"/>
        </w:rPr>
      </w:pPr>
    </w:p>
    <w:p w14:paraId="6A8895B0" w14:textId="77777777" w:rsidR="00874426" w:rsidRDefault="003A1128">
      <w:pPr>
        <w:spacing w:after="0" w:line="241" w:lineRule="auto"/>
        <w:ind w:left="116" w:right="47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s’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ne.</w:t>
      </w:r>
    </w:p>
    <w:p w14:paraId="14E36592" w14:textId="77777777" w:rsidR="00874426" w:rsidRDefault="00874426">
      <w:pPr>
        <w:spacing w:before="10" w:after="0" w:line="240" w:lineRule="exact"/>
        <w:rPr>
          <w:sz w:val="24"/>
          <w:szCs w:val="24"/>
        </w:rPr>
      </w:pPr>
    </w:p>
    <w:p w14:paraId="72BC4357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urpo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3B704E60" w14:textId="77777777" w:rsidR="00874426" w:rsidRDefault="00874426">
      <w:pPr>
        <w:spacing w:before="1" w:after="0" w:line="200" w:lineRule="exact"/>
        <w:rPr>
          <w:sz w:val="20"/>
          <w:szCs w:val="20"/>
        </w:rPr>
      </w:pPr>
    </w:p>
    <w:p w14:paraId="5E7B96C2" w14:textId="77777777" w:rsidR="00874426" w:rsidRDefault="003A1128">
      <w:pPr>
        <w:spacing w:after="0" w:line="243" w:lineRule="auto"/>
        <w:ind w:left="116" w:right="25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ect 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conduc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.</w:t>
      </w:r>
    </w:p>
    <w:p w14:paraId="4653812B" w14:textId="77777777" w:rsidR="00874426" w:rsidRDefault="00874426">
      <w:pPr>
        <w:spacing w:before="10" w:after="0" w:line="240" w:lineRule="exact"/>
        <w:rPr>
          <w:sz w:val="24"/>
          <w:szCs w:val="24"/>
        </w:rPr>
      </w:pPr>
    </w:p>
    <w:p w14:paraId="0C8F2FA8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eastAsia="Arial" w:hAnsi="Arial" w:cs="Arial"/>
          <w:b/>
          <w:bCs/>
          <w:sz w:val="24"/>
          <w:szCs w:val="24"/>
        </w:rPr>
        <w:t>mb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e:</w:t>
      </w:r>
    </w:p>
    <w:p w14:paraId="6C23FC1F" w14:textId="77777777" w:rsidR="00874426" w:rsidRDefault="00874426">
      <w:pPr>
        <w:spacing w:before="1" w:after="0" w:line="200" w:lineRule="exact"/>
        <w:rPr>
          <w:sz w:val="20"/>
          <w:szCs w:val="20"/>
        </w:rPr>
      </w:pPr>
    </w:p>
    <w:p w14:paraId="3B8C2507" w14:textId="77777777" w:rsidR="00874426" w:rsidRDefault="003A1128">
      <w:pPr>
        <w:spacing w:after="0" w:line="243" w:lineRule="auto"/>
        <w:ind w:left="116" w:right="4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ul 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 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V</w:t>
      </w:r>
      <w:r>
        <w:rPr>
          <w:rFonts w:ascii="Arial" w:eastAsia="Arial" w:hAnsi="Arial" w:cs="Arial"/>
        </w:rPr>
        <w:t>ande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suppo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onso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(I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)-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bas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pa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s,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SAS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-1"/>
        </w:rPr>
        <w:t>SS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</w:rPr>
        <w:t>.</w:t>
      </w:r>
    </w:p>
    <w:p w14:paraId="0A754973" w14:textId="77777777" w:rsidR="00874426" w:rsidRDefault="00874426">
      <w:pPr>
        <w:spacing w:before="10" w:after="0" w:line="240" w:lineRule="exact"/>
        <w:rPr>
          <w:sz w:val="24"/>
          <w:szCs w:val="24"/>
        </w:rPr>
      </w:pPr>
    </w:p>
    <w:p w14:paraId="508F7454" w14:textId="77777777" w:rsidR="00874426" w:rsidRDefault="003A1128">
      <w:pPr>
        <w:spacing w:after="0" w:line="242" w:lineRule="auto"/>
        <w:ind w:left="116" w:right="12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ne-g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eam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non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-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14:paraId="2A6E9328" w14:textId="77777777" w:rsidR="00874426" w:rsidRDefault="00874426">
      <w:pPr>
        <w:spacing w:before="10" w:after="0" w:line="240" w:lineRule="exact"/>
        <w:rPr>
          <w:sz w:val="24"/>
          <w:szCs w:val="24"/>
        </w:rPr>
      </w:pPr>
    </w:p>
    <w:p w14:paraId="6F103ACC" w14:textId="77777777" w:rsidR="00874426" w:rsidRDefault="003A1128">
      <w:pPr>
        <w:spacing w:after="0" w:line="241" w:lineRule="auto"/>
        <w:ind w:left="116" w:right="132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enab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unc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abs,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nks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es.</w:t>
      </w:r>
    </w:p>
    <w:p w14:paraId="5CAC9912" w14:textId="77777777" w:rsidR="00874426" w:rsidRDefault="00874426">
      <w:pPr>
        <w:spacing w:before="10" w:after="0" w:line="240" w:lineRule="exact"/>
        <w:rPr>
          <w:sz w:val="24"/>
          <w:szCs w:val="24"/>
        </w:rPr>
      </w:pPr>
    </w:p>
    <w:p w14:paraId="64793635" w14:textId="77777777" w:rsidR="00874426" w:rsidRDefault="003A1128">
      <w:pPr>
        <w:spacing w:after="0" w:line="240" w:lineRule="auto"/>
        <w:ind w:left="116" w:right="59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udes</w:t>
      </w:r>
      <w:r w:rsidR="003D3073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op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 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 pe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 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14:paraId="192173F6" w14:textId="77777777" w:rsidR="00874426" w:rsidRDefault="00874426">
      <w:pPr>
        <w:spacing w:before="11" w:after="0" w:line="240" w:lineRule="exact"/>
        <w:rPr>
          <w:sz w:val="24"/>
          <w:szCs w:val="24"/>
        </w:rPr>
      </w:pPr>
    </w:p>
    <w:p w14:paraId="336A5CA4" w14:textId="77777777" w:rsidR="00874426" w:rsidRDefault="003A1128">
      <w:pPr>
        <w:spacing w:after="0" w:line="239" w:lineRule="auto"/>
        <w:ind w:left="116" w:right="60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n; 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 w:rsidR="003D3073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onal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bu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oub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14:paraId="1270C2DE" w14:textId="77777777" w:rsidR="00874426" w:rsidRDefault="00874426">
      <w:pPr>
        <w:spacing w:after="0"/>
        <w:sectPr w:rsidR="00874426">
          <w:footerReference w:type="default" r:id="rId10"/>
          <w:type w:val="continuous"/>
          <w:pgSz w:w="12240" w:h="15840"/>
          <w:pgMar w:top="300" w:right="960" w:bottom="1060" w:left="1060" w:header="720" w:footer="874" w:gutter="0"/>
          <w:pgNumType w:start="1"/>
          <w:cols w:space="720"/>
        </w:sectPr>
      </w:pPr>
    </w:p>
    <w:p w14:paraId="0AF07679" w14:textId="77777777" w:rsidR="00874426" w:rsidRDefault="003A1128">
      <w:pPr>
        <w:spacing w:before="76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ini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ion of 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45FDBFCC" w14:textId="77777777" w:rsidR="00874426" w:rsidRDefault="00874426">
      <w:pPr>
        <w:spacing w:before="1" w:after="0" w:line="200" w:lineRule="exact"/>
        <w:rPr>
          <w:sz w:val="20"/>
          <w:szCs w:val="20"/>
        </w:rPr>
      </w:pPr>
    </w:p>
    <w:p w14:paraId="32B3C5A9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PI</w:t>
      </w:r>
    </w:p>
    <w:p w14:paraId="35B2A1FD" w14:textId="77777777" w:rsidR="00874426" w:rsidRDefault="00874426">
      <w:pPr>
        <w:spacing w:before="4" w:after="0" w:line="120" w:lineRule="exact"/>
        <w:rPr>
          <w:sz w:val="12"/>
          <w:szCs w:val="12"/>
        </w:rPr>
      </w:pPr>
    </w:p>
    <w:p w14:paraId="20FD263A" w14:textId="77777777" w:rsidR="00874426" w:rsidRDefault="003A1128">
      <w:pPr>
        <w:spacing w:after="0" w:line="240" w:lineRule="auto"/>
        <w:ind w:left="116" w:right="37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pal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conduct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unc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.</w:t>
      </w:r>
    </w:p>
    <w:p w14:paraId="2AB04534" w14:textId="77777777" w:rsidR="00874426" w:rsidRDefault="00874426">
      <w:pPr>
        <w:spacing w:before="13" w:after="0" w:line="240" w:lineRule="exact"/>
        <w:rPr>
          <w:sz w:val="24"/>
          <w:szCs w:val="24"/>
        </w:rPr>
      </w:pPr>
    </w:p>
    <w:p w14:paraId="475BB654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esearch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eam</w:t>
      </w:r>
    </w:p>
    <w:p w14:paraId="246E9793" w14:textId="77777777" w:rsidR="00874426" w:rsidRDefault="00874426">
      <w:pPr>
        <w:spacing w:before="1" w:after="0" w:line="120" w:lineRule="exact"/>
        <w:rPr>
          <w:sz w:val="12"/>
          <w:szCs w:val="12"/>
        </w:rPr>
      </w:pPr>
    </w:p>
    <w:p w14:paraId="41B99AD3" w14:textId="77777777" w:rsidR="00874426" w:rsidRDefault="003A1128">
      <w:pPr>
        <w:spacing w:after="0" w:line="241" w:lineRule="auto"/>
        <w:ind w:left="116" w:right="5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 nu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ses,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her pe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sonnel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DC</w:t>
      </w:r>
      <w:r>
        <w:rPr>
          <w:rFonts w:ascii="Arial" w:eastAsia="Arial" w:hAnsi="Arial" w:cs="Arial"/>
        </w:rPr>
        <w:t>ap 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e.</w:t>
      </w:r>
    </w:p>
    <w:p w14:paraId="087561E1" w14:textId="77777777" w:rsidR="00874426" w:rsidRDefault="00874426">
      <w:pPr>
        <w:spacing w:before="12" w:after="0" w:line="240" w:lineRule="exact"/>
        <w:rPr>
          <w:sz w:val="24"/>
          <w:szCs w:val="24"/>
        </w:rPr>
      </w:pPr>
    </w:p>
    <w:p w14:paraId="1A38A452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abase</w:t>
      </w:r>
    </w:p>
    <w:p w14:paraId="0A049E62" w14:textId="77777777" w:rsidR="00874426" w:rsidRDefault="00874426">
      <w:pPr>
        <w:spacing w:before="1" w:after="0" w:line="120" w:lineRule="exact"/>
        <w:rPr>
          <w:sz w:val="12"/>
          <w:szCs w:val="12"/>
        </w:rPr>
      </w:pPr>
    </w:p>
    <w:p w14:paraId="6E3CB8BE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 xml:space="preserve">ap.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s, schedu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her</w:t>
      </w:r>
    </w:p>
    <w:p w14:paraId="2A883222" w14:textId="77777777" w:rsidR="00874426" w:rsidRDefault="003A1128">
      <w:pPr>
        <w:spacing w:before="1"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.</w:t>
      </w:r>
    </w:p>
    <w:p w14:paraId="45F8056A" w14:textId="77777777" w:rsidR="00874426" w:rsidRDefault="00874426">
      <w:pPr>
        <w:spacing w:before="11" w:after="0" w:line="240" w:lineRule="exact"/>
        <w:rPr>
          <w:sz w:val="24"/>
          <w:szCs w:val="24"/>
        </w:rPr>
      </w:pPr>
    </w:p>
    <w:p w14:paraId="56F47CC9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opment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mode</w:t>
      </w:r>
    </w:p>
    <w:p w14:paraId="7C641D95" w14:textId="77777777" w:rsidR="00874426" w:rsidRDefault="00874426">
      <w:pPr>
        <w:spacing w:before="4" w:after="0" w:line="120" w:lineRule="exact"/>
        <w:rPr>
          <w:sz w:val="12"/>
          <w:szCs w:val="12"/>
        </w:rPr>
      </w:pPr>
    </w:p>
    <w:p w14:paraId="27CFD2EB" w14:textId="77777777" w:rsidR="00874426" w:rsidRDefault="003A1128">
      <w:pPr>
        <w:spacing w:after="0" w:line="240" w:lineRule="auto"/>
        <w:ind w:left="116" w:right="2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de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 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y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 ba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up.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.</w:t>
      </w:r>
    </w:p>
    <w:p w14:paraId="6ADB4986" w14:textId="77777777" w:rsidR="00874426" w:rsidRDefault="00874426">
      <w:pPr>
        <w:spacing w:before="13" w:after="0" w:line="240" w:lineRule="exact"/>
        <w:rPr>
          <w:sz w:val="24"/>
          <w:szCs w:val="24"/>
        </w:rPr>
      </w:pPr>
    </w:p>
    <w:p w14:paraId="79A096CF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roduc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mode</w:t>
      </w:r>
    </w:p>
    <w:p w14:paraId="20C66A3A" w14:textId="77777777" w:rsidR="00874426" w:rsidRDefault="00874426">
      <w:pPr>
        <w:spacing w:before="1" w:after="0" w:line="120" w:lineRule="exact"/>
        <w:rPr>
          <w:sz w:val="12"/>
          <w:szCs w:val="12"/>
        </w:rPr>
      </w:pPr>
    </w:p>
    <w:p w14:paraId="76E6039D" w14:textId="77777777" w:rsidR="00874426" w:rsidRDefault="003A1128">
      <w:pPr>
        <w:spacing w:after="0" w:line="240" w:lineRule="auto"/>
        <w:ind w:left="116" w:right="1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de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A</w:t>
      </w:r>
      <w:r w:rsidRPr="00D14D37">
        <w:rPr>
          <w:rFonts w:ascii="Arial" w:eastAsia="Arial" w:hAnsi="Arial" w:cs="Arial"/>
          <w:highlight w:val="yellow"/>
        </w:rPr>
        <w:t>ny</w:t>
      </w:r>
      <w:r w:rsidRPr="00D14D37">
        <w:rPr>
          <w:rFonts w:ascii="Arial" w:eastAsia="Arial" w:hAnsi="Arial" w:cs="Arial"/>
          <w:spacing w:val="-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da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a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en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highlight w:val="yellow"/>
        </w:rPr>
        <w:t>ed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n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h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s</w:t>
      </w:r>
      <w:r w:rsidRPr="00D14D37">
        <w:rPr>
          <w:rFonts w:ascii="Arial" w:eastAsia="Arial" w:hAnsi="Arial" w:cs="Arial"/>
          <w:spacing w:val="-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m</w:t>
      </w:r>
      <w:r w:rsidRPr="00D14D37">
        <w:rPr>
          <w:rFonts w:ascii="Arial" w:eastAsia="Arial" w:hAnsi="Arial" w:cs="Arial"/>
          <w:highlight w:val="yellow"/>
        </w:rPr>
        <w:t>ode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3"/>
          <w:highlight w:val="yellow"/>
        </w:rPr>
        <w:t>w</w:t>
      </w:r>
      <w:r w:rsidRPr="00D14D37">
        <w:rPr>
          <w:rFonts w:ascii="Arial" w:eastAsia="Arial" w:hAnsi="Arial" w:cs="Arial"/>
          <w:spacing w:val="-1"/>
          <w:highlight w:val="yellow"/>
        </w:rPr>
        <w:t>il</w:t>
      </w:r>
      <w:r w:rsidRPr="00D14D37">
        <w:rPr>
          <w:rFonts w:ascii="Arial" w:eastAsia="Arial" w:hAnsi="Arial" w:cs="Arial"/>
          <w:highlight w:val="yellow"/>
        </w:rPr>
        <w:t>l</w:t>
      </w:r>
      <w:r w:rsidRPr="00D14D37">
        <w:rPr>
          <w:rFonts w:ascii="Arial" w:eastAsia="Arial" w:hAnsi="Arial" w:cs="Arial"/>
          <w:spacing w:val="3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3"/>
          <w:highlight w:val="yellow"/>
        </w:rPr>
        <w:t>p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highlight w:val="yellow"/>
        </w:rPr>
        <w:t>o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e</w:t>
      </w:r>
      <w:r w:rsidRPr="00D14D37">
        <w:rPr>
          <w:rFonts w:ascii="Arial" w:eastAsia="Arial" w:hAnsi="Arial" w:cs="Arial"/>
          <w:spacing w:val="-2"/>
          <w:highlight w:val="yellow"/>
        </w:rPr>
        <w:t>c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ed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by</w:t>
      </w:r>
      <w:r w:rsidRPr="00D14D37">
        <w:rPr>
          <w:rFonts w:ascii="Arial" w:eastAsia="Arial" w:hAnsi="Arial" w:cs="Arial"/>
          <w:spacing w:val="-4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2"/>
          <w:highlight w:val="yellow"/>
        </w:rPr>
        <w:t>g</w:t>
      </w:r>
      <w:r w:rsidRPr="00D14D37">
        <w:rPr>
          <w:rFonts w:ascii="Arial" w:eastAsia="Arial" w:hAnsi="Arial" w:cs="Arial"/>
          <w:highlight w:val="yellow"/>
        </w:rPr>
        <w:t>u</w:t>
      </w:r>
      <w:r w:rsidRPr="00D14D37">
        <w:rPr>
          <w:rFonts w:ascii="Arial" w:eastAsia="Arial" w:hAnsi="Arial" w:cs="Arial"/>
          <w:spacing w:val="-1"/>
          <w:highlight w:val="yellow"/>
        </w:rPr>
        <w:t>l</w:t>
      </w:r>
      <w:r w:rsidRPr="00D14D37">
        <w:rPr>
          <w:rFonts w:ascii="Arial" w:eastAsia="Arial" w:hAnsi="Arial" w:cs="Arial"/>
          <w:highlight w:val="yellow"/>
        </w:rPr>
        <w:t xml:space="preserve">ar </w:t>
      </w:r>
      <w:r w:rsidRPr="00D14D37">
        <w:rPr>
          <w:rFonts w:ascii="Arial" w:eastAsia="Arial" w:hAnsi="Arial" w:cs="Arial"/>
          <w:spacing w:val="1"/>
          <w:highlight w:val="yellow"/>
        </w:rPr>
        <w:t>m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spacing w:val="1"/>
          <w:highlight w:val="yellow"/>
        </w:rPr>
        <w:t>rr</w:t>
      </w:r>
      <w:r w:rsidRPr="00D14D37">
        <w:rPr>
          <w:rFonts w:ascii="Arial" w:eastAsia="Arial" w:hAnsi="Arial" w:cs="Arial"/>
          <w:spacing w:val="-3"/>
          <w:highlight w:val="yellow"/>
        </w:rPr>
        <w:t>o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ng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t</w:t>
      </w:r>
      <w:r w:rsidRPr="00D14D37">
        <w:rPr>
          <w:rFonts w:ascii="Arial" w:eastAsia="Arial" w:hAnsi="Arial" w:cs="Arial"/>
          <w:highlight w:val="yellow"/>
        </w:rPr>
        <w:t>o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he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2"/>
          <w:highlight w:val="yellow"/>
        </w:rPr>
        <w:t>s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and</w:t>
      </w:r>
      <w:r w:rsidRPr="00D14D37">
        <w:rPr>
          <w:rFonts w:ascii="Arial" w:eastAsia="Arial" w:hAnsi="Arial" w:cs="Arial"/>
          <w:spacing w:val="3"/>
          <w:highlight w:val="yellow"/>
        </w:rPr>
        <w:t>-</w:t>
      </w:r>
      <w:r w:rsidRPr="00D14D37">
        <w:rPr>
          <w:rFonts w:ascii="Arial" w:eastAsia="Arial" w:hAnsi="Arial" w:cs="Arial"/>
          <w:highlight w:val="yellow"/>
        </w:rPr>
        <w:t>by se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2"/>
          <w:highlight w:val="yellow"/>
        </w:rPr>
        <w:t>v</w:t>
      </w:r>
      <w:r w:rsidRPr="00D14D37">
        <w:rPr>
          <w:rFonts w:ascii="Arial" w:eastAsia="Arial" w:hAnsi="Arial" w:cs="Arial"/>
          <w:highlight w:val="yellow"/>
        </w:rPr>
        <w:t>er</w:t>
      </w:r>
      <w:r w:rsidRPr="00D14D37">
        <w:rPr>
          <w:rFonts w:ascii="Arial" w:eastAsia="Arial" w:hAnsi="Arial" w:cs="Arial"/>
          <w:spacing w:val="2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and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p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od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c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ba</w:t>
      </w:r>
      <w:r w:rsidRPr="00D14D37">
        <w:rPr>
          <w:rFonts w:ascii="Arial" w:eastAsia="Arial" w:hAnsi="Arial" w:cs="Arial"/>
          <w:spacing w:val="-2"/>
          <w:highlight w:val="yellow"/>
        </w:rPr>
        <w:t>c</w:t>
      </w:r>
      <w:r w:rsidRPr="00D14D37">
        <w:rPr>
          <w:rFonts w:ascii="Arial" w:eastAsia="Arial" w:hAnsi="Arial" w:cs="Arial"/>
          <w:highlight w:val="yellow"/>
        </w:rPr>
        <w:t>kups.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gn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need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oposed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cha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; 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 opt 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 xml:space="preserve">hat </w:t>
      </w:r>
      <w:r w:rsidR="003D3073">
        <w:rPr>
          <w:rFonts w:ascii="Arial" w:eastAsia="Arial" w:hAnsi="Arial" w:cs="Arial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 chan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cha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14:paraId="7125A85A" w14:textId="77777777" w:rsidR="00874426" w:rsidRDefault="00874426">
      <w:pPr>
        <w:spacing w:before="13" w:after="0" w:line="240" w:lineRule="exact"/>
        <w:rPr>
          <w:sz w:val="24"/>
          <w:szCs w:val="24"/>
        </w:rPr>
      </w:pPr>
    </w:p>
    <w:p w14:paraId="4CB86A86" w14:textId="77777777" w:rsidR="00874426" w:rsidRDefault="003D3073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BBMC</w:t>
      </w:r>
    </w:p>
    <w:p w14:paraId="59DB6AD3" w14:textId="77777777" w:rsidR="00874426" w:rsidRDefault="00874426">
      <w:pPr>
        <w:spacing w:before="4" w:after="0" w:line="120" w:lineRule="exact"/>
        <w:rPr>
          <w:sz w:val="12"/>
          <w:szCs w:val="12"/>
        </w:rPr>
      </w:pPr>
    </w:p>
    <w:p w14:paraId="519DF9D1" w14:textId="77777777" w:rsidR="00874426" w:rsidRDefault="003D3073">
      <w:pPr>
        <w:spacing w:after="0" w:line="240" w:lineRule="auto"/>
        <w:ind w:left="116" w:right="3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Biomedical and Behavioral Research Core of OUHSC</w:t>
      </w:r>
      <w:r w:rsidR="003A1128">
        <w:rPr>
          <w:rFonts w:ascii="Arial" w:eastAsia="Arial" w:hAnsi="Arial" w:cs="Arial"/>
        </w:rPr>
        <w:t xml:space="preserve">. 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</w:rPr>
        <w:t>g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oup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espons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b</w:t>
      </w:r>
      <w:r w:rsidR="003A1128">
        <w:rPr>
          <w:rFonts w:ascii="Arial" w:eastAsia="Arial" w:hAnsi="Arial" w:cs="Arial"/>
          <w:spacing w:val="-1"/>
        </w:rPr>
        <w:t>l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3"/>
        </w:rPr>
        <w:t>f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>r</w:t>
      </w:r>
      <w:r w:rsidR="003A1128"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2"/>
        </w:rPr>
        <w:t xml:space="preserve">the </w:t>
      </w:r>
      <w:r w:rsidR="003A1128">
        <w:rPr>
          <w:rFonts w:ascii="Arial" w:eastAsia="Arial" w:hAnsi="Arial" w:cs="Arial"/>
          <w:spacing w:val="-4"/>
        </w:rPr>
        <w:t>i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-1"/>
        </w:rPr>
        <w:t>l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and</w:t>
      </w:r>
      <w:r w:rsidR="003A1128">
        <w:rPr>
          <w:rFonts w:ascii="Arial" w:eastAsia="Arial" w:hAnsi="Arial" w:cs="Arial"/>
          <w:spacing w:val="-2"/>
        </w:rPr>
        <w:t xml:space="preserve"> m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enance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 xml:space="preserve">f 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he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  <w:spacing w:val="-1"/>
        </w:rPr>
        <w:t>REDC</w:t>
      </w:r>
      <w:r w:rsidR="003A1128">
        <w:rPr>
          <w:rFonts w:ascii="Arial" w:eastAsia="Arial" w:hAnsi="Arial" w:cs="Arial"/>
        </w:rPr>
        <w:t xml:space="preserve">ap, </w:t>
      </w:r>
      <w:r w:rsidR="003A1128">
        <w:rPr>
          <w:rFonts w:ascii="Arial" w:eastAsia="Arial" w:hAnsi="Arial" w:cs="Arial"/>
          <w:spacing w:val="1"/>
        </w:rPr>
        <w:t>f</w:t>
      </w:r>
      <w:r w:rsidR="003A1128">
        <w:rPr>
          <w:rFonts w:ascii="Arial" w:eastAsia="Arial" w:hAnsi="Arial" w:cs="Arial"/>
        </w:rPr>
        <w:t>or us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</w:rPr>
        <w:t>r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3"/>
        </w:rPr>
        <w:t>d</w:t>
      </w:r>
      <w:r w:rsidR="003A1128">
        <w:rPr>
          <w:rFonts w:ascii="Arial" w:eastAsia="Arial" w:hAnsi="Arial" w:cs="Arial"/>
        </w:rPr>
        <w:t>uca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on,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and</w:t>
      </w:r>
      <w:r w:rsidR="003A1128">
        <w:rPr>
          <w:rFonts w:ascii="Arial" w:eastAsia="Arial" w:hAnsi="Arial" w:cs="Arial"/>
          <w:spacing w:val="-4"/>
        </w:rPr>
        <w:t xml:space="preserve"> </w:t>
      </w:r>
      <w:r w:rsidR="003A1128">
        <w:rPr>
          <w:rFonts w:ascii="Arial" w:eastAsia="Arial" w:hAnsi="Arial" w:cs="Arial"/>
          <w:spacing w:val="1"/>
        </w:rPr>
        <w:t>f</w:t>
      </w:r>
      <w:r w:rsidR="003A1128">
        <w:rPr>
          <w:rFonts w:ascii="Arial" w:eastAsia="Arial" w:hAnsi="Arial" w:cs="Arial"/>
        </w:rPr>
        <w:t xml:space="preserve">or 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>an</w:t>
      </w:r>
      <w:r w:rsidR="003A1128">
        <w:rPr>
          <w:rFonts w:ascii="Arial" w:eastAsia="Arial" w:hAnsi="Arial" w:cs="Arial"/>
          <w:spacing w:val="-3"/>
        </w:rPr>
        <w:t>a</w:t>
      </w:r>
      <w:r w:rsidR="003A1128">
        <w:rPr>
          <w:rFonts w:ascii="Arial" w:eastAsia="Arial" w:hAnsi="Arial" w:cs="Arial"/>
          <w:spacing w:val="2"/>
        </w:rPr>
        <w:t>g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 xml:space="preserve">ent 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>f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da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ab</w:t>
      </w:r>
      <w:r w:rsidR="003A1128">
        <w:rPr>
          <w:rFonts w:ascii="Arial" w:eastAsia="Arial" w:hAnsi="Arial" w:cs="Arial"/>
          <w:spacing w:val="-3"/>
        </w:rPr>
        <w:t>a</w:t>
      </w:r>
      <w:r w:rsidR="003A1128">
        <w:rPr>
          <w:rFonts w:ascii="Arial" w:eastAsia="Arial" w:hAnsi="Arial" w:cs="Arial"/>
        </w:rPr>
        <w:t>ses</w:t>
      </w:r>
      <w:r w:rsidR="003A1128">
        <w:rPr>
          <w:rFonts w:ascii="Arial" w:eastAsia="Arial" w:hAnsi="Arial" w:cs="Arial"/>
          <w:spacing w:val="-1"/>
        </w:rPr>
        <w:t xml:space="preserve"> </w:t>
      </w:r>
      <w:r w:rsidR="003A1128">
        <w:rPr>
          <w:rFonts w:ascii="Arial" w:eastAsia="Arial" w:hAnsi="Arial" w:cs="Arial"/>
          <w:spacing w:val="1"/>
        </w:rPr>
        <w:t>(m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>v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ng</w:t>
      </w:r>
      <w:r w:rsidR="003A1128">
        <w:rPr>
          <w:rFonts w:ascii="Arial" w:eastAsia="Arial" w:hAnsi="Arial" w:cs="Arial"/>
          <w:spacing w:val="1"/>
        </w:rPr>
        <w:t xml:space="preserve"> t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odu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on, app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>v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ng chan</w:t>
      </w:r>
      <w:r w:rsidR="003A1128">
        <w:rPr>
          <w:rFonts w:ascii="Arial" w:eastAsia="Arial" w:hAnsi="Arial" w:cs="Arial"/>
          <w:spacing w:val="2"/>
        </w:rPr>
        <w:t>g</w:t>
      </w:r>
      <w:r w:rsidR="003A1128">
        <w:rPr>
          <w:rFonts w:ascii="Arial" w:eastAsia="Arial" w:hAnsi="Arial" w:cs="Arial"/>
        </w:rPr>
        <w:t>es</w:t>
      </w:r>
      <w:r w:rsidR="003A1128">
        <w:rPr>
          <w:rFonts w:ascii="Arial" w:eastAsia="Arial" w:hAnsi="Arial" w:cs="Arial"/>
          <w:spacing w:val="-1"/>
        </w:rPr>
        <w:t xml:space="preserve"> </w:t>
      </w:r>
      <w:r w:rsidR="003A1128">
        <w:rPr>
          <w:rFonts w:ascii="Arial" w:eastAsia="Arial" w:hAnsi="Arial" w:cs="Arial"/>
          <w:spacing w:val="-3"/>
        </w:rPr>
        <w:t>w</w:t>
      </w:r>
      <w:r w:rsidR="003A1128">
        <w:rPr>
          <w:rFonts w:ascii="Arial" w:eastAsia="Arial" w:hAnsi="Arial" w:cs="Arial"/>
        </w:rPr>
        <w:t>hen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odu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-1"/>
        </w:rPr>
        <w:t>ti</w:t>
      </w:r>
      <w:r w:rsidR="003A1128">
        <w:rPr>
          <w:rFonts w:ascii="Arial" w:eastAsia="Arial" w:hAnsi="Arial" w:cs="Arial"/>
        </w:rPr>
        <w:t>on,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2"/>
        </w:rPr>
        <w:t>s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  <w:spacing w:val="-3"/>
        </w:rPr>
        <w:t>n</w:t>
      </w:r>
      <w:r w:rsidR="003A1128">
        <w:rPr>
          <w:rFonts w:ascii="Arial" w:eastAsia="Arial" w:hAnsi="Arial" w:cs="Arial"/>
        </w:rPr>
        <w:t>g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1"/>
        </w:rPr>
        <w:t>fr</w:t>
      </w:r>
      <w:r w:rsidR="003A1128">
        <w:rPr>
          <w:rFonts w:ascii="Arial" w:eastAsia="Arial" w:hAnsi="Arial" w:cs="Arial"/>
        </w:rPr>
        <w:t>om ba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2"/>
        </w:rPr>
        <w:t>k</w:t>
      </w:r>
      <w:r w:rsidR="003A1128">
        <w:rPr>
          <w:rFonts w:ascii="Arial" w:eastAsia="Arial" w:hAnsi="Arial" w:cs="Arial"/>
          <w:spacing w:val="-3"/>
        </w:rPr>
        <w:t>u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1"/>
        </w:rPr>
        <w:t>.</w:t>
      </w:r>
      <w:r w:rsidR="003A1128">
        <w:rPr>
          <w:rFonts w:ascii="Arial" w:eastAsia="Arial" w:hAnsi="Arial" w:cs="Arial"/>
          <w:spacing w:val="-2"/>
        </w:rPr>
        <w:t>)</w:t>
      </w:r>
      <w:r w:rsidR="003A1128">
        <w:rPr>
          <w:rFonts w:ascii="Arial" w:eastAsia="Arial" w:hAnsi="Arial" w:cs="Arial"/>
        </w:rPr>
        <w:t>.</w:t>
      </w:r>
    </w:p>
    <w:p w14:paraId="3485A69C" w14:textId="77777777" w:rsidR="00874426" w:rsidRDefault="00874426">
      <w:pPr>
        <w:spacing w:before="13" w:after="0" w:line="240" w:lineRule="exact"/>
        <w:rPr>
          <w:sz w:val="24"/>
          <w:szCs w:val="24"/>
        </w:rPr>
      </w:pPr>
    </w:p>
    <w:p w14:paraId="065586CB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u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hen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ca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</w:p>
    <w:p w14:paraId="1A20BE3D" w14:textId="77777777" w:rsidR="00874426" w:rsidRDefault="00874426">
      <w:pPr>
        <w:spacing w:before="9" w:after="0" w:line="120" w:lineRule="exact"/>
        <w:rPr>
          <w:sz w:val="12"/>
          <w:szCs w:val="12"/>
        </w:rPr>
      </w:pPr>
    </w:p>
    <w:p w14:paraId="752EEF3E" w14:textId="77777777" w:rsidR="00874426" w:rsidRDefault="003A1128">
      <w:pPr>
        <w:spacing w:after="0" w:line="252" w:lineRule="exact"/>
        <w:ind w:left="116" w:right="1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 xml:space="preserve">om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DA</w:t>
      </w:r>
      <w:r>
        <w:rPr>
          <w:rFonts w:ascii="Arial" w:eastAsia="Arial" w:hAnsi="Arial" w:cs="Arial"/>
        </w:rPr>
        <w:t xml:space="preserve">P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hat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user 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d.</w:t>
      </w:r>
    </w:p>
    <w:p w14:paraId="249D097F" w14:textId="77777777" w:rsidR="00874426" w:rsidRDefault="00874426">
      <w:pPr>
        <w:spacing w:before="10" w:after="0" w:line="240" w:lineRule="exact"/>
        <w:rPr>
          <w:sz w:val="24"/>
          <w:szCs w:val="24"/>
        </w:rPr>
      </w:pPr>
    </w:p>
    <w:p w14:paraId="37821D3C" w14:textId="77777777"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u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hor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za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</w:p>
    <w:p w14:paraId="15A8674F" w14:textId="77777777" w:rsidR="00874426" w:rsidRDefault="00874426">
      <w:pPr>
        <w:spacing w:before="9" w:after="0" w:line="120" w:lineRule="exact"/>
        <w:rPr>
          <w:sz w:val="12"/>
          <w:szCs w:val="12"/>
        </w:rPr>
      </w:pPr>
    </w:p>
    <w:p w14:paraId="788FF360" w14:textId="77777777" w:rsidR="00874426" w:rsidRDefault="003A1128">
      <w:pPr>
        <w:spacing w:after="0" w:line="252" w:lineRule="exact"/>
        <w:ind w:left="116" w:right="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set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abs,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14:paraId="45789420" w14:textId="77777777" w:rsidR="00874426" w:rsidRDefault="00874426">
      <w:pPr>
        <w:spacing w:after="0"/>
        <w:sectPr w:rsidR="00874426">
          <w:pgSz w:w="12240" w:h="15840"/>
          <w:pgMar w:top="320" w:right="800" w:bottom="1080" w:left="1060" w:header="0" w:footer="874" w:gutter="0"/>
          <w:cols w:space="720"/>
        </w:sectPr>
      </w:pPr>
    </w:p>
    <w:p w14:paraId="3DD758FB" w14:textId="77777777" w:rsidR="00874426" w:rsidRDefault="003A1128">
      <w:pPr>
        <w:spacing w:before="68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P</w:t>
      </w:r>
      <w:r>
        <w:rPr>
          <w:rFonts w:ascii="Arial" w:eastAsia="Arial" w:hAnsi="Arial" w:cs="Arial"/>
          <w:b/>
          <w:bCs/>
          <w:sz w:val="24"/>
          <w:szCs w:val="24"/>
        </w:rPr>
        <w:t>oli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</w:p>
    <w:p w14:paraId="097D685C" w14:textId="77777777" w:rsidR="00874426" w:rsidRDefault="00874426">
      <w:pPr>
        <w:spacing w:before="6" w:after="0" w:line="200" w:lineRule="exact"/>
        <w:rPr>
          <w:sz w:val="20"/>
          <w:szCs w:val="20"/>
        </w:rPr>
      </w:pPr>
    </w:p>
    <w:p w14:paraId="2B19365D" w14:textId="77777777" w:rsidR="00874426" w:rsidRDefault="003A1128" w:rsidP="003D3073">
      <w:pPr>
        <w:spacing w:after="0" w:line="242" w:lineRule="auto"/>
        <w:ind w:left="116" w:right="15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REDC</w:t>
      </w:r>
      <w:r>
        <w:rPr>
          <w:rFonts w:ascii="Arial" w:eastAsia="Arial" w:hAnsi="Arial" w:cs="Arial"/>
        </w:rPr>
        <w:t>ap,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pub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abases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, de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ses)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espond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, 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her 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>rr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 w:rsidR="003D3073">
        <w:rPr>
          <w:rFonts w:ascii="Arial" w:eastAsia="Arial" w:hAnsi="Arial" w:cs="Arial"/>
          <w:spacing w:val="2"/>
        </w:rPr>
        <w:t xml:space="preserve">the University of Oklahoma Health Sciences Center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 w:rsidR="003D3073"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ce. </w:t>
      </w:r>
      <w:r w:rsidR="003D307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 w:rsidR="003E3B97">
        <w:rPr>
          <w:rFonts w:ascii="Arial" w:eastAsia="Arial" w:hAnsi="Arial" w:cs="Arial"/>
          <w:spacing w:val="-1"/>
        </w:rPr>
        <w:t xml:space="preserve">three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e: </w:t>
      </w:r>
      <w:r>
        <w:rPr>
          <w:rFonts w:ascii="Arial" w:eastAsia="Arial" w:hAnsi="Arial" w:cs="Arial"/>
          <w:color w:val="0000FF"/>
          <w:spacing w:val="-57"/>
        </w:rPr>
        <w:t xml:space="preserve"> </w:t>
      </w:r>
      <w:r w:rsidR="003D3073" w:rsidRPr="003D3073">
        <w:rPr>
          <w:rFonts w:ascii="Arial" w:eastAsia="Arial" w:hAnsi="Arial" w:cs="Arial"/>
          <w:color w:val="0000FF"/>
          <w:u w:val="single" w:color="0000FF"/>
        </w:rPr>
        <w:t>h</w:t>
      </w:r>
      <w:r w:rsidR="003D3073" w:rsidRPr="003D3073">
        <w:rPr>
          <w:rFonts w:ascii="Arial" w:eastAsia="Arial" w:hAnsi="Arial" w:cs="Arial"/>
          <w:color w:val="0000FF"/>
          <w:spacing w:val="1"/>
          <w:u w:val="single" w:color="0000FF"/>
        </w:rPr>
        <w:t>tt</w:t>
      </w:r>
      <w:r w:rsidR="003D3073" w:rsidRPr="003D3073">
        <w:rPr>
          <w:rFonts w:ascii="Arial" w:eastAsia="Arial" w:hAnsi="Arial" w:cs="Arial"/>
          <w:color w:val="0000FF"/>
          <w:u w:val="single" w:color="0000FF"/>
        </w:rPr>
        <w:t>ps</w:t>
      </w:r>
      <w:r w:rsidR="003D3073" w:rsidRPr="003D3073">
        <w:rPr>
          <w:rFonts w:ascii="Arial" w:eastAsia="Arial" w:hAnsi="Arial" w:cs="Arial"/>
          <w:color w:val="0000FF"/>
          <w:spacing w:val="-1"/>
          <w:u w:val="single" w:color="0000FF"/>
        </w:rPr>
        <w:t>:</w:t>
      </w:r>
      <w:r w:rsidR="003D3073" w:rsidRPr="003D3073">
        <w:rPr>
          <w:rFonts w:ascii="Arial" w:eastAsia="Arial" w:hAnsi="Arial" w:cs="Arial"/>
          <w:color w:val="0000FF"/>
          <w:spacing w:val="1"/>
          <w:u w:val="single" w:color="0000FF"/>
        </w:rPr>
        <w:t>//rcapdev.ouhsc.edu</w:t>
      </w:r>
    </w:p>
    <w:p w14:paraId="01475652" w14:textId="77777777" w:rsidR="00874426" w:rsidRDefault="003A1128">
      <w:pPr>
        <w:spacing w:before="1"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(</w:t>
      </w:r>
      <w:proofErr w:type="gramStart"/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proofErr w:type="gram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)</w:t>
      </w:r>
      <w:r w:rsidR="003E3B97">
        <w:rPr>
          <w:rFonts w:ascii="Arial" w:eastAsia="Arial" w:hAnsi="Arial" w:cs="Arial"/>
        </w:rPr>
        <w:t xml:space="preserve">, </w:t>
      </w:r>
      <w:hyperlink w:history="1">
        <w:r w:rsidR="003D3073" w:rsidRPr="000D31D7">
          <w:rPr>
            <w:rStyle w:val="Hyperlink"/>
            <w:rFonts w:ascii="Arial" w:eastAsia="Arial" w:hAnsi="Arial" w:cs="Arial"/>
            <w:u w:color="0000FF"/>
          </w:rPr>
          <w:t>h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tt</w:t>
        </w:r>
        <w:r w:rsidR="003D3073" w:rsidRPr="000D31D7">
          <w:rPr>
            <w:rStyle w:val="Hyperlink"/>
            <w:rFonts w:ascii="Arial" w:eastAsia="Arial" w:hAnsi="Arial" w:cs="Arial"/>
            <w:spacing w:val="-3"/>
            <w:u w:color="0000FF"/>
          </w:rPr>
          <w:t>ps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:</w:t>
        </w:r>
        <w:r w:rsidR="003D3073" w:rsidRPr="000D31D7">
          <w:rPr>
            <w:rStyle w:val="Hyperlink"/>
            <w:rFonts w:ascii="Arial" w:eastAsia="Arial" w:hAnsi="Arial" w:cs="Arial"/>
            <w:spacing w:val="-1"/>
            <w:u w:color="0000FF"/>
          </w:rPr>
          <w:t>/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/miechvprojects.ouhsc.edu</w:t>
        </w:r>
        <w:r w:rsidR="003D3073" w:rsidRPr="000D31D7">
          <w:rPr>
            <w:rStyle w:val="Hyperlink"/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1"/>
        </w:rPr>
        <w:t>(</w:t>
      </w:r>
      <w:r w:rsidR="003E3B97">
        <w:rPr>
          <w:rFonts w:ascii="Arial" w:eastAsia="Arial" w:hAnsi="Arial" w:cs="Arial"/>
          <w:color w:val="000000"/>
          <w:spacing w:val="1"/>
        </w:rPr>
        <w:t xml:space="preserve">BBMC customized version for internal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-2"/>
        </w:rPr>
        <w:t>v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op</w:t>
      </w:r>
      <w:r>
        <w:rPr>
          <w:rFonts w:ascii="Arial" w:eastAsia="Arial" w:hAnsi="Arial" w:cs="Arial"/>
          <w:color w:val="000000"/>
          <w:spacing w:val="1"/>
        </w:rPr>
        <w:t>m</w:t>
      </w:r>
      <w:r>
        <w:rPr>
          <w:rFonts w:ascii="Arial" w:eastAsia="Arial" w:hAnsi="Arial" w:cs="Arial"/>
          <w:color w:val="000000"/>
        </w:rPr>
        <w:t>ent and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spacing w:val="-3"/>
        </w:rPr>
        <w:t>p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odu</w:t>
      </w:r>
      <w:r>
        <w:rPr>
          <w:rFonts w:ascii="Arial" w:eastAsia="Arial" w:hAnsi="Arial" w:cs="Arial"/>
          <w:color w:val="000000"/>
          <w:spacing w:val="-2"/>
        </w:rPr>
        <w:t>c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1"/>
        </w:rPr>
        <w:t>)</w:t>
      </w:r>
      <w:r w:rsidR="003E3B97">
        <w:rPr>
          <w:rFonts w:ascii="Arial" w:eastAsia="Arial" w:hAnsi="Arial" w:cs="Arial"/>
          <w:color w:val="000000"/>
          <w:spacing w:val="1"/>
        </w:rPr>
        <w:t xml:space="preserve">, </w:t>
      </w:r>
      <w:r w:rsidR="003E3B97" w:rsidRPr="003E3B97">
        <w:rPr>
          <w:rFonts w:ascii="Arial" w:eastAsia="Arial" w:hAnsi="Arial" w:cs="Arial"/>
          <w:color w:val="000000"/>
          <w:spacing w:val="1"/>
        </w:rPr>
        <w:t>and</w:t>
      </w:r>
      <w:r w:rsidR="003E3B97">
        <w:rPr>
          <w:rFonts w:ascii="Arial" w:eastAsia="Arial" w:hAnsi="Arial" w:cs="Arial"/>
          <w:color w:val="000000"/>
          <w:spacing w:val="1"/>
        </w:rPr>
        <w:t xml:space="preserve"> </w:t>
      </w:r>
      <w:hyperlink r:id="rId11" w:history="1">
        <w:r w:rsidR="003E3B97" w:rsidRPr="007B5830">
          <w:rPr>
            <w:rStyle w:val="Hyperlink"/>
            <w:rFonts w:ascii="Arial" w:eastAsia="Arial" w:hAnsi="Arial" w:cs="Arial"/>
            <w:spacing w:val="1"/>
          </w:rPr>
          <w:t>https://redcapweb1/redcap</w:t>
        </w:r>
      </w:hyperlink>
      <w:r w:rsidR="003E3B97">
        <w:rPr>
          <w:rFonts w:ascii="Arial" w:eastAsia="Arial" w:hAnsi="Arial" w:cs="Arial"/>
          <w:color w:val="000000"/>
          <w:spacing w:val="1"/>
        </w:rPr>
        <w:t xml:space="preserve"> (an enterprise version for general </w:t>
      </w:r>
      <w:r w:rsidR="003E3B97">
        <w:rPr>
          <w:rFonts w:ascii="Arial" w:eastAsia="Arial" w:hAnsi="Arial" w:cs="Arial"/>
          <w:color w:val="000000"/>
        </w:rPr>
        <w:t>de</w:t>
      </w:r>
      <w:r w:rsidR="003E3B97">
        <w:rPr>
          <w:rFonts w:ascii="Arial" w:eastAsia="Arial" w:hAnsi="Arial" w:cs="Arial"/>
          <w:color w:val="000000"/>
          <w:spacing w:val="-2"/>
        </w:rPr>
        <w:t>v</w:t>
      </w:r>
      <w:r w:rsidR="003E3B97">
        <w:rPr>
          <w:rFonts w:ascii="Arial" w:eastAsia="Arial" w:hAnsi="Arial" w:cs="Arial"/>
          <w:color w:val="000000"/>
        </w:rPr>
        <w:t>e</w:t>
      </w:r>
      <w:r w:rsidR="003E3B97">
        <w:rPr>
          <w:rFonts w:ascii="Arial" w:eastAsia="Arial" w:hAnsi="Arial" w:cs="Arial"/>
          <w:color w:val="000000"/>
          <w:spacing w:val="-1"/>
        </w:rPr>
        <w:t>l</w:t>
      </w:r>
      <w:r w:rsidR="003E3B97">
        <w:rPr>
          <w:rFonts w:ascii="Arial" w:eastAsia="Arial" w:hAnsi="Arial" w:cs="Arial"/>
          <w:color w:val="000000"/>
        </w:rPr>
        <w:t>op</w:t>
      </w:r>
      <w:r w:rsidR="003E3B97">
        <w:rPr>
          <w:rFonts w:ascii="Arial" w:eastAsia="Arial" w:hAnsi="Arial" w:cs="Arial"/>
          <w:color w:val="000000"/>
          <w:spacing w:val="1"/>
        </w:rPr>
        <w:t>m</w:t>
      </w:r>
      <w:r w:rsidR="003E3B97">
        <w:rPr>
          <w:rFonts w:ascii="Arial" w:eastAsia="Arial" w:hAnsi="Arial" w:cs="Arial"/>
          <w:color w:val="000000"/>
        </w:rPr>
        <w:t>ent and</w:t>
      </w:r>
      <w:r w:rsidR="003E3B97">
        <w:rPr>
          <w:rFonts w:ascii="Arial" w:eastAsia="Arial" w:hAnsi="Arial" w:cs="Arial"/>
          <w:color w:val="000000"/>
          <w:spacing w:val="1"/>
        </w:rPr>
        <w:t xml:space="preserve"> </w:t>
      </w:r>
      <w:r w:rsidR="003E3B97">
        <w:rPr>
          <w:rFonts w:ascii="Arial" w:eastAsia="Arial" w:hAnsi="Arial" w:cs="Arial"/>
          <w:color w:val="000000"/>
          <w:spacing w:val="-3"/>
        </w:rPr>
        <w:t>p</w:t>
      </w:r>
      <w:r w:rsidR="003E3B97">
        <w:rPr>
          <w:rFonts w:ascii="Arial" w:eastAsia="Arial" w:hAnsi="Arial" w:cs="Arial"/>
          <w:color w:val="000000"/>
          <w:spacing w:val="1"/>
        </w:rPr>
        <w:t>r</w:t>
      </w:r>
      <w:r w:rsidR="003E3B97">
        <w:rPr>
          <w:rFonts w:ascii="Arial" w:eastAsia="Arial" w:hAnsi="Arial" w:cs="Arial"/>
          <w:color w:val="000000"/>
        </w:rPr>
        <w:t>odu</w:t>
      </w:r>
      <w:r w:rsidR="003E3B97">
        <w:rPr>
          <w:rFonts w:ascii="Arial" w:eastAsia="Arial" w:hAnsi="Arial" w:cs="Arial"/>
          <w:color w:val="000000"/>
          <w:spacing w:val="-2"/>
        </w:rPr>
        <w:t>c</w:t>
      </w:r>
      <w:r w:rsidR="003E3B97">
        <w:rPr>
          <w:rFonts w:ascii="Arial" w:eastAsia="Arial" w:hAnsi="Arial" w:cs="Arial"/>
          <w:color w:val="000000"/>
          <w:spacing w:val="1"/>
        </w:rPr>
        <w:t>t</w:t>
      </w:r>
      <w:r w:rsidR="003E3B97">
        <w:rPr>
          <w:rFonts w:ascii="Arial" w:eastAsia="Arial" w:hAnsi="Arial" w:cs="Arial"/>
          <w:color w:val="000000"/>
          <w:spacing w:val="-1"/>
        </w:rPr>
        <w:t>i</w:t>
      </w:r>
      <w:r w:rsidR="003E3B97">
        <w:rPr>
          <w:rFonts w:ascii="Arial" w:eastAsia="Arial" w:hAnsi="Arial" w:cs="Arial"/>
          <w:color w:val="000000"/>
        </w:rPr>
        <w:t>on</w:t>
      </w:r>
      <w:r w:rsidR="003E3B97">
        <w:rPr>
          <w:rFonts w:ascii="Arial" w:eastAsia="Arial" w:hAnsi="Arial" w:cs="Arial"/>
          <w:color w:val="000000"/>
          <w:spacing w:val="1"/>
        </w:rPr>
        <w:t>)</w:t>
      </w:r>
      <w:r>
        <w:rPr>
          <w:rFonts w:ascii="Arial" w:eastAsia="Arial" w:hAnsi="Arial" w:cs="Arial"/>
          <w:color w:val="000000"/>
        </w:rPr>
        <w:t>.</w:t>
      </w:r>
    </w:p>
    <w:p w14:paraId="28C734AC" w14:textId="77777777" w:rsidR="00874426" w:rsidRDefault="00874426">
      <w:pPr>
        <w:spacing w:before="16" w:after="0" w:line="240" w:lineRule="exact"/>
        <w:rPr>
          <w:sz w:val="24"/>
          <w:szCs w:val="24"/>
        </w:rPr>
      </w:pPr>
    </w:p>
    <w:p w14:paraId="7D3C7CC1" w14:textId="77777777" w:rsidR="00874426" w:rsidRPr="005E5C37" w:rsidRDefault="003A1128" w:rsidP="005E5C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encou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appo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 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 xml:space="preserve">ap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about 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) 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 xml:space="preserve">ap.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fill out the REDCap project request form that is available online</w:t>
      </w:r>
      <w:r w:rsidR="008E24E6">
        <w:rPr>
          <w:rFonts w:ascii="Arial" w:eastAsia="Arial" w:hAnsi="Arial" w:cs="Arial"/>
          <w:spacing w:val="1"/>
        </w:rPr>
        <w:t xml:space="preserve"> (</w:t>
      </w:r>
      <w:hyperlink r:id="rId12" w:history="1">
        <w:r w:rsidR="005E5C37" w:rsidRPr="005E5C37">
          <w:rPr>
            <w:rStyle w:val="Hyperlink"/>
            <w:rFonts w:ascii="Arial" w:eastAsia="Times New Roman" w:hAnsi="Arial" w:cs="Arial"/>
          </w:rPr>
          <w:t>https://miechvprojects.ouhsc.edu/redcap/redcap_v4.11.2/Miechv/Informatics3.html</w:t>
        </w:r>
      </w:hyperlink>
      <w:r w:rsidR="008E24E6">
        <w:rPr>
          <w:rFonts w:ascii="Arial" w:eastAsia="Arial" w:hAnsi="Arial" w:cs="Arial"/>
          <w:spacing w:val="1"/>
        </w:rPr>
        <w:t>)</w:t>
      </w:r>
      <w:r w:rsidR="003D3073">
        <w:rPr>
          <w:rFonts w:ascii="Arial" w:eastAsia="Arial" w:hAnsi="Arial" w:cs="Arial"/>
          <w:spacing w:val="1"/>
        </w:rPr>
        <w:t xml:space="preserve"> and upload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oposed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udy 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ocol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sub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on) </w:t>
      </w:r>
      <w:r w:rsidR="005E5C37">
        <w:rPr>
          <w:rFonts w:ascii="Arial" w:eastAsia="Arial" w:hAnsi="Arial" w:cs="Arial"/>
          <w:spacing w:val="1"/>
        </w:rPr>
        <w:t xml:space="preserve">to this BBMC web-form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appo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.</w:t>
      </w:r>
    </w:p>
    <w:p w14:paraId="148AEE64" w14:textId="77777777" w:rsidR="00874426" w:rsidRDefault="00874426">
      <w:pPr>
        <w:spacing w:before="13" w:after="0" w:line="240" w:lineRule="exact"/>
        <w:rPr>
          <w:sz w:val="24"/>
          <w:szCs w:val="24"/>
        </w:rPr>
      </w:pPr>
    </w:p>
    <w:p w14:paraId="30E82E59" w14:textId="77777777" w:rsidR="00874426" w:rsidRPr="00872592" w:rsidRDefault="003A1128">
      <w:pPr>
        <w:spacing w:after="0" w:line="242" w:lineRule="auto"/>
        <w:ind w:left="116" w:right="56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nnot 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 any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on. For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poses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2"/>
        </w:rPr>
        <w:t xml:space="preserve"> </w:t>
      </w:r>
      <w:r w:rsidR="005E5C37">
        <w:rPr>
          <w:rFonts w:ascii="Arial" w:eastAsia="Arial" w:hAnsi="Arial" w:cs="Arial"/>
          <w:spacing w:val="1"/>
        </w:rPr>
        <w:t>fictional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 xml:space="preserve">ill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abases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 xml:space="preserve">cer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d. 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 w:rsidR="005E5C37" w:rsidRPr="005E5C37">
        <w:rPr>
          <w:rFonts w:ascii="Arial" w:eastAsia="Arial" w:hAnsi="Arial" w:cs="Arial"/>
          <w:spacing w:val="-2"/>
          <w:highlight w:val="yellow"/>
          <w:u w:val="single"/>
        </w:rPr>
        <w:t>OUHSC and her affiliates</w:t>
      </w:r>
      <w:r w:rsidRPr="005E5C37">
        <w:rPr>
          <w:rFonts w:ascii="Arial" w:eastAsia="Arial" w:hAnsi="Arial" w:cs="Arial"/>
          <w:highlight w:val="yellow"/>
          <w:u w:val="single"/>
        </w:rPr>
        <w:t>, a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</w:t>
      </w:r>
      <w:r w:rsidRPr="005E5C37">
        <w:rPr>
          <w:rFonts w:ascii="Arial" w:eastAsia="Arial" w:hAnsi="Arial" w:cs="Arial"/>
          <w:highlight w:val="yellow"/>
          <w:u w:val="single"/>
        </w:rPr>
        <w:t>l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use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s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u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s</w:t>
      </w:r>
      <w:r w:rsidRPr="005E5C37">
        <w:rPr>
          <w:rFonts w:ascii="Arial" w:eastAsia="Arial" w:hAnsi="Arial" w:cs="Arial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c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p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</w:t>
      </w:r>
      <w:r w:rsidRPr="005E5C37">
        <w:rPr>
          <w:rFonts w:ascii="Arial" w:eastAsia="Arial" w:hAnsi="Arial" w:cs="Arial"/>
          <w:highlight w:val="yellow"/>
          <w:u w:val="single"/>
        </w:rPr>
        <w:t>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4"/>
          <w:highlight w:val="yellow"/>
          <w:u w:val="single"/>
        </w:rPr>
        <w:t>w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h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="005E5C37" w:rsidRPr="005E5C37">
        <w:rPr>
          <w:rFonts w:ascii="Arial" w:eastAsia="Arial" w:hAnsi="Arial" w:cs="Arial"/>
          <w:spacing w:val="-4"/>
          <w:highlight w:val="yellow"/>
          <w:u w:val="single"/>
        </w:rPr>
        <w:t>the OUHSC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“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li</w:t>
      </w:r>
      <w:r w:rsidRPr="005E5C37">
        <w:rPr>
          <w:rFonts w:ascii="Arial" w:eastAsia="Arial" w:hAnsi="Arial" w:cs="Arial"/>
          <w:highlight w:val="yellow"/>
          <w:u w:val="single"/>
        </w:rPr>
        <w:t>cy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highlight w:val="yellow"/>
          <w:u w:val="single"/>
        </w:rPr>
        <w:t xml:space="preserve">r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he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U</w:t>
      </w:r>
      <w:r w:rsidRPr="005E5C37">
        <w:rPr>
          <w:rFonts w:ascii="Arial" w:eastAsia="Arial" w:hAnsi="Arial" w:cs="Arial"/>
          <w:highlight w:val="yellow"/>
          <w:u w:val="single"/>
        </w:rPr>
        <w:t xml:space="preserve">se 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5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a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e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n</w:t>
      </w:r>
      <w:r w:rsidRPr="005E5C37">
        <w:rPr>
          <w:rFonts w:ascii="Arial" w:eastAsia="Arial" w:hAnsi="Arial" w:cs="Arial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4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ed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 xml:space="preserve">cal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eco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ds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n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esea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 xml:space="preserve">ch” </w:t>
      </w:r>
      <w:commentRangeStart w:id="14"/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li</w:t>
      </w:r>
      <w:r w:rsidRPr="005E5C37">
        <w:rPr>
          <w:rFonts w:ascii="Arial" w:eastAsia="Arial" w:hAnsi="Arial" w:cs="Arial"/>
          <w:highlight w:val="yellow"/>
          <w:u w:val="single"/>
        </w:rPr>
        <w:t>cy</w:t>
      </w:r>
      <w:commentRangeEnd w:id="14"/>
      <w:r w:rsidR="00B54903">
        <w:rPr>
          <w:rStyle w:val="CommentReference"/>
        </w:rPr>
        <w:commentReference w:id="14"/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proofErr w:type="gramStart"/>
      <w:r w:rsidRPr="005E5C37">
        <w:rPr>
          <w:rFonts w:ascii="Arial" w:eastAsia="Arial" w:hAnsi="Arial" w:cs="Arial"/>
          <w:highlight w:val="yellow"/>
          <w:u w:val="single"/>
        </w:rPr>
        <w:t>#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="005E5C37" w:rsidRPr="005E5C37">
        <w:rPr>
          <w:rFonts w:ascii="Arial" w:eastAsia="Arial" w:hAnsi="Arial" w:cs="Arial"/>
          <w:spacing w:val="-1"/>
          <w:highlight w:val="yellow"/>
          <w:u w:val="single"/>
        </w:rPr>
        <w:t>????</w:t>
      </w:r>
      <w:proofErr w:type="gramEnd"/>
      <w:r w:rsidRPr="005E5C37">
        <w:rPr>
          <w:rFonts w:ascii="Arial" w:eastAsia="Arial" w:hAnsi="Arial" w:cs="Arial"/>
          <w:spacing w:val="3"/>
          <w:highlight w:val="yellow"/>
          <w:u w:val="single"/>
        </w:rPr>
        <w:t xml:space="preserve"> </w:t>
      </w:r>
      <w:proofErr w:type="gramStart"/>
      <w:r w:rsidRPr="005E5C37">
        <w:rPr>
          <w:rFonts w:ascii="Arial" w:eastAsia="Arial" w:hAnsi="Arial" w:cs="Arial"/>
          <w:highlight w:val="yellow"/>
          <w:u w:val="single"/>
        </w:rPr>
        <w:t>and</w:t>
      </w:r>
      <w:proofErr w:type="gramEnd"/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ins w:id="15" w:author="Moore, Randy W. (HSC)" w:date="2013-08-12T07:29:00Z">
        <w:r w:rsidR="00B54903">
          <w:rPr>
            <w:rFonts w:ascii="Arial" w:eastAsia="Arial" w:hAnsi="Arial" w:cs="Arial"/>
            <w:spacing w:val="1"/>
            <w:highlight w:val="yellow"/>
            <w:u w:val="single"/>
          </w:rPr>
          <w:t>all HIPAA Privacy (</w:t>
        </w:r>
      </w:ins>
      <w:ins w:id="16" w:author="Moore, Randy W. (HSC)" w:date="2013-08-12T07:32:00Z">
        <w:r w:rsidR="00B54903" w:rsidRPr="00B54903">
          <w:rPr>
            <w:rFonts w:ascii="Arial" w:eastAsia="Arial" w:hAnsi="Arial" w:cs="Arial"/>
            <w:spacing w:val="1"/>
            <w:u w:val="single"/>
          </w:rPr>
          <w:t>http://www.ouhsc.edu/hipaa/</w:t>
        </w:r>
        <w:r w:rsidR="00B54903" w:rsidRPr="00B54903">
          <w:rPr>
            <w:rFonts w:ascii="Arial" w:eastAsia="Arial" w:hAnsi="Arial" w:cs="Arial"/>
            <w:spacing w:val="1"/>
            <w:highlight w:val="yellow"/>
            <w:u w:val="single"/>
          </w:rPr>
          <w:t xml:space="preserve"> </w:t>
        </w:r>
        <w:r w:rsidR="00B54903">
          <w:rPr>
            <w:rFonts w:ascii="Arial" w:eastAsia="Arial" w:hAnsi="Arial" w:cs="Arial"/>
            <w:spacing w:val="1"/>
            <w:highlight w:val="yellow"/>
            <w:u w:val="single"/>
          </w:rPr>
          <w:t>) and Security (</w:t>
        </w:r>
        <w:r w:rsidR="00B54903" w:rsidRPr="00B54903">
          <w:rPr>
            <w:rFonts w:ascii="Arial" w:eastAsia="Arial" w:hAnsi="Arial" w:cs="Arial"/>
            <w:spacing w:val="1"/>
            <w:u w:val="single"/>
          </w:rPr>
          <w:t>http://it.ouhsc.edu/policies/</w:t>
        </w:r>
        <w:r w:rsidR="00B54903" w:rsidRPr="00B54903">
          <w:rPr>
            <w:rFonts w:ascii="Arial" w:eastAsia="Arial" w:hAnsi="Arial" w:cs="Arial"/>
            <w:spacing w:val="1"/>
            <w:highlight w:val="yellow"/>
            <w:u w:val="single"/>
          </w:rPr>
          <w:t xml:space="preserve"> </w:t>
        </w:r>
        <w:r w:rsidR="00B54903">
          <w:rPr>
            <w:rFonts w:ascii="Arial" w:eastAsia="Arial" w:hAnsi="Arial" w:cs="Arial"/>
            <w:spacing w:val="1"/>
            <w:highlight w:val="yellow"/>
            <w:u w:val="single"/>
          </w:rPr>
          <w:t xml:space="preserve">) for </w:t>
        </w:r>
      </w:ins>
      <w:del w:id="17" w:author="Moore, Randy W. (HSC)" w:date="2013-08-12T07:33:00Z">
        <w:r w:rsidRPr="005E5C37" w:rsidDel="00B54903">
          <w:rPr>
            <w:rFonts w:ascii="Arial" w:eastAsia="Arial" w:hAnsi="Arial" w:cs="Arial"/>
            <w:spacing w:val="1"/>
            <w:highlight w:val="yellow"/>
            <w:u w:val="single"/>
          </w:rPr>
          <w:delText>“</w:delText>
        </w:r>
        <w:r w:rsidRPr="005E5C37" w:rsidDel="00B54903">
          <w:rPr>
            <w:rFonts w:ascii="Arial" w:eastAsia="Arial" w:hAnsi="Arial" w:cs="Arial"/>
            <w:spacing w:val="-1"/>
            <w:highlight w:val="yellow"/>
            <w:u w:val="single"/>
          </w:rPr>
          <w:delText>El</w:delText>
        </w:r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ec</w:delText>
        </w:r>
        <w:r w:rsidRPr="005E5C37" w:rsidDel="00B54903">
          <w:rPr>
            <w:rFonts w:ascii="Arial" w:eastAsia="Arial" w:hAnsi="Arial" w:cs="Arial"/>
            <w:spacing w:val="-1"/>
            <w:highlight w:val="yellow"/>
            <w:u w:val="single"/>
          </w:rPr>
          <w:delText>t</w:delText>
        </w:r>
        <w:r w:rsidRPr="005E5C37" w:rsidDel="00B54903">
          <w:rPr>
            <w:rFonts w:ascii="Arial" w:eastAsia="Arial" w:hAnsi="Arial" w:cs="Arial"/>
            <w:spacing w:val="1"/>
            <w:highlight w:val="yellow"/>
            <w:u w:val="single"/>
          </w:rPr>
          <w:delText>r</w:delText>
        </w:r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on</w:delText>
        </w:r>
        <w:r w:rsidRPr="005E5C37" w:rsidDel="00B54903">
          <w:rPr>
            <w:rFonts w:ascii="Arial" w:eastAsia="Arial" w:hAnsi="Arial" w:cs="Arial"/>
            <w:spacing w:val="-1"/>
            <w:highlight w:val="yellow"/>
            <w:u w:val="single"/>
          </w:rPr>
          <w:delText>i</w:delText>
        </w:r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c</w:delText>
        </w:r>
        <w:r w:rsidRPr="005E5C37" w:rsidDel="00B54903">
          <w:rPr>
            <w:rFonts w:ascii="Arial" w:eastAsia="Arial" w:hAnsi="Arial" w:cs="Arial"/>
            <w:spacing w:val="1"/>
            <w:highlight w:val="yellow"/>
            <w:u w:val="single"/>
          </w:rPr>
          <w:delText xml:space="preserve"> </w:delText>
        </w:r>
        <w:r w:rsidRPr="005E5C37" w:rsidDel="00B54903">
          <w:rPr>
            <w:rFonts w:ascii="Arial" w:eastAsia="Arial" w:hAnsi="Arial" w:cs="Arial"/>
            <w:spacing w:val="-3"/>
            <w:highlight w:val="yellow"/>
            <w:u w:val="single"/>
          </w:rPr>
          <w:delText>p</w:delText>
        </w:r>
      </w:del>
      <w:ins w:id="18" w:author="Moore, Randy W. (HSC)" w:date="2013-08-12T07:33:00Z">
        <w:r w:rsidR="00B54903">
          <w:rPr>
            <w:rFonts w:ascii="Arial" w:eastAsia="Arial" w:hAnsi="Arial" w:cs="Arial"/>
            <w:spacing w:val="-3"/>
            <w:highlight w:val="yellow"/>
            <w:u w:val="single"/>
          </w:rPr>
          <w:t>“P</w:t>
        </w:r>
      </w:ins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e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c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ed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del w:id="19" w:author="Moore, Randy W. (HSC)" w:date="2013-08-12T07:33:00Z"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h</w:delText>
        </w:r>
      </w:del>
      <w:ins w:id="20" w:author="Moore, Randy W. (HSC)" w:date="2013-08-12T07:34:00Z">
        <w:r w:rsidR="00B54903">
          <w:rPr>
            <w:rFonts w:ascii="Arial" w:eastAsia="Arial" w:hAnsi="Arial" w:cs="Arial"/>
            <w:highlight w:val="yellow"/>
            <w:u w:val="single"/>
          </w:rPr>
          <w:t>H</w:t>
        </w:r>
      </w:ins>
      <w:r w:rsidRPr="005E5C37">
        <w:rPr>
          <w:rFonts w:ascii="Arial" w:eastAsia="Arial" w:hAnsi="Arial" w:cs="Arial"/>
          <w:highlight w:val="yellow"/>
          <w:u w:val="single"/>
        </w:rPr>
        <w:t>ea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lt</w:t>
      </w:r>
      <w:r w:rsidRPr="005E5C37">
        <w:rPr>
          <w:rFonts w:ascii="Arial" w:eastAsia="Arial" w:hAnsi="Arial" w:cs="Arial"/>
          <w:highlight w:val="yellow"/>
          <w:u w:val="single"/>
        </w:rPr>
        <w:t>h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del w:id="21" w:author="Moore, Randy W. (HSC)" w:date="2013-08-12T07:34:00Z">
        <w:r w:rsidRPr="005E5C37" w:rsidDel="00B54903">
          <w:rPr>
            <w:rFonts w:ascii="Arial" w:eastAsia="Arial" w:hAnsi="Arial" w:cs="Arial"/>
            <w:spacing w:val="-1"/>
            <w:highlight w:val="yellow"/>
            <w:u w:val="single"/>
          </w:rPr>
          <w:delText>i</w:delText>
        </w:r>
      </w:del>
      <w:ins w:id="22" w:author="Moore, Randy W. (HSC)" w:date="2013-08-12T07:34:00Z">
        <w:r w:rsidR="00B54903">
          <w:rPr>
            <w:rFonts w:ascii="Arial" w:eastAsia="Arial" w:hAnsi="Arial" w:cs="Arial"/>
            <w:spacing w:val="-1"/>
            <w:highlight w:val="yellow"/>
            <w:u w:val="single"/>
          </w:rPr>
          <w:t>I</w:t>
        </w:r>
      </w:ins>
      <w:r w:rsidRPr="005E5C37">
        <w:rPr>
          <w:rFonts w:ascii="Arial" w:eastAsia="Arial" w:hAnsi="Arial" w:cs="Arial"/>
          <w:spacing w:val="-3"/>
          <w:highlight w:val="yellow"/>
          <w:u w:val="single"/>
        </w:rPr>
        <w:t>n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rm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a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on</w:t>
      </w:r>
      <w:del w:id="23" w:author="Moore, Randy W. (HSC)" w:date="2013-08-12T07:34:00Z">
        <w:r w:rsidRPr="005E5C37" w:rsidDel="00B54903">
          <w:rPr>
            <w:rFonts w:ascii="Arial" w:eastAsia="Arial" w:hAnsi="Arial" w:cs="Arial"/>
            <w:highlight w:val="yellow"/>
            <w:u w:val="single"/>
          </w:rPr>
          <w:delText xml:space="preserve"> secu</w:delText>
        </w:r>
        <w:r w:rsidRPr="005E5C37" w:rsidDel="00B54903">
          <w:rPr>
            <w:rFonts w:ascii="Arial" w:eastAsia="Arial" w:hAnsi="Arial" w:cs="Arial"/>
            <w:spacing w:val="1"/>
            <w:highlight w:val="yellow"/>
            <w:u w:val="single"/>
          </w:rPr>
          <w:delText>r</w:delText>
        </w:r>
        <w:r w:rsidRPr="005E5C37" w:rsidDel="00B54903">
          <w:rPr>
            <w:rFonts w:ascii="Arial" w:eastAsia="Arial" w:hAnsi="Arial" w:cs="Arial"/>
            <w:spacing w:val="-1"/>
            <w:highlight w:val="yellow"/>
            <w:u w:val="single"/>
          </w:rPr>
          <w:delText>i</w:delText>
        </w:r>
        <w:r w:rsidRPr="005E5C37" w:rsidDel="00B54903">
          <w:rPr>
            <w:rFonts w:ascii="Arial" w:eastAsia="Arial" w:hAnsi="Arial" w:cs="Arial"/>
            <w:spacing w:val="1"/>
            <w:highlight w:val="yellow"/>
            <w:u w:val="single"/>
          </w:rPr>
          <w:delText>t</w:delText>
        </w:r>
        <w:r w:rsidRPr="005E5C37" w:rsidDel="00B54903">
          <w:rPr>
            <w:rFonts w:ascii="Arial" w:eastAsia="Arial" w:hAnsi="Arial" w:cs="Arial"/>
            <w:spacing w:val="-2"/>
            <w:highlight w:val="yellow"/>
            <w:u w:val="single"/>
          </w:rPr>
          <w:delText>y</w:delText>
        </w:r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”</w:delText>
        </w:r>
        <w:r w:rsidRPr="005E5C37" w:rsidDel="00B54903">
          <w:rPr>
            <w:rFonts w:ascii="Arial" w:eastAsia="Arial" w:hAnsi="Arial" w:cs="Arial"/>
            <w:spacing w:val="2"/>
            <w:highlight w:val="yellow"/>
            <w:u w:val="single"/>
          </w:rPr>
          <w:delText xml:space="preserve"> </w:delText>
        </w:r>
        <w:r w:rsidRPr="005E5C37" w:rsidDel="00B54903">
          <w:rPr>
            <w:rFonts w:ascii="Arial" w:eastAsia="Arial" w:hAnsi="Arial" w:cs="Arial"/>
            <w:spacing w:val="-1"/>
            <w:highlight w:val="yellow"/>
            <w:u w:val="single"/>
          </w:rPr>
          <w:delText>P</w:delText>
        </w:r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o</w:delText>
        </w:r>
        <w:r w:rsidRPr="005E5C37" w:rsidDel="00B54903">
          <w:rPr>
            <w:rFonts w:ascii="Arial" w:eastAsia="Arial" w:hAnsi="Arial" w:cs="Arial"/>
            <w:spacing w:val="-1"/>
            <w:highlight w:val="yellow"/>
            <w:u w:val="single"/>
          </w:rPr>
          <w:delText>li</w:delText>
        </w:r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cy</w:delText>
        </w:r>
        <w:r w:rsidRPr="005E5C37" w:rsidDel="00B54903">
          <w:rPr>
            <w:rFonts w:ascii="Arial" w:eastAsia="Arial" w:hAnsi="Arial" w:cs="Arial"/>
            <w:spacing w:val="-1"/>
            <w:highlight w:val="yellow"/>
            <w:u w:val="single"/>
          </w:rPr>
          <w:delText xml:space="preserve"> </w:delText>
        </w:r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#</w:delText>
        </w:r>
        <w:r w:rsidRPr="005E5C37" w:rsidDel="00B54903">
          <w:rPr>
            <w:rFonts w:ascii="Arial" w:eastAsia="Arial" w:hAnsi="Arial" w:cs="Arial"/>
            <w:spacing w:val="1"/>
            <w:highlight w:val="yellow"/>
            <w:u w:val="single"/>
          </w:rPr>
          <w:delText xml:space="preserve"> </w:delText>
        </w:r>
        <w:r w:rsidR="005E5C37" w:rsidRPr="005E5C37" w:rsidDel="00B54903">
          <w:rPr>
            <w:rFonts w:ascii="Arial" w:eastAsia="Arial" w:hAnsi="Arial" w:cs="Arial"/>
            <w:highlight w:val="yellow"/>
            <w:u w:val="single"/>
          </w:rPr>
          <w:delText>????</w:delText>
        </w:r>
        <w:r w:rsidRPr="005E5C37" w:rsidDel="00B54903">
          <w:rPr>
            <w:rFonts w:ascii="Arial" w:eastAsia="Arial" w:hAnsi="Arial" w:cs="Arial"/>
            <w:highlight w:val="yellow"/>
            <w:u w:val="single"/>
          </w:rPr>
          <w:delText>.</w:delText>
        </w:r>
      </w:del>
      <w:ins w:id="24" w:author="Moore, Randy W. (HSC)" w:date="2013-08-12T07:34:00Z">
        <w:r w:rsidR="00B54903">
          <w:rPr>
            <w:rFonts w:ascii="Arial" w:eastAsia="Arial" w:hAnsi="Arial" w:cs="Arial"/>
            <w:u w:val="single"/>
          </w:rPr>
          <w:t xml:space="preserve"> (PHI).</w:t>
        </w:r>
      </w:ins>
    </w:p>
    <w:p w14:paraId="5646D2C3" w14:textId="77777777" w:rsidR="00874426" w:rsidRDefault="00874426">
      <w:pPr>
        <w:spacing w:before="10" w:after="0" w:line="240" w:lineRule="exact"/>
        <w:rPr>
          <w:sz w:val="24"/>
          <w:szCs w:val="24"/>
        </w:rPr>
      </w:pPr>
    </w:p>
    <w:p w14:paraId="76107926" w14:textId="77777777" w:rsidR="00874426" w:rsidRDefault="003A1128">
      <w:pPr>
        <w:spacing w:after="0" w:line="240" w:lineRule="auto"/>
        <w:ind w:left="11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:</w:t>
      </w:r>
    </w:p>
    <w:p w14:paraId="71049FBC" w14:textId="77777777" w:rsidR="00B54903" w:rsidRDefault="003A1128">
      <w:pPr>
        <w:tabs>
          <w:tab w:val="left" w:pos="820"/>
        </w:tabs>
        <w:spacing w:before="13" w:after="0" w:line="239" w:lineRule="auto"/>
        <w:ind w:left="837" w:right="249" w:hanging="360"/>
        <w:rPr>
          <w:ins w:id="25" w:author="Moore, Randy W. (HSC)" w:date="2013-08-12T07:24:00Z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commentRangeStart w:id="26"/>
      <w:ins w:id="27" w:author="Moore, Randy W. (HSC)" w:date="2013-08-12T07:24:00Z">
        <w:r w:rsidR="00B54903">
          <w:rPr>
            <w:rFonts w:ascii="Times New Roman" w:eastAsia="Times New Roman" w:hAnsi="Times New Roman" w:cs="Times New Roman"/>
          </w:rPr>
          <w:t>Obtain</w:t>
        </w:r>
      </w:ins>
      <w:commentRangeEnd w:id="26"/>
      <w:ins w:id="28" w:author="Moore, Randy W. (HSC)" w:date="2013-08-12T07:26:00Z">
        <w:r w:rsidR="00B54903">
          <w:rPr>
            <w:rStyle w:val="CommentReference"/>
          </w:rPr>
          <w:commentReference w:id="26"/>
        </w:r>
      </w:ins>
      <w:ins w:id="29" w:author="Moore, Randy W. (HSC)" w:date="2013-08-12T07:24:00Z">
        <w:r w:rsidR="00B54903">
          <w:rPr>
            <w:rFonts w:ascii="Times New Roman" w:eastAsia="Times New Roman" w:hAnsi="Times New Roman" w:cs="Times New Roman"/>
          </w:rPr>
          <w:t xml:space="preserve"> IRB approval prior to using REDCap for studies involving human participant research</w:t>
        </w:r>
      </w:ins>
    </w:p>
    <w:p w14:paraId="5970F617" w14:textId="77777777" w:rsidR="00874426" w:rsidRPr="00B54903" w:rsidRDefault="003A1128">
      <w:pPr>
        <w:pStyle w:val="ListParagraph"/>
        <w:numPr>
          <w:ilvl w:val="0"/>
          <w:numId w:val="1"/>
        </w:numPr>
        <w:tabs>
          <w:tab w:val="left" w:pos="820"/>
        </w:tabs>
        <w:spacing w:before="13" w:after="0" w:line="239" w:lineRule="auto"/>
        <w:ind w:right="249"/>
        <w:rPr>
          <w:rFonts w:ascii="Arial" w:eastAsia="Arial" w:hAnsi="Arial" w:cs="Arial"/>
          <w:rPrChange w:id="30" w:author="Moore, Randy W. (HSC)" w:date="2013-08-12T07:26:00Z">
            <w:rPr/>
          </w:rPrChange>
        </w:rPr>
        <w:pPrChange w:id="31" w:author="Moore, Randy W. (HSC)" w:date="2013-08-12T07:26:00Z">
          <w:pPr>
            <w:tabs>
              <w:tab w:val="left" w:pos="820"/>
            </w:tabs>
            <w:spacing w:before="13" w:after="0" w:line="239" w:lineRule="auto"/>
            <w:ind w:left="837" w:right="249" w:hanging="360"/>
          </w:pPr>
        </w:pPrChange>
      </w:pPr>
      <w:r w:rsidRPr="00B54903">
        <w:rPr>
          <w:rFonts w:ascii="Arial" w:eastAsia="Arial" w:hAnsi="Arial" w:cs="Arial"/>
          <w:spacing w:val="-1"/>
          <w:rPrChange w:id="32" w:author="Moore, Randy W. (HSC)" w:date="2013-08-12T07:26:00Z">
            <w:rPr>
              <w:spacing w:val="-1"/>
            </w:rPr>
          </w:rPrChange>
        </w:rPr>
        <w:t>B</w:t>
      </w:r>
      <w:r w:rsidRPr="00B54903">
        <w:rPr>
          <w:rFonts w:ascii="Arial" w:eastAsia="Arial" w:hAnsi="Arial" w:cs="Arial"/>
          <w:rPrChange w:id="33" w:author="Moore, Randy W. (HSC)" w:date="2013-08-12T07:26:00Z">
            <w:rPr/>
          </w:rPrChange>
        </w:rPr>
        <w:t>u</w:t>
      </w:r>
      <w:r w:rsidRPr="00B54903">
        <w:rPr>
          <w:rFonts w:ascii="Arial" w:eastAsia="Arial" w:hAnsi="Arial" w:cs="Arial"/>
          <w:spacing w:val="-1"/>
          <w:rPrChange w:id="34" w:author="Moore, Randy W. (HSC)" w:date="2013-08-12T07:26:00Z">
            <w:rPr>
              <w:spacing w:val="-1"/>
            </w:rPr>
          </w:rPrChange>
        </w:rPr>
        <w:t>il</w:t>
      </w:r>
      <w:r w:rsidRPr="00B54903">
        <w:rPr>
          <w:rFonts w:ascii="Arial" w:eastAsia="Arial" w:hAnsi="Arial" w:cs="Arial"/>
          <w:rPrChange w:id="35" w:author="Moore, Randy W. (HSC)" w:date="2013-08-12T07:26:00Z">
            <w:rPr/>
          </w:rPrChange>
        </w:rPr>
        <w:t>d</w:t>
      </w:r>
      <w:r w:rsidRPr="00B54903">
        <w:rPr>
          <w:rFonts w:ascii="Arial" w:eastAsia="Arial" w:hAnsi="Arial" w:cs="Arial"/>
          <w:spacing w:val="1"/>
          <w:rPrChange w:id="36" w:author="Moore, Randy W. (HSC)" w:date="2013-08-12T07:26:00Z">
            <w:rPr>
              <w:spacing w:val="1"/>
            </w:rPr>
          </w:rPrChange>
        </w:rPr>
        <w:t xml:space="preserve"> t</w:t>
      </w:r>
      <w:r w:rsidRPr="00B54903">
        <w:rPr>
          <w:rFonts w:ascii="Arial" w:eastAsia="Arial" w:hAnsi="Arial" w:cs="Arial"/>
          <w:rPrChange w:id="37" w:author="Moore, Randy W. (HSC)" w:date="2013-08-12T07:26:00Z">
            <w:rPr/>
          </w:rPrChange>
        </w:rPr>
        <w:t>he</w:t>
      </w:r>
      <w:r w:rsidRPr="00B54903">
        <w:rPr>
          <w:rFonts w:ascii="Arial" w:eastAsia="Arial" w:hAnsi="Arial" w:cs="Arial"/>
          <w:spacing w:val="1"/>
          <w:rPrChange w:id="38" w:author="Moore, Randy W. (HSC)" w:date="2013-08-12T07:26:00Z">
            <w:rPr>
              <w:spacing w:val="1"/>
            </w:rPr>
          </w:rPrChange>
        </w:rPr>
        <w:t xml:space="preserve"> </w:t>
      </w:r>
      <w:r w:rsidRPr="00B54903">
        <w:rPr>
          <w:rFonts w:ascii="Arial" w:eastAsia="Arial" w:hAnsi="Arial" w:cs="Arial"/>
          <w:spacing w:val="-1"/>
          <w:rPrChange w:id="39" w:author="Moore, Randy W. (HSC)" w:date="2013-08-12T07:26:00Z">
            <w:rPr>
              <w:spacing w:val="-1"/>
            </w:rPr>
          </w:rPrChange>
        </w:rPr>
        <w:t>REDC</w:t>
      </w:r>
      <w:r w:rsidRPr="00B54903">
        <w:rPr>
          <w:rFonts w:ascii="Arial" w:eastAsia="Arial" w:hAnsi="Arial" w:cs="Arial"/>
          <w:rPrChange w:id="40" w:author="Moore, Randy W. (HSC)" w:date="2013-08-12T07:26:00Z">
            <w:rPr/>
          </w:rPrChange>
        </w:rPr>
        <w:t>ap</w:t>
      </w:r>
      <w:r w:rsidRPr="00B54903">
        <w:rPr>
          <w:rFonts w:ascii="Arial" w:eastAsia="Arial" w:hAnsi="Arial" w:cs="Arial"/>
          <w:spacing w:val="1"/>
          <w:rPrChange w:id="41" w:author="Moore, Randy W. (HSC)" w:date="2013-08-12T07:26:00Z">
            <w:rPr>
              <w:spacing w:val="1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42" w:author="Moore, Randy W. (HSC)" w:date="2013-08-12T07:26:00Z">
            <w:rPr/>
          </w:rPrChange>
        </w:rPr>
        <w:t>da</w:t>
      </w:r>
      <w:r w:rsidRPr="00B54903">
        <w:rPr>
          <w:rFonts w:ascii="Arial" w:eastAsia="Arial" w:hAnsi="Arial" w:cs="Arial"/>
          <w:spacing w:val="1"/>
          <w:rPrChange w:id="43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44" w:author="Moore, Randy W. (HSC)" w:date="2013-08-12T07:26:00Z">
            <w:rPr/>
          </w:rPrChange>
        </w:rPr>
        <w:t>a</w:t>
      </w:r>
      <w:r w:rsidRPr="00B54903">
        <w:rPr>
          <w:rFonts w:ascii="Arial" w:eastAsia="Arial" w:hAnsi="Arial" w:cs="Arial"/>
          <w:spacing w:val="-3"/>
          <w:rPrChange w:id="45" w:author="Moore, Randy W. (HSC)" w:date="2013-08-12T07:26:00Z">
            <w:rPr>
              <w:spacing w:val="-3"/>
            </w:rPr>
          </w:rPrChange>
        </w:rPr>
        <w:t>b</w:t>
      </w:r>
      <w:r w:rsidRPr="00B54903">
        <w:rPr>
          <w:rFonts w:ascii="Arial" w:eastAsia="Arial" w:hAnsi="Arial" w:cs="Arial"/>
          <w:rPrChange w:id="46" w:author="Moore, Randy W. (HSC)" w:date="2013-08-12T07:26:00Z">
            <w:rPr/>
          </w:rPrChange>
        </w:rPr>
        <w:t>ase</w:t>
      </w:r>
      <w:r w:rsidRPr="00B54903">
        <w:rPr>
          <w:rFonts w:ascii="Arial" w:eastAsia="Arial" w:hAnsi="Arial" w:cs="Arial"/>
          <w:spacing w:val="1"/>
          <w:rPrChange w:id="47" w:author="Moore, Randy W. (HSC)" w:date="2013-08-12T07:26:00Z">
            <w:rPr>
              <w:spacing w:val="1"/>
            </w:rPr>
          </w:rPrChange>
        </w:rPr>
        <w:t xml:space="preserve"> (</w:t>
      </w:r>
      <w:r w:rsidRPr="00B54903">
        <w:rPr>
          <w:rFonts w:ascii="Arial" w:eastAsia="Arial" w:hAnsi="Arial" w:cs="Arial"/>
          <w:rPrChange w:id="48" w:author="Moore, Randy W. (HSC)" w:date="2013-08-12T07:26:00Z">
            <w:rPr/>
          </w:rPrChange>
        </w:rPr>
        <w:t>e</w:t>
      </w:r>
      <w:r w:rsidRPr="00B54903">
        <w:rPr>
          <w:rFonts w:ascii="Arial" w:eastAsia="Arial" w:hAnsi="Arial" w:cs="Arial"/>
          <w:spacing w:val="-3"/>
          <w:rPrChange w:id="49" w:author="Moore, Randy W. (HSC)" w:date="2013-08-12T07:26:00Z">
            <w:rPr>
              <w:spacing w:val="-3"/>
            </w:rPr>
          </w:rPrChange>
        </w:rPr>
        <w:t>n</w:t>
      </w:r>
      <w:r w:rsidRPr="00B54903">
        <w:rPr>
          <w:rFonts w:ascii="Arial" w:eastAsia="Arial" w:hAnsi="Arial" w:cs="Arial"/>
          <w:spacing w:val="1"/>
          <w:rPrChange w:id="50" w:author="Moore, Randy W. (HSC)" w:date="2013-08-12T07:26:00Z">
            <w:rPr>
              <w:spacing w:val="1"/>
            </w:rPr>
          </w:rPrChange>
        </w:rPr>
        <w:t>tr</w:t>
      </w:r>
      <w:r w:rsidRPr="00B54903">
        <w:rPr>
          <w:rFonts w:ascii="Arial" w:eastAsia="Arial" w:hAnsi="Arial" w:cs="Arial"/>
          <w:rPrChange w:id="51" w:author="Moore, Randy W. (HSC)" w:date="2013-08-12T07:26:00Z">
            <w:rPr/>
          </w:rPrChange>
        </w:rPr>
        <w:t>y</w:t>
      </w:r>
      <w:r w:rsidRPr="00B54903">
        <w:rPr>
          <w:rFonts w:ascii="Arial" w:eastAsia="Arial" w:hAnsi="Arial" w:cs="Arial"/>
          <w:spacing w:val="-4"/>
          <w:rPrChange w:id="52" w:author="Moore, Randy W. (HSC)" w:date="2013-08-12T07:26:00Z">
            <w:rPr>
              <w:spacing w:val="-4"/>
            </w:rPr>
          </w:rPrChange>
        </w:rPr>
        <w:t xml:space="preserve"> </w:t>
      </w:r>
      <w:r w:rsidRPr="00B54903">
        <w:rPr>
          <w:rFonts w:ascii="Arial" w:eastAsia="Arial" w:hAnsi="Arial" w:cs="Arial"/>
          <w:spacing w:val="3"/>
          <w:rPrChange w:id="53" w:author="Moore, Randy W. (HSC)" w:date="2013-08-12T07:26:00Z">
            <w:rPr>
              <w:spacing w:val="3"/>
            </w:rPr>
          </w:rPrChange>
        </w:rPr>
        <w:t>f</w:t>
      </w:r>
      <w:r w:rsidRPr="00B54903">
        <w:rPr>
          <w:rFonts w:ascii="Arial" w:eastAsia="Arial" w:hAnsi="Arial" w:cs="Arial"/>
          <w:spacing w:val="-3"/>
          <w:rPrChange w:id="54" w:author="Moore, Randy W. (HSC)" w:date="2013-08-12T07:26:00Z">
            <w:rPr>
              <w:spacing w:val="-3"/>
            </w:rPr>
          </w:rPrChange>
        </w:rPr>
        <w:t>o</w:t>
      </w:r>
      <w:r w:rsidRPr="00B54903">
        <w:rPr>
          <w:rFonts w:ascii="Arial" w:eastAsia="Arial" w:hAnsi="Arial" w:cs="Arial"/>
          <w:spacing w:val="-2"/>
          <w:rPrChange w:id="55" w:author="Moore, Randy W. (HSC)" w:date="2013-08-12T07:26:00Z">
            <w:rPr>
              <w:spacing w:val="-2"/>
            </w:rPr>
          </w:rPrChange>
        </w:rPr>
        <w:t>r</w:t>
      </w:r>
      <w:r w:rsidRPr="00B54903">
        <w:rPr>
          <w:rFonts w:ascii="Arial" w:eastAsia="Arial" w:hAnsi="Arial" w:cs="Arial"/>
          <w:spacing w:val="1"/>
          <w:rPrChange w:id="56" w:author="Moore, Randy W. (HSC)" w:date="2013-08-12T07:26:00Z">
            <w:rPr>
              <w:spacing w:val="1"/>
            </w:rPr>
          </w:rPrChange>
        </w:rPr>
        <w:t>m</w:t>
      </w:r>
      <w:r w:rsidRPr="00B54903">
        <w:rPr>
          <w:rFonts w:ascii="Arial" w:eastAsia="Arial" w:hAnsi="Arial" w:cs="Arial"/>
          <w:rPrChange w:id="57" w:author="Moore, Randy W. (HSC)" w:date="2013-08-12T07:26:00Z">
            <w:rPr/>
          </w:rPrChange>
        </w:rPr>
        <w:t xml:space="preserve">s) </w:t>
      </w:r>
      <w:r w:rsidRPr="00B54903">
        <w:rPr>
          <w:rFonts w:ascii="Arial" w:eastAsia="Arial" w:hAnsi="Arial" w:cs="Arial"/>
          <w:spacing w:val="-1"/>
          <w:rPrChange w:id="58" w:author="Moore, Randy W. (HSC)" w:date="2013-08-12T07:26:00Z">
            <w:rPr>
              <w:spacing w:val="-1"/>
            </w:rPr>
          </w:rPrChange>
        </w:rPr>
        <w:t>i</w:t>
      </w:r>
      <w:r w:rsidRPr="00B54903">
        <w:rPr>
          <w:rFonts w:ascii="Arial" w:eastAsia="Arial" w:hAnsi="Arial" w:cs="Arial"/>
          <w:rPrChange w:id="59" w:author="Moore, Randy W. (HSC)" w:date="2013-08-12T07:26:00Z">
            <w:rPr/>
          </w:rPrChange>
        </w:rPr>
        <w:t>n</w:t>
      </w:r>
      <w:r w:rsidRPr="00B54903">
        <w:rPr>
          <w:rFonts w:ascii="Arial" w:eastAsia="Arial" w:hAnsi="Arial" w:cs="Arial"/>
          <w:spacing w:val="1"/>
          <w:rPrChange w:id="60" w:author="Moore, Randy W. (HSC)" w:date="2013-08-12T07:26:00Z">
            <w:rPr>
              <w:spacing w:val="1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61" w:author="Moore, Randy W. (HSC)" w:date="2013-08-12T07:26:00Z">
            <w:rPr/>
          </w:rPrChange>
        </w:rPr>
        <w:t>such</w:t>
      </w:r>
      <w:r w:rsidRPr="00B54903">
        <w:rPr>
          <w:rFonts w:ascii="Arial" w:eastAsia="Arial" w:hAnsi="Arial" w:cs="Arial"/>
          <w:spacing w:val="-2"/>
          <w:rPrChange w:id="62" w:author="Moore, Randy W. (HSC)" w:date="2013-08-12T07:26:00Z">
            <w:rPr>
              <w:spacing w:val="-2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63" w:author="Moore, Randy W. (HSC)" w:date="2013-08-12T07:26:00Z">
            <w:rPr/>
          </w:rPrChange>
        </w:rPr>
        <w:t>a</w:t>
      </w:r>
      <w:r w:rsidRPr="00B54903">
        <w:rPr>
          <w:rFonts w:ascii="Arial" w:eastAsia="Arial" w:hAnsi="Arial" w:cs="Arial"/>
          <w:spacing w:val="1"/>
          <w:rPrChange w:id="64" w:author="Moore, Randy W. (HSC)" w:date="2013-08-12T07:26:00Z">
            <w:rPr>
              <w:spacing w:val="1"/>
            </w:rPr>
          </w:rPrChange>
        </w:rPr>
        <w:t xml:space="preserve"> </w:t>
      </w:r>
      <w:r w:rsidRPr="00B54903">
        <w:rPr>
          <w:rFonts w:ascii="Arial" w:eastAsia="Arial" w:hAnsi="Arial" w:cs="Arial"/>
          <w:spacing w:val="-4"/>
          <w:rPrChange w:id="65" w:author="Moore, Randy W. (HSC)" w:date="2013-08-12T07:26:00Z">
            <w:rPr>
              <w:spacing w:val="-4"/>
            </w:rPr>
          </w:rPrChange>
        </w:rPr>
        <w:t>w</w:t>
      </w:r>
      <w:r w:rsidRPr="00B54903">
        <w:rPr>
          <w:rFonts w:ascii="Arial" w:eastAsia="Arial" w:hAnsi="Arial" w:cs="Arial"/>
          <w:rPrChange w:id="66" w:author="Moore, Randy W. (HSC)" w:date="2013-08-12T07:26:00Z">
            <w:rPr/>
          </w:rPrChange>
        </w:rPr>
        <w:t>ay</w:t>
      </w:r>
      <w:r w:rsidRPr="00B54903">
        <w:rPr>
          <w:rFonts w:ascii="Arial" w:eastAsia="Arial" w:hAnsi="Arial" w:cs="Arial"/>
          <w:spacing w:val="-1"/>
          <w:rPrChange w:id="67" w:author="Moore, Randy W. (HSC)" w:date="2013-08-12T07:26:00Z">
            <w:rPr>
              <w:spacing w:val="-1"/>
            </w:rPr>
          </w:rPrChange>
        </w:rPr>
        <w:t xml:space="preserve"> </w:t>
      </w:r>
      <w:r w:rsidRPr="00B54903">
        <w:rPr>
          <w:rFonts w:ascii="Arial" w:eastAsia="Arial" w:hAnsi="Arial" w:cs="Arial"/>
          <w:spacing w:val="1"/>
          <w:rPrChange w:id="68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69" w:author="Moore, Randy W. (HSC)" w:date="2013-08-12T07:26:00Z">
            <w:rPr/>
          </w:rPrChange>
        </w:rPr>
        <w:t>hat</w:t>
      </w:r>
      <w:r w:rsidRPr="00B54903">
        <w:rPr>
          <w:rFonts w:ascii="Arial" w:eastAsia="Arial" w:hAnsi="Arial" w:cs="Arial"/>
          <w:spacing w:val="2"/>
          <w:rPrChange w:id="70" w:author="Moore, Randy W. (HSC)" w:date="2013-08-12T07:26:00Z">
            <w:rPr>
              <w:spacing w:val="2"/>
            </w:rPr>
          </w:rPrChange>
        </w:rPr>
        <w:t xml:space="preserve"> </w:t>
      </w:r>
      <w:r w:rsidRPr="00B54903">
        <w:rPr>
          <w:rFonts w:ascii="Arial" w:eastAsia="Arial" w:hAnsi="Arial" w:cs="Arial"/>
          <w:spacing w:val="-1"/>
          <w:rPrChange w:id="71" w:author="Moore, Randy W. (HSC)" w:date="2013-08-12T07:26:00Z">
            <w:rPr>
              <w:spacing w:val="-1"/>
            </w:rPr>
          </w:rPrChange>
        </w:rPr>
        <w:t>i</w:t>
      </w:r>
      <w:r w:rsidRPr="00B54903">
        <w:rPr>
          <w:rFonts w:ascii="Arial" w:eastAsia="Arial" w:hAnsi="Arial" w:cs="Arial"/>
          <w:rPrChange w:id="72" w:author="Moore, Randy W. (HSC)" w:date="2013-08-12T07:26:00Z">
            <w:rPr/>
          </w:rPrChange>
        </w:rPr>
        <w:t>t c</w:t>
      </w:r>
      <w:r w:rsidRPr="00B54903">
        <w:rPr>
          <w:rFonts w:ascii="Arial" w:eastAsia="Arial" w:hAnsi="Arial" w:cs="Arial"/>
          <w:spacing w:val="-3"/>
          <w:rPrChange w:id="73" w:author="Moore, Randy W. (HSC)" w:date="2013-08-12T07:26:00Z">
            <w:rPr>
              <w:spacing w:val="-3"/>
            </w:rPr>
          </w:rPrChange>
        </w:rPr>
        <w:t>o</w:t>
      </w:r>
      <w:r w:rsidRPr="00B54903">
        <w:rPr>
          <w:rFonts w:ascii="Arial" w:eastAsia="Arial" w:hAnsi="Arial" w:cs="Arial"/>
          <w:spacing w:val="1"/>
          <w:rPrChange w:id="74" w:author="Moore, Randy W. (HSC)" w:date="2013-08-12T07:26:00Z">
            <w:rPr>
              <w:spacing w:val="1"/>
            </w:rPr>
          </w:rPrChange>
        </w:rPr>
        <w:t>rr</w:t>
      </w:r>
      <w:r w:rsidRPr="00B54903">
        <w:rPr>
          <w:rFonts w:ascii="Arial" w:eastAsia="Arial" w:hAnsi="Arial" w:cs="Arial"/>
          <w:rPrChange w:id="75" w:author="Moore, Randy W. (HSC)" w:date="2013-08-12T07:26:00Z">
            <w:rPr/>
          </w:rPrChange>
        </w:rPr>
        <w:t>espon</w:t>
      </w:r>
      <w:r w:rsidRPr="00B54903">
        <w:rPr>
          <w:rFonts w:ascii="Arial" w:eastAsia="Arial" w:hAnsi="Arial" w:cs="Arial"/>
          <w:spacing w:val="-3"/>
          <w:rPrChange w:id="76" w:author="Moore, Randy W. (HSC)" w:date="2013-08-12T07:26:00Z">
            <w:rPr>
              <w:spacing w:val="-3"/>
            </w:rPr>
          </w:rPrChange>
        </w:rPr>
        <w:t>d</w:t>
      </w:r>
      <w:r w:rsidRPr="00B54903">
        <w:rPr>
          <w:rFonts w:ascii="Arial" w:eastAsia="Arial" w:hAnsi="Arial" w:cs="Arial"/>
          <w:rPrChange w:id="77" w:author="Moore, Randy W. (HSC)" w:date="2013-08-12T07:26:00Z">
            <w:rPr/>
          </w:rPrChange>
        </w:rPr>
        <w:t>s</w:t>
      </w:r>
      <w:r w:rsidRPr="00B54903">
        <w:rPr>
          <w:rFonts w:ascii="Arial" w:eastAsia="Arial" w:hAnsi="Arial" w:cs="Arial"/>
          <w:spacing w:val="1"/>
          <w:rPrChange w:id="78" w:author="Moore, Randy W. (HSC)" w:date="2013-08-12T07:26:00Z">
            <w:rPr>
              <w:spacing w:val="1"/>
            </w:rPr>
          </w:rPrChange>
        </w:rPr>
        <w:t xml:space="preserve"> t</w:t>
      </w:r>
      <w:r w:rsidRPr="00B54903">
        <w:rPr>
          <w:rFonts w:ascii="Arial" w:eastAsia="Arial" w:hAnsi="Arial" w:cs="Arial"/>
          <w:rPrChange w:id="79" w:author="Moore, Randy W. (HSC)" w:date="2013-08-12T07:26:00Z">
            <w:rPr/>
          </w:rPrChange>
        </w:rPr>
        <w:t>o</w:t>
      </w:r>
      <w:r w:rsidRPr="00B54903">
        <w:rPr>
          <w:rFonts w:ascii="Arial" w:eastAsia="Arial" w:hAnsi="Arial" w:cs="Arial"/>
          <w:spacing w:val="-2"/>
          <w:rPrChange w:id="80" w:author="Moore, Randy W. (HSC)" w:date="2013-08-12T07:26:00Z">
            <w:rPr>
              <w:spacing w:val="-2"/>
            </w:rPr>
          </w:rPrChange>
        </w:rPr>
        <w:t xml:space="preserve"> </w:t>
      </w:r>
      <w:r w:rsidRPr="00B54903">
        <w:rPr>
          <w:rFonts w:ascii="Arial" w:eastAsia="Arial" w:hAnsi="Arial" w:cs="Arial"/>
          <w:spacing w:val="1"/>
          <w:rPrChange w:id="81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82" w:author="Moore, Randy W. (HSC)" w:date="2013-08-12T07:26:00Z">
            <w:rPr/>
          </w:rPrChange>
        </w:rPr>
        <w:t>he</w:t>
      </w:r>
      <w:r w:rsidRPr="00B54903">
        <w:rPr>
          <w:rFonts w:ascii="Arial" w:eastAsia="Arial" w:hAnsi="Arial" w:cs="Arial"/>
          <w:spacing w:val="-2"/>
          <w:rPrChange w:id="83" w:author="Moore, Randy W. (HSC)" w:date="2013-08-12T07:26:00Z">
            <w:rPr>
              <w:spacing w:val="-2"/>
            </w:rPr>
          </w:rPrChange>
        </w:rPr>
        <w:t xml:space="preserve"> s</w:t>
      </w:r>
      <w:r w:rsidRPr="00B54903">
        <w:rPr>
          <w:rFonts w:ascii="Arial" w:eastAsia="Arial" w:hAnsi="Arial" w:cs="Arial"/>
          <w:spacing w:val="1"/>
          <w:rPrChange w:id="84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85" w:author="Moore, Randy W. (HSC)" w:date="2013-08-12T07:26:00Z">
            <w:rPr/>
          </w:rPrChange>
        </w:rPr>
        <w:t>udy</w:t>
      </w:r>
      <w:r w:rsidRPr="00B54903">
        <w:rPr>
          <w:rFonts w:ascii="Arial" w:eastAsia="Arial" w:hAnsi="Arial" w:cs="Arial"/>
          <w:spacing w:val="-1"/>
          <w:rPrChange w:id="86" w:author="Moore, Randy W. (HSC)" w:date="2013-08-12T07:26:00Z">
            <w:rPr>
              <w:spacing w:val="-1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87" w:author="Moore, Randy W. (HSC)" w:date="2013-08-12T07:26:00Z">
            <w:rPr/>
          </w:rPrChange>
        </w:rPr>
        <w:t>des</w:t>
      </w:r>
      <w:r w:rsidRPr="00B54903">
        <w:rPr>
          <w:rFonts w:ascii="Arial" w:eastAsia="Arial" w:hAnsi="Arial" w:cs="Arial"/>
          <w:spacing w:val="-1"/>
          <w:rPrChange w:id="88" w:author="Moore, Randy W. (HSC)" w:date="2013-08-12T07:26:00Z">
            <w:rPr>
              <w:spacing w:val="-1"/>
            </w:rPr>
          </w:rPrChange>
        </w:rPr>
        <w:t>i</w:t>
      </w:r>
      <w:r w:rsidRPr="00B54903">
        <w:rPr>
          <w:rFonts w:ascii="Arial" w:eastAsia="Arial" w:hAnsi="Arial" w:cs="Arial"/>
          <w:spacing w:val="2"/>
          <w:rPrChange w:id="89" w:author="Moore, Randy W. (HSC)" w:date="2013-08-12T07:26:00Z">
            <w:rPr>
              <w:spacing w:val="2"/>
            </w:rPr>
          </w:rPrChange>
        </w:rPr>
        <w:t>g</w:t>
      </w:r>
      <w:r w:rsidRPr="00B54903">
        <w:rPr>
          <w:rFonts w:ascii="Arial" w:eastAsia="Arial" w:hAnsi="Arial" w:cs="Arial"/>
          <w:rPrChange w:id="90" w:author="Moore, Randy W. (HSC)" w:date="2013-08-12T07:26:00Z">
            <w:rPr/>
          </w:rPrChange>
        </w:rPr>
        <w:t>n and</w:t>
      </w:r>
      <w:r w:rsidRPr="00B54903">
        <w:rPr>
          <w:rFonts w:ascii="Arial" w:eastAsia="Arial" w:hAnsi="Arial" w:cs="Arial"/>
          <w:spacing w:val="1"/>
          <w:rPrChange w:id="91" w:author="Moore, Randy W. (HSC)" w:date="2013-08-12T07:26:00Z">
            <w:rPr>
              <w:spacing w:val="1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92" w:author="Moore, Randy W. (HSC)" w:date="2013-08-12T07:26:00Z">
            <w:rPr/>
          </w:rPrChange>
        </w:rPr>
        <w:t>p</w:t>
      </w:r>
      <w:r w:rsidRPr="00B54903">
        <w:rPr>
          <w:rFonts w:ascii="Arial" w:eastAsia="Arial" w:hAnsi="Arial" w:cs="Arial"/>
          <w:spacing w:val="1"/>
          <w:rPrChange w:id="93" w:author="Moore, Randy W. (HSC)" w:date="2013-08-12T07:26:00Z">
            <w:rPr>
              <w:spacing w:val="1"/>
            </w:rPr>
          </w:rPrChange>
        </w:rPr>
        <w:t>r</w:t>
      </w:r>
      <w:r w:rsidRPr="00B54903">
        <w:rPr>
          <w:rFonts w:ascii="Arial" w:eastAsia="Arial" w:hAnsi="Arial" w:cs="Arial"/>
          <w:rPrChange w:id="94" w:author="Moore, Randy W. (HSC)" w:date="2013-08-12T07:26:00Z">
            <w:rPr/>
          </w:rPrChange>
        </w:rPr>
        <w:t>o</w:t>
      </w:r>
      <w:r w:rsidRPr="00B54903">
        <w:rPr>
          <w:rFonts w:ascii="Arial" w:eastAsia="Arial" w:hAnsi="Arial" w:cs="Arial"/>
          <w:spacing w:val="-2"/>
          <w:rPrChange w:id="95" w:author="Moore, Randy W. (HSC)" w:date="2013-08-12T07:26:00Z">
            <w:rPr>
              <w:spacing w:val="-2"/>
            </w:rPr>
          </w:rPrChange>
        </w:rPr>
        <w:t>v</w:t>
      </w:r>
      <w:r w:rsidRPr="00B54903">
        <w:rPr>
          <w:rFonts w:ascii="Arial" w:eastAsia="Arial" w:hAnsi="Arial" w:cs="Arial"/>
          <w:spacing w:val="-1"/>
          <w:rPrChange w:id="96" w:author="Moore, Randy W. (HSC)" w:date="2013-08-12T07:26:00Z">
            <w:rPr>
              <w:spacing w:val="-1"/>
            </w:rPr>
          </w:rPrChange>
        </w:rPr>
        <w:t>i</w:t>
      </w:r>
      <w:r w:rsidRPr="00B54903">
        <w:rPr>
          <w:rFonts w:ascii="Arial" w:eastAsia="Arial" w:hAnsi="Arial" w:cs="Arial"/>
          <w:rPrChange w:id="97" w:author="Moore, Randy W. (HSC)" w:date="2013-08-12T07:26:00Z">
            <w:rPr/>
          </w:rPrChange>
        </w:rPr>
        <w:t>des</w:t>
      </w:r>
      <w:r w:rsidRPr="00B54903">
        <w:rPr>
          <w:rFonts w:ascii="Arial" w:eastAsia="Arial" w:hAnsi="Arial" w:cs="Arial"/>
          <w:spacing w:val="1"/>
          <w:rPrChange w:id="98" w:author="Moore, Randy W. (HSC)" w:date="2013-08-12T07:26:00Z">
            <w:rPr>
              <w:spacing w:val="1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99" w:author="Moore, Randy W. (HSC)" w:date="2013-08-12T07:26:00Z">
            <w:rPr/>
          </w:rPrChange>
        </w:rPr>
        <w:t>p</w:t>
      </w:r>
      <w:r w:rsidRPr="00B54903">
        <w:rPr>
          <w:rFonts w:ascii="Arial" w:eastAsia="Arial" w:hAnsi="Arial" w:cs="Arial"/>
          <w:spacing w:val="1"/>
          <w:rPrChange w:id="100" w:author="Moore, Randy W. (HSC)" w:date="2013-08-12T07:26:00Z">
            <w:rPr>
              <w:spacing w:val="1"/>
            </w:rPr>
          </w:rPrChange>
        </w:rPr>
        <w:t>r</w:t>
      </w:r>
      <w:r w:rsidRPr="00B54903">
        <w:rPr>
          <w:rFonts w:ascii="Arial" w:eastAsia="Arial" w:hAnsi="Arial" w:cs="Arial"/>
          <w:rPrChange w:id="101" w:author="Moore, Randy W. (HSC)" w:date="2013-08-12T07:26:00Z">
            <w:rPr/>
          </w:rPrChange>
        </w:rPr>
        <w:t>op</w:t>
      </w:r>
      <w:r w:rsidRPr="00B54903">
        <w:rPr>
          <w:rFonts w:ascii="Arial" w:eastAsia="Arial" w:hAnsi="Arial" w:cs="Arial"/>
          <w:spacing w:val="-3"/>
          <w:rPrChange w:id="102" w:author="Moore, Randy W. (HSC)" w:date="2013-08-12T07:26:00Z">
            <w:rPr>
              <w:spacing w:val="-3"/>
            </w:rPr>
          </w:rPrChange>
        </w:rPr>
        <w:t>e</w:t>
      </w:r>
      <w:r w:rsidRPr="00B54903">
        <w:rPr>
          <w:rFonts w:ascii="Arial" w:eastAsia="Arial" w:hAnsi="Arial" w:cs="Arial"/>
          <w:rPrChange w:id="103" w:author="Moore, Randy W. (HSC)" w:date="2013-08-12T07:26:00Z">
            <w:rPr/>
          </w:rPrChange>
        </w:rPr>
        <w:t>r</w:t>
      </w:r>
      <w:r w:rsidRPr="00B54903">
        <w:rPr>
          <w:rFonts w:ascii="Arial" w:eastAsia="Arial" w:hAnsi="Arial" w:cs="Arial"/>
          <w:spacing w:val="2"/>
          <w:rPrChange w:id="104" w:author="Moore, Randy W. (HSC)" w:date="2013-08-12T07:26:00Z">
            <w:rPr>
              <w:spacing w:val="2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105" w:author="Moore, Randy W. (HSC)" w:date="2013-08-12T07:26:00Z">
            <w:rPr/>
          </w:rPrChange>
        </w:rPr>
        <w:t>d</w:t>
      </w:r>
      <w:r w:rsidRPr="00B54903">
        <w:rPr>
          <w:rFonts w:ascii="Arial" w:eastAsia="Arial" w:hAnsi="Arial" w:cs="Arial"/>
          <w:spacing w:val="-3"/>
          <w:rPrChange w:id="106" w:author="Moore, Randy W. (HSC)" w:date="2013-08-12T07:26:00Z">
            <w:rPr>
              <w:spacing w:val="-3"/>
            </w:rPr>
          </w:rPrChange>
        </w:rPr>
        <w:t>a</w:t>
      </w:r>
      <w:r w:rsidRPr="00B54903">
        <w:rPr>
          <w:rFonts w:ascii="Arial" w:eastAsia="Arial" w:hAnsi="Arial" w:cs="Arial"/>
          <w:spacing w:val="1"/>
          <w:rPrChange w:id="107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108" w:author="Moore, Randy W. (HSC)" w:date="2013-08-12T07:26:00Z">
            <w:rPr/>
          </w:rPrChange>
        </w:rPr>
        <w:t>a</w:t>
      </w:r>
      <w:r w:rsidRPr="00B54903">
        <w:rPr>
          <w:rFonts w:ascii="Arial" w:eastAsia="Arial" w:hAnsi="Arial" w:cs="Arial"/>
          <w:spacing w:val="-2"/>
          <w:rPrChange w:id="109" w:author="Moore, Randy W. (HSC)" w:date="2013-08-12T07:26:00Z">
            <w:rPr>
              <w:spacing w:val="-2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110" w:author="Moore, Randy W. (HSC)" w:date="2013-08-12T07:26:00Z">
            <w:rPr/>
          </w:rPrChange>
        </w:rPr>
        <w:t>co</w:t>
      </w:r>
      <w:r w:rsidRPr="00B54903">
        <w:rPr>
          <w:rFonts w:ascii="Arial" w:eastAsia="Arial" w:hAnsi="Arial" w:cs="Arial"/>
          <w:spacing w:val="-1"/>
          <w:rPrChange w:id="111" w:author="Moore, Randy W. (HSC)" w:date="2013-08-12T07:26:00Z">
            <w:rPr>
              <w:spacing w:val="-1"/>
            </w:rPr>
          </w:rPrChange>
        </w:rPr>
        <w:t>ll</w:t>
      </w:r>
      <w:r w:rsidRPr="00B54903">
        <w:rPr>
          <w:rFonts w:ascii="Arial" w:eastAsia="Arial" w:hAnsi="Arial" w:cs="Arial"/>
          <w:rPrChange w:id="112" w:author="Moore, Randy W. (HSC)" w:date="2013-08-12T07:26:00Z">
            <w:rPr/>
          </w:rPrChange>
        </w:rPr>
        <w:t>ec</w:t>
      </w:r>
      <w:r w:rsidRPr="00B54903">
        <w:rPr>
          <w:rFonts w:ascii="Arial" w:eastAsia="Arial" w:hAnsi="Arial" w:cs="Arial"/>
          <w:spacing w:val="1"/>
          <w:rPrChange w:id="113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spacing w:val="-1"/>
          <w:rPrChange w:id="114" w:author="Moore, Randy W. (HSC)" w:date="2013-08-12T07:26:00Z">
            <w:rPr>
              <w:spacing w:val="-1"/>
            </w:rPr>
          </w:rPrChange>
        </w:rPr>
        <w:t>i</w:t>
      </w:r>
      <w:r w:rsidRPr="00B54903">
        <w:rPr>
          <w:rFonts w:ascii="Arial" w:eastAsia="Arial" w:hAnsi="Arial" w:cs="Arial"/>
          <w:rPrChange w:id="115" w:author="Moore, Randy W. (HSC)" w:date="2013-08-12T07:26:00Z">
            <w:rPr/>
          </w:rPrChange>
        </w:rPr>
        <w:t>on</w:t>
      </w:r>
      <w:r w:rsidRPr="00B54903">
        <w:rPr>
          <w:rFonts w:ascii="Arial" w:eastAsia="Arial" w:hAnsi="Arial" w:cs="Arial"/>
          <w:spacing w:val="1"/>
          <w:rPrChange w:id="116" w:author="Moore, Randy W. (HSC)" w:date="2013-08-12T07:26:00Z">
            <w:rPr>
              <w:spacing w:val="1"/>
            </w:rPr>
          </w:rPrChange>
        </w:rPr>
        <w:t xml:space="preserve"> t</w:t>
      </w:r>
      <w:r w:rsidRPr="00B54903">
        <w:rPr>
          <w:rFonts w:ascii="Arial" w:eastAsia="Arial" w:hAnsi="Arial" w:cs="Arial"/>
          <w:rPrChange w:id="117" w:author="Moore, Randy W. (HSC)" w:date="2013-08-12T07:26:00Z">
            <w:rPr/>
          </w:rPrChange>
        </w:rPr>
        <w:t>ool</w:t>
      </w:r>
      <w:r w:rsidRPr="00B54903">
        <w:rPr>
          <w:rFonts w:ascii="Arial" w:eastAsia="Arial" w:hAnsi="Arial" w:cs="Arial"/>
          <w:spacing w:val="-4"/>
          <w:rPrChange w:id="118" w:author="Moore, Randy W. (HSC)" w:date="2013-08-12T07:26:00Z">
            <w:rPr>
              <w:spacing w:val="-4"/>
            </w:rPr>
          </w:rPrChange>
        </w:rPr>
        <w:t xml:space="preserve"> </w:t>
      </w:r>
      <w:r w:rsidRPr="00B54903">
        <w:rPr>
          <w:rFonts w:ascii="Arial" w:eastAsia="Arial" w:hAnsi="Arial" w:cs="Arial"/>
          <w:spacing w:val="3"/>
          <w:rPrChange w:id="119" w:author="Moore, Randy W. (HSC)" w:date="2013-08-12T07:26:00Z">
            <w:rPr>
              <w:spacing w:val="3"/>
            </w:rPr>
          </w:rPrChange>
        </w:rPr>
        <w:t>f</w:t>
      </w:r>
      <w:r w:rsidRPr="00B54903">
        <w:rPr>
          <w:rFonts w:ascii="Arial" w:eastAsia="Arial" w:hAnsi="Arial" w:cs="Arial"/>
          <w:spacing w:val="-3"/>
          <w:rPrChange w:id="120" w:author="Moore, Randy W. (HSC)" w:date="2013-08-12T07:26:00Z">
            <w:rPr>
              <w:spacing w:val="-3"/>
            </w:rPr>
          </w:rPrChange>
        </w:rPr>
        <w:t>o</w:t>
      </w:r>
      <w:r w:rsidRPr="00B54903">
        <w:rPr>
          <w:rFonts w:ascii="Arial" w:eastAsia="Arial" w:hAnsi="Arial" w:cs="Arial"/>
          <w:rPrChange w:id="121" w:author="Moore, Randy W. (HSC)" w:date="2013-08-12T07:26:00Z">
            <w:rPr/>
          </w:rPrChange>
        </w:rPr>
        <w:t>r</w:t>
      </w:r>
      <w:r w:rsidRPr="00B54903">
        <w:rPr>
          <w:rFonts w:ascii="Arial" w:eastAsia="Arial" w:hAnsi="Arial" w:cs="Arial"/>
          <w:spacing w:val="2"/>
          <w:rPrChange w:id="122" w:author="Moore, Randy W. (HSC)" w:date="2013-08-12T07:26:00Z">
            <w:rPr>
              <w:spacing w:val="2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123" w:author="Moore, Randy W. (HSC)" w:date="2013-08-12T07:26:00Z">
            <w:rPr/>
          </w:rPrChange>
        </w:rPr>
        <w:t>a</w:t>
      </w:r>
      <w:r w:rsidRPr="00B54903">
        <w:rPr>
          <w:rFonts w:ascii="Arial" w:eastAsia="Arial" w:hAnsi="Arial" w:cs="Arial"/>
          <w:spacing w:val="-1"/>
          <w:rPrChange w:id="124" w:author="Moore, Randy W. (HSC)" w:date="2013-08-12T07:26:00Z">
            <w:rPr>
              <w:spacing w:val="-1"/>
            </w:rPr>
          </w:rPrChange>
        </w:rPr>
        <w:t>l</w:t>
      </w:r>
      <w:r w:rsidRPr="00B54903">
        <w:rPr>
          <w:rFonts w:ascii="Arial" w:eastAsia="Arial" w:hAnsi="Arial" w:cs="Arial"/>
          <w:rPrChange w:id="125" w:author="Moore, Randy W. (HSC)" w:date="2013-08-12T07:26:00Z">
            <w:rPr/>
          </w:rPrChange>
        </w:rPr>
        <w:t xml:space="preserve">l </w:t>
      </w:r>
      <w:r w:rsidRPr="00B54903">
        <w:rPr>
          <w:rFonts w:ascii="Arial" w:eastAsia="Arial" w:hAnsi="Arial" w:cs="Arial"/>
          <w:spacing w:val="-1"/>
          <w:rPrChange w:id="126" w:author="Moore, Randy W. (HSC)" w:date="2013-08-12T07:26:00Z">
            <w:rPr>
              <w:spacing w:val="-1"/>
            </w:rPr>
          </w:rPrChange>
        </w:rPr>
        <w:t>t</w:t>
      </w:r>
      <w:r w:rsidRPr="00B54903">
        <w:rPr>
          <w:rFonts w:ascii="Arial" w:eastAsia="Arial" w:hAnsi="Arial" w:cs="Arial"/>
          <w:rPrChange w:id="127" w:author="Moore, Randy W. (HSC)" w:date="2013-08-12T07:26:00Z">
            <w:rPr/>
          </w:rPrChange>
        </w:rPr>
        <w:t>he</w:t>
      </w:r>
      <w:r w:rsidRPr="00B54903">
        <w:rPr>
          <w:rFonts w:ascii="Arial" w:eastAsia="Arial" w:hAnsi="Arial" w:cs="Arial"/>
          <w:spacing w:val="-2"/>
          <w:rPrChange w:id="128" w:author="Moore, Randy W. (HSC)" w:date="2013-08-12T07:26:00Z">
            <w:rPr>
              <w:spacing w:val="-2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129" w:author="Moore, Randy W. (HSC)" w:date="2013-08-12T07:26:00Z">
            <w:rPr/>
          </w:rPrChange>
        </w:rPr>
        <w:t>da</w:t>
      </w:r>
      <w:r w:rsidRPr="00B54903">
        <w:rPr>
          <w:rFonts w:ascii="Arial" w:eastAsia="Arial" w:hAnsi="Arial" w:cs="Arial"/>
          <w:spacing w:val="1"/>
          <w:rPrChange w:id="130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131" w:author="Moore, Randy W. (HSC)" w:date="2013-08-12T07:26:00Z">
            <w:rPr/>
          </w:rPrChange>
        </w:rPr>
        <w:t>a</w:t>
      </w:r>
      <w:r w:rsidRPr="00B54903">
        <w:rPr>
          <w:rFonts w:ascii="Arial" w:eastAsia="Arial" w:hAnsi="Arial" w:cs="Arial"/>
          <w:spacing w:val="1"/>
          <w:rPrChange w:id="132" w:author="Moore, Randy W. (HSC)" w:date="2013-08-12T07:26:00Z">
            <w:rPr>
              <w:spacing w:val="1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133" w:author="Moore, Randy W. (HSC)" w:date="2013-08-12T07:26:00Z">
            <w:rPr/>
          </w:rPrChange>
        </w:rPr>
        <w:t>nece</w:t>
      </w:r>
      <w:r w:rsidRPr="00B54903">
        <w:rPr>
          <w:rFonts w:ascii="Arial" w:eastAsia="Arial" w:hAnsi="Arial" w:cs="Arial"/>
          <w:spacing w:val="-2"/>
          <w:rPrChange w:id="134" w:author="Moore, Randy W. (HSC)" w:date="2013-08-12T07:26:00Z">
            <w:rPr>
              <w:spacing w:val="-2"/>
            </w:rPr>
          </w:rPrChange>
        </w:rPr>
        <w:t>s</w:t>
      </w:r>
      <w:r w:rsidRPr="00B54903">
        <w:rPr>
          <w:rFonts w:ascii="Arial" w:eastAsia="Arial" w:hAnsi="Arial" w:cs="Arial"/>
          <w:rPrChange w:id="135" w:author="Moore, Randy W. (HSC)" w:date="2013-08-12T07:26:00Z">
            <w:rPr/>
          </w:rPrChange>
        </w:rPr>
        <w:t>sa</w:t>
      </w:r>
      <w:r w:rsidRPr="00B54903">
        <w:rPr>
          <w:rFonts w:ascii="Arial" w:eastAsia="Arial" w:hAnsi="Arial" w:cs="Arial"/>
          <w:spacing w:val="1"/>
          <w:rPrChange w:id="136" w:author="Moore, Randy W. (HSC)" w:date="2013-08-12T07:26:00Z">
            <w:rPr>
              <w:spacing w:val="1"/>
            </w:rPr>
          </w:rPrChange>
        </w:rPr>
        <w:t>r</w:t>
      </w:r>
      <w:r w:rsidRPr="00B54903">
        <w:rPr>
          <w:rFonts w:ascii="Arial" w:eastAsia="Arial" w:hAnsi="Arial" w:cs="Arial"/>
          <w:rPrChange w:id="137" w:author="Moore, Randy W. (HSC)" w:date="2013-08-12T07:26:00Z">
            <w:rPr/>
          </w:rPrChange>
        </w:rPr>
        <w:t>y</w:t>
      </w:r>
      <w:r w:rsidRPr="00B54903">
        <w:rPr>
          <w:rFonts w:ascii="Arial" w:eastAsia="Arial" w:hAnsi="Arial" w:cs="Arial"/>
          <w:spacing w:val="-4"/>
          <w:rPrChange w:id="138" w:author="Moore, Randy W. (HSC)" w:date="2013-08-12T07:26:00Z">
            <w:rPr>
              <w:spacing w:val="-4"/>
            </w:rPr>
          </w:rPrChange>
        </w:rPr>
        <w:t xml:space="preserve"> </w:t>
      </w:r>
      <w:r w:rsidRPr="00B54903">
        <w:rPr>
          <w:rFonts w:ascii="Arial" w:eastAsia="Arial" w:hAnsi="Arial" w:cs="Arial"/>
          <w:spacing w:val="3"/>
          <w:rPrChange w:id="139" w:author="Moore, Randy W. (HSC)" w:date="2013-08-12T07:26:00Z">
            <w:rPr>
              <w:spacing w:val="3"/>
            </w:rPr>
          </w:rPrChange>
        </w:rPr>
        <w:t>f</w:t>
      </w:r>
      <w:r w:rsidRPr="00B54903">
        <w:rPr>
          <w:rFonts w:ascii="Arial" w:eastAsia="Arial" w:hAnsi="Arial" w:cs="Arial"/>
          <w:spacing w:val="-3"/>
          <w:rPrChange w:id="140" w:author="Moore, Randy W. (HSC)" w:date="2013-08-12T07:26:00Z">
            <w:rPr>
              <w:spacing w:val="-3"/>
            </w:rPr>
          </w:rPrChange>
        </w:rPr>
        <w:t>o</w:t>
      </w:r>
      <w:r w:rsidRPr="00B54903">
        <w:rPr>
          <w:rFonts w:ascii="Arial" w:eastAsia="Arial" w:hAnsi="Arial" w:cs="Arial"/>
          <w:rPrChange w:id="141" w:author="Moore, Randy W. (HSC)" w:date="2013-08-12T07:26:00Z">
            <w:rPr/>
          </w:rPrChange>
        </w:rPr>
        <w:t xml:space="preserve">r </w:t>
      </w:r>
      <w:r w:rsidRPr="00B54903">
        <w:rPr>
          <w:rFonts w:ascii="Arial" w:eastAsia="Arial" w:hAnsi="Arial" w:cs="Arial"/>
          <w:spacing w:val="1"/>
          <w:rPrChange w:id="142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143" w:author="Moore, Randy W. (HSC)" w:date="2013-08-12T07:26:00Z">
            <w:rPr/>
          </w:rPrChange>
        </w:rPr>
        <w:t>e</w:t>
      </w:r>
      <w:r w:rsidRPr="00B54903">
        <w:rPr>
          <w:rFonts w:ascii="Arial" w:eastAsia="Arial" w:hAnsi="Arial" w:cs="Arial"/>
          <w:spacing w:val="-2"/>
          <w:rPrChange w:id="144" w:author="Moore, Randy W. (HSC)" w:date="2013-08-12T07:26:00Z">
            <w:rPr>
              <w:spacing w:val="-2"/>
            </w:rPr>
          </w:rPrChange>
        </w:rPr>
        <w:t>s</w:t>
      </w:r>
      <w:r w:rsidRPr="00B54903">
        <w:rPr>
          <w:rFonts w:ascii="Arial" w:eastAsia="Arial" w:hAnsi="Arial" w:cs="Arial"/>
          <w:spacing w:val="1"/>
          <w:rPrChange w:id="145" w:author="Moore, Randy W. (HSC)" w:date="2013-08-12T07:26:00Z">
            <w:rPr>
              <w:spacing w:val="1"/>
            </w:rPr>
          </w:rPrChange>
        </w:rPr>
        <w:t>ti</w:t>
      </w:r>
      <w:r w:rsidRPr="00B54903">
        <w:rPr>
          <w:rFonts w:ascii="Arial" w:eastAsia="Arial" w:hAnsi="Arial" w:cs="Arial"/>
          <w:rPrChange w:id="146" w:author="Moore, Randy W. (HSC)" w:date="2013-08-12T07:26:00Z">
            <w:rPr/>
          </w:rPrChange>
        </w:rPr>
        <w:t>ng</w:t>
      </w:r>
      <w:r w:rsidRPr="00B54903">
        <w:rPr>
          <w:rFonts w:ascii="Arial" w:eastAsia="Arial" w:hAnsi="Arial" w:cs="Arial"/>
          <w:spacing w:val="1"/>
          <w:rPrChange w:id="147" w:author="Moore, Randy W. (HSC)" w:date="2013-08-12T07:26:00Z">
            <w:rPr>
              <w:spacing w:val="1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148" w:author="Moore, Randy W. (HSC)" w:date="2013-08-12T07:26:00Z">
            <w:rPr/>
          </w:rPrChange>
        </w:rPr>
        <w:t>s</w:t>
      </w:r>
      <w:r w:rsidRPr="00B54903">
        <w:rPr>
          <w:rFonts w:ascii="Arial" w:eastAsia="Arial" w:hAnsi="Arial" w:cs="Arial"/>
          <w:spacing w:val="1"/>
          <w:rPrChange w:id="149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150" w:author="Moore, Randy W. (HSC)" w:date="2013-08-12T07:26:00Z">
            <w:rPr/>
          </w:rPrChange>
        </w:rPr>
        <w:t>udy</w:t>
      </w:r>
      <w:r w:rsidRPr="00B54903">
        <w:rPr>
          <w:rFonts w:ascii="Arial" w:eastAsia="Arial" w:hAnsi="Arial" w:cs="Arial"/>
          <w:spacing w:val="-1"/>
          <w:rPrChange w:id="151" w:author="Moore, Randy W. (HSC)" w:date="2013-08-12T07:26:00Z">
            <w:rPr>
              <w:spacing w:val="-1"/>
            </w:rPr>
          </w:rPrChange>
        </w:rPr>
        <w:t xml:space="preserve"> </w:t>
      </w:r>
      <w:r w:rsidRPr="00B54903">
        <w:rPr>
          <w:rFonts w:ascii="Arial" w:eastAsia="Arial" w:hAnsi="Arial" w:cs="Arial"/>
          <w:rPrChange w:id="152" w:author="Moore, Randy W. (HSC)" w:date="2013-08-12T07:26:00Z">
            <w:rPr/>
          </w:rPrChange>
        </w:rPr>
        <w:t>h</w:t>
      </w:r>
      <w:r w:rsidRPr="00B54903">
        <w:rPr>
          <w:rFonts w:ascii="Arial" w:eastAsia="Arial" w:hAnsi="Arial" w:cs="Arial"/>
          <w:spacing w:val="-2"/>
          <w:rPrChange w:id="153" w:author="Moore, Randy W. (HSC)" w:date="2013-08-12T07:26:00Z">
            <w:rPr>
              <w:spacing w:val="-2"/>
            </w:rPr>
          </w:rPrChange>
        </w:rPr>
        <w:t>y</w:t>
      </w:r>
      <w:r w:rsidRPr="00B54903">
        <w:rPr>
          <w:rFonts w:ascii="Arial" w:eastAsia="Arial" w:hAnsi="Arial" w:cs="Arial"/>
          <w:rPrChange w:id="154" w:author="Moore, Randy W. (HSC)" w:date="2013-08-12T07:26:00Z">
            <w:rPr/>
          </w:rPrChange>
        </w:rPr>
        <w:t>po</w:t>
      </w:r>
      <w:r w:rsidRPr="00B54903">
        <w:rPr>
          <w:rFonts w:ascii="Arial" w:eastAsia="Arial" w:hAnsi="Arial" w:cs="Arial"/>
          <w:spacing w:val="1"/>
          <w:rPrChange w:id="155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156" w:author="Moore, Randy W. (HSC)" w:date="2013-08-12T07:26:00Z">
            <w:rPr/>
          </w:rPrChange>
        </w:rPr>
        <w:t>hes</w:t>
      </w:r>
      <w:r w:rsidRPr="00B54903">
        <w:rPr>
          <w:rFonts w:ascii="Arial" w:eastAsia="Arial" w:hAnsi="Arial" w:cs="Arial"/>
          <w:spacing w:val="-1"/>
          <w:rPrChange w:id="157" w:author="Moore, Randy W. (HSC)" w:date="2013-08-12T07:26:00Z">
            <w:rPr>
              <w:spacing w:val="-1"/>
            </w:rPr>
          </w:rPrChange>
        </w:rPr>
        <w:t>i</w:t>
      </w:r>
      <w:r w:rsidRPr="00B54903">
        <w:rPr>
          <w:rFonts w:ascii="Arial" w:eastAsia="Arial" w:hAnsi="Arial" w:cs="Arial"/>
          <w:rPrChange w:id="158" w:author="Moore, Randy W. (HSC)" w:date="2013-08-12T07:26:00Z">
            <w:rPr/>
          </w:rPrChange>
        </w:rPr>
        <w:t xml:space="preserve">s </w:t>
      </w:r>
      <w:r w:rsidRPr="00B54903">
        <w:rPr>
          <w:rFonts w:ascii="Arial" w:eastAsia="Arial" w:hAnsi="Arial" w:cs="Arial"/>
          <w:spacing w:val="1"/>
          <w:rPrChange w:id="159" w:author="Moore, Randy W. (HSC)" w:date="2013-08-12T07:26:00Z">
            <w:rPr>
              <w:spacing w:val="1"/>
            </w:rPr>
          </w:rPrChange>
        </w:rPr>
        <w:t>(</w:t>
      </w:r>
      <w:r w:rsidRPr="00B54903">
        <w:rPr>
          <w:rFonts w:ascii="Arial" w:eastAsia="Arial" w:hAnsi="Arial" w:cs="Arial"/>
          <w:rPrChange w:id="160" w:author="Moore, Randy W. (HSC)" w:date="2013-08-12T07:26:00Z">
            <w:rPr/>
          </w:rPrChange>
        </w:rPr>
        <w:t>h</w:t>
      </w:r>
      <w:r w:rsidRPr="00B54903">
        <w:rPr>
          <w:rFonts w:ascii="Arial" w:eastAsia="Arial" w:hAnsi="Arial" w:cs="Arial"/>
          <w:spacing w:val="-2"/>
          <w:rPrChange w:id="161" w:author="Moore, Randy W. (HSC)" w:date="2013-08-12T07:26:00Z">
            <w:rPr>
              <w:spacing w:val="-2"/>
            </w:rPr>
          </w:rPrChange>
        </w:rPr>
        <w:t>y</w:t>
      </w:r>
      <w:r w:rsidRPr="00B54903">
        <w:rPr>
          <w:rFonts w:ascii="Arial" w:eastAsia="Arial" w:hAnsi="Arial" w:cs="Arial"/>
          <w:rPrChange w:id="162" w:author="Moore, Randy W. (HSC)" w:date="2013-08-12T07:26:00Z">
            <w:rPr/>
          </w:rPrChange>
        </w:rPr>
        <w:t>po</w:t>
      </w:r>
      <w:r w:rsidRPr="00B54903">
        <w:rPr>
          <w:rFonts w:ascii="Arial" w:eastAsia="Arial" w:hAnsi="Arial" w:cs="Arial"/>
          <w:spacing w:val="1"/>
          <w:rPrChange w:id="163" w:author="Moore, Randy W. (HSC)" w:date="2013-08-12T07:26:00Z">
            <w:rPr>
              <w:spacing w:val="1"/>
            </w:rPr>
          </w:rPrChange>
        </w:rPr>
        <w:t>t</w:t>
      </w:r>
      <w:r w:rsidRPr="00B54903">
        <w:rPr>
          <w:rFonts w:ascii="Arial" w:eastAsia="Arial" w:hAnsi="Arial" w:cs="Arial"/>
          <w:rPrChange w:id="164" w:author="Moore, Randy W. (HSC)" w:date="2013-08-12T07:26:00Z">
            <w:rPr/>
          </w:rPrChange>
        </w:rPr>
        <w:t>heses)</w:t>
      </w:r>
    </w:p>
    <w:p w14:paraId="5D9DC7DD" w14:textId="77777777" w:rsidR="00874426" w:rsidRDefault="003A1128">
      <w:pPr>
        <w:tabs>
          <w:tab w:val="left" w:pos="820"/>
        </w:tabs>
        <w:spacing w:before="15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heses)</w:t>
      </w:r>
    </w:p>
    <w:p w14:paraId="09095EA0" w14:textId="77777777" w:rsidR="00874426" w:rsidRDefault="003A1128">
      <w:pPr>
        <w:tabs>
          <w:tab w:val="left" w:pos="820"/>
        </w:tabs>
        <w:spacing w:before="12" w:after="0" w:line="240" w:lineRule="auto"/>
        <w:ind w:left="837" w:right="582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cessa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set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PHI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 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ect</w:t>
      </w:r>
      <w:r w:rsidR="005E5C37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phase</w:t>
      </w:r>
    </w:p>
    <w:p w14:paraId="477FE4D6" w14:textId="77777777" w:rsidR="00874426" w:rsidRDefault="00874426">
      <w:pPr>
        <w:spacing w:before="1" w:after="0" w:line="120" w:lineRule="exact"/>
        <w:rPr>
          <w:sz w:val="12"/>
          <w:szCs w:val="12"/>
        </w:rPr>
      </w:pPr>
    </w:p>
    <w:p w14:paraId="107AAEE0" w14:textId="77777777" w:rsidR="00874426" w:rsidRDefault="003A1128">
      <w:pPr>
        <w:spacing w:after="0" w:line="243" w:lineRule="auto"/>
        <w:ind w:left="117" w:right="57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 xml:space="preserve">uest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 w:rsidR="00872592">
        <w:rPr>
          <w:rFonts w:ascii="Arial" w:eastAsia="Arial" w:hAnsi="Arial" w:cs="Arial"/>
          <w:spacing w:val="2"/>
        </w:rPr>
        <w:t>BBMC</w:t>
      </w:r>
      <w:r>
        <w:rPr>
          <w:rFonts w:ascii="Arial" w:eastAsia="Arial" w:hAnsi="Arial" w:cs="Arial"/>
        </w:rPr>
        <w:t xml:space="preserve"> 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  <w:spacing w:val="-1"/>
        </w:rPr>
        <w:t>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14:paraId="4D9385A4" w14:textId="77777777" w:rsidR="00874426" w:rsidRDefault="00874426">
      <w:pPr>
        <w:spacing w:before="12" w:after="0" w:line="240" w:lineRule="exact"/>
        <w:rPr>
          <w:sz w:val="24"/>
          <w:szCs w:val="24"/>
        </w:rPr>
      </w:pPr>
    </w:p>
    <w:p w14:paraId="2F7ABC3F" w14:textId="77777777" w:rsidR="00874426" w:rsidRDefault="003A1128">
      <w:pPr>
        <w:spacing w:after="0" w:line="241" w:lineRule="auto"/>
        <w:ind w:left="117" w:right="46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needs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uest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 w:rsidR="00872592">
        <w:rPr>
          <w:rFonts w:ascii="Arial" w:eastAsia="Arial" w:hAnsi="Arial" w:cs="Arial"/>
          <w:spacing w:val="-1"/>
        </w:rPr>
        <w:t>BBMC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on:</w:t>
      </w:r>
    </w:p>
    <w:p w14:paraId="1294844C" w14:textId="77777777" w:rsidR="00874426" w:rsidRDefault="00874426">
      <w:pPr>
        <w:spacing w:before="11" w:after="0" w:line="260" w:lineRule="exact"/>
        <w:rPr>
          <w:sz w:val="26"/>
          <w:szCs w:val="26"/>
        </w:rPr>
      </w:pPr>
    </w:p>
    <w:p w14:paraId="66A40F0E" w14:textId="77777777" w:rsidR="00874426" w:rsidRDefault="003A1128">
      <w:pPr>
        <w:tabs>
          <w:tab w:val="left" w:pos="820"/>
        </w:tabs>
        <w:spacing w:after="0" w:line="252" w:lineRule="exact"/>
        <w:ind w:left="837" w:right="167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ocol</w:t>
      </w:r>
      <w:r>
        <w:rPr>
          <w:rFonts w:ascii="Arial" w:eastAsia="Arial" w:hAnsi="Arial" w:cs="Arial"/>
          <w:spacing w:val="-2"/>
        </w:rPr>
        <w:t xml:space="preserve"> (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nal</w:t>
      </w:r>
      <w:r>
        <w:rPr>
          <w:rFonts w:ascii="Arial" w:eastAsia="Arial" w:hAnsi="Arial" w:cs="Arial"/>
          <w:spacing w:val="-2"/>
        </w:rPr>
        <w:t xml:space="preserve"> 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col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)</w:t>
      </w:r>
    </w:p>
    <w:p w14:paraId="3EE275CF" w14:textId="77777777" w:rsidR="00874426" w:rsidRDefault="003A1128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es)</w:t>
      </w:r>
    </w:p>
    <w:p w14:paraId="10CE6B5B" w14:textId="77777777" w:rsidR="00874426" w:rsidRDefault="003A1128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copy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14:paraId="59F93DC6" w14:textId="77777777" w:rsidR="00874426" w:rsidRDefault="00874426">
      <w:pPr>
        <w:spacing w:before="15" w:after="0" w:line="240" w:lineRule="exact"/>
        <w:rPr>
          <w:sz w:val="24"/>
          <w:szCs w:val="24"/>
        </w:rPr>
      </w:pPr>
    </w:p>
    <w:p w14:paraId="49C3CC37" w14:textId="77777777" w:rsidR="00874426" w:rsidRDefault="003A1128">
      <w:pPr>
        <w:spacing w:after="0" w:line="243" w:lineRule="auto"/>
        <w:ind w:left="117" w:right="32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al,</w:t>
      </w:r>
      <w:r>
        <w:rPr>
          <w:rFonts w:ascii="Arial" w:eastAsia="Arial" w:hAnsi="Arial" w:cs="Arial"/>
          <w:spacing w:val="2"/>
        </w:rPr>
        <w:t xml:space="preserve"> </w:t>
      </w:r>
      <w:r w:rsidR="00872592">
        <w:rPr>
          <w:rFonts w:ascii="Arial" w:eastAsia="Arial" w:hAnsi="Arial" w:cs="Arial"/>
          <w:spacing w:val="2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eam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 xml:space="preserve">ect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on.</w:t>
      </w:r>
    </w:p>
    <w:p w14:paraId="777E3A69" w14:textId="77777777" w:rsidR="00874426" w:rsidRDefault="00874426">
      <w:pPr>
        <w:spacing w:before="10" w:after="0" w:line="240" w:lineRule="exact"/>
        <w:rPr>
          <w:sz w:val="24"/>
          <w:szCs w:val="24"/>
        </w:rPr>
      </w:pPr>
    </w:p>
    <w:p w14:paraId="4093C595" w14:textId="77777777" w:rsidR="00874426" w:rsidRDefault="003A1128">
      <w:pPr>
        <w:spacing w:after="0" w:line="240" w:lineRule="auto"/>
        <w:ind w:left="117" w:right="79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suppo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 w:rsidR="00872592">
        <w:rPr>
          <w:rFonts w:ascii="Arial" w:eastAsia="Arial" w:hAnsi="Arial" w:cs="Arial"/>
          <w:spacing w:val="-1"/>
        </w:rPr>
        <w:t>BBMC</w:t>
      </w:r>
      <w:r w:rsidR="005E5C37">
        <w:rPr>
          <w:rFonts w:ascii="Arial" w:eastAsia="Arial" w:hAnsi="Arial" w:cs="Arial"/>
          <w:spacing w:val="-1"/>
        </w:rPr>
        <w:t xml:space="preserve"> and OUHSC Information Technology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872592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 w:rsidR="000D3B46">
        <w:rPr>
          <w:rFonts w:ascii="Arial" w:eastAsia="Arial" w:hAnsi="Arial" w:cs="Arial"/>
          <w:spacing w:val="-2"/>
        </w:rPr>
        <w:t xml:space="preserve">and OUHSC IT </w:t>
      </w:r>
      <w:r>
        <w:rPr>
          <w:rFonts w:ascii="Arial" w:eastAsia="Arial" w:hAnsi="Arial" w:cs="Arial"/>
        </w:rPr>
        <w:t>bea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enance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on)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14:paraId="000FAD4A" w14:textId="77777777" w:rsidR="00874426" w:rsidRDefault="00874426">
      <w:pPr>
        <w:spacing w:before="13" w:after="0" w:line="240" w:lineRule="exact"/>
        <w:rPr>
          <w:sz w:val="24"/>
          <w:szCs w:val="24"/>
        </w:rPr>
      </w:pPr>
    </w:p>
    <w:p w14:paraId="7477A049" w14:textId="77777777" w:rsidR="00874426" w:rsidRDefault="003A1128">
      <w:pPr>
        <w:spacing w:after="0" w:line="240" w:lineRule="auto"/>
        <w:ind w:left="11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A</w:t>
      </w:r>
    </w:p>
    <w:p w14:paraId="2C4CF766" w14:textId="77777777" w:rsidR="00874426" w:rsidRDefault="003A1128">
      <w:pPr>
        <w:spacing w:before="4" w:after="0" w:line="240" w:lineRule="auto"/>
        <w:ind w:left="117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14:paraId="1FBBD44E" w14:textId="77777777" w:rsidR="00874426" w:rsidRDefault="00874426">
      <w:pPr>
        <w:spacing w:before="13" w:after="0" w:line="240" w:lineRule="exact"/>
        <w:rPr>
          <w:sz w:val="24"/>
          <w:szCs w:val="24"/>
        </w:rPr>
      </w:pPr>
    </w:p>
    <w:p w14:paraId="03CC7C6C" w14:textId="2835E73C" w:rsidR="00874426" w:rsidRDefault="003A1128">
      <w:pPr>
        <w:spacing w:after="0" w:line="243" w:lineRule="auto"/>
        <w:ind w:left="117" w:right="8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 any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unde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D</w:t>
      </w:r>
      <w:r w:rsidRPr="000D3B46">
        <w:rPr>
          <w:rFonts w:ascii="Arial" w:eastAsia="Arial" w:hAnsi="Arial" w:cs="Arial"/>
          <w:highlight w:val="yellow"/>
          <w:u w:val="single"/>
        </w:rPr>
        <w:t>ec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0D3B46">
        <w:rPr>
          <w:rFonts w:ascii="Arial" w:eastAsia="Arial" w:hAnsi="Arial" w:cs="Arial"/>
          <w:highlight w:val="yellow"/>
          <w:u w:val="single"/>
        </w:rPr>
        <w:t>s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0D3B46">
        <w:rPr>
          <w:rFonts w:ascii="Arial" w:eastAsia="Arial" w:hAnsi="Arial" w:cs="Arial"/>
          <w:highlight w:val="yellow"/>
          <w:u w:val="single"/>
        </w:rPr>
        <w:t>on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S</w:t>
      </w:r>
      <w:r w:rsidRPr="000D3B46">
        <w:rPr>
          <w:rFonts w:ascii="Arial" w:eastAsia="Arial" w:hAnsi="Arial" w:cs="Arial"/>
          <w:highlight w:val="yellow"/>
          <w:u w:val="single"/>
        </w:rPr>
        <w:t>uppo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0D3B46">
        <w:rPr>
          <w:rFonts w:ascii="Arial" w:eastAsia="Arial" w:hAnsi="Arial" w:cs="Arial"/>
          <w:highlight w:val="yellow"/>
          <w:u w:val="single"/>
        </w:rPr>
        <w:t xml:space="preserve">t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G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0D3B46">
        <w:rPr>
          <w:rFonts w:ascii="Arial" w:eastAsia="Arial" w:hAnsi="Arial" w:cs="Arial"/>
          <w:highlight w:val="yellow"/>
          <w:u w:val="single"/>
        </w:rPr>
        <w:t>oup</w:t>
      </w:r>
      <w:r w:rsidRPr="000D3B46">
        <w:rPr>
          <w:rFonts w:ascii="Arial" w:eastAsia="Arial" w:hAnsi="Arial" w:cs="Arial"/>
          <w:highlight w:val="yellow"/>
        </w:rPr>
        <w:t xml:space="preserve">, </w:t>
      </w:r>
      <w:r w:rsidRPr="000D3B46">
        <w:rPr>
          <w:rFonts w:ascii="Arial" w:eastAsia="Arial" w:hAnsi="Arial" w:cs="Arial"/>
          <w:spacing w:val="-1"/>
          <w:highlight w:val="yellow"/>
        </w:rPr>
        <w:t>Di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ec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f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4"/>
          <w:highlight w:val="yellow"/>
        </w:rPr>
        <w:t>M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1"/>
          <w:highlight w:val="yellow"/>
        </w:rPr>
        <w:t>S</w:t>
      </w:r>
      <w:r w:rsidRPr="000D3B46">
        <w:rPr>
          <w:rFonts w:ascii="Arial" w:eastAsia="Arial" w:hAnsi="Arial" w:cs="Arial"/>
          <w:highlight w:val="yellow"/>
        </w:rPr>
        <w:t>,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del w:id="165" w:author="Moore, Randy W. (HSC)" w:date="2013-08-12T07:41:00Z">
        <w:r w:rsidRPr="000D3B46" w:rsidDel="00B455FF">
          <w:rPr>
            <w:rFonts w:ascii="Arial" w:eastAsia="Arial" w:hAnsi="Arial" w:cs="Arial"/>
            <w:spacing w:val="-1"/>
            <w:highlight w:val="yellow"/>
          </w:rPr>
          <w:delText>Di</w:delText>
        </w:r>
        <w:r w:rsidRPr="000D3B46" w:rsidDel="00B455FF">
          <w:rPr>
            <w:rFonts w:ascii="Arial" w:eastAsia="Arial" w:hAnsi="Arial" w:cs="Arial"/>
            <w:spacing w:val="1"/>
            <w:highlight w:val="yellow"/>
          </w:rPr>
          <w:delText>r</w:delText>
        </w:r>
        <w:r w:rsidRPr="000D3B46" w:rsidDel="00B455FF">
          <w:rPr>
            <w:rFonts w:ascii="Arial" w:eastAsia="Arial" w:hAnsi="Arial" w:cs="Arial"/>
            <w:highlight w:val="yellow"/>
          </w:rPr>
          <w:delText>e</w:delText>
        </w:r>
        <w:r w:rsidRPr="000D3B46" w:rsidDel="00B455FF">
          <w:rPr>
            <w:rFonts w:ascii="Arial" w:eastAsia="Arial" w:hAnsi="Arial" w:cs="Arial"/>
            <w:spacing w:val="-2"/>
            <w:highlight w:val="yellow"/>
          </w:rPr>
          <w:delText>c</w:delText>
        </w:r>
        <w:r w:rsidRPr="000D3B46" w:rsidDel="00B455FF">
          <w:rPr>
            <w:rFonts w:ascii="Arial" w:eastAsia="Arial" w:hAnsi="Arial" w:cs="Arial"/>
            <w:spacing w:val="1"/>
            <w:highlight w:val="yellow"/>
          </w:rPr>
          <w:delText>t</w:delText>
        </w:r>
        <w:r w:rsidRPr="000D3B46" w:rsidDel="00B455FF">
          <w:rPr>
            <w:rFonts w:ascii="Arial" w:eastAsia="Arial" w:hAnsi="Arial" w:cs="Arial"/>
            <w:highlight w:val="yellow"/>
          </w:rPr>
          <w:delText xml:space="preserve">or </w:delText>
        </w:r>
        <w:r w:rsidRPr="000D3B46" w:rsidDel="00B455FF">
          <w:rPr>
            <w:rFonts w:ascii="Arial" w:eastAsia="Arial" w:hAnsi="Arial" w:cs="Arial"/>
            <w:spacing w:val="-3"/>
            <w:highlight w:val="yellow"/>
          </w:rPr>
          <w:delText>o</w:delText>
        </w:r>
        <w:r w:rsidRPr="000D3B46" w:rsidDel="00B455FF">
          <w:rPr>
            <w:rFonts w:ascii="Arial" w:eastAsia="Arial" w:hAnsi="Arial" w:cs="Arial"/>
            <w:highlight w:val="yellow"/>
          </w:rPr>
          <w:delText>f</w:delText>
        </w:r>
        <w:r w:rsidRPr="000D3B46" w:rsidDel="00B455FF">
          <w:rPr>
            <w:rFonts w:ascii="Arial" w:eastAsia="Arial" w:hAnsi="Arial" w:cs="Arial"/>
            <w:spacing w:val="2"/>
            <w:highlight w:val="yellow"/>
          </w:rPr>
          <w:delText xml:space="preserve"> </w:delText>
        </w:r>
      </w:del>
      <w:r w:rsidRPr="000D3B46">
        <w:rPr>
          <w:rFonts w:ascii="Arial" w:eastAsia="Arial" w:hAnsi="Arial" w:cs="Arial"/>
          <w:spacing w:val="-1"/>
          <w:highlight w:val="yellow"/>
        </w:rPr>
        <w:t>H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1"/>
          <w:highlight w:val="yellow"/>
        </w:rPr>
        <w:t>PA</w:t>
      </w:r>
      <w:r w:rsidRPr="000D3B46">
        <w:rPr>
          <w:rFonts w:ascii="Arial" w:eastAsia="Arial" w:hAnsi="Arial" w:cs="Arial"/>
          <w:highlight w:val="yellow"/>
        </w:rPr>
        <w:t xml:space="preserve">A </w:t>
      </w:r>
      <w:ins w:id="166" w:author="Moore, Randy W. (HSC)" w:date="2013-08-12T07:41:00Z">
        <w:r w:rsidR="00B455FF">
          <w:rPr>
            <w:rFonts w:ascii="Arial" w:eastAsia="Arial" w:hAnsi="Arial" w:cs="Arial"/>
            <w:highlight w:val="yellow"/>
          </w:rPr>
          <w:t xml:space="preserve">Privacy or </w:t>
        </w:r>
      </w:ins>
      <w:r w:rsidRPr="000D3B46">
        <w:rPr>
          <w:rFonts w:ascii="Arial" w:eastAsia="Arial" w:hAnsi="Arial" w:cs="Arial"/>
          <w:spacing w:val="-1"/>
          <w:highlight w:val="yellow"/>
        </w:rPr>
        <w:t>S</w:t>
      </w:r>
      <w:r w:rsidRPr="000D3B46">
        <w:rPr>
          <w:rFonts w:ascii="Arial" w:eastAsia="Arial" w:hAnsi="Arial" w:cs="Arial"/>
          <w:highlight w:val="yellow"/>
        </w:rPr>
        <w:t>ec</w:t>
      </w:r>
      <w:r w:rsidRPr="000D3B46">
        <w:rPr>
          <w:rFonts w:ascii="Arial" w:eastAsia="Arial" w:hAnsi="Arial" w:cs="Arial"/>
          <w:spacing w:val="-3"/>
          <w:highlight w:val="yellow"/>
        </w:rPr>
        <w:t>u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highlight w:val="yellow"/>
        </w:rPr>
        <w:t>y</w:t>
      </w:r>
      <w:ins w:id="167" w:author="Moore, Randy W. (HSC)" w:date="2013-08-12T07:41:00Z">
        <w:r w:rsidR="00B455FF">
          <w:rPr>
            <w:rFonts w:ascii="Arial" w:eastAsia="Arial" w:hAnsi="Arial" w:cs="Arial"/>
            <w:highlight w:val="yellow"/>
          </w:rPr>
          <w:t xml:space="preserve"> Official</w:t>
        </w:r>
      </w:ins>
      <w:r w:rsidRPr="000D3B46">
        <w:rPr>
          <w:rFonts w:ascii="Arial" w:eastAsia="Arial" w:hAnsi="Arial" w:cs="Arial"/>
          <w:spacing w:val="-1"/>
          <w:highlight w:val="yellow"/>
        </w:rPr>
        <w:t xml:space="preserve"> </w:t>
      </w:r>
      <w:r w:rsidRPr="000D3B46">
        <w:rPr>
          <w:rFonts w:ascii="Arial" w:eastAsia="Arial" w:hAnsi="Arial" w:cs="Arial"/>
          <w:highlight w:val="yellow"/>
        </w:rPr>
        <w:t>or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C</w:t>
      </w:r>
      <w:r w:rsidRPr="000D3B46">
        <w:rPr>
          <w:rFonts w:ascii="Arial" w:eastAsia="Arial" w:hAnsi="Arial" w:cs="Arial"/>
          <w:spacing w:val="-3"/>
          <w:highlight w:val="yellow"/>
        </w:rPr>
        <w:t>h</w:t>
      </w:r>
      <w:r w:rsidRPr="000D3B46">
        <w:rPr>
          <w:rFonts w:ascii="Arial" w:eastAsia="Arial" w:hAnsi="Arial" w:cs="Arial"/>
          <w:highlight w:val="yellow"/>
        </w:rPr>
        <w:t>a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highlight w:val="yellow"/>
        </w:rPr>
        <w:t>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f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highlight w:val="yellow"/>
        </w:rPr>
        <w:t>he</w:t>
      </w:r>
      <w:r w:rsidRPr="000D3B46">
        <w:rPr>
          <w:rFonts w:ascii="Arial" w:eastAsia="Arial" w:hAnsi="Arial" w:cs="Arial"/>
          <w:spacing w:val="-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3"/>
          <w:highlight w:val="yellow"/>
        </w:rPr>
        <w:t>n</w:t>
      </w:r>
      <w:r w:rsidRPr="000D3B46">
        <w:rPr>
          <w:rFonts w:ascii="Arial" w:eastAsia="Arial" w:hAnsi="Arial" w:cs="Arial"/>
          <w:highlight w:val="yellow"/>
        </w:rPr>
        <w:t>s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3"/>
          <w:highlight w:val="yellow"/>
        </w:rPr>
        <w:t>u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highlight w:val="yellow"/>
        </w:rPr>
        <w:t xml:space="preserve">onal </w:t>
      </w:r>
      <w:r w:rsidRPr="000D3B46">
        <w:rPr>
          <w:rFonts w:ascii="Arial" w:eastAsia="Arial" w:hAnsi="Arial" w:cs="Arial"/>
          <w:spacing w:val="-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e</w:t>
      </w:r>
      <w:r w:rsidRPr="000D3B46">
        <w:rPr>
          <w:rFonts w:ascii="Arial" w:eastAsia="Arial" w:hAnsi="Arial" w:cs="Arial"/>
          <w:spacing w:val="-2"/>
          <w:highlight w:val="yellow"/>
        </w:rPr>
        <w:t>v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2"/>
          <w:highlight w:val="yellow"/>
        </w:rPr>
        <w:t>e</w:t>
      </w:r>
      <w:r w:rsidRPr="000D3B46">
        <w:rPr>
          <w:rFonts w:ascii="Arial" w:eastAsia="Arial" w:hAnsi="Arial" w:cs="Arial"/>
          <w:highlight w:val="yellow"/>
        </w:rPr>
        <w:t>w</w:t>
      </w:r>
      <w:r w:rsidRPr="000D3B46">
        <w:rPr>
          <w:rFonts w:ascii="Arial" w:eastAsia="Arial" w:hAnsi="Arial" w:cs="Arial"/>
          <w:spacing w:val="-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B</w:t>
      </w:r>
      <w:r w:rsidRPr="000D3B46">
        <w:rPr>
          <w:rFonts w:ascii="Arial" w:eastAsia="Arial" w:hAnsi="Arial" w:cs="Arial"/>
          <w:highlight w:val="yellow"/>
        </w:rPr>
        <w:t>oa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d.</w:t>
      </w:r>
    </w:p>
    <w:p w14:paraId="56CDE4AB" w14:textId="77777777" w:rsidR="00874426" w:rsidRDefault="003A1128">
      <w:pPr>
        <w:spacing w:before="81" w:after="0" w:line="242" w:lineRule="auto"/>
        <w:ind w:left="116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</w:t>
      </w:r>
      <w:r>
        <w:rPr>
          <w:rFonts w:ascii="Arial" w:eastAsia="Arial" w:hAnsi="Arial" w:cs="Arial"/>
          <w:spacing w:val="-1"/>
        </w:rPr>
        <w:t>ls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 w:rsidR="00872592">
        <w:rPr>
          <w:rFonts w:ascii="Arial" w:eastAsia="Arial" w:hAnsi="Arial" w:cs="Arial"/>
          <w:spacing w:val="-2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abase,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eep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PI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IR</w:t>
      </w:r>
      <w:r>
        <w:rPr>
          <w:rFonts w:ascii="Arial" w:eastAsia="Arial" w:hAnsi="Arial" w:cs="Arial"/>
        </w:rPr>
        <w:t>B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cess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on.</w:t>
      </w:r>
    </w:p>
    <w:p w14:paraId="33CA5F1F" w14:textId="77777777" w:rsidR="00874426" w:rsidRDefault="00874426">
      <w:pPr>
        <w:spacing w:before="11" w:after="0" w:line="240" w:lineRule="exact"/>
        <w:rPr>
          <w:sz w:val="24"/>
          <w:szCs w:val="24"/>
        </w:rPr>
      </w:pPr>
    </w:p>
    <w:p w14:paraId="75AFEA6C" w14:textId="77777777" w:rsidR="00874426" w:rsidRDefault="003A1128">
      <w:pPr>
        <w:spacing w:after="0" w:line="240" w:lineRule="auto"/>
        <w:ind w:left="116" w:right="88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ud</w:t>
      </w:r>
      <w:r>
        <w:rPr>
          <w:rFonts w:ascii="Arial" w:eastAsia="Arial" w:hAnsi="Arial" w:cs="Arial"/>
          <w:b/>
          <w:bCs/>
          <w:spacing w:val="1"/>
        </w:rPr>
        <w:t>iti</w:t>
      </w:r>
      <w:r>
        <w:rPr>
          <w:rFonts w:ascii="Arial" w:eastAsia="Arial" w:hAnsi="Arial" w:cs="Arial"/>
          <w:b/>
          <w:bCs/>
        </w:rPr>
        <w:t>ng</w:t>
      </w:r>
    </w:p>
    <w:p w14:paraId="78C119FB" w14:textId="77777777" w:rsidR="00874426" w:rsidRDefault="00874426">
      <w:pPr>
        <w:spacing w:before="17" w:after="0" w:line="200" w:lineRule="exact"/>
        <w:rPr>
          <w:sz w:val="20"/>
          <w:szCs w:val="20"/>
        </w:rPr>
      </w:pPr>
    </w:p>
    <w:p w14:paraId="230EAFFE" w14:textId="77777777" w:rsidR="00874426" w:rsidRDefault="003A1128">
      <w:pPr>
        <w:tabs>
          <w:tab w:val="left" w:pos="820"/>
        </w:tabs>
        <w:spacing w:after="0" w:line="240" w:lineRule="auto"/>
        <w:ind w:left="837" w:righ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sent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hu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col 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ance.</w:t>
      </w:r>
    </w:p>
    <w:p w14:paraId="058255DB" w14:textId="77777777" w:rsidR="00874426" w:rsidRDefault="003A1128">
      <w:pPr>
        <w:tabs>
          <w:tab w:val="left" w:pos="820"/>
        </w:tabs>
        <w:spacing w:before="13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pon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 w:rsidR="00872592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-1"/>
        </w:rPr>
        <w:t>IR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use.</w:t>
      </w:r>
    </w:p>
    <w:sectPr w:rsidR="00874426">
      <w:pgSz w:w="12240" w:h="15840"/>
      <w:pgMar w:top="320" w:right="860" w:bottom="1060" w:left="1060" w:header="0" w:footer="87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Moore, Randy W. (HSC)" w:date="2013-08-12T07:28:00Z" w:initials="MRW(">
    <w:p w14:paraId="34231D92" w14:textId="77777777" w:rsidR="00B54903" w:rsidRDefault="00B54903">
      <w:pPr>
        <w:pStyle w:val="CommentText"/>
      </w:pPr>
      <w:r>
        <w:rPr>
          <w:rStyle w:val="CommentReference"/>
        </w:rPr>
        <w:annotationRef/>
      </w:r>
      <w:r>
        <w:t>Please have the IRB provide appropriate policy links.</w:t>
      </w:r>
    </w:p>
  </w:comment>
  <w:comment w:id="26" w:author="Moore, Randy W. (HSC)" w:date="2013-08-12T07:26:00Z" w:initials="MRW(">
    <w:p w14:paraId="42323BC9" w14:textId="77777777" w:rsidR="00B54903" w:rsidRDefault="00B54903">
      <w:pPr>
        <w:pStyle w:val="CommentText"/>
      </w:pPr>
      <w:r>
        <w:rPr>
          <w:rStyle w:val="CommentReference"/>
        </w:rPr>
        <w:annotationRef/>
      </w:r>
      <w:r>
        <w:t>Please have the IRB review this statement and modify if needed for accuracy with IRB policies.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31D92" w15:done="0"/>
  <w15:commentEx w15:paraId="42323B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48EC1" w14:textId="77777777" w:rsidR="00E574E5" w:rsidRDefault="00E574E5">
      <w:pPr>
        <w:spacing w:after="0" w:line="240" w:lineRule="auto"/>
      </w:pPr>
      <w:r>
        <w:separator/>
      </w:r>
    </w:p>
  </w:endnote>
  <w:endnote w:type="continuationSeparator" w:id="0">
    <w:p w14:paraId="7F297573" w14:textId="77777777" w:rsidR="00E574E5" w:rsidRDefault="00E5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573B4" w14:textId="77777777" w:rsidR="00874426" w:rsidRDefault="003A112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3694A64" wp14:editId="4957A3C9">
              <wp:simplePos x="0" y="0"/>
              <wp:positionH relativeFrom="page">
                <wp:posOffset>3643630</wp:posOffset>
              </wp:positionH>
              <wp:positionV relativeFrom="page">
                <wp:posOffset>9351010</wp:posOffset>
              </wp:positionV>
              <wp:extent cx="65278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3F243" w14:textId="77777777"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667D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6.9pt;margin-top:736.3pt;width:51.4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qIrAIAAKg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" filled="f" stroked="f">
              <v:textbox inset="0,0,0,0">
                <w:txbxContent>
                  <w:p w14:paraId="5A63F243" w14:textId="77777777"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8667D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333E78" wp14:editId="42F06360">
              <wp:simplePos x="0" y="0"/>
              <wp:positionH relativeFrom="page">
                <wp:posOffset>734060</wp:posOffset>
              </wp:positionH>
              <wp:positionV relativeFrom="page">
                <wp:posOffset>9625330</wp:posOffset>
              </wp:positionV>
              <wp:extent cx="1738630" cy="165735"/>
              <wp:effectExtent l="635" t="0" r="3810" b="6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FD2DA" w14:textId="77777777"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2333E78" id="Text Box 2" o:spid="_x0000_s1027" type="#_x0000_t202" style="position:absolute;margin-left:57.8pt;margin-top:757.9pt;width:136.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" filled="f" stroked="f">
              <v:textbox inset="0,0,0,0">
                <w:txbxContent>
                  <w:p w14:paraId="27CFD2DA" w14:textId="77777777"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TE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B21354A" wp14:editId="6406226F">
              <wp:simplePos x="0" y="0"/>
              <wp:positionH relativeFrom="page">
                <wp:posOffset>6416675</wp:posOffset>
              </wp:positionH>
              <wp:positionV relativeFrom="page">
                <wp:posOffset>9625330</wp:posOffset>
              </wp:positionV>
              <wp:extent cx="628650" cy="165735"/>
              <wp:effectExtent l="0" t="0" r="3175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C885D" w14:textId="77777777"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7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8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B21354A" id="Text Box 1" o:spid="_x0000_s1028" type="#_x0000_t202" style="position:absolute;margin-left:505.25pt;margin-top:757.9pt;width:49.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sOrwIAAK8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" filled="f" stroked="f">
              <v:textbox inset="0,0,0,0">
                <w:txbxContent>
                  <w:p w14:paraId="16DC885D" w14:textId="77777777"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7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8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82E71" w14:textId="77777777" w:rsidR="00E574E5" w:rsidRDefault="00E574E5">
      <w:pPr>
        <w:spacing w:after="0" w:line="240" w:lineRule="auto"/>
      </w:pPr>
      <w:r>
        <w:separator/>
      </w:r>
    </w:p>
  </w:footnote>
  <w:footnote w:type="continuationSeparator" w:id="0">
    <w:p w14:paraId="1A9B4729" w14:textId="77777777" w:rsidR="00E574E5" w:rsidRDefault="00E57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413A8"/>
    <w:multiLevelType w:val="hybridMultilevel"/>
    <w:tmpl w:val="97ECB82E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ore, Randy W. (HSC)">
    <w15:presenceInfo w15:providerId="AD" w15:userId="S-1-5-21-598231604-1040596609-1897138802-2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26"/>
    <w:rsid w:val="000D3B46"/>
    <w:rsid w:val="00145C21"/>
    <w:rsid w:val="003A1128"/>
    <w:rsid w:val="003D3073"/>
    <w:rsid w:val="003E3B97"/>
    <w:rsid w:val="0057452F"/>
    <w:rsid w:val="0058667D"/>
    <w:rsid w:val="005E5C37"/>
    <w:rsid w:val="0066113A"/>
    <w:rsid w:val="00704934"/>
    <w:rsid w:val="0070748E"/>
    <w:rsid w:val="00763103"/>
    <w:rsid w:val="00872592"/>
    <w:rsid w:val="00874426"/>
    <w:rsid w:val="008E24E6"/>
    <w:rsid w:val="00A0360E"/>
    <w:rsid w:val="00B455FF"/>
    <w:rsid w:val="00B54903"/>
    <w:rsid w:val="00BC6F72"/>
    <w:rsid w:val="00D10B81"/>
    <w:rsid w:val="00D14D37"/>
    <w:rsid w:val="00DA02B8"/>
    <w:rsid w:val="00E0270F"/>
    <w:rsid w:val="00E574E5"/>
    <w:rsid w:val="00E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F23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0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514D"/>
    <w:rPr>
      <w:color w:val="808080"/>
    </w:rPr>
  </w:style>
  <w:style w:type="paragraph" w:styleId="ListParagraph">
    <w:name w:val="List Paragraph"/>
    <w:basedOn w:val="Normal"/>
    <w:uiPriority w:val="34"/>
    <w:qFormat/>
    <w:rsid w:val="00B549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90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0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514D"/>
    <w:rPr>
      <w:color w:val="808080"/>
    </w:rPr>
  </w:style>
  <w:style w:type="paragraph" w:styleId="ListParagraph">
    <w:name w:val="List Paragraph"/>
    <w:basedOn w:val="Normal"/>
    <w:uiPriority w:val="34"/>
    <w:qFormat/>
    <w:rsid w:val="00B549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9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iechvprojects.ouhsc.edu/redcap/redcap_v4.11.2/Miechv/Informatics3.html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edcapweb1/redcap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FE3615C0C042C7849C95DAA58C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31FEA-829A-4C09-BBC0-101EAAF6F406}"/>
      </w:docPartPr>
      <w:docPartBody>
        <w:p w:rsidR="00EF5955" w:rsidRDefault="00DC255C">
          <w:r w:rsidRPr="00071022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5C"/>
    <w:rsid w:val="006F47B1"/>
    <w:rsid w:val="007A7411"/>
    <w:rsid w:val="00DC255C"/>
    <w:rsid w:val="00E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255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25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OUHSC</Company>
  <LinksUpToDate>false</LinksUpToDate>
  <CharactersWithSpaces>8636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dc:description>Recommendations from OUHSC IT, 8/26/13</dc:description>
  <cp:lastModifiedBy>Wilson, Thomas N (HSC)</cp:lastModifiedBy>
  <cp:revision>2</cp:revision>
  <dcterms:created xsi:type="dcterms:W3CDTF">2013-09-06T18:03:00Z</dcterms:created>
  <dcterms:modified xsi:type="dcterms:W3CDTF">2013-09-06T18:03:00Z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