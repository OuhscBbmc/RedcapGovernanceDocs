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9">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5EEE7D58">
                <wp:simplePos x="0" y="0"/>
                <wp:positionH relativeFrom="page">
                  <wp:posOffset>1028700</wp:posOffset>
                </wp:positionH>
                <wp:positionV relativeFrom="paragraph">
                  <wp:posOffset>88899</wp:posOffset>
                </wp:positionV>
                <wp:extent cx="6254115" cy="1476375"/>
                <wp:effectExtent l="0" t="0" r="13335" b="952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47637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FD36529" id="Group 2" o:spid="_x0000_s1026" style="position:absolute;margin-left:81pt;margin-top:7pt;width:492.45pt;height:116.2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357EC506" w14:textId="0B09A730" w:rsidR="009D353D" w:rsidRDefault="003A1128" w:rsidP="009D353D">
      <w:pPr>
        <w:spacing w:after="0" w:line="240" w:lineRule="auto"/>
        <w:ind w:left="733" w:right="-20"/>
        <w:rPr>
          <w:rFonts w:ascii="Arial" w:eastAsia="Arial" w:hAnsi="Arial" w:cs="Arial"/>
          <w:spacing w:val="-4"/>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sidR="009D353D">
        <w:rPr>
          <w:rFonts w:ascii="Arial" w:eastAsia="Arial" w:hAnsi="Arial" w:cs="Arial"/>
          <w:spacing w:val="12"/>
        </w:rPr>
        <w:tab/>
      </w:r>
      <w:r w:rsidR="009D353D">
        <w:rPr>
          <w:rFonts w:ascii="Arial" w:eastAsia="Arial" w:hAnsi="Arial" w:cs="Arial"/>
          <w:spacing w:val="12"/>
        </w:rPr>
        <w:tab/>
      </w:r>
      <w:r w:rsidR="009D353D">
        <w:rPr>
          <w:rFonts w:ascii="Arial" w:eastAsia="Arial" w:hAnsi="Arial" w:cs="Arial"/>
          <w:spacing w:val="12"/>
        </w:rPr>
        <w:tab/>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5B59360B" w14:textId="77777777" w:rsidR="009D353D" w:rsidRDefault="009D353D" w:rsidP="009D353D">
      <w:pPr>
        <w:spacing w:after="0" w:line="240" w:lineRule="auto"/>
        <w:ind w:left="733" w:right="-20"/>
        <w:rPr>
          <w:rFonts w:ascii="Arial" w:eastAsia="Arial" w:hAnsi="Arial" w:cs="Arial"/>
        </w:rPr>
      </w:pPr>
    </w:p>
    <w:p w14:paraId="087B2D0D" w14:textId="16DEB9A4" w:rsidR="009D353D" w:rsidRDefault="009D353D" w:rsidP="00BA6D27">
      <w:pPr>
        <w:spacing w:after="0" w:line="240" w:lineRule="auto"/>
        <w:ind w:left="733" w:right="-20"/>
        <w:rPr>
          <w:rFonts w:ascii="Arial" w:eastAsia="Arial" w:hAnsi="Arial" w:cs="Arial"/>
          <w:spacing w:val="-1"/>
          <w:position w:val="-1"/>
        </w:rPr>
      </w:pPr>
      <w:r>
        <w:rPr>
          <w:rFonts w:ascii="Arial" w:eastAsia="Arial" w:hAnsi="Arial" w:cs="Arial"/>
          <w:spacing w:val="-4"/>
        </w:rPr>
        <w:t>DOCUMENT MANAGER</w:t>
      </w:r>
      <w:r w:rsidR="003A1128">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87BF228" w14:textId="77777777" w:rsidR="009D353D" w:rsidRDefault="009D353D" w:rsidP="00BA6D27">
      <w:pPr>
        <w:spacing w:after="0" w:line="240" w:lineRule="auto"/>
        <w:ind w:left="733" w:right="-20"/>
        <w:rPr>
          <w:rFonts w:ascii="Arial" w:eastAsia="Arial" w:hAnsi="Arial" w:cs="Arial"/>
        </w:rPr>
      </w:pPr>
    </w:p>
    <w:p w14:paraId="27CACA48" w14:textId="6A3F9FE8"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t>xx</w:t>
      </w:r>
      <w:r>
        <w:rPr>
          <w:rFonts w:ascii="Arial" w:eastAsia="Arial" w:hAnsi="Arial" w:cs="Arial"/>
          <w:spacing w:val="1"/>
          <w:position w:val="-1"/>
        </w:rPr>
        <w:t>/</w:t>
      </w:r>
      <w:r w:rsidR="009D353D">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sidR="009D353D">
        <w:rPr>
          <w:rFonts w:ascii="Arial" w:eastAsia="Arial" w:hAnsi="Arial" w:cs="Arial"/>
          <w:position w:val="-1"/>
        </w:rPr>
        <w:tab/>
      </w:r>
    </w:p>
    <w:p w14:paraId="474760FF" w14:textId="292852AF"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r>
      <w:r w:rsidR="008133DA">
        <w:rPr>
          <w:rFonts w:ascii="Arial" w:eastAsia="Arial" w:hAnsi="Arial" w:cs="Arial"/>
          <w:spacing w:val="-1"/>
          <w:position w:val="-1"/>
        </w:rPr>
        <w:t>12</w:t>
      </w:r>
      <w:r w:rsidR="00BC6F72">
        <w:rPr>
          <w:rFonts w:ascii="Arial" w:eastAsia="Arial" w:hAnsi="Arial" w:cs="Arial"/>
          <w:spacing w:val="-1"/>
          <w:position w:val="-1"/>
        </w:rPr>
        <w:t>/</w:t>
      </w:r>
      <w:r w:rsidR="009D353D">
        <w:rPr>
          <w:rFonts w:ascii="Arial" w:eastAsia="Arial" w:hAnsi="Arial" w:cs="Arial"/>
          <w:spacing w:val="-1"/>
          <w:position w:val="-1"/>
        </w:rPr>
        <w:t>1</w:t>
      </w:r>
      <w:r w:rsidR="008133DA">
        <w:rPr>
          <w:rFonts w:ascii="Arial" w:eastAsia="Arial" w:hAnsi="Arial" w:cs="Arial"/>
          <w:spacing w:val="-1"/>
          <w:position w:val="-1"/>
        </w:rPr>
        <w:t>9</w:t>
      </w:r>
      <w:r w:rsidR="00BC6F72">
        <w:rPr>
          <w:rFonts w:ascii="Arial" w:eastAsia="Arial" w:hAnsi="Arial" w:cs="Arial"/>
          <w:spacing w:val="-1"/>
          <w:position w:val="-1"/>
        </w:rPr>
        <w:t>/</w:t>
      </w:r>
      <w:r w:rsidR="009D353D">
        <w:rPr>
          <w:rFonts w:ascii="Arial" w:eastAsia="Arial" w:hAnsi="Arial" w:cs="Arial"/>
          <w:spacing w:val="-1"/>
          <w:position w:val="-1"/>
        </w:rPr>
        <w:t>20</w:t>
      </w:r>
      <w:r w:rsidR="00BC6F72">
        <w:rPr>
          <w:rFonts w:ascii="Arial" w:eastAsia="Arial" w:hAnsi="Arial" w:cs="Arial"/>
          <w:spacing w:val="-1"/>
          <w:position w:val="-1"/>
        </w:rPr>
        <w:t xml:space="preserve">13 by </w:t>
      </w:r>
      <w:r w:rsidR="008133DA">
        <w:rPr>
          <w:rFonts w:ascii="Arial" w:eastAsia="Arial" w:hAnsi="Arial" w:cs="Arial"/>
          <w:spacing w:val="-1"/>
          <w:position w:val="-1"/>
        </w:rPr>
        <w:t>BBMC</w:t>
      </w:r>
      <w:r w:rsidR="009D353D">
        <w:rPr>
          <w:rFonts w:ascii="Arial" w:eastAsia="Arial" w:hAnsi="Arial" w:cs="Arial"/>
          <w:position w:val="-1"/>
        </w:rPr>
        <w:tab/>
      </w:r>
    </w:p>
    <w:p w14:paraId="76410F50" w14:textId="765F0BCB" w:rsidR="00874426" w:rsidRP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sidR="009D353D">
        <w:rPr>
          <w:rFonts w:ascii="Arial" w:eastAsia="Arial" w:hAnsi="Arial" w:cs="Arial"/>
          <w:spacing w:val="3"/>
          <w:position w:val="-1"/>
        </w:rPr>
        <w:tab/>
      </w:r>
      <w:r w:rsidR="009D353D">
        <w:rPr>
          <w:rFonts w:ascii="Arial" w:eastAsia="Arial" w:hAnsi="Arial" w:cs="Arial"/>
          <w:spacing w:val="3"/>
          <w:position w:val="-1"/>
        </w:rPr>
        <w:tab/>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proofErr w:type="gramStart"/>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proofErr w:type="gramEnd"/>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77777777" w:rsidR="00874426" w:rsidRPr="00AD0339" w:rsidRDefault="003A1128">
      <w:pPr>
        <w:spacing w:after="0" w:line="243" w:lineRule="auto"/>
        <w:ind w:left="116" w:right="43"/>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 xml:space="preserve">he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commentRangeStart w:id="0"/>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m</w:t>
      </w:r>
      <w:commentRangeEnd w:id="0"/>
      <w:r w:rsidR="004E0D47">
        <w:rPr>
          <w:rStyle w:val="CommentReference"/>
        </w:rPr>
        <w:commentReference w:id="0"/>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7777777" w:rsidR="00874426" w:rsidRPr="00AD0339" w:rsidRDefault="003A1128">
      <w:pPr>
        <w:spacing w:after="0" w:line="242" w:lineRule="auto"/>
        <w:ind w:left="116" w:right="1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3D24BB">
        <w:rPr>
          <w:rFonts w:ascii="Arial" w:eastAsia="Arial" w:hAnsi="Arial" w:cs="Arial"/>
        </w:rPr>
        <w:t>d</w:t>
      </w:r>
      <w:r w:rsidRPr="003D24BB">
        <w:rPr>
          <w:rFonts w:ascii="Arial" w:eastAsia="Arial" w:hAnsi="Arial" w:cs="Arial"/>
          <w:spacing w:val="-4"/>
        </w:rPr>
        <w:t>i</w:t>
      </w:r>
      <w:r w:rsidRPr="003D24BB">
        <w:rPr>
          <w:rFonts w:ascii="Arial" w:eastAsia="Arial" w:hAnsi="Arial" w:cs="Arial"/>
          <w:spacing w:val="1"/>
        </w:rPr>
        <w:t>f</w:t>
      </w:r>
      <w:r w:rsidRPr="003D24BB">
        <w:rPr>
          <w:rFonts w:ascii="Arial" w:eastAsia="Arial" w:hAnsi="Arial" w:cs="Arial"/>
          <w:spacing w:val="3"/>
        </w:rPr>
        <w:t>f</w:t>
      </w:r>
      <w:r w:rsidRPr="003D24BB">
        <w:rPr>
          <w:rFonts w:ascii="Arial" w:eastAsia="Arial" w:hAnsi="Arial" w:cs="Arial"/>
          <w:spacing w:val="-3"/>
        </w:rPr>
        <w:t>e</w:t>
      </w:r>
      <w:r w:rsidRPr="003D24BB">
        <w:rPr>
          <w:rFonts w:ascii="Arial" w:eastAsia="Arial" w:hAnsi="Arial" w:cs="Arial"/>
          <w:spacing w:val="1"/>
        </w:rPr>
        <w:t>r</w:t>
      </w:r>
      <w:r w:rsidRPr="003D24BB">
        <w:rPr>
          <w:rFonts w:ascii="Arial" w:eastAsia="Arial" w:hAnsi="Arial" w:cs="Arial"/>
        </w:rPr>
        <w:t xml:space="preserve">ent </w:t>
      </w:r>
      <w:r w:rsidRPr="003D24BB">
        <w:rPr>
          <w:rFonts w:ascii="Arial" w:eastAsia="Arial" w:hAnsi="Arial" w:cs="Arial"/>
          <w:spacing w:val="-1"/>
        </w:rPr>
        <w:t>l</w:t>
      </w:r>
      <w:r w:rsidRPr="003D24BB">
        <w:rPr>
          <w:rFonts w:ascii="Arial" w:eastAsia="Arial" w:hAnsi="Arial" w:cs="Arial"/>
        </w:rPr>
        <w:t>e</w:t>
      </w:r>
      <w:r w:rsidRPr="003D24BB">
        <w:rPr>
          <w:rFonts w:ascii="Arial" w:eastAsia="Arial" w:hAnsi="Arial" w:cs="Arial"/>
          <w:spacing w:val="-2"/>
        </w:rPr>
        <w:t>v</w:t>
      </w:r>
      <w:r w:rsidRPr="003D24BB">
        <w:rPr>
          <w:rFonts w:ascii="Arial" w:eastAsia="Arial" w:hAnsi="Arial" w:cs="Arial"/>
        </w:rPr>
        <w:t>e</w:t>
      </w:r>
      <w:r w:rsidRPr="003D24BB">
        <w:rPr>
          <w:rFonts w:ascii="Arial" w:eastAsia="Arial" w:hAnsi="Arial" w:cs="Arial"/>
          <w:spacing w:val="-1"/>
        </w:rPr>
        <w:t>l</w:t>
      </w:r>
      <w:r w:rsidRPr="003D24BB">
        <w:rPr>
          <w:rFonts w:ascii="Arial" w:eastAsia="Arial" w:hAnsi="Arial" w:cs="Arial"/>
        </w:rPr>
        <w:t>s</w:t>
      </w:r>
      <w:r w:rsidRPr="003D24BB">
        <w:rPr>
          <w:rFonts w:ascii="Arial" w:eastAsia="Arial" w:hAnsi="Arial" w:cs="Arial"/>
          <w:spacing w:val="1"/>
        </w:rPr>
        <w:t xml:space="preserve"> </w:t>
      </w:r>
      <w:r w:rsidRPr="003D24BB">
        <w:rPr>
          <w:rFonts w:ascii="Arial" w:eastAsia="Arial" w:hAnsi="Arial" w:cs="Arial"/>
        </w:rPr>
        <w:t>of</w:t>
      </w:r>
      <w:r w:rsidRPr="003D24BB">
        <w:rPr>
          <w:rFonts w:ascii="Arial" w:eastAsia="Arial" w:hAnsi="Arial" w:cs="Arial"/>
          <w:spacing w:val="2"/>
        </w:rPr>
        <w:t xml:space="preserve"> </w:t>
      </w:r>
      <w:r w:rsidRPr="003D24BB">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77777777" w:rsidR="00874426" w:rsidRPr="00AD0339" w:rsidRDefault="003A1128">
      <w:pPr>
        <w:spacing w:after="0" w:line="241" w:lineRule="auto"/>
        <w:ind w:left="116" w:right="13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77777777" w:rsidR="00874426" w:rsidRPr="00AD0339" w:rsidRDefault="003A1128">
      <w:pPr>
        <w:spacing w:after="0" w:line="239" w:lineRule="auto"/>
        <w:ind w:left="116" w:right="606"/>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11"/>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32B3C5A9" w14:textId="5DD14542"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PI</w:t>
      </w:r>
    </w:p>
    <w:p w14:paraId="35B2A1FD" w14:textId="77777777" w:rsidR="00874426" w:rsidRPr="00AD0339" w:rsidRDefault="00874426">
      <w:pPr>
        <w:spacing w:before="4" w:after="0" w:line="120" w:lineRule="exact"/>
        <w:rPr>
          <w:rFonts w:ascii="Arial" w:hAnsi="Arial" w:cs="Arial"/>
        </w:rPr>
      </w:pPr>
    </w:p>
    <w:p w14:paraId="20FD263A" w14:textId="08464D1A" w:rsidR="00874426" w:rsidRPr="00AD0339" w:rsidRDefault="003A1128">
      <w:pPr>
        <w:spacing w:after="0" w:line="240" w:lineRule="auto"/>
        <w:ind w:left="116" w:right="375"/>
        <w:rPr>
          <w:rFonts w:ascii="Arial" w:eastAsia="Arial" w:hAnsi="Arial" w:cs="Arial"/>
        </w:rPr>
      </w:pPr>
      <w:proofErr w:type="gramStart"/>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w:t>
      </w:r>
      <w:proofErr w:type="gramEnd"/>
      <w:r w:rsidRPr="00AD0339">
        <w:rPr>
          <w:rFonts w:ascii="Arial" w:eastAsia="Arial" w:hAnsi="Arial" w:cs="Arial"/>
        </w:rPr>
        <w:t xml:space="preserve"> </w:t>
      </w:r>
      <w:r w:rsidRPr="00AD0339">
        <w:rPr>
          <w:rFonts w:ascii="Arial" w:eastAsia="Arial" w:hAnsi="Arial" w:cs="Arial"/>
          <w:spacing w:val="1"/>
        </w:rPr>
        <w:t xml:space="preserve"> </w:t>
      </w:r>
      <w:proofErr w:type="gramStart"/>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 xml:space="preserve">ng </w:t>
      </w:r>
      <w:r w:rsidR="001C5F47">
        <w:rPr>
          <w:rFonts w:ascii="Arial" w:eastAsia="Arial" w:hAnsi="Arial" w:cs="Arial"/>
        </w:rPr>
        <w:t>the appropriate use of 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1C5F47">
        <w:rPr>
          <w:rFonts w:ascii="Arial" w:eastAsia="Arial" w:hAnsi="Arial" w:cs="Arial"/>
        </w:rPr>
        <w:t>by all</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del w:id="1" w:author="Wilson, Thomas N (HSC)" w:date="2014-02-19T07:09:00Z">
        <w:r w:rsidRPr="00AD0339" w:rsidDel="004E0D47">
          <w:rPr>
            <w:rFonts w:ascii="Arial" w:eastAsia="Arial" w:hAnsi="Arial" w:cs="Arial"/>
            <w:spacing w:val="1"/>
          </w:rPr>
          <w:delText>r</w:delText>
        </w:r>
      </w:del>
      <w:ins w:id="2" w:author="Wilson, Thomas N (HSC)" w:date="2014-02-19T07:09:00Z">
        <w:r w:rsidR="004E0D47">
          <w:rPr>
            <w:rFonts w:ascii="Arial" w:eastAsia="Arial" w:hAnsi="Arial" w:cs="Arial"/>
            <w:spacing w:val="1"/>
          </w:rPr>
          <w:t>R</w:t>
        </w:r>
      </w:ins>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w:t>
      </w:r>
      <w:del w:id="3" w:author="Wilson, Thomas N (HSC)" w:date="2014-02-19T07:09:00Z">
        <w:r w:rsidRPr="00AD0339" w:rsidDel="004E0D47">
          <w:rPr>
            <w:rFonts w:ascii="Arial" w:eastAsia="Arial" w:hAnsi="Arial" w:cs="Arial"/>
            <w:spacing w:val="1"/>
          </w:rPr>
          <w:delText>t</w:delText>
        </w:r>
      </w:del>
      <w:ins w:id="4" w:author="Wilson, Thomas N (HSC)" w:date="2014-02-19T07:09:00Z">
        <w:r w:rsidR="004E0D47">
          <w:rPr>
            <w:rFonts w:ascii="Arial" w:eastAsia="Arial" w:hAnsi="Arial" w:cs="Arial"/>
            <w:spacing w:val="1"/>
          </w:rPr>
          <w:t>T</w:t>
        </w:r>
      </w:ins>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roofErr w:type="gramEnd"/>
    </w:p>
    <w:p w14:paraId="2AB04534" w14:textId="77777777" w:rsidR="00874426" w:rsidRPr="00AD0339" w:rsidRDefault="00874426">
      <w:pPr>
        <w:spacing w:before="13" w:after="0" w:line="240" w:lineRule="exact"/>
        <w:rPr>
          <w:rFonts w:ascii="Arial" w:hAnsi="Arial" w:cs="Arial"/>
        </w:rPr>
      </w:pPr>
    </w:p>
    <w:p w14:paraId="1DCC580F" w14:textId="77777777" w:rsidR="00E10591" w:rsidRPr="00E10591" w:rsidRDefault="00E10591" w:rsidP="00E10591">
      <w:pPr>
        <w:spacing w:after="0" w:line="240" w:lineRule="auto"/>
        <w:ind w:left="116" w:right="-20"/>
        <w:rPr>
          <w:rFonts w:ascii="Arial" w:eastAsia="Arial" w:hAnsi="Arial" w:cs="Arial"/>
          <w:b/>
          <w:bCs/>
          <w:spacing w:val="-1"/>
        </w:rPr>
      </w:pPr>
      <w:r w:rsidRPr="00E10591">
        <w:rPr>
          <w:rFonts w:ascii="Arial" w:eastAsia="Arial" w:hAnsi="Arial" w:cs="Arial"/>
          <w:b/>
          <w:bCs/>
          <w:spacing w:val="-1"/>
        </w:rPr>
        <w:t xml:space="preserve">PO </w:t>
      </w:r>
    </w:p>
    <w:p w14:paraId="435AFA6F" w14:textId="77777777" w:rsidR="00E10591" w:rsidRPr="00E10591" w:rsidRDefault="00E10591" w:rsidP="00E10591">
      <w:pPr>
        <w:spacing w:after="0" w:line="240" w:lineRule="auto"/>
        <w:ind w:left="116" w:right="-20"/>
        <w:rPr>
          <w:rFonts w:ascii="Arial" w:eastAsia="Arial" w:hAnsi="Arial" w:cs="Arial"/>
          <w:b/>
          <w:bCs/>
          <w:spacing w:val="-1"/>
        </w:rPr>
      </w:pPr>
      <w:r w:rsidRPr="00E10591">
        <w:rPr>
          <w:rFonts w:ascii="Arial" w:eastAsia="Arial" w:hAnsi="Arial" w:cs="Arial"/>
          <w:b/>
          <w:bCs/>
          <w:spacing w:val="-1"/>
        </w:rPr>
        <w:t xml:space="preserve"> </w:t>
      </w:r>
    </w:p>
    <w:p w14:paraId="6A6A9952" w14:textId="5DB360FD" w:rsidR="00E10591" w:rsidRPr="00BA6D27" w:rsidRDefault="00E10591" w:rsidP="00E10591">
      <w:pPr>
        <w:spacing w:after="0" w:line="240" w:lineRule="auto"/>
        <w:ind w:left="116" w:right="-20"/>
        <w:rPr>
          <w:rFonts w:ascii="Arial" w:eastAsia="Arial" w:hAnsi="Arial" w:cs="Arial"/>
          <w:bCs/>
          <w:spacing w:val="-1"/>
        </w:rPr>
      </w:pPr>
      <w:proofErr w:type="gramStart"/>
      <w:r w:rsidRPr="00BA6D27">
        <w:rPr>
          <w:rFonts w:ascii="Arial" w:eastAsia="Arial" w:hAnsi="Arial" w:cs="Arial"/>
          <w:bCs/>
          <w:spacing w:val="-1"/>
        </w:rPr>
        <w:t>Project Owner.</w:t>
      </w:r>
      <w:proofErr w:type="gramEnd"/>
      <w:r w:rsidRPr="00BA6D27">
        <w:rPr>
          <w:rFonts w:ascii="Arial" w:eastAsia="Arial" w:hAnsi="Arial" w:cs="Arial"/>
          <w:bCs/>
          <w:spacing w:val="-1"/>
        </w:rPr>
        <w:t xml:space="preserve"> A person designated by the PI to be responsible for the conduct of study data collection, including assignment of the roles and authorizations to use specific forms and functions of the REDCap project to the members of the </w:t>
      </w:r>
      <w:del w:id="5" w:author="Wilson, Thomas N (HSC)" w:date="2014-02-19T07:10:00Z">
        <w:r w:rsidR="001C5F47" w:rsidRPr="00BA6D27" w:rsidDel="004E0D47">
          <w:rPr>
            <w:rFonts w:ascii="Arial" w:eastAsia="Arial" w:hAnsi="Arial" w:cs="Arial"/>
            <w:bCs/>
            <w:spacing w:val="-1"/>
          </w:rPr>
          <w:delText>r</w:delText>
        </w:r>
      </w:del>
      <w:ins w:id="6" w:author="Wilson, Thomas N (HSC)" w:date="2014-02-19T07:10:00Z">
        <w:r w:rsidR="004E0D47">
          <w:rPr>
            <w:rFonts w:ascii="Arial" w:eastAsia="Arial" w:hAnsi="Arial" w:cs="Arial"/>
            <w:bCs/>
            <w:spacing w:val="-1"/>
          </w:rPr>
          <w:t>R</w:t>
        </w:r>
      </w:ins>
      <w:r w:rsidR="001C5F47" w:rsidRPr="00BA6D27">
        <w:rPr>
          <w:rFonts w:ascii="Arial" w:eastAsia="Arial" w:hAnsi="Arial" w:cs="Arial"/>
          <w:bCs/>
          <w:spacing w:val="-1"/>
        </w:rPr>
        <w:t>esearch</w:t>
      </w:r>
      <w:r w:rsidRPr="00BA6D27">
        <w:rPr>
          <w:rFonts w:ascii="Arial" w:eastAsia="Arial" w:hAnsi="Arial" w:cs="Arial"/>
          <w:bCs/>
          <w:spacing w:val="-1"/>
        </w:rPr>
        <w:t xml:space="preserve"> </w:t>
      </w:r>
      <w:del w:id="7" w:author="Wilson, Thomas N (HSC)" w:date="2014-02-19T07:10:00Z">
        <w:r w:rsidRPr="00BA6D27" w:rsidDel="004E0D47">
          <w:rPr>
            <w:rFonts w:ascii="Arial" w:eastAsia="Arial" w:hAnsi="Arial" w:cs="Arial"/>
            <w:bCs/>
            <w:spacing w:val="-1"/>
          </w:rPr>
          <w:delText>t</w:delText>
        </w:r>
      </w:del>
      <w:ins w:id="8" w:author="Wilson, Thomas N (HSC)" w:date="2014-02-19T07:10:00Z">
        <w:r w:rsidR="004E0D47">
          <w:rPr>
            <w:rFonts w:ascii="Arial" w:eastAsia="Arial" w:hAnsi="Arial" w:cs="Arial"/>
            <w:bCs/>
            <w:spacing w:val="-1"/>
          </w:rPr>
          <w:t>T</w:t>
        </w:r>
      </w:ins>
      <w:r w:rsidRPr="00BA6D27">
        <w:rPr>
          <w:rFonts w:ascii="Arial" w:eastAsia="Arial" w:hAnsi="Arial" w:cs="Arial"/>
          <w:bCs/>
          <w:spacing w:val="-1"/>
        </w:rPr>
        <w:t xml:space="preserve">eam. </w:t>
      </w:r>
    </w:p>
    <w:p w14:paraId="1A419A92" w14:textId="77777777" w:rsidR="00E10591" w:rsidRDefault="00E10591" w:rsidP="00E10591">
      <w:pPr>
        <w:spacing w:after="0" w:line="240" w:lineRule="auto"/>
        <w:ind w:left="116" w:right="-20"/>
        <w:rPr>
          <w:rFonts w:ascii="Arial" w:eastAsia="Arial" w:hAnsi="Arial" w:cs="Arial"/>
          <w:b/>
          <w:bCs/>
          <w:spacing w:val="-1"/>
        </w:rPr>
      </w:pPr>
    </w:p>
    <w:p w14:paraId="475BB654" w14:textId="023BA3DB" w:rsidR="00874426" w:rsidRPr="00AD0339" w:rsidRDefault="003A1128" w:rsidP="00E10591">
      <w:pPr>
        <w:spacing w:after="0" w:line="240" w:lineRule="auto"/>
        <w:ind w:left="116" w:right="-20"/>
        <w:rPr>
          <w:rFonts w:ascii="Arial" w:eastAsia="Arial" w:hAnsi="Arial" w:cs="Arial"/>
        </w:rPr>
      </w:pPr>
      <w:r w:rsidRPr="00AD0339">
        <w:rPr>
          <w:rFonts w:ascii="Arial" w:eastAsia="Arial" w:hAnsi="Arial" w:cs="Arial"/>
          <w:b/>
          <w:bCs/>
          <w:spacing w:val="-1"/>
        </w:rPr>
        <w:t>R</w:t>
      </w:r>
      <w:r w:rsidRPr="00AD0339">
        <w:rPr>
          <w:rFonts w:ascii="Arial" w:eastAsia="Arial" w:hAnsi="Arial" w:cs="Arial"/>
          <w:b/>
          <w:bCs/>
        </w:rPr>
        <w:t>esearch</w:t>
      </w:r>
      <w:r w:rsidRPr="00AD0339">
        <w:rPr>
          <w:rFonts w:ascii="Arial" w:eastAsia="Arial" w:hAnsi="Arial" w:cs="Arial"/>
          <w:b/>
          <w:bCs/>
          <w:spacing w:val="1"/>
        </w:rPr>
        <w:t xml:space="preserve"> </w:t>
      </w:r>
      <w:r w:rsidRPr="00AD0339">
        <w:rPr>
          <w:rFonts w:ascii="Arial" w:eastAsia="Arial" w:hAnsi="Arial" w:cs="Arial"/>
          <w:b/>
          <w:bCs/>
          <w:spacing w:val="-3"/>
        </w:rPr>
        <w:t>T</w:t>
      </w:r>
      <w:r w:rsidRPr="00AD0339">
        <w:rPr>
          <w:rFonts w:ascii="Arial" w:eastAsia="Arial" w:hAnsi="Arial" w:cs="Arial"/>
          <w:b/>
          <w:bCs/>
        </w:rPr>
        <w:t>eam</w:t>
      </w:r>
    </w:p>
    <w:p w14:paraId="246E9793" w14:textId="77777777" w:rsidR="00874426" w:rsidRPr="00AD0339" w:rsidRDefault="00874426">
      <w:pPr>
        <w:spacing w:before="1" w:after="0" w:line="120" w:lineRule="exact"/>
        <w:rPr>
          <w:rFonts w:ascii="Arial" w:hAnsi="Arial" w:cs="Arial"/>
        </w:rPr>
      </w:pPr>
    </w:p>
    <w:p w14:paraId="6582119E" w14:textId="3175D06C" w:rsidR="00C271A2" w:rsidRPr="00571A46" w:rsidRDefault="003A1128" w:rsidP="00C271A2">
      <w:pPr>
        <w:spacing w:after="0" w:line="241" w:lineRule="auto"/>
        <w:ind w:left="116" w:right="59"/>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r w:rsidR="001C5F47">
        <w:rPr>
          <w:rFonts w:ascii="Arial" w:eastAsia="Arial" w:hAnsi="Arial" w:cs="Arial"/>
          <w:spacing w:val="2"/>
        </w:rPr>
        <w:t xml:space="preserve">PO,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her pe</w:t>
      </w:r>
      <w:r w:rsidRPr="00AD0339">
        <w:rPr>
          <w:rFonts w:ascii="Arial" w:eastAsia="Arial" w:hAnsi="Arial" w:cs="Arial"/>
          <w:spacing w:val="-2"/>
        </w:rPr>
        <w:t>r</w:t>
      </w:r>
      <w:r w:rsidRPr="00AD0339">
        <w:rPr>
          <w:rFonts w:ascii="Arial" w:eastAsia="Arial" w:hAnsi="Arial" w:cs="Arial"/>
        </w:rPr>
        <w:t>sonnel</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 xml:space="preserve">ap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r w:rsidR="001C5F47">
        <w:rPr>
          <w:rFonts w:ascii="Arial" w:eastAsia="Arial" w:hAnsi="Arial" w:cs="Arial"/>
        </w:rPr>
        <w:t xml:space="preserve">  These </w:t>
      </w:r>
      <w:r w:rsidR="001C5F47" w:rsidRPr="00BA6D27">
        <w:rPr>
          <w:rFonts w:ascii="Arial" w:eastAsia="Arial" w:hAnsi="Arial" w:cs="Arial"/>
          <w:i/>
        </w:rPr>
        <w:t>REDCap users</w:t>
      </w:r>
      <w:r w:rsidR="001C5F47">
        <w:rPr>
          <w:rFonts w:ascii="Arial" w:eastAsia="Arial" w:hAnsi="Arial" w:cs="Arial"/>
        </w:rPr>
        <w:t xml:space="preserve"> </w:t>
      </w:r>
      <w:r w:rsidR="00C271A2" w:rsidRPr="005F01B6">
        <w:rPr>
          <w:rFonts w:ascii="Arial" w:eastAsia="Arial" w:hAnsi="Arial" w:cs="Arial"/>
        </w:rPr>
        <w:t xml:space="preserve">can be OUHSC personnel or personnel from another </w:t>
      </w:r>
      <w:commentRangeStart w:id="9"/>
      <w:r w:rsidR="00C271A2" w:rsidRPr="005F01B6">
        <w:rPr>
          <w:rFonts w:ascii="Arial" w:eastAsia="Arial" w:hAnsi="Arial" w:cs="Arial"/>
        </w:rPr>
        <w:t>institution</w:t>
      </w:r>
      <w:commentRangeEnd w:id="9"/>
      <w:r w:rsidR="004E0D47">
        <w:rPr>
          <w:rStyle w:val="CommentReference"/>
        </w:rPr>
        <w:commentReference w:id="9"/>
      </w:r>
      <w:r w:rsidR="00C271A2" w:rsidRPr="005F01B6">
        <w:rPr>
          <w:rFonts w:ascii="Arial" w:eastAsia="Arial" w:hAnsi="Arial" w:cs="Arial"/>
        </w:rPr>
        <w:t>.  Non-OUHSC personnel must have an authorized OUHSC login ID before being granted access to REDCap</w:t>
      </w:r>
      <w:r w:rsidR="001C5F47">
        <w:rPr>
          <w:rFonts w:ascii="Arial" w:eastAsia="Arial" w:hAnsi="Arial" w:cs="Arial"/>
        </w:rPr>
        <w:t>.</w:t>
      </w:r>
    </w:p>
    <w:p w14:paraId="3AE0650A" w14:textId="77777777" w:rsidR="00C271A2" w:rsidRPr="00AD0339" w:rsidRDefault="00C271A2">
      <w:pPr>
        <w:spacing w:after="0" w:line="241" w:lineRule="auto"/>
        <w:ind w:left="116" w:right="59"/>
        <w:rPr>
          <w:rFonts w:ascii="Arial" w:eastAsia="Arial" w:hAnsi="Arial" w:cs="Arial"/>
        </w:rPr>
      </w:pPr>
    </w:p>
    <w:p w14:paraId="1A38A452"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a</w:t>
      </w:r>
      <w:r w:rsidRPr="00AD0339">
        <w:rPr>
          <w:rFonts w:ascii="Arial" w:eastAsia="Arial" w:hAnsi="Arial" w:cs="Arial"/>
          <w:b/>
          <w:bCs/>
          <w:spacing w:val="1"/>
        </w:rPr>
        <w:t>t</w:t>
      </w:r>
      <w:r w:rsidRPr="00AD0339">
        <w:rPr>
          <w:rFonts w:ascii="Arial" w:eastAsia="Arial" w:hAnsi="Arial" w:cs="Arial"/>
          <w:b/>
          <w:bCs/>
        </w:rPr>
        <w:t>abase</w:t>
      </w:r>
    </w:p>
    <w:p w14:paraId="0A049E62" w14:textId="77777777" w:rsidR="00874426" w:rsidRPr="00AD0339" w:rsidRDefault="00874426">
      <w:pPr>
        <w:spacing w:before="1" w:after="0" w:line="120" w:lineRule="exact"/>
        <w:rPr>
          <w:rFonts w:ascii="Arial" w:hAnsi="Arial" w:cs="Arial"/>
        </w:rPr>
      </w:pPr>
    </w:p>
    <w:p w14:paraId="6E3CB8BE" w14:textId="4B4C3FD8" w:rsidR="00874426" w:rsidRPr="00AD0339" w:rsidRDefault="00ED1D20">
      <w:pPr>
        <w:spacing w:after="0" w:line="240" w:lineRule="auto"/>
        <w:ind w:left="116" w:right="-20"/>
        <w:rPr>
          <w:rFonts w:ascii="Arial" w:eastAsia="Arial" w:hAnsi="Arial" w:cs="Arial"/>
        </w:rPr>
      </w:pPr>
      <w:proofErr w:type="gramStart"/>
      <w:r w:rsidRPr="00AD0339">
        <w:rPr>
          <w:rFonts w:ascii="Arial" w:eastAsia="Arial" w:hAnsi="Arial" w:cs="Arial"/>
        </w:rPr>
        <w:t xml:space="preserve">A </w:t>
      </w:r>
      <w:r w:rsidRPr="00AD0339">
        <w:rPr>
          <w:rFonts w:ascii="Arial" w:eastAsia="Arial" w:hAnsi="Arial" w:cs="Arial"/>
          <w:spacing w:val="-1"/>
        </w:rPr>
        <w:t>r</w:t>
      </w:r>
      <w:r w:rsidR="003A1128" w:rsidRPr="00AD0339">
        <w:rPr>
          <w:rFonts w:ascii="Arial" w:eastAsia="Arial" w:hAnsi="Arial" w:cs="Arial"/>
        </w:rPr>
        <w:t>esea</w:t>
      </w:r>
      <w:r w:rsidR="003A1128" w:rsidRPr="00AD0339">
        <w:rPr>
          <w:rFonts w:ascii="Arial" w:eastAsia="Arial" w:hAnsi="Arial" w:cs="Arial"/>
          <w:spacing w:val="1"/>
        </w:rPr>
        <w:t>r</w:t>
      </w:r>
      <w:r w:rsidR="003A1128" w:rsidRPr="00AD0339">
        <w:rPr>
          <w:rFonts w:ascii="Arial" w:eastAsia="Arial" w:hAnsi="Arial" w:cs="Arial"/>
        </w:rPr>
        <w:t>ch</w:t>
      </w:r>
      <w:r w:rsidR="003A1128" w:rsidRPr="00AD0339">
        <w:rPr>
          <w:rFonts w:ascii="Arial" w:eastAsia="Arial" w:hAnsi="Arial" w:cs="Arial"/>
          <w:spacing w:val="1"/>
        </w:rPr>
        <w:t xml:space="preserve"> </w:t>
      </w:r>
      <w:r w:rsidRPr="00AD0339">
        <w:rPr>
          <w:rFonts w:ascii="Arial" w:eastAsia="Arial" w:hAnsi="Arial" w:cs="Arial"/>
          <w:spacing w:val="-1"/>
        </w:rPr>
        <w:t>d</w:t>
      </w:r>
      <w:r w:rsidR="003A1128" w:rsidRPr="00AD0339">
        <w:rPr>
          <w:rFonts w:ascii="Arial" w:eastAsia="Arial" w:hAnsi="Arial" w:cs="Arial"/>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3"/>
        </w:rPr>
        <w:t>b</w:t>
      </w:r>
      <w:r w:rsidR="003A1128" w:rsidRPr="00AD0339">
        <w:rPr>
          <w:rFonts w:ascii="Arial" w:eastAsia="Arial" w:hAnsi="Arial" w:cs="Arial"/>
        </w:rPr>
        <w:t>ase</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p</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w:t>
      </w:r>
      <w:r w:rsidR="003A1128" w:rsidRPr="00AD0339">
        <w:rPr>
          <w:rFonts w:ascii="Arial" w:eastAsia="Arial" w:hAnsi="Arial" w:cs="Arial"/>
        </w:rPr>
        <w:t>ed</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2"/>
        </w:rPr>
        <w:t xml:space="preserve"> </w:t>
      </w:r>
      <w:r w:rsidR="003A1128" w:rsidRPr="00AD0339">
        <w:rPr>
          <w:rFonts w:ascii="Arial" w:eastAsia="Arial" w:hAnsi="Arial" w:cs="Arial"/>
          <w:spacing w:val="-1"/>
        </w:rPr>
        <w:t>REDC</w:t>
      </w:r>
      <w:r w:rsidR="003A1128" w:rsidRPr="00AD0339">
        <w:rPr>
          <w:rFonts w:ascii="Arial" w:eastAsia="Arial" w:hAnsi="Arial" w:cs="Arial"/>
        </w:rPr>
        <w:t>ap.</w:t>
      </w:r>
      <w:proofErr w:type="gramEnd"/>
      <w:r w:rsidR="003A1128" w:rsidRPr="00AD0339">
        <w:rPr>
          <w:rFonts w:ascii="Arial" w:eastAsia="Arial" w:hAnsi="Arial" w:cs="Arial"/>
        </w:rPr>
        <w:t xml:space="preserve"> </w:t>
      </w:r>
      <w:r w:rsidR="003A1128" w:rsidRPr="00AD0339">
        <w:rPr>
          <w:rFonts w:ascii="Arial" w:eastAsia="Arial" w:hAnsi="Arial" w:cs="Arial"/>
          <w:spacing w:val="4"/>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s</w:t>
      </w:r>
      <w:r w:rsidR="003A1128" w:rsidRPr="00AD0339">
        <w:rPr>
          <w:rFonts w:ascii="Arial" w:eastAsia="Arial" w:hAnsi="Arial" w:cs="Arial"/>
          <w:spacing w:val="-3"/>
        </w:rPr>
        <w:t>e</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w:t>
      </w:r>
      <w:r w:rsidR="003A1128" w:rsidRPr="00AD0339">
        <w:rPr>
          <w:rFonts w:ascii="Arial" w:eastAsia="Arial" w:hAnsi="Arial" w:cs="Arial"/>
          <w:spacing w:val="-3"/>
        </w:rPr>
        <w:t>a</w:t>
      </w:r>
      <w:r w:rsidR="003A1128" w:rsidRPr="00AD0339">
        <w:rPr>
          <w:rFonts w:ascii="Arial" w:eastAsia="Arial" w:hAnsi="Arial" w:cs="Arial"/>
          <w:spacing w:val="1"/>
        </w:rPr>
        <w:t>t</w:t>
      </w:r>
      <w:r w:rsidR="003A1128" w:rsidRPr="00AD0339">
        <w:rPr>
          <w:rFonts w:ascii="Arial" w:eastAsia="Arial" w:hAnsi="Arial" w:cs="Arial"/>
        </w:rPr>
        <w:t>a</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3"/>
        </w:rPr>
        <w:t>n</w:t>
      </w:r>
      <w:r w:rsidR="003A1128" w:rsidRPr="00AD0339">
        <w:rPr>
          <w:rFonts w:ascii="Arial" w:eastAsia="Arial" w:hAnsi="Arial" w:cs="Arial"/>
          <w:spacing w:val="1"/>
        </w:rPr>
        <w:t>tr</w:t>
      </w:r>
      <w:r w:rsidR="003A1128" w:rsidRPr="00AD0339">
        <w:rPr>
          <w:rFonts w:ascii="Arial" w:eastAsia="Arial" w:hAnsi="Arial" w:cs="Arial"/>
        </w:rPr>
        <w:t>y</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o</w:t>
      </w:r>
      <w:r w:rsidR="003A1128" w:rsidRPr="00AD0339">
        <w:rPr>
          <w:rFonts w:ascii="Arial" w:eastAsia="Arial" w:hAnsi="Arial" w:cs="Arial"/>
          <w:spacing w:val="-2"/>
        </w:rPr>
        <w:t>r</w:t>
      </w:r>
      <w:r w:rsidR="003A1128" w:rsidRPr="00AD0339">
        <w:rPr>
          <w:rFonts w:ascii="Arial" w:eastAsia="Arial" w:hAnsi="Arial" w:cs="Arial"/>
          <w:spacing w:val="1"/>
        </w:rPr>
        <w:t>m</w:t>
      </w:r>
      <w:r w:rsidR="003A1128" w:rsidRPr="00AD0339">
        <w:rPr>
          <w:rFonts w:ascii="Arial" w:eastAsia="Arial" w:hAnsi="Arial" w:cs="Arial"/>
        </w:rPr>
        <w:t>s, schedu</w:t>
      </w:r>
      <w:r w:rsidR="003A1128" w:rsidRPr="00AD0339">
        <w:rPr>
          <w:rFonts w:ascii="Arial" w:eastAsia="Arial" w:hAnsi="Arial" w:cs="Arial"/>
          <w:spacing w:val="-1"/>
        </w:rPr>
        <w:t>l</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spacing w:val="-1"/>
        </w:rPr>
        <w:t>t</w:t>
      </w:r>
      <w:r w:rsidR="003A1128" w:rsidRPr="00AD0339">
        <w:rPr>
          <w:rFonts w:ascii="Arial" w:eastAsia="Arial" w:hAnsi="Arial" w:cs="Arial"/>
        </w:rPr>
        <w:t>her</w:t>
      </w:r>
    </w:p>
    <w:p w14:paraId="2A883222" w14:textId="77777777" w:rsidR="00874426" w:rsidRPr="00AD0339" w:rsidRDefault="003A1128">
      <w:pPr>
        <w:spacing w:before="1" w:after="0" w:line="240" w:lineRule="auto"/>
        <w:ind w:left="116" w:right="-20"/>
        <w:rPr>
          <w:rFonts w:ascii="Arial" w:eastAsia="Arial" w:hAnsi="Arial" w:cs="Arial"/>
        </w:rPr>
      </w:pPr>
      <w:proofErr w:type="gramStart"/>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roofErr w:type="gramEnd"/>
    </w:p>
    <w:p w14:paraId="45F8056A" w14:textId="77777777" w:rsidR="00874426" w:rsidRPr="00AD0339" w:rsidRDefault="00874426">
      <w:pPr>
        <w:spacing w:before="11" w:after="0" w:line="240" w:lineRule="exact"/>
        <w:rPr>
          <w:rFonts w:ascii="Arial" w:hAnsi="Arial" w:cs="Arial"/>
        </w:rPr>
      </w:pPr>
    </w:p>
    <w:p w14:paraId="56F47CC9" w14:textId="4144CA7A"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D</w:t>
      </w:r>
      <w:r w:rsidRPr="00AD0339">
        <w:rPr>
          <w:rFonts w:ascii="Arial" w:eastAsia="Arial" w:hAnsi="Arial" w:cs="Arial"/>
          <w:b/>
          <w:bCs/>
        </w:rPr>
        <w:t>e</w:t>
      </w:r>
      <w:r w:rsidRPr="00AD0339">
        <w:rPr>
          <w:rFonts w:ascii="Arial" w:eastAsia="Arial" w:hAnsi="Arial" w:cs="Arial"/>
          <w:b/>
          <w:bCs/>
          <w:spacing w:val="-3"/>
        </w:rPr>
        <w:t>v</w:t>
      </w:r>
      <w:r w:rsidRPr="00AD0339">
        <w:rPr>
          <w:rFonts w:ascii="Arial" w:eastAsia="Arial" w:hAnsi="Arial" w:cs="Arial"/>
          <w:b/>
          <w:bCs/>
        </w:rPr>
        <w:t>e</w:t>
      </w:r>
      <w:r w:rsidRPr="00AD0339">
        <w:rPr>
          <w:rFonts w:ascii="Arial" w:eastAsia="Arial" w:hAnsi="Arial" w:cs="Arial"/>
          <w:b/>
          <w:bCs/>
          <w:spacing w:val="1"/>
        </w:rPr>
        <w:t>l</w:t>
      </w:r>
      <w:r w:rsidRPr="00AD0339">
        <w:rPr>
          <w:rFonts w:ascii="Arial" w:eastAsia="Arial" w:hAnsi="Arial" w:cs="Arial"/>
          <w:b/>
          <w:bCs/>
        </w:rPr>
        <w:t>opment</w:t>
      </w:r>
      <w:r w:rsidRPr="00AD0339">
        <w:rPr>
          <w:rFonts w:ascii="Arial" w:eastAsia="Arial" w:hAnsi="Arial" w:cs="Arial"/>
          <w:b/>
          <w:bCs/>
          <w:spacing w:val="2"/>
        </w:rPr>
        <w:t xml:space="preserve"> </w:t>
      </w:r>
      <w:del w:id="10" w:author="Wilson, Thomas N (HSC)" w:date="2014-02-19T07:10:00Z">
        <w:r w:rsidRPr="00AD0339" w:rsidDel="004E0D47">
          <w:rPr>
            <w:rFonts w:ascii="Arial" w:eastAsia="Arial" w:hAnsi="Arial" w:cs="Arial"/>
            <w:b/>
            <w:bCs/>
          </w:rPr>
          <w:delText>m</w:delText>
        </w:r>
      </w:del>
      <w:ins w:id="11" w:author="Wilson, Thomas N (HSC)" w:date="2014-02-19T07:10:00Z">
        <w:r w:rsidR="004E0D47">
          <w:rPr>
            <w:rFonts w:ascii="Arial" w:eastAsia="Arial" w:hAnsi="Arial" w:cs="Arial"/>
            <w:b/>
            <w:bCs/>
          </w:rPr>
          <w:t>M</w:t>
        </w:r>
      </w:ins>
      <w:r w:rsidRPr="00AD0339">
        <w:rPr>
          <w:rFonts w:ascii="Arial" w:eastAsia="Arial" w:hAnsi="Arial" w:cs="Arial"/>
          <w:b/>
          <w:bCs/>
        </w:rPr>
        <w:t>ode</w:t>
      </w:r>
    </w:p>
    <w:p w14:paraId="7C641D95" w14:textId="77777777" w:rsidR="00874426" w:rsidRPr="00AD0339" w:rsidRDefault="00874426">
      <w:pPr>
        <w:spacing w:before="4" w:after="0" w:line="120" w:lineRule="exact"/>
        <w:rPr>
          <w:rFonts w:ascii="Arial" w:hAnsi="Arial" w:cs="Arial"/>
        </w:rPr>
      </w:pPr>
    </w:p>
    <w:p w14:paraId="27CFD2EB" w14:textId="0422C9C5" w:rsidR="00874426" w:rsidRPr="00AD0339" w:rsidRDefault="003A1128">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del w:id="12" w:author="Wilson, Thomas N (HSC)" w:date="2014-02-19T07:10:00Z">
        <w:r w:rsidRPr="00AD0339" w:rsidDel="004E0D47">
          <w:rPr>
            <w:rFonts w:ascii="Arial" w:eastAsia="Arial" w:hAnsi="Arial" w:cs="Arial"/>
            <w:spacing w:val="1"/>
          </w:rPr>
          <w:delText>r</w:delText>
        </w:r>
      </w:del>
      <w:ins w:id="13" w:author="Wilson, Thomas N (HSC)" w:date="2014-02-19T07:10:00Z">
        <w:r w:rsidR="004E0D47">
          <w:rPr>
            <w:rFonts w:ascii="Arial" w:eastAsia="Arial" w:hAnsi="Arial" w:cs="Arial"/>
            <w:spacing w:val="1"/>
          </w:rPr>
          <w:t>R</w:t>
        </w:r>
      </w:ins>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del w:id="14" w:author="Wilson, Thomas N (HSC)" w:date="2014-02-19T07:10:00Z">
        <w:r w:rsidRPr="00AD0339" w:rsidDel="004E0D47">
          <w:rPr>
            <w:rFonts w:ascii="Arial" w:eastAsia="Arial" w:hAnsi="Arial" w:cs="Arial"/>
            <w:spacing w:val="1"/>
          </w:rPr>
          <w:delText>t</w:delText>
        </w:r>
      </w:del>
      <w:ins w:id="15" w:author="Wilson, Thomas N (HSC)" w:date="2014-02-19T07:10:00Z">
        <w:r w:rsidR="004E0D47">
          <w:rPr>
            <w:rFonts w:ascii="Arial" w:eastAsia="Arial" w:hAnsi="Arial" w:cs="Arial"/>
            <w:spacing w:val="1"/>
          </w:rPr>
          <w:t>T</w:t>
        </w:r>
      </w:ins>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6ADB4986" w14:textId="77777777" w:rsidR="00874426" w:rsidRPr="00AD0339" w:rsidRDefault="00874426">
      <w:pPr>
        <w:spacing w:before="13" w:after="0" w:line="240" w:lineRule="exact"/>
        <w:rPr>
          <w:rFonts w:ascii="Arial" w:hAnsi="Arial" w:cs="Arial"/>
        </w:rPr>
      </w:pPr>
    </w:p>
    <w:p w14:paraId="79A096CF" w14:textId="211A4E7C"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roduc</w:t>
      </w:r>
      <w:r w:rsidRPr="00AD0339">
        <w:rPr>
          <w:rFonts w:ascii="Arial" w:eastAsia="Arial" w:hAnsi="Arial" w:cs="Arial"/>
          <w:b/>
          <w:bCs/>
          <w:spacing w:val="1"/>
        </w:rPr>
        <w:t>ti</w:t>
      </w:r>
      <w:r w:rsidRPr="00AD0339">
        <w:rPr>
          <w:rFonts w:ascii="Arial" w:eastAsia="Arial" w:hAnsi="Arial" w:cs="Arial"/>
          <w:b/>
          <w:bCs/>
        </w:rPr>
        <w:t>on</w:t>
      </w:r>
      <w:r w:rsidRPr="00AD0339">
        <w:rPr>
          <w:rFonts w:ascii="Arial" w:eastAsia="Arial" w:hAnsi="Arial" w:cs="Arial"/>
          <w:b/>
          <w:bCs/>
          <w:spacing w:val="-2"/>
        </w:rPr>
        <w:t xml:space="preserve"> </w:t>
      </w:r>
      <w:del w:id="16" w:author="Wilson, Thomas N (HSC)" w:date="2014-02-19T07:10:00Z">
        <w:r w:rsidRPr="00AD0339" w:rsidDel="004E0D47">
          <w:rPr>
            <w:rFonts w:ascii="Arial" w:eastAsia="Arial" w:hAnsi="Arial" w:cs="Arial"/>
            <w:b/>
            <w:bCs/>
          </w:rPr>
          <w:delText>m</w:delText>
        </w:r>
      </w:del>
      <w:ins w:id="17" w:author="Wilson, Thomas N (HSC)" w:date="2014-02-19T07:10:00Z">
        <w:r w:rsidR="004E0D47">
          <w:rPr>
            <w:rFonts w:ascii="Arial" w:eastAsia="Arial" w:hAnsi="Arial" w:cs="Arial"/>
            <w:b/>
            <w:bCs/>
          </w:rPr>
          <w:t>M</w:t>
        </w:r>
      </w:ins>
      <w:r w:rsidRPr="00AD0339">
        <w:rPr>
          <w:rFonts w:ascii="Arial" w:eastAsia="Arial" w:hAnsi="Arial" w:cs="Arial"/>
          <w:b/>
          <w:bCs/>
        </w:rPr>
        <w:t>ode</w:t>
      </w:r>
    </w:p>
    <w:p w14:paraId="20C66A3A" w14:textId="77777777" w:rsidR="00874426" w:rsidRPr="00AD0339" w:rsidRDefault="00874426">
      <w:pPr>
        <w:spacing w:before="1" w:after="0" w:line="120" w:lineRule="exact"/>
        <w:rPr>
          <w:rFonts w:ascii="Arial" w:hAnsi="Arial" w:cs="Arial"/>
        </w:rPr>
      </w:pPr>
    </w:p>
    <w:p w14:paraId="7125A85A" w14:textId="69987F59"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del w:id="18" w:author="Wilson, Thomas N (HSC)" w:date="2014-02-19T07:10:00Z">
        <w:r w:rsidRPr="00AD0339" w:rsidDel="004E0D47">
          <w:rPr>
            <w:rFonts w:ascii="Arial" w:eastAsia="Arial" w:hAnsi="Arial" w:cs="Arial"/>
            <w:spacing w:val="1"/>
          </w:rPr>
          <w:delText>r</w:delText>
        </w:r>
      </w:del>
      <w:ins w:id="19" w:author="Wilson, Thomas N (HSC)" w:date="2014-02-19T07:10:00Z">
        <w:r w:rsidR="004E0D47">
          <w:rPr>
            <w:rFonts w:ascii="Arial" w:eastAsia="Arial" w:hAnsi="Arial" w:cs="Arial"/>
            <w:spacing w:val="1"/>
          </w:rPr>
          <w:t>R</w:t>
        </w:r>
      </w:ins>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del w:id="20" w:author="Wilson, Thomas N (HSC)" w:date="2014-02-19T07:11:00Z">
        <w:r w:rsidRPr="00AD0339" w:rsidDel="004E0D47">
          <w:rPr>
            <w:rFonts w:ascii="Arial" w:eastAsia="Arial" w:hAnsi="Arial" w:cs="Arial"/>
            <w:spacing w:val="1"/>
          </w:rPr>
          <w:delText>t</w:delText>
        </w:r>
      </w:del>
      <w:ins w:id="21" w:author="Wilson, Thomas N (HSC)" w:date="2014-02-19T07:11:00Z">
        <w:r w:rsidR="004E0D47">
          <w:rPr>
            <w:rFonts w:ascii="Arial" w:eastAsia="Arial" w:hAnsi="Arial" w:cs="Arial"/>
            <w:spacing w:val="1"/>
          </w:rPr>
          <w:t>T</w:t>
        </w:r>
      </w:ins>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 xml:space="preserve">All data stored in the production database is on a virtual server that resides in a high availability cluster.  If there is </w:t>
      </w:r>
      <w:proofErr w:type="gramStart"/>
      <w:r w:rsidR="00ED1D20" w:rsidRPr="00AD0339">
        <w:rPr>
          <w:rFonts w:ascii="Arial" w:hAnsi="Arial" w:cs="Arial"/>
        </w:rPr>
        <w:t>a hardware</w:t>
      </w:r>
      <w:proofErr w:type="gramEnd"/>
      <w:r w:rsidR="00ED1D20" w:rsidRPr="00AD0339">
        <w:rPr>
          <w:rFonts w:ascii="Arial" w:hAnsi="Arial" w:cs="Arial"/>
        </w:rPr>
        <w:t xml:space="preserve"> related problem the server will simply move to another server 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00487557">
        <w:rPr>
          <w:rFonts w:ascii="Arial" w:eastAsia="Arial" w:hAnsi="Arial" w:cs="Arial"/>
          <w:spacing w:val="1"/>
        </w:rPr>
        <w:t xml:space="preserve"> or the OSCTR BERD core</w:t>
      </w:r>
      <w:r w:rsidR="00731DAC">
        <w:rPr>
          <w:rFonts w:ascii="Arial" w:eastAsia="Arial" w:hAnsi="Arial" w:cs="Arial"/>
          <w:spacing w:val="1"/>
        </w:rPr>
        <w:t>s</w:t>
      </w:r>
      <w:r w:rsidRPr="00AD0339">
        <w:rPr>
          <w:rFonts w:ascii="Arial" w:eastAsia="Arial" w:hAnsi="Arial" w:cs="Arial"/>
          <w:spacing w:val="-2"/>
        </w:rPr>
        <w:t xml:space="preserve"> </w:t>
      </w:r>
      <w:r w:rsidRPr="00AD0339">
        <w:rPr>
          <w:rFonts w:ascii="Arial" w:eastAsia="Arial" w:hAnsi="Arial" w:cs="Arial"/>
          <w:spacing w:val="1"/>
        </w:rPr>
        <w:t>(</w:t>
      </w:r>
      <w:r w:rsidR="00487557">
        <w:rPr>
          <w:rFonts w:ascii="Arial" w:eastAsia="Arial" w:hAnsi="Arial" w:cs="Arial"/>
        </w:rPr>
        <w:t>see descriptions below</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spacing w:val="1"/>
        </w:rPr>
        <w:t>BBMC</w:t>
      </w:r>
      <w:r w:rsidR="00487557">
        <w:rPr>
          <w:rFonts w:ascii="Arial" w:eastAsia="Arial" w:hAnsi="Arial" w:cs="Arial"/>
          <w:spacing w:val="1"/>
        </w:rPr>
        <w:t xml:space="preserve"> and BERD cores</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 xml:space="preserve">r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00487557">
        <w:rPr>
          <w:rFonts w:ascii="Arial" w:eastAsia="Arial" w:hAnsi="Arial" w:cs="Arial"/>
          <w:spacing w:val="-2"/>
        </w:rPr>
        <w:t xml:space="preserve"> (</w:t>
      </w:r>
      <w:r w:rsidR="00731DAC">
        <w:rPr>
          <w:rFonts w:ascii="Arial" w:eastAsia="Arial" w:hAnsi="Arial" w:cs="Arial"/>
          <w:spacing w:val="-2"/>
        </w:rPr>
        <w:t xml:space="preserve">note: </w:t>
      </w:r>
      <w:r w:rsidR="00487557">
        <w:rPr>
          <w:rFonts w:ascii="Arial" w:eastAsia="Arial" w:hAnsi="Arial" w:cs="Arial"/>
          <w:spacing w:val="-2"/>
        </w:rPr>
        <w:t xml:space="preserve">this may or may not require fee-for-service charges, depending on </w:t>
      </w:r>
      <w:r w:rsidR="00731DAC">
        <w:rPr>
          <w:rFonts w:ascii="Arial" w:eastAsia="Arial" w:hAnsi="Arial" w:cs="Arial"/>
          <w:spacing w:val="-2"/>
        </w:rPr>
        <w:t>institutional</w:t>
      </w:r>
      <w:r w:rsidR="00487557">
        <w:rPr>
          <w:rFonts w:ascii="Arial" w:eastAsia="Arial" w:hAnsi="Arial" w:cs="Arial"/>
          <w:spacing w:val="-2"/>
        </w:rPr>
        <w:t xml:space="preserve"> funding of REDCap support and project qualification status)</w:t>
      </w:r>
      <w:r w:rsidRPr="00AD0339">
        <w:rPr>
          <w:rFonts w:ascii="Arial" w:eastAsia="Arial" w:hAnsi="Arial" w:cs="Arial"/>
        </w:rPr>
        <w:t>; shou</w:t>
      </w:r>
      <w:r w:rsidRPr="00AD0339">
        <w:rPr>
          <w:rFonts w:ascii="Arial" w:eastAsia="Arial" w:hAnsi="Arial" w:cs="Arial"/>
          <w:spacing w:val="-1"/>
        </w:rPr>
        <w:t>l</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I opt o</w:t>
      </w:r>
      <w:r w:rsidRPr="00AD0339">
        <w:rPr>
          <w:rFonts w:ascii="Arial" w:eastAsia="Arial" w:hAnsi="Arial" w:cs="Arial"/>
          <w:spacing w:val="-3"/>
        </w:rPr>
        <w:t>u</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 xml:space="preserve">hat </w:t>
      </w:r>
      <w:r w:rsidR="00731DAC">
        <w:rPr>
          <w:rFonts w:ascii="Arial" w:eastAsia="Arial" w:hAnsi="Arial" w:cs="Arial"/>
        </w:rPr>
        <w:t>neither core</w:t>
      </w:r>
      <w:r w:rsidRPr="00AD0339">
        <w:rPr>
          <w:rFonts w:ascii="Arial" w:eastAsia="Arial" w:hAnsi="Arial" w:cs="Arial"/>
          <w:spacing w:val="-2"/>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chan</w:t>
      </w:r>
      <w:r w:rsidRPr="00AD0339">
        <w:rPr>
          <w:rFonts w:ascii="Arial" w:eastAsia="Arial" w:hAnsi="Arial" w:cs="Arial"/>
          <w:spacing w:val="2"/>
        </w:rPr>
        <w:t>g</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commentRangeStart w:id="22"/>
      <w:r w:rsidR="00731DAC">
        <w:rPr>
          <w:rFonts w:ascii="Arial" w:eastAsia="Arial" w:hAnsi="Arial" w:cs="Arial"/>
          <w:spacing w:val="2"/>
        </w:rPr>
        <w:t xml:space="preserve">liability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be</w:t>
      </w:r>
      <w:r w:rsidRPr="00AD0339">
        <w:rPr>
          <w:rFonts w:ascii="Arial" w:eastAsia="Arial" w:hAnsi="Arial" w:cs="Arial"/>
          <w:spacing w:val="1"/>
        </w:rPr>
        <w:t xml:space="preserve"> </w:t>
      </w:r>
      <w:r w:rsidR="00731DAC">
        <w:rPr>
          <w:rFonts w:ascii="Arial" w:eastAsia="Arial" w:hAnsi="Arial" w:cs="Arial"/>
          <w:spacing w:val="1"/>
        </w:rPr>
        <w:t xml:space="preserve">assumed by the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 xml:space="preserve"> </w:t>
      </w:r>
      <w:commentRangeEnd w:id="22"/>
      <w:r w:rsidR="004E0D47">
        <w:rPr>
          <w:rStyle w:val="CommentReference"/>
        </w:rPr>
        <w:commentReference w:id="22"/>
      </w:r>
      <w:r w:rsidR="00ED1D20" w:rsidRPr="00AD0339">
        <w:rPr>
          <w:rFonts w:ascii="Arial" w:eastAsia="Arial" w:hAnsi="Arial" w:cs="Arial"/>
        </w:rPr>
        <w:t>should the</w:t>
      </w:r>
      <w:r w:rsidR="00ED1D20" w:rsidRPr="00AD0339">
        <w:rPr>
          <w:rFonts w:ascii="Arial" w:eastAsia="Arial" w:hAnsi="Arial" w:cs="Arial"/>
          <w:spacing w:val="5"/>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cons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enc</w:t>
      </w:r>
      <w:r w:rsidRPr="00AD0339">
        <w:rPr>
          <w:rFonts w:ascii="Arial" w:eastAsia="Arial" w:hAnsi="Arial" w:cs="Arial"/>
          <w:spacing w:val="-2"/>
        </w:rPr>
        <w:t>y</w:t>
      </w:r>
      <w:r w:rsidR="00731DAC">
        <w:rPr>
          <w:rFonts w:ascii="Arial" w:eastAsia="Arial" w:hAnsi="Arial" w:cs="Arial"/>
          <w:spacing w:val="-2"/>
        </w:rPr>
        <w:t xml:space="preserve"> demands</w:t>
      </w:r>
      <w:r w:rsidRPr="00AD0339">
        <w:rPr>
          <w:rFonts w:ascii="Arial" w:eastAsia="Arial" w:hAnsi="Arial" w:cs="Arial"/>
        </w:rPr>
        <w:t>.</w:t>
      </w:r>
    </w:p>
    <w:p w14:paraId="2D639730" w14:textId="77777777" w:rsidR="00ED1D20" w:rsidRPr="00AD0339" w:rsidRDefault="00ED1D20" w:rsidP="00AD0339">
      <w:pPr>
        <w:spacing w:after="0" w:line="240" w:lineRule="auto"/>
        <w:ind w:left="116" w:right="150"/>
        <w:rPr>
          <w:rFonts w:ascii="Arial" w:hAnsi="Arial" w:cs="Arial"/>
        </w:rPr>
      </w:pPr>
    </w:p>
    <w:p w14:paraId="4CB86A86" w14:textId="77777777" w:rsidR="00874426" w:rsidRPr="00AD0339" w:rsidRDefault="003D3073">
      <w:pPr>
        <w:spacing w:after="0" w:line="240" w:lineRule="auto"/>
        <w:ind w:left="116" w:right="-20"/>
        <w:rPr>
          <w:rFonts w:ascii="Arial" w:eastAsia="Arial" w:hAnsi="Arial" w:cs="Arial"/>
        </w:rPr>
      </w:pPr>
      <w:r w:rsidRPr="00AD0339">
        <w:rPr>
          <w:rFonts w:ascii="Arial" w:eastAsia="Arial" w:hAnsi="Arial" w:cs="Arial"/>
          <w:b/>
          <w:bCs/>
          <w:spacing w:val="-1"/>
        </w:rPr>
        <w:t>BBMC</w:t>
      </w:r>
    </w:p>
    <w:p w14:paraId="59DB6AD3" w14:textId="77777777" w:rsidR="00874426" w:rsidRPr="00AD0339" w:rsidRDefault="00874426">
      <w:pPr>
        <w:spacing w:before="4" w:after="0" w:line="120" w:lineRule="exact"/>
        <w:rPr>
          <w:rFonts w:ascii="Arial" w:hAnsi="Arial" w:cs="Arial"/>
        </w:rPr>
      </w:pPr>
    </w:p>
    <w:p w14:paraId="519DF9D1" w14:textId="26108F7B" w:rsidR="00874426" w:rsidRPr="00AD0339" w:rsidRDefault="003D3073">
      <w:pPr>
        <w:spacing w:after="0" w:line="240" w:lineRule="auto"/>
        <w:ind w:left="116" w:right="350"/>
        <w:jc w:val="both"/>
        <w:rPr>
          <w:rFonts w:ascii="Arial" w:eastAsia="Arial" w:hAnsi="Arial" w:cs="Arial"/>
        </w:rPr>
      </w:pPr>
      <w:proofErr w:type="gramStart"/>
      <w:r w:rsidRPr="00AD0339">
        <w:rPr>
          <w:rFonts w:ascii="Arial" w:eastAsia="Arial" w:hAnsi="Arial" w:cs="Arial"/>
          <w:spacing w:val="-1"/>
        </w:rPr>
        <w:t>Biomedical and Behavioral Research Core of OUHSC</w:t>
      </w:r>
      <w:r w:rsidR="003A1128" w:rsidRPr="00AD0339">
        <w:rPr>
          <w:rFonts w:ascii="Arial" w:eastAsia="Arial" w:hAnsi="Arial" w:cs="Arial"/>
        </w:rPr>
        <w:t>.</w:t>
      </w:r>
      <w:proofErr w:type="gramEnd"/>
      <w:r w:rsidR="003A1128" w:rsidRPr="00AD0339">
        <w:rPr>
          <w:rFonts w:ascii="Arial" w:eastAsia="Arial" w:hAnsi="Arial" w:cs="Arial"/>
        </w:rPr>
        <w:t xml:space="preserve"> </w:t>
      </w:r>
      <w:r w:rsidR="003A1128" w:rsidRPr="00AD0339">
        <w:rPr>
          <w:rFonts w:ascii="Arial" w:eastAsia="Arial" w:hAnsi="Arial" w:cs="Arial"/>
          <w:spacing w:val="1"/>
        </w:rPr>
        <w:t xml:space="preserve"> </w:t>
      </w:r>
      <w:r w:rsidR="003A1128" w:rsidRPr="00AD0339">
        <w:rPr>
          <w:rFonts w:ascii="Arial" w:eastAsia="Arial" w:hAnsi="Arial" w:cs="Arial"/>
        </w:rPr>
        <w:t>A</w:t>
      </w:r>
      <w:r w:rsidR="003A1128" w:rsidRPr="00AD0339">
        <w:rPr>
          <w:rFonts w:ascii="Arial" w:eastAsia="Arial" w:hAnsi="Arial" w:cs="Arial"/>
          <w:spacing w:val="-2"/>
        </w:rPr>
        <w:t xml:space="preserve"> </w:t>
      </w:r>
      <w:r w:rsidR="003A1128" w:rsidRPr="00AD0339">
        <w:rPr>
          <w:rFonts w:ascii="Arial" w:eastAsia="Arial" w:hAnsi="Arial" w:cs="Arial"/>
        </w:rPr>
        <w:t>g</w:t>
      </w:r>
      <w:r w:rsidR="003A1128" w:rsidRPr="00AD0339">
        <w:rPr>
          <w:rFonts w:ascii="Arial" w:eastAsia="Arial" w:hAnsi="Arial" w:cs="Arial"/>
          <w:spacing w:val="1"/>
        </w:rPr>
        <w:t>r</w:t>
      </w:r>
      <w:r w:rsidR="003A1128" w:rsidRPr="00AD0339">
        <w:rPr>
          <w:rFonts w:ascii="Arial" w:eastAsia="Arial" w:hAnsi="Arial" w:cs="Arial"/>
        </w:rPr>
        <w:t>oup</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espons</w:t>
      </w:r>
      <w:r w:rsidR="003A1128" w:rsidRPr="00AD0339">
        <w:rPr>
          <w:rFonts w:ascii="Arial" w:eastAsia="Arial" w:hAnsi="Arial" w:cs="Arial"/>
          <w:spacing w:val="-1"/>
        </w:rPr>
        <w:t>i</w:t>
      </w:r>
      <w:r w:rsidR="003A1128" w:rsidRPr="00AD0339">
        <w:rPr>
          <w:rFonts w:ascii="Arial" w:eastAsia="Arial" w:hAnsi="Arial" w:cs="Arial"/>
        </w:rPr>
        <w:t>b</w:t>
      </w:r>
      <w:r w:rsidR="003A1128" w:rsidRPr="00AD0339">
        <w:rPr>
          <w:rFonts w:ascii="Arial" w:eastAsia="Arial" w:hAnsi="Arial" w:cs="Arial"/>
          <w:spacing w:val="-1"/>
        </w:rPr>
        <w:t>l</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3"/>
        </w:rPr>
        <w:t>f</w:t>
      </w:r>
      <w:r w:rsidR="003A1128" w:rsidRPr="00AD0339">
        <w:rPr>
          <w:rFonts w:ascii="Arial" w:eastAsia="Arial" w:hAnsi="Arial" w:cs="Arial"/>
          <w:spacing w:val="-3"/>
        </w:rPr>
        <w:t>o</w:t>
      </w:r>
      <w:r w:rsidR="003A1128" w:rsidRPr="00AD0339">
        <w:rPr>
          <w:rFonts w:ascii="Arial" w:eastAsia="Arial" w:hAnsi="Arial" w:cs="Arial"/>
        </w:rPr>
        <w:t>r</w:t>
      </w:r>
      <w:r w:rsidR="003A1128" w:rsidRPr="00AD0339">
        <w:rPr>
          <w:rFonts w:ascii="Arial" w:eastAsia="Arial" w:hAnsi="Arial" w:cs="Arial"/>
          <w:spacing w:val="2"/>
        </w:rPr>
        <w:t xml:space="preserve"> </w:t>
      </w:r>
      <w:r w:rsidRPr="00AD0339">
        <w:rPr>
          <w:rFonts w:ascii="Arial" w:eastAsia="Arial" w:hAnsi="Arial" w:cs="Arial"/>
          <w:spacing w:val="2"/>
        </w:rPr>
        <w:t xml:space="preserve">the </w:t>
      </w:r>
      <w:r w:rsidR="00BA6D27">
        <w:rPr>
          <w:rFonts w:ascii="Arial" w:eastAsia="Arial" w:hAnsi="Arial" w:cs="Arial"/>
          <w:spacing w:val="2"/>
        </w:rPr>
        <w:t xml:space="preserve">general </w:t>
      </w:r>
      <w:r w:rsidR="00731DAC">
        <w:rPr>
          <w:rFonts w:ascii="Arial" w:eastAsia="Arial" w:hAnsi="Arial" w:cs="Arial"/>
          <w:spacing w:val="-4"/>
        </w:rPr>
        <w:t>administration</w:t>
      </w:r>
      <w:r w:rsidR="00731DAC" w:rsidRPr="00AD0339">
        <w:rPr>
          <w:rFonts w:ascii="Arial" w:eastAsia="Arial" w:hAnsi="Arial" w:cs="Arial"/>
          <w:spacing w:val="1"/>
        </w:rPr>
        <w:t xml:space="preserve"> </w:t>
      </w:r>
      <w:r w:rsidR="003A1128" w:rsidRPr="00AD0339">
        <w:rPr>
          <w:rFonts w:ascii="Arial" w:eastAsia="Arial" w:hAnsi="Arial" w:cs="Arial"/>
        </w:rPr>
        <w:t>and</w:t>
      </w:r>
      <w:r w:rsidR="003A1128" w:rsidRPr="00AD0339">
        <w:rPr>
          <w:rFonts w:ascii="Arial" w:eastAsia="Arial" w:hAnsi="Arial" w:cs="Arial"/>
          <w:spacing w:val="-2"/>
        </w:rPr>
        <w:t xml:space="preserve"> m</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t</w:t>
      </w:r>
      <w:r w:rsidR="003A1128" w:rsidRPr="00AD0339">
        <w:rPr>
          <w:rFonts w:ascii="Arial" w:eastAsia="Arial" w:hAnsi="Arial" w:cs="Arial"/>
        </w:rPr>
        <w:t>enance</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731DAC">
        <w:rPr>
          <w:rFonts w:ascii="Arial" w:eastAsia="Arial" w:hAnsi="Arial" w:cs="Arial"/>
        </w:rPr>
        <w:t xml:space="preserve">all </w:t>
      </w:r>
      <w:r w:rsidR="003A1128" w:rsidRPr="00AD0339">
        <w:rPr>
          <w:rFonts w:ascii="Arial" w:eastAsia="Arial" w:hAnsi="Arial" w:cs="Arial"/>
          <w:spacing w:val="-1"/>
        </w:rPr>
        <w:t>REDC</w:t>
      </w:r>
      <w:r w:rsidR="003A1128" w:rsidRPr="00AD0339">
        <w:rPr>
          <w:rFonts w:ascii="Arial" w:eastAsia="Arial" w:hAnsi="Arial" w:cs="Arial"/>
        </w:rPr>
        <w:t>ap</w:t>
      </w:r>
      <w:r w:rsidR="00731DAC">
        <w:rPr>
          <w:rFonts w:ascii="Arial" w:eastAsia="Arial" w:hAnsi="Arial" w:cs="Arial"/>
        </w:rPr>
        <w:t xml:space="preserve"> instances</w:t>
      </w:r>
      <w:r w:rsidR="003A1128" w:rsidRPr="00AD0339">
        <w:rPr>
          <w:rFonts w:ascii="Arial" w:eastAsia="Arial" w:hAnsi="Arial" w:cs="Arial"/>
        </w:rPr>
        <w:t>,</w:t>
      </w:r>
      <w:r w:rsidR="00731DAC">
        <w:rPr>
          <w:rFonts w:ascii="Arial" w:eastAsia="Arial" w:hAnsi="Arial" w:cs="Arial"/>
        </w:rPr>
        <w:t xml:space="preserve"> management and organization of the REDCap governance body,</w:t>
      </w:r>
      <w:r w:rsidR="003A1128" w:rsidRPr="00AD0339">
        <w:rPr>
          <w:rFonts w:ascii="Arial" w:eastAsia="Arial" w:hAnsi="Arial" w:cs="Arial"/>
        </w:rPr>
        <w:t xml:space="preserve"> </w:t>
      </w:r>
      <w:r w:rsidR="003A1128" w:rsidRPr="00AD0339">
        <w:rPr>
          <w:rFonts w:ascii="Arial" w:eastAsia="Arial" w:hAnsi="Arial" w:cs="Arial"/>
          <w:spacing w:val="1"/>
        </w:rPr>
        <w:t>f</w:t>
      </w:r>
      <w:r w:rsidR="003A1128" w:rsidRPr="00AD0339">
        <w:rPr>
          <w:rFonts w:ascii="Arial" w:eastAsia="Arial" w:hAnsi="Arial" w:cs="Arial"/>
        </w:rPr>
        <w:t>or us</w:t>
      </w:r>
      <w:r w:rsidR="003A1128" w:rsidRPr="00AD0339">
        <w:rPr>
          <w:rFonts w:ascii="Arial" w:eastAsia="Arial" w:hAnsi="Arial" w:cs="Arial"/>
          <w:spacing w:val="-3"/>
        </w:rPr>
        <w:t>e</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rPr>
        <w:t>e</w:t>
      </w:r>
      <w:r w:rsidR="003A1128" w:rsidRPr="00AD0339">
        <w:rPr>
          <w:rFonts w:ascii="Arial" w:eastAsia="Arial" w:hAnsi="Arial" w:cs="Arial"/>
          <w:spacing w:val="-3"/>
        </w:rPr>
        <w:t>d</w:t>
      </w:r>
      <w:r w:rsidR="003A1128" w:rsidRPr="00AD0339">
        <w:rPr>
          <w:rFonts w:ascii="Arial" w:eastAsia="Arial" w:hAnsi="Arial" w:cs="Arial"/>
        </w:rPr>
        <w:t>uca</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rPr>
        <w:t>and</w:t>
      </w:r>
      <w:r w:rsidR="003A1128" w:rsidRPr="00AD0339">
        <w:rPr>
          <w:rFonts w:ascii="Arial" w:eastAsia="Arial" w:hAnsi="Arial" w:cs="Arial"/>
          <w:spacing w:val="-4"/>
        </w:rPr>
        <w:t xml:space="preserve"> </w:t>
      </w:r>
      <w:r w:rsidR="003A1128" w:rsidRPr="00AD0339">
        <w:rPr>
          <w:rFonts w:ascii="Arial" w:eastAsia="Arial" w:hAnsi="Arial" w:cs="Arial"/>
          <w:spacing w:val="1"/>
        </w:rPr>
        <w:t>f</w:t>
      </w:r>
      <w:r w:rsidR="003A1128" w:rsidRPr="00AD0339">
        <w:rPr>
          <w:rFonts w:ascii="Arial" w:eastAsia="Arial" w:hAnsi="Arial" w:cs="Arial"/>
        </w:rPr>
        <w:t xml:space="preserve">or </w:t>
      </w:r>
      <w:r w:rsidR="003A1128" w:rsidRPr="00AD0339">
        <w:rPr>
          <w:rFonts w:ascii="Arial" w:eastAsia="Arial" w:hAnsi="Arial" w:cs="Arial"/>
          <w:spacing w:val="1"/>
        </w:rPr>
        <w:t>m</w:t>
      </w:r>
      <w:r w:rsidR="003A1128" w:rsidRPr="00AD0339">
        <w:rPr>
          <w:rFonts w:ascii="Arial" w:eastAsia="Arial" w:hAnsi="Arial" w:cs="Arial"/>
        </w:rPr>
        <w:t>an</w:t>
      </w:r>
      <w:r w:rsidR="003A1128" w:rsidRPr="00AD0339">
        <w:rPr>
          <w:rFonts w:ascii="Arial" w:eastAsia="Arial" w:hAnsi="Arial" w:cs="Arial"/>
          <w:spacing w:val="-3"/>
        </w:rPr>
        <w:t>a</w:t>
      </w:r>
      <w:r w:rsidR="003A1128" w:rsidRPr="00AD0339">
        <w:rPr>
          <w:rFonts w:ascii="Arial" w:eastAsia="Arial" w:hAnsi="Arial" w:cs="Arial"/>
          <w:spacing w:val="2"/>
        </w:rPr>
        <w:t>g</w:t>
      </w:r>
      <w:r w:rsidR="003A1128" w:rsidRPr="00AD0339">
        <w:rPr>
          <w:rFonts w:ascii="Arial" w:eastAsia="Arial" w:hAnsi="Arial" w:cs="Arial"/>
          <w:spacing w:val="-3"/>
        </w:rPr>
        <w:t>e</w:t>
      </w:r>
      <w:r w:rsidR="003A1128" w:rsidRPr="00AD0339">
        <w:rPr>
          <w:rFonts w:ascii="Arial" w:eastAsia="Arial" w:hAnsi="Arial" w:cs="Arial"/>
          <w:spacing w:val="1"/>
        </w:rPr>
        <w:t>m</w:t>
      </w:r>
      <w:r w:rsidR="003A1128" w:rsidRPr="00AD0339">
        <w:rPr>
          <w:rFonts w:ascii="Arial" w:eastAsia="Arial" w:hAnsi="Arial" w:cs="Arial"/>
        </w:rPr>
        <w:t xml:space="preserve">ent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rPr>
        <w:t>da</w:t>
      </w:r>
      <w:r w:rsidR="003A1128" w:rsidRPr="00AD0339">
        <w:rPr>
          <w:rFonts w:ascii="Arial" w:eastAsia="Arial" w:hAnsi="Arial" w:cs="Arial"/>
          <w:spacing w:val="1"/>
        </w:rPr>
        <w:t>t</w:t>
      </w:r>
      <w:r w:rsidR="003A1128" w:rsidRPr="00AD0339">
        <w:rPr>
          <w:rFonts w:ascii="Arial" w:eastAsia="Arial" w:hAnsi="Arial" w:cs="Arial"/>
        </w:rPr>
        <w:t>ab</w:t>
      </w:r>
      <w:r w:rsidR="003A1128" w:rsidRPr="00AD0339">
        <w:rPr>
          <w:rFonts w:ascii="Arial" w:eastAsia="Arial" w:hAnsi="Arial" w:cs="Arial"/>
          <w:spacing w:val="-3"/>
        </w:rPr>
        <w:t>a</w:t>
      </w:r>
      <w:r w:rsidR="003A1128" w:rsidRPr="00AD0339">
        <w:rPr>
          <w:rFonts w:ascii="Arial" w:eastAsia="Arial" w:hAnsi="Arial" w:cs="Arial"/>
        </w:rPr>
        <w:t>ses</w:t>
      </w:r>
      <w:r w:rsidR="003A1128" w:rsidRPr="00AD0339">
        <w:rPr>
          <w:rFonts w:ascii="Arial" w:eastAsia="Arial" w:hAnsi="Arial" w:cs="Arial"/>
          <w:spacing w:val="-1"/>
        </w:rPr>
        <w:t xml:space="preserve"> </w:t>
      </w:r>
      <w:r w:rsidR="003A1128" w:rsidRPr="00AD0339">
        <w:rPr>
          <w:rFonts w:ascii="Arial" w:eastAsia="Arial" w:hAnsi="Arial" w:cs="Arial"/>
          <w:spacing w:val="1"/>
        </w:rPr>
        <w:t>(m</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w:t>
      </w:r>
      <w:r w:rsidR="003A1128" w:rsidRPr="00AD0339">
        <w:rPr>
          <w:rFonts w:ascii="Arial" w:eastAsia="Arial" w:hAnsi="Arial" w:cs="Arial"/>
          <w:spacing w:val="1"/>
        </w:rPr>
        <w:t xml:space="preserve"> t</w:t>
      </w:r>
      <w:r w:rsidR="003A1128" w:rsidRPr="00AD0339">
        <w:rPr>
          <w:rFonts w:ascii="Arial" w:eastAsia="Arial" w:hAnsi="Arial" w:cs="Arial"/>
        </w:rPr>
        <w:t>o</w:t>
      </w:r>
      <w:r w:rsidR="003A1128" w:rsidRPr="00AD0339">
        <w:rPr>
          <w:rFonts w:ascii="Arial" w:eastAsia="Arial" w:hAnsi="Arial" w:cs="Arial"/>
          <w:spacing w:val="-2"/>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on, app</w:t>
      </w:r>
      <w:r w:rsidR="003A1128" w:rsidRPr="00AD0339">
        <w:rPr>
          <w:rFonts w:ascii="Arial" w:eastAsia="Arial" w:hAnsi="Arial" w:cs="Arial"/>
          <w:spacing w:val="1"/>
        </w:rPr>
        <w:t>r</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rPr>
        <w:t>ng chan</w:t>
      </w:r>
      <w:r w:rsidR="003A1128" w:rsidRPr="00AD0339">
        <w:rPr>
          <w:rFonts w:ascii="Arial" w:eastAsia="Arial" w:hAnsi="Arial" w:cs="Arial"/>
          <w:spacing w:val="2"/>
        </w:rPr>
        <w:t>g</w:t>
      </w:r>
      <w:r w:rsidR="003A1128" w:rsidRPr="00AD0339">
        <w:rPr>
          <w:rFonts w:ascii="Arial" w:eastAsia="Arial" w:hAnsi="Arial" w:cs="Arial"/>
        </w:rPr>
        <w:t>es</w:t>
      </w:r>
      <w:r w:rsidR="003A1128" w:rsidRPr="00AD0339">
        <w:rPr>
          <w:rFonts w:ascii="Arial" w:eastAsia="Arial" w:hAnsi="Arial" w:cs="Arial"/>
          <w:spacing w:val="-1"/>
        </w:rPr>
        <w:t xml:space="preserve"> </w:t>
      </w:r>
      <w:r w:rsidR="003A1128" w:rsidRPr="00AD0339">
        <w:rPr>
          <w:rFonts w:ascii="Arial" w:eastAsia="Arial" w:hAnsi="Arial" w:cs="Arial"/>
          <w:spacing w:val="-3"/>
        </w:rPr>
        <w:t>w</w:t>
      </w:r>
      <w:r w:rsidR="003A1128" w:rsidRPr="00AD0339">
        <w:rPr>
          <w:rFonts w:ascii="Arial" w:eastAsia="Arial" w:hAnsi="Arial" w:cs="Arial"/>
        </w:rPr>
        <w:t>hen</w:t>
      </w:r>
      <w:r w:rsidR="003A1128" w:rsidRPr="00AD0339">
        <w:rPr>
          <w:rFonts w:ascii="Arial" w:eastAsia="Arial" w:hAnsi="Arial" w:cs="Arial"/>
          <w:spacing w:val="1"/>
        </w:rPr>
        <w:t xml:space="preserve"> </w:t>
      </w:r>
      <w:r w:rsidR="003A1128" w:rsidRPr="00AD0339">
        <w:rPr>
          <w:rFonts w:ascii="Arial" w:eastAsia="Arial" w:hAnsi="Arial" w:cs="Arial"/>
          <w:spacing w:val="-1"/>
        </w:rPr>
        <w:t>i</w:t>
      </w:r>
      <w:r w:rsidR="003A1128" w:rsidRPr="00AD0339">
        <w:rPr>
          <w:rFonts w:ascii="Arial" w:eastAsia="Arial" w:hAnsi="Arial" w:cs="Arial"/>
        </w:rPr>
        <w:t>n</w:t>
      </w:r>
      <w:r w:rsidR="003A1128" w:rsidRPr="00AD0339">
        <w:rPr>
          <w:rFonts w:ascii="Arial" w:eastAsia="Arial" w:hAnsi="Arial" w:cs="Arial"/>
          <w:spacing w:val="1"/>
        </w:rPr>
        <w:t xml:space="preserve"> </w:t>
      </w:r>
      <w:r w:rsidR="003A1128" w:rsidRPr="00AD0339">
        <w:rPr>
          <w:rFonts w:ascii="Arial" w:eastAsia="Arial" w:hAnsi="Arial" w:cs="Arial"/>
        </w:rPr>
        <w:t>p</w:t>
      </w:r>
      <w:r w:rsidR="003A1128" w:rsidRPr="00AD0339">
        <w:rPr>
          <w:rFonts w:ascii="Arial" w:eastAsia="Arial" w:hAnsi="Arial" w:cs="Arial"/>
          <w:spacing w:val="1"/>
        </w:rPr>
        <w:t>r</w:t>
      </w:r>
      <w:r w:rsidR="003A1128" w:rsidRPr="00AD0339">
        <w:rPr>
          <w:rFonts w:ascii="Arial" w:eastAsia="Arial" w:hAnsi="Arial" w:cs="Arial"/>
        </w:rPr>
        <w:t>odu</w:t>
      </w:r>
      <w:r w:rsidR="003A1128" w:rsidRPr="00AD0339">
        <w:rPr>
          <w:rFonts w:ascii="Arial" w:eastAsia="Arial" w:hAnsi="Arial" w:cs="Arial"/>
          <w:spacing w:val="-2"/>
        </w:rPr>
        <w:t>c</w:t>
      </w:r>
      <w:r w:rsidR="003A1128" w:rsidRPr="00AD0339">
        <w:rPr>
          <w:rFonts w:ascii="Arial" w:eastAsia="Arial" w:hAnsi="Arial" w:cs="Arial"/>
          <w:spacing w:val="-1"/>
        </w:rPr>
        <w:t>ti</w:t>
      </w:r>
      <w:r w:rsidR="003A1128" w:rsidRPr="00AD0339">
        <w:rPr>
          <w:rFonts w:ascii="Arial" w:eastAsia="Arial" w:hAnsi="Arial" w:cs="Arial"/>
        </w:rPr>
        <w:t>on,</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s</w:t>
      </w:r>
      <w:r w:rsidR="003A1128" w:rsidRPr="00AD0339">
        <w:rPr>
          <w:rFonts w:ascii="Arial" w:eastAsia="Arial" w:hAnsi="Arial" w:cs="Arial"/>
          <w:spacing w:val="1"/>
        </w:rPr>
        <w:t>t</w:t>
      </w:r>
      <w:r w:rsidR="003A1128" w:rsidRPr="00AD0339">
        <w:rPr>
          <w:rFonts w:ascii="Arial" w:eastAsia="Arial" w:hAnsi="Arial" w:cs="Arial"/>
        </w:rPr>
        <w:t>o</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g</w:t>
      </w:r>
      <w:r w:rsidR="003A1128" w:rsidRPr="00AD0339">
        <w:rPr>
          <w:rFonts w:ascii="Arial" w:eastAsia="Arial" w:hAnsi="Arial" w:cs="Arial"/>
          <w:spacing w:val="-2"/>
        </w:rPr>
        <w:t xml:space="preserve"> </w:t>
      </w:r>
      <w:r w:rsidR="003A1128" w:rsidRPr="00AD0339">
        <w:rPr>
          <w:rFonts w:ascii="Arial" w:eastAsia="Arial" w:hAnsi="Arial" w:cs="Arial"/>
          <w:spacing w:val="1"/>
        </w:rPr>
        <w:t>fr</w:t>
      </w:r>
      <w:r w:rsidR="003A1128" w:rsidRPr="00AD0339">
        <w:rPr>
          <w:rFonts w:ascii="Arial" w:eastAsia="Arial" w:hAnsi="Arial" w:cs="Arial"/>
        </w:rPr>
        <w:t>om ba</w:t>
      </w:r>
      <w:r w:rsidR="003A1128" w:rsidRPr="00AD0339">
        <w:rPr>
          <w:rFonts w:ascii="Arial" w:eastAsia="Arial" w:hAnsi="Arial" w:cs="Arial"/>
          <w:spacing w:val="-2"/>
        </w:rPr>
        <w:t>c</w:t>
      </w:r>
      <w:r w:rsidR="003A1128" w:rsidRPr="00AD0339">
        <w:rPr>
          <w:rFonts w:ascii="Arial" w:eastAsia="Arial" w:hAnsi="Arial" w:cs="Arial"/>
          <w:spacing w:val="2"/>
        </w:rPr>
        <w:t>k</w:t>
      </w:r>
      <w:r w:rsidR="003A1128" w:rsidRPr="00AD0339">
        <w:rPr>
          <w:rFonts w:ascii="Arial" w:eastAsia="Arial" w:hAnsi="Arial" w:cs="Arial"/>
          <w:spacing w:val="-3"/>
        </w:rPr>
        <w:t>u</w:t>
      </w:r>
      <w:r w:rsidR="003A1128" w:rsidRPr="00AD0339">
        <w:rPr>
          <w:rFonts w:ascii="Arial" w:eastAsia="Arial" w:hAnsi="Arial" w:cs="Arial"/>
        </w:rPr>
        <w:t>p</w:t>
      </w:r>
      <w:r w:rsidR="003A1128" w:rsidRPr="00AD0339">
        <w:rPr>
          <w:rFonts w:ascii="Arial" w:eastAsia="Arial" w:hAnsi="Arial" w:cs="Arial"/>
          <w:spacing w:val="1"/>
        </w:rPr>
        <w:t xml:space="preserve"> </w:t>
      </w:r>
      <w:r w:rsidR="003A1128" w:rsidRPr="00AD0339">
        <w:rPr>
          <w:rFonts w:ascii="Arial" w:eastAsia="Arial" w:hAnsi="Arial" w:cs="Arial"/>
        </w:rPr>
        <w:t>e</w:t>
      </w:r>
      <w:r w:rsidR="003A1128" w:rsidRPr="00AD0339">
        <w:rPr>
          <w:rFonts w:ascii="Arial" w:eastAsia="Arial" w:hAnsi="Arial" w:cs="Arial"/>
          <w:spacing w:val="1"/>
        </w:rPr>
        <w:t>t</w:t>
      </w:r>
      <w:r w:rsidR="003A1128" w:rsidRPr="00AD0339">
        <w:rPr>
          <w:rFonts w:ascii="Arial" w:eastAsia="Arial" w:hAnsi="Arial" w:cs="Arial"/>
          <w:spacing w:val="-2"/>
        </w:rPr>
        <w:t>c</w:t>
      </w:r>
      <w:r w:rsidR="003A1128" w:rsidRPr="00AD0339">
        <w:rPr>
          <w:rFonts w:ascii="Arial" w:eastAsia="Arial" w:hAnsi="Arial" w:cs="Arial"/>
          <w:spacing w:val="1"/>
        </w:rPr>
        <w:t>.</w:t>
      </w:r>
      <w:r w:rsidR="003A1128" w:rsidRPr="00AD0339">
        <w:rPr>
          <w:rFonts w:ascii="Arial" w:eastAsia="Arial" w:hAnsi="Arial" w:cs="Arial"/>
          <w:spacing w:val="-2"/>
        </w:rPr>
        <w:t>)</w:t>
      </w:r>
      <w:r w:rsidR="00731DAC">
        <w:rPr>
          <w:rFonts w:ascii="Arial" w:eastAsia="Arial" w:hAnsi="Arial" w:cs="Arial"/>
          <w:spacing w:val="-2"/>
        </w:rPr>
        <w:t xml:space="preserve"> in the BBMC customization box</w:t>
      </w:r>
      <w:r w:rsidR="003A1128" w:rsidRPr="00AD0339">
        <w:rPr>
          <w:rFonts w:ascii="Arial" w:eastAsia="Arial" w:hAnsi="Arial" w:cs="Arial"/>
        </w:rPr>
        <w:t>.</w:t>
      </w:r>
    </w:p>
    <w:p w14:paraId="3485A69C" w14:textId="77777777" w:rsidR="00874426" w:rsidRDefault="00874426">
      <w:pPr>
        <w:spacing w:before="13" w:after="0" w:line="240" w:lineRule="exact"/>
        <w:rPr>
          <w:rFonts w:ascii="Arial" w:hAnsi="Arial" w:cs="Arial"/>
        </w:rPr>
      </w:pPr>
    </w:p>
    <w:p w14:paraId="44DC499E" w14:textId="77777777" w:rsidR="00731DAC" w:rsidRPr="00AD0339" w:rsidRDefault="00731DAC" w:rsidP="00731DAC">
      <w:pPr>
        <w:spacing w:after="0" w:line="240" w:lineRule="auto"/>
        <w:ind w:left="116" w:right="-20"/>
        <w:rPr>
          <w:rFonts w:ascii="Arial" w:eastAsia="Arial" w:hAnsi="Arial" w:cs="Arial"/>
        </w:rPr>
      </w:pPr>
      <w:r>
        <w:rPr>
          <w:rFonts w:ascii="Arial" w:eastAsia="Arial" w:hAnsi="Arial" w:cs="Arial"/>
          <w:b/>
          <w:bCs/>
          <w:spacing w:val="-1"/>
        </w:rPr>
        <w:t>BERD</w:t>
      </w:r>
    </w:p>
    <w:p w14:paraId="5200F8D5" w14:textId="77777777" w:rsidR="00731DAC" w:rsidRPr="00AD0339" w:rsidRDefault="00731DAC" w:rsidP="00731DAC">
      <w:pPr>
        <w:spacing w:before="4" w:after="0" w:line="120" w:lineRule="exact"/>
        <w:rPr>
          <w:rFonts w:ascii="Arial" w:hAnsi="Arial" w:cs="Arial"/>
        </w:rPr>
      </w:pPr>
    </w:p>
    <w:p w14:paraId="0A56D355" w14:textId="59FBA5B2" w:rsidR="00731DAC" w:rsidRPr="00AD0339" w:rsidRDefault="00731DAC" w:rsidP="00731DAC">
      <w:pPr>
        <w:spacing w:after="0" w:line="240" w:lineRule="auto"/>
        <w:ind w:left="116" w:right="350"/>
        <w:jc w:val="both"/>
        <w:rPr>
          <w:rFonts w:ascii="Arial" w:eastAsia="Arial" w:hAnsi="Arial" w:cs="Arial"/>
        </w:rPr>
      </w:pPr>
      <w:r w:rsidRPr="00324D91">
        <w:rPr>
          <w:rFonts w:ascii="Arial" w:eastAsia="Arial" w:hAnsi="Arial" w:cs="Arial"/>
          <w:spacing w:val="-2"/>
        </w:rPr>
        <w:t xml:space="preserve">Biostatistics, Epidemiology, and Research Design </w:t>
      </w:r>
      <w:r>
        <w:rPr>
          <w:rFonts w:ascii="Arial" w:eastAsia="Arial" w:hAnsi="Arial" w:cs="Arial"/>
          <w:spacing w:val="-2"/>
        </w:rPr>
        <w:t xml:space="preserve">(BERD) </w:t>
      </w:r>
      <w:r w:rsidRPr="00324D91">
        <w:rPr>
          <w:rFonts w:ascii="Arial" w:eastAsia="Arial" w:hAnsi="Arial" w:cs="Arial"/>
          <w:spacing w:val="-2"/>
        </w:rPr>
        <w:t xml:space="preserve">Core </w:t>
      </w:r>
      <w:r>
        <w:rPr>
          <w:rFonts w:ascii="Arial" w:eastAsia="Arial" w:hAnsi="Arial" w:cs="Arial"/>
          <w:spacing w:val="-2"/>
        </w:rPr>
        <w:t xml:space="preserve">of the </w:t>
      </w:r>
      <w:r w:rsidRPr="00324D91">
        <w:rPr>
          <w:rFonts w:ascii="Arial" w:eastAsia="Arial" w:hAnsi="Arial" w:cs="Arial"/>
          <w:spacing w:val="-2"/>
        </w:rPr>
        <w:t xml:space="preserve">Oklahoma Shared Clinical and Translational Resources </w:t>
      </w:r>
      <w:r>
        <w:rPr>
          <w:rFonts w:ascii="Arial" w:eastAsia="Arial" w:hAnsi="Arial" w:cs="Arial"/>
          <w:spacing w:val="-2"/>
        </w:rPr>
        <w:t xml:space="preserve">(OSCTR) </w:t>
      </w:r>
      <w:r w:rsidRPr="00AD0339">
        <w:rPr>
          <w:rFonts w:ascii="Arial" w:eastAsia="Arial" w:hAnsi="Arial" w:cs="Arial"/>
          <w:spacing w:val="-1"/>
        </w:rPr>
        <w:t>of OUHSC</w:t>
      </w:r>
      <w:r w:rsidRPr="00AD0339">
        <w:rPr>
          <w:rFonts w:ascii="Arial" w:eastAsia="Arial" w:hAnsi="Arial" w:cs="Arial"/>
        </w:rPr>
        <w:t xml:space="preserve">. </w:t>
      </w:r>
      <w:r w:rsidRPr="00AD0339">
        <w:rPr>
          <w:rFonts w:ascii="Arial" w:eastAsia="Arial" w:hAnsi="Arial" w:cs="Arial"/>
          <w:spacing w:val="1"/>
        </w:rPr>
        <w:t xml:space="preserve"> </w:t>
      </w:r>
      <w:r>
        <w:rPr>
          <w:rFonts w:ascii="Arial" w:eastAsia="Arial" w:hAnsi="Arial" w:cs="Arial"/>
        </w:rPr>
        <w:t>The BERD includes personnel who will develop and implement data collection processes in</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Pr>
          <w:rFonts w:ascii="Arial" w:eastAsia="Arial" w:hAnsi="Arial" w:cs="Arial"/>
        </w:rPr>
        <w:t>;</w:t>
      </w:r>
      <w:r w:rsidRPr="00AD0339">
        <w:rPr>
          <w:rFonts w:ascii="Arial" w:eastAsia="Arial" w:hAnsi="Arial" w:cs="Arial"/>
        </w:rPr>
        <w:t xml:space="preserve"> </w:t>
      </w:r>
      <w:r>
        <w:rPr>
          <w:rFonts w:ascii="Arial" w:eastAsia="Arial" w:hAnsi="Arial" w:cs="Arial"/>
        </w:rPr>
        <w:t>educate end-users;</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Pr>
          <w:rFonts w:ascii="Arial" w:eastAsia="Arial" w:hAnsi="Arial" w:cs="Arial"/>
          <w:spacing w:val="-4"/>
        </w:rPr>
        <w:t>manage databases</w:t>
      </w:r>
      <w:r w:rsidRPr="00AD0339">
        <w:rPr>
          <w:rFonts w:ascii="Arial" w:eastAsia="Arial" w:hAnsi="Arial" w:cs="Arial"/>
          <w:spacing w:val="-1"/>
        </w:rPr>
        <w:t xml:space="preserve"> </w:t>
      </w:r>
      <w:r w:rsidRPr="00AD0339">
        <w:rPr>
          <w:rFonts w:ascii="Arial" w:eastAsia="Arial" w:hAnsi="Arial" w:cs="Arial"/>
          <w:spacing w:val="1"/>
        </w:rPr>
        <w:t>(</w:t>
      </w:r>
      <w:r w:rsidR="00BA6D27">
        <w:rPr>
          <w:rFonts w:ascii="Arial" w:eastAsia="Arial" w:hAnsi="Arial" w:cs="Arial"/>
          <w:spacing w:val="1"/>
        </w:rPr>
        <w:t xml:space="preserve">updating software versions,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 chan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spacing w:val="-3"/>
        </w:rPr>
        <w:t>w</w:t>
      </w:r>
      <w:r w:rsidRPr="00AD0339">
        <w:rPr>
          <w:rFonts w:ascii="Arial" w:eastAsia="Arial" w:hAnsi="Arial" w:cs="Arial"/>
        </w:rPr>
        <w:t>hen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2"/>
        </w:rPr>
        <w:t xml:space="preserve"> </w:t>
      </w:r>
      <w:proofErr w:type="gramStart"/>
      <w:r w:rsidRPr="00AD0339">
        <w:rPr>
          <w:rFonts w:ascii="Arial" w:eastAsia="Arial" w:hAnsi="Arial" w:cs="Arial"/>
          <w:spacing w:val="1"/>
        </w:rPr>
        <w:t>fr</w:t>
      </w:r>
      <w:r w:rsidRPr="00AD0339">
        <w:rPr>
          <w:rFonts w:ascii="Arial" w:eastAsia="Arial" w:hAnsi="Arial" w:cs="Arial"/>
        </w:rPr>
        <w:t>om</w:t>
      </w:r>
      <w:proofErr w:type="gramEnd"/>
      <w:r w:rsidRPr="00AD0339">
        <w:rPr>
          <w:rFonts w:ascii="Arial" w:eastAsia="Arial" w:hAnsi="Arial" w:cs="Arial"/>
        </w:rPr>
        <w:t xml:space="preserve">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u</w:t>
      </w:r>
      <w:r w:rsidRPr="00AD0339">
        <w:rPr>
          <w:rFonts w:ascii="Arial" w:eastAsia="Arial" w:hAnsi="Arial" w:cs="Arial"/>
        </w:rPr>
        <w:t>p</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spacing w:val="-2"/>
        </w:rPr>
        <w:t>c</w:t>
      </w:r>
      <w:r w:rsidRPr="00AD0339">
        <w:rPr>
          <w:rFonts w:ascii="Arial" w:eastAsia="Arial" w:hAnsi="Arial" w:cs="Arial"/>
          <w:spacing w:val="1"/>
        </w:rPr>
        <w:t>.</w:t>
      </w:r>
      <w:r w:rsidRPr="00AD0339">
        <w:rPr>
          <w:rFonts w:ascii="Arial" w:eastAsia="Arial" w:hAnsi="Arial" w:cs="Arial"/>
          <w:spacing w:val="-2"/>
        </w:rPr>
        <w:t>)</w:t>
      </w:r>
      <w:r w:rsidRPr="00AD0339">
        <w:rPr>
          <w:rFonts w:ascii="Arial" w:eastAsia="Arial" w:hAnsi="Arial" w:cs="Arial"/>
        </w:rPr>
        <w:t>.</w:t>
      </w:r>
      <w:r>
        <w:rPr>
          <w:rFonts w:ascii="Arial" w:eastAsia="Arial" w:hAnsi="Arial" w:cs="Arial"/>
        </w:rPr>
        <w:t xml:space="preserve"> The BERD will have primary responsibility for implementing and managing studies </w:t>
      </w:r>
      <w:r>
        <w:rPr>
          <w:rFonts w:ascii="Arial" w:eastAsia="Arial" w:hAnsi="Arial" w:cs="Arial"/>
        </w:rPr>
        <w:lastRenderedPageBreak/>
        <w:t>utilizing the OUHSC Enterprise instance of REDCap.</w:t>
      </w:r>
    </w:p>
    <w:p w14:paraId="3F58986C" w14:textId="77777777" w:rsidR="00731DAC" w:rsidRPr="00AD0339" w:rsidRDefault="00731DAC">
      <w:pPr>
        <w:spacing w:before="13" w:after="0" w:line="240" w:lineRule="exact"/>
        <w:rPr>
          <w:rFonts w:ascii="Arial" w:hAnsi="Arial" w:cs="Arial"/>
        </w:rPr>
      </w:pPr>
    </w:p>
    <w:p w14:paraId="065586CB" w14:textId="56EF20B2"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hen</w:t>
      </w:r>
      <w:r w:rsidRPr="00AD0339">
        <w:rPr>
          <w:rFonts w:ascii="Arial" w:eastAsia="Arial" w:hAnsi="Arial" w:cs="Arial"/>
          <w:b/>
          <w:bCs/>
          <w:spacing w:val="1"/>
        </w:rPr>
        <w:t>ti</w:t>
      </w:r>
      <w:r w:rsidRPr="00AD0339">
        <w:rPr>
          <w:rFonts w:ascii="Arial" w:eastAsia="Arial" w:hAnsi="Arial" w:cs="Arial"/>
          <w:b/>
          <w:bCs/>
        </w:rPr>
        <w:t>ca</w:t>
      </w:r>
      <w:r w:rsidRPr="00AD0339">
        <w:rPr>
          <w:rFonts w:ascii="Arial" w:eastAsia="Arial" w:hAnsi="Arial" w:cs="Arial"/>
          <w:b/>
          <w:bCs/>
          <w:spacing w:val="1"/>
        </w:rPr>
        <w:t>ti</w:t>
      </w:r>
      <w:r w:rsidRPr="00AD0339">
        <w:rPr>
          <w:rFonts w:ascii="Arial" w:eastAsia="Arial" w:hAnsi="Arial" w:cs="Arial"/>
          <w:b/>
          <w:bCs/>
        </w:rPr>
        <w:t>on</w:t>
      </w:r>
      <w:ins w:id="23" w:author="Wilson, Thomas N (HSC)" w:date="2014-02-19T07:11:00Z">
        <w:r w:rsidR="004E0D47">
          <w:rPr>
            <w:rFonts w:ascii="Arial" w:eastAsia="Arial" w:hAnsi="Arial" w:cs="Arial"/>
            <w:b/>
            <w:bCs/>
          </w:rPr>
          <w:t>/Authenticated User</w:t>
        </w:r>
      </w:ins>
    </w:p>
    <w:p w14:paraId="1A20BE3D" w14:textId="77777777" w:rsidR="00874426" w:rsidRPr="00AD0339" w:rsidRDefault="00874426">
      <w:pPr>
        <w:spacing w:before="9" w:after="0" w:line="120" w:lineRule="exact"/>
        <w:rPr>
          <w:rFonts w:ascii="Arial" w:hAnsi="Arial" w:cs="Arial"/>
        </w:rPr>
      </w:pPr>
    </w:p>
    <w:p w14:paraId="752EEF3E" w14:textId="77777777" w:rsidR="00874426" w:rsidRPr="00AD0339" w:rsidRDefault="003A1128">
      <w:pPr>
        <w:spacing w:after="0" w:line="252" w:lineRule="exact"/>
        <w:ind w:left="116" w:right="118"/>
        <w:rPr>
          <w:rFonts w:ascii="Arial" w:eastAsia="Arial" w:hAnsi="Arial" w:cs="Arial"/>
        </w:rPr>
      </w:pPr>
      <w:proofErr w:type="gramStart"/>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 xml:space="preserve">P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proofErr w:type="gramEnd"/>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249D097F" w14:textId="77777777" w:rsidR="00874426" w:rsidRPr="00AD0339" w:rsidRDefault="00874426">
      <w:pPr>
        <w:spacing w:before="10" w:after="0" w:line="240" w:lineRule="exact"/>
        <w:rPr>
          <w:rFonts w:ascii="Arial" w:hAnsi="Arial" w:cs="Arial"/>
        </w:rPr>
      </w:pPr>
    </w:p>
    <w:p w14:paraId="37821D3C"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6"/>
        </w:rPr>
        <w:t>A</w:t>
      </w:r>
      <w:r w:rsidRPr="00AD0339">
        <w:rPr>
          <w:rFonts w:ascii="Arial" w:eastAsia="Arial" w:hAnsi="Arial" w:cs="Arial"/>
          <w:b/>
          <w:bCs/>
          <w:spacing w:val="2"/>
        </w:rPr>
        <w:t>u</w:t>
      </w:r>
      <w:r w:rsidRPr="00AD0339">
        <w:rPr>
          <w:rFonts w:ascii="Arial" w:eastAsia="Arial" w:hAnsi="Arial" w:cs="Arial"/>
          <w:b/>
          <w:bCs/>
          <w:spacing w:val="1"/>
        </w:rPr>
        <w:t>t</w:t>
      </w:r>
      <w:r w:rsidRPr="00AD0339">
        <w:rPr>
          <w:rFonts w:ascii="Arial" w:eastAsia="Arial" w:hAnsi="Arial" w:cs="Arial"/>
          <w:b/>
          <w:bCs/>
        </w:rPr>
        <w:t>hor</w:t>
      </w:r>
      <w:r w:rsidRPr="00AD0339">
        <w:rPr>
          <w:rFonts w:ascii="Arial" w:eastAsia="Arial" w:hAnsi="Arial" w:cs="Arial"/>
          <w:b/>
          <w:bCs/>
          <w:spacing w:val="1"/>
        </w:rPr>
        <w:t>i</w:t>
      </w:r>
      <w:r w:rsidRPr="00AD0339">
        <w:rPr>
          <w:rFonts w:ascii="Arial" w:eastAsia="Arial" w:hAnsi="Arial" w:cs="Arial"/>
          <w:b/>
          <w:bCs/>
        </w:rPr>
        <w:t>za</w:t>
      </w:r>
      <w:r w:rsidRPr="00AD0339">
        <w:rPr>
          <w:rFonts w:ascii="Arial" w:eastAsia="Arial" w:hAnsi="Arial" w:cs="Arial"/>
          <w:b/>
          <w:bCs/>
          <w:spacing w:val="1"/>
        </w:rPr>
        <w:t>ti</w:t>
      </w:r>
      <w:r w:rsidRPr="00AD0339">
        <w:rPr>
          <w:rFonts w:ascii="Arial" w:eastAsia="Arial" w:hAnsi="Arial" w:cs="Arial"/>
          <w:b/>
          <w:bCs/>
        </w:rPr>
        <w:t>on</w:t>
      </w:r>
    </w:p>
    <w:p w14:paraId="15A8674F" w14:textId="77777777" w:rsidR="00874426" w:rsidRPr="00AD0339" w:rsidRDefault="00874426">
      <w:pPr>
        <w:spacing w:before="9" w:after="0" w:line="120" w:lineRule="exact"/>
        <w:rPr>
          <w:rFonts w:ascii="Arial" w:hAnsi="Arial" w:cs="Arial"/>
        </w:rPr>
      </w:pPr>
    </w:p>
    <w:p w14:paraId="347B267C" w14:textId="5B65099C" w:rsidR="00C271A2" w:rsidRPr="00AD0339" w:rsidRDefault="003A1128" w:rsidP="00C271A2">
      <w:pPr>
        <w:spacing w:after="0" w:line="252" w:lineRule="exact"/>
        <w:ind w:left="116" w:right="80"/>
        <w:rPr>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001C5F47">
        <w:rPr>
          <w:rFonts w:ascii="Arial" w:eastAsia="Arial" w:hAnsi="Arial" w:cs="Arial"/>
          <w:spacing w:val="1"/>
        </w:rPr>
        <w:t xml:space="preserve">research team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r w:rsidR="00C271A2" w:rsidRPr="00AD0339">
        <w:rPr>
          <w:rFonts w:ascii="Arial" w:eastAsia="Arial" w:hAnsi="Arial" w:cs="Arial"/>
        </w:rPr>
        <w:t>.</w:t>
      </w:r>
      <w:r w:rsidR="00C271A2">
        <w:rPr>
          <w:rFonts w:ascii="Arial" w:eastAsia="Arial" w:hAnsi="Arial" w:cs="Arial"/>
        </w:rPr>
        <w:t xml:space="preserve">  The Project Owner will determine and authorize the users for their respective projects.  Individual user’s access levels will be set by the Project Owner.</w:t>
      </w:r>
      <w:r w:rsidR="00BA6D27">
        <w:rPr>
          <w:rFonts w:ascii="Arial" w:eastAsia="Arial" w:hAnsi="Arial" w:cs="Arial"/>
        </w:rPr>
        <w:t xml:space="preserve"> Authorized access by users will be audited routinely by the BBMC administrators.</w:t>
      </w:r>
    </w:p>
    <w:p w14:paraId="788FF360" w14:textId="77777777" w:rsidR="00874426" w:rsidRPr="00AD0339" w:rsidRDefault="00874426">
      <w:pPr>
        <w:spacing w:after="0" w:line="252" w:lineRule="exact"/>
        <w:ind w:left="116" w:right="80"/>
        <w:rPr>
          <w:rFonts w:ascii="Arial" w:eastAsia="Arial" w:hAnsi="Arial" w:cs="Arial"/>
        </w:r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49E608C8"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del w:id="24" w:author="Wilson, Thomas N (HSC)" w:date="2014-02-19T07:11:00Z">
        <w:r w:rsidRPr="00AD0339" w:rsidDel="004E0D47">
          <w:rPr>
            <w:rFonts w:ascii="Arial" w:eastAsia="Arial" w:hAnsi="Arial" w:cs="Arial"/>
          </w:rPr>
          <w:delText>a</w:delText>
        </w:r>
      </w:del>
      <w:ins w:id="25" w:author="Wilson, Thomas N (HSC)" w:date="2014-02-19T07:11:00Z">
        <w:r w:rsidR="004E0D47">
          <w:rPr>
            <w:rFonts w:ascii="Arial" w:eastAsia="Arial" w:hAnsi="Arial" w:cs="Arial"/>
          </w:rPr>
          <w:t>A</w:t>
        </w:r>
      </w:ins>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del w:id="26" w:author="Wilson, Thomas N (HSC)" w:date="2014-02-19T07:11:00Z">
        <w:r w:rsidRPr="00AD0339" w:rsidDel="004E0D47">
          <w:rPr>
            <w:rFonts w:ascii="Arial" w:eastAsia="Arial" w:hAnsi="Arial" w:cs="Arial"/>
          </w:rPr>
          <w:delText>u</w:delText>
        </w:r>
      </w:del>
      <w:ins w:id="27" w:author="Wilson, Thomas N (HSC)" w:date="2014-02-19T07:11:00Z">
        <w:r w:rsidR="004E0D47">
          <w:rPr>
            <w:rFonts w:ascii="Arial" w:eastAsia="Arial" w:hAnsi="Arial" w:cs="Arial"/>
          </w:rPr>
          <w:t>U</w:t>
        </w:r>
      </w:ins>
      <w:r w:rsidRPr="00AD0339">
        <w:rPr>
          <w:rFonts w:ascii="Arial" w:eastAsia="Arial" w:hAnsi="Arial" w:cs="Arial"/>
        </w:rPr>
        <w:t xml:space="preserve">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del w:id="28" w:author="Wilson, Thomas N (HSC)" w:date="2014-02-19T07:12:00Z">
        <w:r w:rsidRPr="00AD0339" w:rsidDel="004E0D47">
          <w:rPr>
            <w:rFonts w:ascii="Arial" w:eastAsia="Arial" w:hAnsi="Arial" w:cs="Arial"/>
          </w:rPr>
          <w:delText>a</w:delText>
        </w:r>
      </w:del>
      <w:ins w:id="29" w:author="Wilson, Thomas N (HSC)" w:date="2014-02-19T07:12:00Z">
        <w:r w:rsidR="004E0D47">
          <w:rPr>
            <w:rFonts w:ascii="Arial" w:eastAsia="Arial" w:hAnsi="Arial" w:cs="Arial"/>
          </w:rPr>
          <w:t>A</w:t>
        </w:r>
      </w:ins>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BA6D27" w:rsidRPr="00BA6D27">
          <w:rPr>
            <w:rStyle w:val="Hyperlink"/>
            <w:rFonts w:ascii="Arial" w:eastAsia="Arial" w:hAnsi="Arial" w:cs="Arial"/>
            <w:u w:color="0000FF"/>
          </w:rPr>
          <w:t>h</w:t>
        </w:r>
        <w:r w:rsidR="00BA6D27" w:rsidRPr="00BA6D27">
          <w:rPr>
            <w:rStyle w:val="Hyperlink"/>
            <w:rFonts w:ascii="Arial" w:eastAsia="Arial" w:hAnsi="Arial" w:cs="Arial"/>
            <w:spacing w:val="1"/>
            <w:u w:color="0000FF"/>
          </w:rPr>
          <w:t>tt</w:t>
        </w:r>
        <w:r w:rsidR="00BA6D27" w:rsidRPr="00BA6D27">
          <w:rPr>
            <w:rStyle w:val="Hyperlink"/>
            <w:rFonts w:ascii="Arial" w:eastAsia="Arial" w:hAnsi="Arial" w:cs="Arial"/>
            <w:spacing w:val="-3"/>
            <w:u w:color="0000FF"/>
          </w:rPr>
          <w:t>ps</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7578">
          <w:rPr>
            <w:rStyle w:val="Hyperlink"/>
            <w:rFonts w:ascii="Arial" w:eastAsia="Arial" w:hAnsi="Arial" w:cs="Arial"/>
            <w:spacing w:val="1"/>
            <w:u w:color="0000FF"/>
          </w:rPr>
          <w:t>bbmc.ouhsc.edu</w:t>
        </w:r>
        <w:r w:rsidR="00BA6D27" w:rsidRPr="00BA7578">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2"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79D02658"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 xml:space="preserve"> </w:t>
      </w:r>
      <w:del w:id="30" w:author="Wilson, Thomas N (HSC)" w:date="2014-02-19T07:12:00Z">
        <w:r w:rsidRPr="00AD0339" w:rsidDel="004E0D47">
          <w:rPr>
            <w:rFonts w:ascii="Arial" w:eastAsia="Arial" w:hAnsi="Arial" w:cs="Arial"/>
            <w:spacing w:val="-1"/>
          </w:rPr>
          <w:delText>P</w:delText>
        </w:r>
        <w:r w:rsidRPr="00AD0339" w:rsidDel="004E0D47">
          <w:rPr>
            <w:rFonts w:ascii="Arial" w:eastAsia="Arial" w:hAnsi="Arial" w:cs="Arial"/>
            <w:spacing w:val="-3"/>
          </w:rPr>
          <w:delText>l</w:delText>
        </w:r>
        <w:r w:rsidRPr="00AD0339" w:rsidDel="004E0D47">
          <w:rPr>
            <w:rFonts w:ascii="Arial" w:eastAsia="Arial" w:hAnsi="Arial" w:cs="Arial"/>
          </w:rPr>
          <w:delText>ease</w:delText>
        </w:r>
        <w:r w:rsidRPr="00AD0339" w:rsidDel="004E0D47">
          <w:rPr>
            <w:rFonts w:ascii="Arial" w:eastAsia="Arial" w:hAnsi="Arial" w:cs="Arial"/>
            <w:spacing w:val="1"/>
          </w:rPr>
          <w:delText xml:space="preserve"> </w:delText>
        </w:r>
        <w:r w:rsidR="003D3073" w:rsidRPr="00AD0339" w:rsidDel="004E0D47">
          <w:rPr>
            <w:rFonts w:ascii="Arial" w:eastAsia="Arial" w:hAnsi="Arial" w:cs="Arial"/>
            <w:spacing w:val="1"/>
          </w:rPr>
          <w:delText>fill out t</w:delText>
        </w:r>
      </w:del>
      <w:proofErr w:type="gramStart"/>
      <w:ins w:id="31" w:author="Wilson, Thomas N (HSC)" w:date="2014-02-19T07:12:00Z">
        <w:r w:rsidR="004E0D47">
          <w:rPr>
            <w:rFonts w:ascii="Arial" w:eastAsia="Arial" w:hAnsi="Arial" w:cs="Arial"/>
            <w:spacing w:val="1"/>
          </w:rPr>
          <w:t>T</w:t>
        </w:r>
      </w:ins>
      <w:r w:rsidR="003D3073" w:rsidRPr="00AD0339">
        <w:rPr>
          <w:rFonts w:ascii="Arial" w:eastAsia="Arial" w:hAnsi="Arial" w:cs="Arial"/>
          <w:spacing w:val="1"/>
        </w:rPr>
        <w:t xml:space="preserve">he REDCap project request form </w:t>
      </w:r>
      <w:del w:id="32" w:author="Wilson, Thomas N (HSC)" w:date="2014-02-19T07:12:00Z">
        <w:r w:rsidR="003D3073" w:rsidRPr="00AD0339" w:rsidDel="004E0D47">
          <w:rPr>
            <w:rFonts w:ascii="Arial" w:eastAsia="Arial" w:hAnsi="Arial" w:cs="Arial"/>
            <w:spacing w:val="1"/>
          </w:rPr>
          <w:delText xml:space="preserve">that </w:delText>
        </w:r>
      </w:del>
      <w:r w:rsidR="003D3073" w:rsidRPr="00AD0339">
        <w:rPr>
          <w:rFonts w:ascii="Arial" w:eastAsia="Arial" w:hAnsi="Arial" w:cs="Arial"/>
          <w:spacing w:val="1"/>
        </w:rPr>
        <w:t>is available online</w:t>
      </w:r>
      <w:r w:rsidR="008E24E6" w:rsidRPr="00AD0339">
        <w:rPr>
          <w:rFonts w:ascii="Arial" w:eastAsia="Arial" w:hAnsi="Arial" w:cs="Arial"/>
          <w:spacing w:val="1"/>
        </w:rPr>
        <w:t xml:space="preserve"> (</w:t>
      </w:r>
      <w:hyperlink r:id="rId13" w:history="1">
        <w:r w:rsidR="00BA7578" w:rsidRPr="00BA7578">
          <w:rPr>
            <w:rStyle w:val="Hyperlink"/>
            <w:rFonts w:ascii="Arial" w:eastAsia="Times New Roman" w:hAnsi="Arial" w:cs="Arial"/>
          </w:rPr>
          <w:t>https://bbmc.ouhsc.edu/redcap/redcap_v4.11.2/Miechv/Informatics3.html</w:t>
        </w:r>
      </w:hyperlink>
      <w:r w:rsidR="008E24E6" w:rsidRPr="00AD0339">
        <w:rPr>
          <w:rFonts w:ascii="Arial" w:eastAsia="Arial" w:hAnsi="Arial" w:cs="Arial"/>
          <w:spacing w:val="1"/>
        </w:rPr>
        <w:t>)</w:t>
      </w:r>
      <w:r w:rsidR="003D3073" w:rsidRPr="00AD0339">
        <w:rPr>
          <w:rFonts w:ascii="Arial" w:eastAsia="Arial" w:hAnsi="Arial" w:cs="Arial"/>
          <w:spacing w:val="1"/>
        </w:rPr>
        <w:t xml:space="preserve"> and </w:t>
      </w:r>
      <w:ins w:id="33" w:author="Wilson, Thomas N (HSC)" w:date="2014-02-19T07:12:00Z">
        <w:r w:rsidR="004E0D47">
          <w:rPr>
            <w:rFonts w:ascii="Arial" w:eastAsia="Arial" w:hAnsi="Arial" w:cs="Arial"/>
            <w:spacing w:val="1"/>
          </w:rPr>
          <w:t xml:space="preserve">should be </w:t>
        </w:r>
      </w:ins>
      <w:r w:rsidR="003D3073" w:rsidRPr="00AD0339">
        <w:rPr>
          <w:rFonts w:ascii="Arial" w:eastAsia="Arial" w:hAnsi="Arial" w:cs="Arial"/>
          <w:spacing w:val="1"/>
        </w:rPr>
        <w:t>upload</w:t>
      </w:r>
      <w:ins w:id="34" w:author="Wilson, Thomas N (HSC)" w:date="2014-02-19T07:12:00Z">
        <w:r w:rsidR="004E0D47">
          <w:rPr>
            <w:rFonts w:ascii="Arial" w:eastAsia="Arial" w:hAnsi="Arial" w:cs="Arial"/>
            <w:spacing w:val="1"/>
          </w:rPr>
          <w:t>ed</w:t>
        </w:r>
      </w:ins>
      <w:r w:rsidRPr="00AD0339">
        <w:rPr>
          <w:rFonts w:ascii="Arial" w:eastAsia="Arial" w:hAnsi="Arial" w:cs="Arial"/>
          <w:spacing w:val="1"/>
        </w:rPr>
        <w:t xml:space="preserve"> </w:t>
      </w:r>
      <w:ins w:id="35" w:author="Wilson, Thomas N (HSC)" w:date="2014-02-19T07:12:00Z">
        <w:r w:rsidR="004E0D47">
          <w:rPr>
            <w:rFonts w:ascii="Arial" w:eastAsia="Arial" w:hAnsi="Arial" w:cs="Arial"/>
            <w:spacing w:val="1"/>
          </w:rPr>
          <w:t xml:space="preserve">with </w:t>
        </w:r>
      </w:ins>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005E5C37" w:rsidRPr="00AD0339">
        <w:rPr>
          <w:rFonts w:ascii="Arial" w:eastAsia="Arial" w:hAnsi="Arial" w:cs="Arial"/>
          <w:spacing w:val="1"/>
        </w:rPr>
        <w:t xml:space="preserve">to this BBMC web-form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roofErr w:type="gramEnd"/>
    </w:p>
    <w:p w14:paraId="30E82E59" w14:textId="551E5C20"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del w:id="36" w:author="Wilson, Thomas N (HSC)" w:date="2014-02-19T07:13:00Z">
        <w:r w:rsidRPr="00AD0339" w:rsidDel="004E0D47">
          <w:rPr>
            <w:rFonts w:ascii="Arial" w:eastAsia="Arial" w:hAnsi="Arial" w:cs="Arial"/>
          </w:rPr>
          <w:delText>d</w:delText>
        </w:r>
      </w:del>
      <w:ins w:id="37" w:author="Wilson, Thomas N (HSC)" w:date="2014-02-19T07:13:00Z">
        <w:r w:rsidR="004E0D47">
          <w:rPr>
            <w:rFonts w:ascii="Arial" w:eastAsia="Arial" w:hAnsi="Arial" w:cs="Arial"/>
          </w:rPr>
          <w:t>D</w:t>
        </w:r>
      </w:ins>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del w:id="38" w:author="Wilson, Thomas N (HSC)" w:date="2014-02-19T07:13:00Z">
        <w:r w:rsidRPr="00AD0339" w:rsidDel="004E0D47">
          <w:rPr>
            <w:rFonts w:ascii="Arial" w:eastAsia="Arial" w:hAnsi="Arial" w:cs="Arial"/>
            <w:spacing w:val="-3"/>
          </w:rPr>
          <w:delText>d</w:delText>
        </w:r>
      </w:del>
      <w:ins w:id="39" w:author="Wilson, Thomas N (HSC)" w:date="2014-02-19T07:13:00Z">
        <w:r w:rsidR="004E0D47">
          <w:rPr>
            <w:rFonts w:ascii="Arial" w:eastAsia="Arial" w:hAnsi="Arial" w:cs="Arial"/>
            <w:spacing w:val="-3"/>
          </w:rPr>
          <w:t>D</w:t>
        </w:r>
      </w:ins>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del w:id="40" w:author="Wilson, Thomas N (HSC)" w:date="2014-02-19T07:13:00Z">
        <w:r w:rsidRPr="00AD0339" w:rsidDel="004E0D47">
          <w:rPr>
            <w:rFonts w:ascii="Arial" w:eastAsia="Arial" w:hAnsi="Arial" w:cs="Arial"/>
            <w:spacing w:val="1"/>
          </w:rPr>
          <w:delText>m</w:delText>
        </w:r>
      </w:del>
      <w:ins w:id="41" w:author="Wilson, Thomas N (HSC)" w:date="2014-02-19T07:13:00Z">
        <w:r w:rsidR="004E0D47">
          <w:rPr>
            <w:rFonts w:ascii="Arial" w:eastAsia="Arial" w:hAnsi="Arial" w:cs="Arial"/>
            <w:spacing w:val="1"/>
          </w:rPr>
          <w:t>M</w:t>
        </w:r>
      </w:ins>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ins w:id="42" w:author="Wilson, Thomas N (HSC)" w:date="2014-02-19T07:13:00Z">
        <w:r w:rsidR="004E0D47">
          <w:rPr>
            <w:rFonts w:ascii="Arial" w:eastAsia="Arial" w:hAnsi="Arial" w:cs="Arial"/>
            <w:spacing w:val="1"/>
          </w:rPr>
          <w:t xml:space="preserve">a Database is </w:t>
        </w:r>
      </w:ins>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del w:id="43" w:author="Wilson, Thomas N (HSC)" w:date="2014-02-19T07:13:00Z">
        <w:r w:rsidRPr="00AD0339" w:rsidDel="004E0D47">
          <w:rPr>
            <w:rFonts w:ascii="Arial" w:eastAsia="Arial" w:hAnsi="Arial" w:cs="Arial"/>
          </w:rPr>
          <w:delText>d</w:delText>
        </w:r>
      </w:del>
      <w:ins w:id="44" w:author="Wilson, Thomas N (HSC)" w:date="2014-02-19T07:13:00Z">
        <w:r w:rsidR="004E0D47">
          <w:rPr>
            <w:rFonts w:ascii="Arial" w:eastAsia="Arial" w:hAnsi="Arial" w:cs="Arial"/>
          </w:rPr>
          <w:t>D</w:t>
        </w:r>
      </w:ins>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del w:id="45" w:author="Wilson, Thomas N (HSC)" w:date="2014-02-19T07:13:00Z">
        <w:r w:rsidRPr="00AD0339" w:rsidDel="004E0D47">
          <w:rPr>
            <w:rFonts w:ascii="Arial" w:eastAsia="Arial" w:hAnsi="Arial" w:cs="Arial"/>
            <w:spacing w:val="1"/>
          </w:rPr>
          <w:delText>m</w:delText>
        </w:r>
      </w:del>
      <w:ins w:id="46" w:author="Wilson, Thomas N (HSC)" w:date="2014-02-19T07:13:00Z">
        <w:r w:rsidR="004E0D47">
          <w:rPr>
            <w:rFonts w:ascii="Arial" w:eastAsia="Arial" w:hAnsi="Arial" w:cs="Arial"/>
            <w:spacing w:val="1"/>
          </w:rPr>
          <w:t>M</w:t>
        </w:r>
      </w:ins>
      <w:r w:rsidRPr="00AD0339">
        <w:rPr>
          <w:rFonts w:ascii="Arial" w:eastAsia="Arial" w:hAnsi="Arial" w:cs="Arial"/>
        </w:rPr>
        <w:t>ode</w:t>
      </w:r>
      <w:ins w:id="47" w:author="Wilson, Thomas N (HSC)" w:date="2014-02-19T07:13:00Z">
        <w:r w:rsidR="004E0D47">
          <w:rPr>
            <w:rFonts w:ascii="Arial" w:eastAsia="Arial" w:hAnsi="Arial" w:cs="Arial"/>
          </w:rPr>
          <w:t>,</w:t>
        </w:r>
      </w:ins>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ins w:id="48" w:author="Wilson, Thomas N (HSC)" w:date="2014-02-19T07:13:00Z">
        <w:r w:rsidR="004E0D47">
          <w:rPr>
            <w:rFonts w:ascii="Arial" w:eastAsia="Arial" w:hAnsi="Arial" w:cs="Arial"/>
          </w:rPr>
          <w:t>,</w:t>
        </w:r>
      </w:ins>
      <w:r w:rsidRPr="00AD0339">
        <w:rPr>
          <w:rFonts w:ascii="Arial" w:eastAsia="Arial" w:hAnsi="Arial" w:cs="Arial"/>
          <w:spacing w:val="-1"/>
        </w:rPr>
        <w:t xml:space="preserve"> </w:t>
      </w:r>
      <w:del w:id="49" w:author="Wilson, Thomas N (HSC)" w:date="2014-02-19T07:13:00Z">
        <w:r w:rsidRPr="00AD0339" w:rsidDel="004E0D47">
          <w:rPr>
            <w:rFonts w:ascii="Arial" w:eastAsia="Arial" w:hAnsi="Arial" w:cs="Arial"/>
          </w:rPr>
          <w:delText>use</w:delText>
        </w:r>
        <w:r w:rsidRPr="00AD0339" w:rsidDel="004E0D47">
          <w:rPr>
            <w:rFonts w:ascii="Arial" w:eastAsia="Arial" w:hAnsi="Arial" w:cs="Arial"/>
            <w:spacing w:val="-2"/>
          </w:rPr>
          <w:delText xml:space="preserve"> </w:delText>
        </w:r>
      </w:del>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ins w:id="50" w:author="Wilson, Thomas N (HSC)" w:date="2014-02-19T07:14:00Z">
        <w:r w:rsidR="004E0D47">
          <w:rPr>
            <w:rFonts w:ascii="Arial" w:eastAsia="Arial" w:hAnsi="Arial" w:cs="Arial"/>
            <w:spacing w:val="-2"/>
          </w:rPr>
          <w:t xml:space="preserve"> must be used</w:t>
        </w:r>
      </w:ins>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del w:id="51" w:author="Wilson, Thomas N (HSC)" w:date="2014-02-19T07:14:00Z">
        <w:r w:rsidRPr="00AD0339" w:rsidDel="004E0D47">
          <w:rPr>
            <w:rFonts w:ascii="Arial" w:eastAsia="Arial" w:hAnsi="Arial" w:cs="Arial"/>
          </w:rPr>
          <w:delText>d</w:delText>
        </w:r>
      </w:del>
      <w:ins w:id="52" w:author="Wilson, Thomas N (HSC)" w:date="2014-02-19T07:14:00Z">
        <w:r w:rsidR="004E0D47">
          <w:rPr>
            <w:rFonts w:ascii="Arial" w:eastAsia="Arial" w:hAnsi="Arial" w:cs="Arial"/>
          </w:rPr>
          <w:t>D</w:t>
        </w:r>
      </w:ins>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del w:id="53" w:author="Wilson, Thomas N (HSC)" w:date="2014-02-19T07:14:00Z">
        <w:r w:rsidRPr="00AD0339" w:rsidDel="004E0D47">
          <w:rPr>
            <w:rFonts w:ascii="Arial" w:eastAsia="Arial" w:hAnsi="Arial" w:cs="Arial"/>
            <w:spacing w:val="1"/>
          </w:rPr>
          <w:delText>m</w:delText>
        </w:r>
      </w:del>
      <w:ins w:id="54" w:author="Wilson, Thomas N (HSC)" w:date="2014-02-19T07:14:00Z">
        <w:r w:rsidR="004E0D47">
          <w:rPr>
            <w:rFonts w:ascii="Arial" w:eastAsia="Arial" w:hAnsi="Arial" w:cs="Arial"/>
            <w:spacing w:val="1"/>
          </w:rPr>
          <w:t>M</w:t>
        </w:r>
      </w:ins>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r w:rsidR="00483ED1">
        <w:rPr>
          <w:rFonts w:ascii="Arial" w:eastAsia="Arial" w:hAnsi="Arial" w:cs="Arial"/>
          <w:spacing w:val="-2"/>
        </w:rPr>
        <w:t>its</w:t>
      </w:r>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4"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5" w:history="1">
        <w:r w:rsidR="00EB695D" w:rsidRPr="00AD0339">
          <w:rPr>
            <w:rStyle w:val="Hyperlink"/>
            <w:rFonts w:ascii="Arial" w:eastAsia="Arial" w:hAnsi="Arial" w:cs="Arial"/>
          </w:rPr>
          <w:t>irb@ouhsc.edu</w:t>
        </w:r>
      </w:hyperlink>
      <w:r w:rsidR="00EB695D" w:rsidRPr="00AD0339">
        <w:rPr>
          <w:rFonts w:ascii="Arial" w:eastAsia="Arial" w:hAnsi="Arial" w:cs="Arial"/>
        </w:rPr>
        <w:t>)</w:t>
      </w:r>
      <w:r w:rsidR="00483ED1">
        <w:rPr>
          <w:rFonts w:ascii="Arial" w:eastAsia="Arial" w:hAnsi="Arial" w:cs="Arial"/>
        </w:rPr>
        <w:t xml:space="preserve"> or the University Privacy Official at 405-271-2511 or compliance@ouhsc.edu</w:t>
      </w:r>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5FAA50F4" w:rsidR="00B54903" w:rsidRPr="004E0D47" w:rsidRDefault="003A1128" w:rsidP="004E0D47">
      <w:pPr>
        <w:pStyle w:val="ListParagraph"/>
        <w:numPr>
          <w:ilvl w:val="0"/>
          <w:numId w:val="2"/>
        </w:numPr>
        <w:tabs>
          <w:tab w:val="left" w:pos="820"/>
        </w:tabs>
        <w:spacing w:before="13" w:after="0" w:line="239" w:lineRule="auto"/>
        <w:ind w:right="249"/>
        <w:rPr>
          <w:rFonts w:ascii="Arial" w:eastAsia="Times New Roman" w:hAnsi="Arial" w:cs="Arial"/>
          <w:rPrChange w:id="55" w:author="Wilson, Thomas N (HSC)" w:date="2014-02-19T07:15:00Z">
            <w:rPr/>
          </w:rPrChange>
        </w:rPr>
        <w:pPrChange w:id="56" w:author="Wilson, Thomas N (HSC)" w:date="2014-02-19T07:15:00Z">
          <w:pPr>
            <w:tabs>
              <w:tab w:val="left" w:pos="820"/>
            </w:tabs>
            <w:spacing w:before="13" w:after="0" w:line="239" w:lineRule="auto"/>
            <w:ind w:left="837" w:right="249" w:hanging="360"/>
          </w:pPr>
        </w:pPrChange>
      </w:pPr>
      <w:del w:id="57" w:author="Wilson, Thomas N (HSC)" w:date="2014-02-19T07:15:00Z">
        <w:r w:rsidRPr="004E0D47" w:rsidDel="004E0D47">
          <w:rPr>
            <w:rFonts w:ascii="Arial" w:eastAsia="Times New Roman" w:hAnsi="Arial" w:cs="Arial"/>
            <w:w w:val="131"/>
            <w:rPrChange w:id="58" w:author="Wilson, Thomas N (HSC)" w:date="2014-02-19T07:15:00Z">
              <w:rPr>
                <w:w w:val="131"/>
              </w:rPr>
            </w:rPrChange>
          </w:rPr>
          <w:delText>•</w:delText>
        </w:r>
        <w:r w:rsidRPr="004E0D47" w:rsidDel="004E0D47">
          <w:rPr>
            <w:rFonts w:ascii="Arial" w:eastAsia="Times New Roman" w:hAnsi="Arial" w:cs="Arial"/>
            <w:rPrChange w:id="59" w:author="Wilson, Thomas N (HSC)" w:date="2014-02-19T07:15:00Z">
              <w:rPr/>
            </w:rPrChange>
          </w:rPr>
          <w:tab/>
        </w:r>
      </w:del>
      <w:r w:rsidR="00B54903" w:rsidRPr="004E0D47">
        <w:rPr>
          <w:rFonts w:ascii="Arial" w:eastAsia="Times New Roman" w:hAnsi="Arial" w:cs="Arial"/>
          <w:rPrChange w:id="60" w:author="Wilson, Thomas N (HSC)" w:date="2014-02-19T07:15:00Z">
            <w:rPr/>
          </w:rPrChange>
        </w:rPr>
        <w:t>Obtain IRB approval prior to using REDCap for studies involving human participant research</w:t>
      </w:r>
    </w:p>
    <w:p w14:paraId="5970F617" w14:textId="136CDCE0" w:rsidR="00874426" w:rsidRPr="004E0D47" w:rsidRDefault="003A1128" w:rsidP="004E0D47">
      <w:pPr>
        <w:pStyle w:val="ListParagraph"/>
        <w:numPr>
          <w:ilvl w:val="0"/>
          <w:numId w:val="2"/>
        </w:numPr>
        <w:tabs>
          <w:tab w:val="left" w:pos="820"/>
        </w:tabs>
        <w:spacing w:before="13" w:after="0" w:line="239" w:lineRule="auto"/>
        <w:ind w:right="249"/>
        <w:rPr>
          <w:rFonts w:ascii="Arial" w:eastAsia="Arial" w:hAnsi="Arial" w:cs="Arial"/>
          <w:rPrChange w:id="61" w:author="Wilson, Thomas N (HSC)" w:date="2014-02-19T07:15:00Z">
            <w:rPr/>
          </w:rPrChange>
        </w:rPr>
        <w:pPrChange w:id="62" w:author="Wilson, Thomas N (HSC)" w:date="2014-02-19T07:15:00Z">
          <w:pPr>
            <w:pStyle w:val="ListParagraph"/>
            <w:numPr>
              <w:numId w:val="1"/>
            </w:numPr>
            <w:tabs>
              <w:tab w:val="left" w:pos="820"/>
            </w:tabs>
            <w:spacing w:before="13" w:after="0" w:line="239" w:lineRule="auto"/>
            <w:ind w:left="1197" w:right="249" w:hanging="360"/>
          </w:pPr>
        </w:pPrChange>
      </w:pPr>
      <w:r w:rsidRPr="004E0D47">
        <w:rPr>
          <w:rFonts w:ascii="Arial" w:eastAsia="Arial" w:hAnsi="Arial" w:cs="Arial"/>
          <w:spacing w:val="-1"/>
          <w:rPrChange w:id="63" w:author="Wilson, Thomas N (HSC)" w:date="2014-02-19T07:15:00Z">
            <w:rPr>
              <w:spacing w:val="-1"/>
            </w:rPr>
          </w:rPrChange>
        </w:rPr>
        <w:t>B</w:t>
      </w:r>
      <w:r w:rsidRPr="004E0D47">
        <w:rPr>
          <w:rFonts w:ascii="Arial" w:eastAsia="Arial" w:hAnsi="Arial" w:cs="Arial"/>
          <w:rPrChange w:id="64" w:author="Wilson, Thomas N (HSC)" w:date="2014-02-19T07:15:00Z">
            <w:rPr/>
          </w:rPrChange>
        </w:rPr>
        <w:t>u</w:t>
      </w:r>
      <w:r w:rsidRPr="004E0D47">
        <w:rPr>
          <w:rFonts w:ascii="Arial" w:eastAsia="Arial" w:hAnsi="Arial" w:cs="Arial"/>
          <w:spacing w:val="-1"/>
          <w:rPrChange w:id="65" w:author="Wilson, Thomas N (HSC)" w:date="2014-02-19T07:15:00Z">
            <w:rPr>
              <w:spacing w:val="-1"/>
            </w:rPr>
          </w:rPrChange>
        </w:rPr>
        <w:t>il</w:t>
      </w:r>
      <w:r w:rsidRPr="004E0D47">
        <w:rPr>
          <w:rFonts w:ascii="Arial" w:eastAsia="Arial" w:hAnsi="Arial" w:cs="Arial"/>
          <w:rPrChange w:id="66" w:author="Wilson, Thomas N (HSC)" w:date="2014-02-19T07:15:00Z">
            <w:rPr/>
          </w:rPrChange>
        </w:rPr>
        <w:t>d</w:t>
      </w:r>
      <w:r w:rsidRPr="004E0D47">
        <w:rPr>
          <w:rFonts w:ascii="Arial" w:eastAsia="Arial" w:hAnsi="Arial" w:cs="Arial"/>
          <w:spacing w:val="1"/>
          <w:rPrChange w:id="67" w:author="Wilson, Thomas N (HSC)" w:date="2014-02-19T07:15:00Z">
            <w:rPr>
              <w:spacing w:val="1"/>
            </w:rPr>
          </w:rPrChange>
        </w:rPr>
        <w:t xml:space="preserve"> t</w:t>
      </w:r>
      <w:r w:rsidRPr="004E0D47">
        <w:rPr>
          <w:rFonts w:ascii="Arial" w:eastAsia="Arial" w:hAnsi="Arial" w:cs="Arial"/>
          <w:rPrChange w:id="68" w:author="Wilson, Thomas N (HSC)" w:date="2014-02-19T07:15:00Z">
            <w:rPr/>
          </w:rPrChange>
        </w:rPr>
        <w:t>he</w:t>
      </w:r>
      <w:r w:rsidRPr="004E0D47">
        <w:rPr>
          <w:rFonts w:ascii="Arial" w:eastAsia="Arial" w:hAnsi="Arial" w:cs="Arial"/>
          <w:spacing w:val="1"/>
          <w:rPrChange w:id="69" w:author="Wilson, Thomas N (HSC)" w:date="2014-02-19T07:15:00Z">
            <w:rPr>
              <w:spacing w:val="1"/>
            </w:rPr>
          </w:rPrChange>
        </w:rPr>
        <w:t xml:space="preserve"> </w:t>
      </w:r>
      <w:r w:rsidRPr="004E0D47">
        <w:rPr>
          <w:rFonts w:ascii="Arial" w:eastAsia="Arial" w:hAnsi="Arial" w:cs="Arial"/>
          <w:spacing w:val="-1"/>
          <w:rPrChange w:id="70" w:author="Wilson, Thomas N (HSC)" w:date="2014-02-19T07:15:00Z">
            <w:rPr>
              <w:spacing w:val="-1"/>
            </w:rPr>
          </w:rPrChange>
        </w:rPr>
        <w:t>REDC</w:t>
      </w:r>
      <w:r w:rsidRPr="004E0D47">
        <w:rPr>
          <w:rFonts w:ascii="Arial" w:eastAsia="Arial" w:hAnsi="Arial" w:cs="Arial"/>
          <w:rPrChange w:id="71" w:author="Wilson, Thomas N (HSC)" w:date="2014-02-19T07:15:00Z">
            <w:rPr/>
          </w:rPrChange>
        </w:rPr>
        <w:t>ap</w:t>
      </w:r>
      <w:r w:rsidRPr="004E0D47">
        <w:rPr>
          <w:rFonts w:ascii="Arial" w:eastAsia="Arial" w:hAnsi="Arial" w:cs="Arial"/>
          <w:spacing w:val="1"/>
          <w:rPrChange w:id="72" w:author="Wilson, Thomas N (HSC)" w:date="2014-02-19T07:15:00Z">
            <w:rPr>
              <w:spacing w:val="1"/>
            </w:rPr>
          </w:rPrChange>
        </w:rPr>
        <w:t xml:space="preserve"> </w:t>
      </w:r>
      <w:r w:rsidRPr="004E0D47">
        <w:rPr>
          <w:rFonts w:ascii="Arial" w:eastAsia="Arial" w:hAnsi="Arial" w:cs="Arial"/>
          <w:rPrChange w:id="73" w:author="Wilson, Thomas N (HSC)" w:date="2014-02-19T07:15:00Z">
            <w:rPr/>
          </w:rPrChange>
        </w:rPr>
        <w:t>da</w:t>
      </w:r>
      <w:r w:rsidRPr="004E0D47">
        <w:rPr>
          <w:rFonts w:ascii="Arial" w:eastAsia="Arial" w:hAnsi="Arial" w:cs="Arial"/>
          <w:spacing w:val="1"/>
          <w:rPrChange w:id="74" w:author="Wilson, Thomas N (HSC)" w:date="2014-02-19T07:15:00Z">
            <w:rPr>
              <w:spacing w:val="1"/>
            </w:rPr>
          </w:rPrChange>
        </w:rPr>
        <w:t>t</w:t>
      </w:r>
      <w:r w:rsidRPr="004E0D47">
        <w:rPr>
          <w:rFonts w:ascii="Arial" w:eastAsia="Arial" w:hAnsi="Arial" w:cs="Arial"/>
          <w:rPrChange w:id="75" w:author="Wilson, Thomas N (HSC)" w:date="2014-02-19T07:15:00Z">
            <w:rPr/>
          </w:rPrChange>
        </w:rPr>
        <w:t>a</w:t>
      </w:r>
      <w:r w:rsidRPr="004E0D47">
        <w:rPr>
          <w:rFonts w:ascii="Arial" w:eastAsia="Arial" w:hAnsi="Arial" w:cs="Arial"/>
          <w:spacing w:val="-3"/>
          <w:rPrChange w:id="76" w:author="Wilson, Thomas N (HSC)" w:date="2014-02-19T07:15:00Z">
            <w:rPr>
              <w:spacing w:val="-3"/>
            </w:rPr>
          </w:rPrChange>
        </w:rPr>
        <w:t>b</w:t>
      </w:r>
      <w:r w:rsidRPr="004E0D47">
        <w:rPr>
          <w:rFonts w:ascii="Arial" w:eastAsia="Arial" w:hAnsi="Arial" w:cs="Arial"/>
          <w:rPrChange w:id="77" w:author="Wilson, Thomas N (HSC)" w:date="2014-02-19T07:15:00Z">
            <w:rPr/>
          </w:rPrChange>
        </w:rPr>
        <w:t>ase</w:t>
      </w:r>
      <w:r w:rsidRPr="004E0D47">
        <w:rPr>
          <w:rFonts w:ascii="Arial" w:eastAsia="Arial" w:hAnsi="Arial" w:cs="Arial"/>
          <w:spacing w:val="1"/>
          <w:rPrChange w:id="78" w:author="Wilson, Thomas N (HSC)" w:date="2014-02-19T07:15:00Z">
            <w:rPr>
              <w:spacing w:val="1"/>
            </w:rPr>
          </w:rPrChange>
        </w:rPr>
        <w:t xml:space="preserve"> (</w:t>
      </w:r>
      <w:r w:rsidRPr="004E0D47">
        <w:rPr>
          <w:rFonts w:ascii="Arial" w:eastAsia="Arial" w:hAnsi="Arial" w:cs="Arial"/>
          <w:rPrChange w:id="79" w:author="Wilson, Thomas N (HSC)" w:date="2014-02-19T07:15:00Z">
            <w:rPr/>
          </w:rPrChange>
        </w:rPr>
        <w:t>e</w:t>
      </w:r>
      <w:r w:rsidRPr="004E0D47">
        <w:rPr>
          <w:rFonts w:ascii="Arial" w:eastAsia="Arial" w:hAnsi="Arial" w:cs="Arial"/>
          <w:spacing w:val="-3"/>
          <w:rPrChange w:id="80" w:author="Wilson, Thomas N (HSC)" w:date="2014-02-19T07:15:00Z">
            <w:rPr>
              <w:spacing w:val="-3"/>
            </w:rPr>
          </w:rPrChange>
        </w:rPr>
        <w:t>n</w:t>
      </w:r>
      <w:r w:rsidRPr="004E0D47">
        <w:rPr>
          <w:rFonts w:ascii="Arial" w:eastAsia="Arial" w:hAnsi="Arial" w:cs="Arial"/>
          <w:spacing w:val="1"/>
          <w:rPrChange w:id="81" w:author="Wilson, Thomas N (HSC)" w:date="2014-02-19T07:15:00Z">
            <w:rPr>
              <w:spacing w:val="1"/>
            </w:rPr>
          </w:rPrChange>
        </w:rPr>
        <w:t>tr</w:t>
      </w:r>
      <w:r w:rsidRPr="004E0D47">
        <w:rPr>
          <w:rFonts w:ascii="Arial" w:eastAsia="Arial" w:hAnsi="Arial" w:cs="Arial"/>
          <w:rPrChange w:id="82" w:author="Wilson, Thomas N (HSC)" w:date="2014-02-19T07:15:00Z">
            <w:rPr/>
          </w:rPrChange>
        </w:rPr>
        <w:t>y</w:t>
      </w:r>
      <w:r w:rsidRPr="004E0D47">
        <w:rPr>
          <w:rFonts w:ascii="Arial" w:eastAsia="Arial" w:hAnsi="Arial" w:cs="Arial"/>
          <w:spacing w:val="-4"/>
          <w:rPrChange w:id="83" w:author="Wilson, Thomas N (HSC)" w:date="2014-02-19T07:15:00Z">
            <w:rPr>
              <w:spacing w:val="-4"/>
            </w:rPr>
          </w:rPrChange>
        </w:rPr>
        <w:t xml:space="preserve"> </w:t>
      </w:r>
      <w:r w:rsidRPr="004E0D47">
        <w:rPr>
          <w:rFonts w:ascii="Arial" w:eastAsia="Arial" w:hAnsi="Arial" w:cs="Arial"/>
          <w:spacing w:val="3"/>
          <w:rPrChange w:id="84" w:author="Wilson, Thomas N (HSC)" w:date="2014-02-19T07:15:00Z">
            <w:rPr>
              <w:spacing w:val="3"/>
            </w:rPr>
          </w:rPrChange>
        </w:rPr>
        <w:t>f</w:t>
      </w:r>
      <w:r w:rsidRPr="004E0D47">
        <w:rPr>
          <w:rFonts w:ascii="Arial" w:eastAsia="Arial" w:hAnsi="Arial" w:cs="Arial"/>
          <w:spacing w:val="-3"/>
          <w:rPrChange w:id="85" w:author="Wilson, Thomas N (HSC)" w:date="2014-02-19T07:15:00Z">
            <w:rPr>
              <w:spacing w:val="-3"/>
            </w:rPr>
          </w:rPrChange>
        </w:rPr>
        <w:t>o</w:t>
      </w:r>
      <w:r w:rsidRPr="004E0D47">
        <w:rPr>
          <w:rFonts w:ascii="Arial" w:eastAsia="Arial" w:hAnsi="Arial" w:cs="Arial"/>
          <w:spacing w:val="-2"/>
          <w:rPrChange w:id="86" w:author="Wilson, Thomas N (HSC)" w:date="2014-02-19T07:15:00Z">
            <w:rPr>
              <w:spacing w:val="-2"/>
            </w:rPr>
          </w:rPrChange>
        </w:rPr>
        <w:t>r</w:t>
      </w:r>
      <w:r w:rsidRPr="004E0D47">
        <w:rPr>
          <w:rFonts w:ascii="Arial" w:eastAsia="Arial" w:hAnsi="Arial" w:cs="Arial"/>
          <w:spacing w:val="1"/>
          <w:rPrChange w:id="87" w:author="Wilson, Thomas N (HSC)" w:date="2014-02-19T07:15:00Z">
            <w:rPr>
              <w:spacing w:val="1"/>
            </w:rPr>
          </w:rPrChange>
        </w:rPr>
        <w:t>m</w:t>
      </w:r>
      <w:r w:rsidRPr="004E0D47">
        <w:rPr>
          <w:rFonts w:ascii="Arial" w:eastAsia="Arial" w:hAnsi="Arial" w:cs="Arial"/>
          <w:rPrChange w:id="88" w:author="Wilson, Thomas N (HSC)" w:date="2014-02-19T07:15:00Z">
            <w:rPr/>
          </w:rPrChange>
        </w:rPr>
        <w:t xml:space="preserve">s) </w:t>
      </w:r>
      <w:r w:rsidRPr="004E0D47">
        <w:rPr>
          <w:rFonts w:ascii="Arial" w:eastAsia="Arial" w:hAnsi="Arial" w:cs="Arial"/>
          <w:spacing w:val="-1"/>
          <w:rPrChange w:id="89" w:author="Wilson, Thomas N (HSC)" w:date="2014-02-19T07:15:00Z">
            <w:rPr>
              <w:spacing w:val="-1"/>
            </w:rPr>
          </w:rPrChange>
        </w:rPr>
        <w:t>i</w:t>
      </w:r>
      <w:r w:rsidRPr="004E0D47">
        <w:rPr>
          <w:rFonts w:ascii="Arial" w:eastAsia="Arial" w:hAnsi="Arial" w:cs="Arial"/>
          <w:rPrChange w:id="90" w:author="Wilson, Thomas N (HSC)" w:date="2014-02-19T07:15:00Z">
            <w:rPr/>
          </w:rPrChange>
        </w:rPr>
        <w:t>n</w:t>
      </w:r>
      <w:r w:rsidRPr="004E0D47">
        <w:rPr>
          <w:rFonts w:ascii="Arial" w:eastAsia="Arial" w:hAnsi="Arial" w:cs="Arial"/>
          <w:spacing w:val="1"/>
          <w:rPrChange w:id="91" w:author="Wilson, Thomas N (HSC)" w:date="2014-02-19T07:15:00Z">
            <w:rPr>
              <w:spacing w:val="1"/>
            </w:rPr>
          </w:rPrChange>
        </w:rPr>
        <w:t xml:space="preserve"> </w:t>
      </w:r>
      <w:r w:rsidRPr="004E0D47">
        <w:rPr>
          <w:rFonts w:ascii="Arial" w:eastAsia="Arial" w:hAnsi="Arial" w:cs="Arial"/>
          <w:rPrChange w:id="92" w:author="Wilson, Thomas N (HSC)" w:date="2014-02-19T07:15:00Z">
            <w:rPr/>
          </w:rPrChange>
        </w:rPr>
        <w:t>such</w:t>
      </w:r>
      <w:r w:rsidRPr="004E0D47">
        <w:rPr>
          <w:rFonts w:ascii="Arial" w:eastAsia="Arial" w:hAnsi="Arial" w:cs="Arial"/>
          <w:spacing w:val="-2"/>
          <w:rPrChange w:id="93" w:author="Wilson, Thomas N (HSC)" w:date="2014-02-19T07:15:00Z">
            <w:rPr>
              <w:spacing w:val="-2"/>
            </w:rPr>
          </w:rPrChange>
        </w:rPr>
        <w:t xml:space="preserve"> </w:t>
      </w:r>
      <w:r w:rsidRPr="004E0D47">
        <w:rPr>
          <w:rFonts w:ascii="Arial" w:eastAsia="Arial" w:hAnsi="Arial" w:cs="Arial"/>
          <w:rPrChange w:id="94" w:author="Wilson, Thomas N (HSC)" w:date="2014-02-19T07:15:00Z">
            <w:rPr/>
          </w:rPrChange>
        </w:rPr>
        <w:t>a</w:t>
      </w:r>
      <w:r w:rsidRPr="004E0D47">
        <w:rPr>
          <w:rFonts w:ascii="Arial" w:eastAsia="Arial" w:hAnsi="Arial" w:cs="Arial"/>
          <w:spacing w:val="1"/>
          <w:rPrChange w:id="95" w:author="Wilson, Thomas N (HSC)" w:date="2014-02-19T07:15:00Z">
            <w:rPr>
              <w:spacing w:val="1"/>
            </w:rPr>
          </w:rPrChange>
        </w:rPr>
        <w:t xml:space="preserve"> </w:t>
      </w:r>
      <w:r w:rsidRPr="004E0D47">
        <w:rPr>
          <w:rFonts w:ascii="Arial" w:eastAsia="Arial" w:hAnsi="Arial" w:cs="Arial"/>
          <w:spacing w:val="-4"/>
          <w:rPrChange w:id="96" w:author="Wilson, Thomas N (HSC)" w:date="2014-02-19T07:15:00Z">
            <w:rPr>
              <w:spacing w:val="-4"/>
            </w:rPr>
          </w:rPrChange>
        </w:rPr>
        <w:t>w</w:t>
      </w:r>
      <w:r w:rsidRPr="004E0D47">
        <w:rPr>
          <w:rFonts w:ascii="Arial" w:eastAsia="Arial" w:hAnsi="Arial" w:cs="Arial"/>
          <w:rPrChange w:id="97" w:author="Wilson, Thomas N (HSC)" w:date="2014-02-19T07:15:00Z">
            <w:rPr/>
          </w:rPrChange>
        </w:rPr>
        <w:t>ay</w:t>
      </w:r>
      <w:r w:rsidRPr="004E0D47">
        <w:rPr>
          <w:rFonts w:ascii="Arial" w:eastAsia="Arial" w:hAnsi="Arial" w:cs="Arial"/>
          <w:spacing w:val="-1"/>
          <w:rPrChange w:id="98" w:author="Wilson, Thomas N (HSC)" w:date="2014-02-19T07:15:00Z">
            <w:rPr>
              <w:spacing w:val="-1"/>
            </w:rPr>
          </w:rPrChange>
        </w:rPr>
        <w:t xml:space="preserve"> </w:t>
      </w:r>
      <w:r w:rsidRPr="004E0D47">
        <w:rPr>
          <w:rFonts w:ascii="Arial" w:eastAsia="Arial" w:hAnsi="Arial" w:cs="Arial"/>
          <w:spacing w:val="1"/>
          <w:rPrChange w:id="99" w:author="Wilson, Thomas N (HSC)" w:date="2014-02-19T07:15:00Z">
            <w:rPr>
              <w:spacing w:val="1"/>
            </w:rPr>
          </w:rPrChange>
        </w:rPr>
        <w:t>t</w:t>
      </w:r>
      <w:r w:rsidRPr="004E0D47">
        <w:rPr>
          <w:rFonts w:ascii="Arial" w:eastAsia="Arial" w:hAnsi="Arial" w:cs="Arial"/>
          <w:rPrChange w:id="100" w:author="Wilson, Thomas N (HSC)" w:date="2014-02-19T07:15:00Z">
            <w:rPr/>
          </w:rPrChange>
        </w:rPr>
        <w:t>hat</w:t>
      </w:r>
      <w:r w:rsidRPr="004E0D47">
        <w:rPr>
          <w:rFonts w:ascii="Arial" w:eastAsia="Arial" w:hAnsi="Arial" w:cs="Arial"/>
          <w:spacing w:val="2"/>
          <w:rPrChange w:id="101" w:author="Wilson, Thomas N (HSC)" w:date="2014-02-19T07:15:00Z">
            <w:rPr>
              <w:spacing w:val="2"/>
            </w:rPr>
          </w:rPrChange>
        </w:rPr>
        <w:t xml:space="preserve"> </w:t>
      </w:r>
      <w:r w:rsidRPr="004E0D47">
        <w:rPr>
          <w:rFonts w:ascii="Arial" w:eastAsia="Arial" w:hAnsi="Arial" w:cs="Arial"/>
          <w:spacing w:val="-1"/>
          <w:rPrChange w:id="102" w:author="Wilson, Thomas N (HSC)" w:date="2014-02-19T07:15:00Z">
            <w:rPr>
              <w:spacing w:val="-1"/>
            </w:rPr>
          </w:rPrChange>
        </w:rPr>
        <w:t>i</w:t>
      </w:r>
      <w:r w:rsidRPr="004E0D47">
        <w:rPr>
          <w:rFonts w:ascii="Arial" w:eastAsia="Arial" w:hAnsi="Arial" w:cs="Arial"/>
          <w:rPrChange w:id="103" w:author="Wilson, Thomas N (HSC)" w:date="2014-02-19T07:15:00Z">
            <w:rPr/>
          </w:rPrChange>
        </w:rPr>
        <w:t>t c</w:t>
      </w:r>
      <w:r w:rsidRPr="004E0D47">
        <w:rPr>
          <w:rFonts w:ascii="Arial" w:eastAsia="Arial" w:hAnsi="Arial" w:cs="Arial"/>
          <w:spacing w:val="-3"/>
          <w:rPrChange w:id="104" w:author="Wilson, Thomas N (HSC)" w:date="2014-02-19T07:15:00Z">
            <w:rPr>
              <w:spacing w:val="-3"/>
            </w:rPr>
          </w:rPrChange>
        </w:rPr>
        <w:t>o</w:t>
      </w:r>
      <w:r w:rsidRPr="004E0D47">
        <w:rPr>
          <w:rFonts w:ascii="Arial" w:eastAsia="Arial" w:hAnsi="Arial" w:cs="Arial"/>
          <w:spacing w:val="1"/>
          <w:rPrChange w:id="105" w:author="Wilson, Thomas N (HSC)" w:date="2014-02-19T07:15:00Z">
            <w:rPr>
              <w:spacing w:val="1"/>
            </w:rPr>
          </w:rPrChange>
        </w:rPr>
        <w:t>rr</w:t>
      </w:r>
      <w:r w:rsidRPr="004E0D47">
        <w:rPr>
          <w:rFonts w:ascii="Arial" w:eastAsia="Arial" w:hAnsi="Arial" w:cs="Arial"/>
          <w:rPrChange w:id="106" w:author="Wilson, Thomas N (HSC)" w:date="2014-02-19T07:15:00Z">
            <w:rPr/>
          </w:rPrChange>
        </w:rPr>
        <w:t>espon</w:t>
      </w:r>
      <w:r w:rsidRPr="004E0D47">
        <w:rPr>
          <w:rFonts w:ascii="Arial" w:eastAsia="Arial" w:hAnsi="Arial" w:cs="Arial"/>
          <w:spacing w:val="-3"/>
          <w:rPrChange w:id="107" w:author="Wilson, Thomas N (HSC)" w:date="2014-02-19T07:15:00Z">
            <w:rPr>
              <w:spacing w:val="-3"/>
            </w:rPr>
          </w:rPrChange>
        </w:rPr>
        <w:t>d</w:t>
      </w:r>
      <w:r w:rsidRPr="004E0D47">
        <w:rPr>
          <w:rFonts w:ascii="Arial" w:eastAsia="Arial" w:hAnsi="Arial" w:cs="Arial"/>
          <w:rPrChange w:id="108" w:author="Wilson, Thomas N (HSC)" w:date="2014-02-19T07:15:00Z">
            <w:rPr/>
          </w:rPrChange>
        </w:rPr>
        <w:t>s</w:t>
      </w:r>
      <w:r w:rsidRPr="004E0D47">
        <w:rPr>
          <w:rFonts w:ascii="Arial" w:eastAsia="Arial" w:hAnsi="Arial" w:cs="Arial"/>
          <w:spacing w:val="1"/>
          <w:rPrChange w:id="109" w:author="Wilson, Thomas N (HSC)" w:date="2014-02-19T07:15:00Z">
            <w:rPr>
              <w:spacing w:val="1"/>
            </w:rPr>
          </w:rPrChange>
        </w:rPr>
        <w:t xml:space="preserve"> t</w:t>
      </w:r>
      <w:r w:rsidRPr="004E0D47">
        <w:rPr>
          <w:rFonts w:ascii="Arial" w:eastAsia="Arial" w:hAnsi="Arial" w:cs="Arial"/>
          <w:rPrChange w:id="110" w:author="Wilson, Thomas N (HSC)" w:date="2014-02-19T07:15:00Z">
            <w:rPr/>
          </w:rPrChange>
        </w:rPr>
        <w:t>o</w:t>
      </w:r>
      <w:r w:rsidRPr="004E0D47">
        <w:rPr>
          <w:rFonts w:ascii="Arial" w:eastAsia="Arial" w:hAnsi="Arial" w:cs="Arial"/>
          <w:spacing w:val="-2"/>
          <w:rPrChange w:id="111" w:author="Wilson, Thomas N (HSC)" w:date="2014-02-19T07:15:00Z">
            <w:rPr>
              <w:spacing w:val="-2"/>
            </w:rPr>
          </w:rPrChange>
        </w:rPr>
        <w:t xml:space="preserve"> </w:t>
      </w:r>
      <w:r w:rsidRPr="004E0D47">
        <w:rPr>
          <w:rFonts w:ascii="Arial" w:eastAsia="Arial" w:hAnsi="Arial" w:cs="Arial"/>
          <w:spacing w:val="1"/>
          <w:rPrChange w:id="112" w:author="Wilson, Thomas N (HSC)" w:date="2014-02-19T07:15:00Z">
            <w:rPr>
              <w:spacing w:val="1"/>
            </w:rPr>
          </w:rPrChange>
        </w:rPr>
        <w:t>t</w:t>
      </w:r>
      <w:r w:rsidRPr="004E0D47">
        <w:rPr>
          <w:rFonts w:ascii="Arial" w:eastAsia="Arial" w:hAnsi="Arial" w:cs="Arial"/>
          <w:rPrChange w:id="113" w:author="Wilson, Thomas N (HSC)" w:date="2014-02-19T07:15:00Z">
            <w:rPr/>
          </w:rPrChange>
        </w:rPr>
        <w:t>he</w:t>
      </w:r>
      <w:r w:rsidRPr="004E0D47">
        <w:rPr>
          <w:rFonts w:ascii="Arial" w:eastAsia="Arial" w:hAnsi="Arial" w:cs="Arial"/>
          <w:spacing w:val="-2"/>
          <w:rPrChange w:id="114" w:author="Wilson, Thomas N (HSC)" w:date="2014-02-19T07:15:00Z">
            <w:rPr>
              <w:spacing w:val="-2"/>
            </w:rPr>
          </w:rPrChange>
        </w:rPr>
        <w:t xml:space="preserve"> s</w:t>
      </w:r>
      <w:r w:rsidRPr="004E0D47">
        <w:rPr>
          <w:rFonts w:ascii="Arial" w:eastAsia="Arial" w:hAnsi="Arial" w:cs="Arial"/>
          <w:spacing w:val="1"/>
          <w:rPrChange w:id="115" w:author="Wilson, Thomas N (HSC)" w:date="2014-02-19T07:15:00Z">
            <w:rPr>
              <w:spacing w:val="1"/>
            </w:rPr>
          </w:rPrChange>
        </w:rPr>
        <w:t>t</w:t>
      </w:r>
      <w:r w:rsidRPr="004E0D47">
        <w:rPr>
          <w:rFonts w:ascii="Arial" w:eastAsia="Arial" w:hAnsi="Arial" w:cs="Arial"/>
          <w:rPrChange w:id="116" w:author="Wilson, Thomas N (HSC)" w:date="2014-02-19T07:15:00Z">
            <w:rPr/>
          </w:rPrChange>
        </w:rPr>
        <w:t>udy</w:t>
      </w:r>
      <w:r w:rsidRPr="004E0D47">
        <w:rPr>
          <w:rFonts w:ascii="Arial" w:eastAsia="Arial" w:hAnsi="Arial" w:cs="Arial"/>
          <w:spacing w:val="-1"/>
          <w:rPrChange w:id="117" w:author="Wilson, Thomas N (HSC)" w:date="2014-02-19T07:15:00Z">
            <w:rPr>
              <w:spacing w:val="-1"/>
            </w:rPr>
          </w:rPrChange>
        </w:rPr>
        <w:t xml:space="preserve"> </w:t>
      </w:r>
      <w:r w:rsidRPr="004E0D47">
        <w:rPr>
          <w:rFonts w:ascii="Arial" w:eastAsia="Arial" w:hAnsi="Arial" w:cs="Arial"/>
          <w:rPrChange w:id="118" w:author="Wilson, Thomas N (HSC)" w:date="2014-02-19T07:15:00Z">
            <w:rPr/>
          </w:rPrChange>
        </w:rPr>
        <w:t>des</w:t>
      </w:r>
      <w:r w:rsidRPr="004E0D47">
        <w:rPr>
          <w:rFonts w:ascii="Arial" w:eastAsia="Arial" w:hAnsi="Arial" w:cs="Arial"/>
          <w:spacing w:val="-1"/>
          <w:rPrChange w:id="119" w:author="Wilson, Thomas N (HSC)" w:date="2014-02-19T07:15:00Z">
            <w:rPr>
              <w:spacing w:val="-1"/>
            </w:rPr>
          </w:rPrChange>
        </w:rPr>
        <w:t>i</w:t>
      </w:r>
      <w:r w:rsidRPr="004E0D47">
        <w:rPr>
          <w:rFonts w:ascii="Arial" w:eastAsia="Arial" w:hAnsi="Arial" w:cs="Arial"/>
          <w:spacing w:val="2"/>
          <w:rPrChange w:id="120" w:author="Wilson, Thomas N (HSC)" w:date="2014-02-19T07:15:00Z">
            <w:rPr>
              <w:spacing w:val="2"/>
            </w:rPr>
          </w:rPrChange>
        </w:rPr>
        <w:t>g</w:t>
      </w:r>
      <w:r w:rsidRPr="004E0D47">
        <w:rPr>
          <w:rFonts w:ascii="Arial" w:eastAsia="Arial" w:hAnsi="Arial" w:cs="Arial"/>
          <w:rPrChange w:id="121" w:author="Wilson, Thomas N (HSC)" w:date="2014-02-19T07:15:00Z">
            <w:rPr/>
          </w:rPrChange>
        </w:rPr>
        <w:t>n</w:t>
      </w:r>
      <w:r w:rsidR="00190E88" w:rsidRPr="004E0D47">
        <w:rPr>
          <w:rFonts w:ascii="Arial" w:eastAsia="Arial" w:hAnsi="Arial" w:cs="Arial"/>
          <w:rPrChange w:id="122" w:author="Wilson, Thomas N (HSC)" w:date="2014-02-19T07:15:00Z">
            <w:rPr/>
          </w:rPrChange>
        </w:rPr>
        <w:t xml:space="preserve"> that will be submitted to the IRB</w:t>
      </w:r>
      <w:r w:rsidRPr="004E0D47">
        <w:rPr>
          <w:rFonts w:ascii="Arial" w:eastAsia="Arial" w:hAnsi="Arial" w:cs="Arial"/>
          <w:rPrChange w:id="123" w:author="Wilson, Thomas N (HSC)" w:date="2014-02-19T07:15:00Z">
            <w:rPr/>
          </w:rPrChange>
        </w:rPr>
        <w:t xml:space="preserve"> and</w:t>
      </w:r>
      <w:r w:rsidRPr="004E0D47">
        <w:rPr>
          <w:rFonts w:ascii="Arial" w:eastAsia="Arial" w:hAnsi="Arial" w:cs="Arial"/>
          <w:spacing w:val="1"/>
          <w:rPrChange w:id="124" w:author="Wilson, Thomas N (HSC)" w:date="2014-02-19T07:15:00Z">
            <w:rPr>
              <w:spacing w:val="1"/>
            </w:rPr>
          </w:rPrChange>
        </w:rPr>
        <w:t xml:space="preserve"> </w:t>
      </w:r>
      <w:r w:rsidRPr="004E0D47">
        <w:rPr>
          <w:rFonts w:ascii="Arial" w:eastAsia="Arial" w:hAnsi="Arial" w:cs="Arial"/>
          <w:rPrChange w:id="125" w:author="Wilson, Thomas N (HSC)" w:date="2014-02-19T07:15:00Z">
            <w:rPr/>
          </w:rPrChange>
        </w:rPr>
        <w:t>p</w:t>
      </w:r>
      <w:r w:rsidRPr="004E0D47">
        <w:rPr>
          <w:rFonts w:ascii="Arial" w:eastAsia="Arial" w:hAnsi="Arial" w:cs="Arial"/>
          <w:spacing w:val="1"/>
          <w:rPrChange w:id="126" w:author="Wilson, Thomas N (HSC)" w:date="2014-02-19T07:15:00Z">
            <w:rPr>
              <w:spacing w:val="1"/>
            </w:rPr>
          </w:rPrChange>
        </w:rPr>
        <w:t>r</w:t>
      </w:r>
      <w:r w:rsidRPr="004E0D47">
        <w:rPr>
          <w:rFonts w:ascii="Arial" w:eastAsia="Arial" w:hAnsi="Arial" w:cs="Arial"/>
          <w:rPrChange w:id="127" w:author="Wilson, Thomas N (HSC)" w:date="2014-02-19T07:15:00Z">
            <w:rPr/>
          </w:rPrChange>
        </w:rPr>
        <w:t>o</w:t>
      </w:r>
      <w:r w:rsidRPr="004E0D47">
        <w:rPr>
          <w:rFonts w:ascii="Arial" w:eastAsia="Arial" w:hAnsi="Arial" w:cs="Arial"/>
          <w:spacing w:val="-2"/>
          <w:rPrChange w:id="128" w:author="Wilson, Thomas N (HSC)" w:date="2014-02-19T07:15:00Z">
            <w:rPr>
              <w:spacing w:val="-2"/>
            </w:rPr>
          </w:rPrChange>
        </w:rPr>
        <w:t>v</w:t>
      </w:r>
      <w:r w:rsidRPr="004E0D47">
        <w:rPr>
          <w:rFonts w:ascii="Arial" w:eastAsia="Arial" w:hAnsi="Arial" w:cs="Arial"/>
          <w:spacing w:val="-1"/>
          <w:rPrChange w:id="129" w:author="Wilson, Thomas N (HSC)" w:date="2014-02-19T07:15:00Z">
            <w:rPr>
              <w:spacing w:val="-1"/>
            </w:rPr>
          </w:rPrChange>
        </w:rPr>
        <w:t>i</w:t>
      </w:r>
      <w:r w:rsidRPr="004E0D47">
        <w:rPr>
          <w:rFonts w:ascii="Arial" w:eastAsia="Arial" w:hAnsi="Arial" w:cs="Arial"/>
          <w:rPrChange w:id="130" w:author="Wilson, Thomas N (HSC)" w:date="2014-02-19T07:15:00Z">
            <w:rPr/>
          </w:rPrChange>
        </w:rPr>
        <w:t>des</w:t>
      </w:r>
      <w:r w:rsidRPr="004E0D47">
        <w:rPr>
          <w:rFonts w:ascii="Arial" w:eastAsia="Arial" w:hAnsi="Arial" w:cs="Arial"/>
          <w:spacing w:val="1"/>
          <w:rPrChange w:id="131" w:author="Wilson, Thomas N (HSC)" w:date="2014-02-19T07:15:00Z">
            <w:rPr>
              <w:spacing w:val="1"/>
            </w:rPr>
          </w:rPrChange>
        </w:rPr>
        <w:t xml:space="preserve"> </w:t>
      </w:r>
      <w:r w:rsidRPr="004E0D47">
        <w:rPr>
          <w:rFonts w:ascii="Arial" w:eastAsia="Arial" w:hAnsi="Arial" w:cs="Arial"/>
          <w:rPrChange w:id="132" w:author="Wilson, Thomas N (HSC)" w:date="2014-02-19T07:15:00Z">
            <w:rPr/>
          </w:rPrChange>
        </w:rPr>
        <w:t>p</w:t>
      </w:r>
      <w:r w:rsidRPr="004E0D47">
        <w:rPr>
          <w:rFonts w:ascii="Arial" w:eastAsia="Arial" w:hAnsi="Arial" w:cs="Arial"/>
          <w:spacing w:val="1"/>
          <w:rPrChange w:id="133" w:author="Wilson, Thomas N (HSC)" w:date="2014-02-19T07:15:00Z">
            <w:rPr>
              <w:spacing w:val="1"/>
            </w:rPr>
          </w:rPrChange>
        </w:rPr>
        <w:t>r</w:t>
      </w:r>
      <w:r w:rsidRPr="004E0D47">
        <w:rPr>
          <w:rFonts w:ascii="Arial" w:eastAsia="Arial" w:hAnsi="Arial" w:cs="Arial"/>
          <w:rPrChange w:id="134" w:author="Wilson, Thomas N (HSC)" w:date="2014-02-19T07:15:00Z">
            <w:rPr/>
          </w:rPrChange>
        </w:rPr>
        <w:t>op</w:t>
      </w:r>
      <w:r w:rsidRPr="004E0D47">
        <w:rPr>
          <w:rFonts w:ascii="Arial" w:eastAsia="Arial" w:hAnsi="Arial" w:cs="Arial"/>
          <w:spacing w:val="-3"/>
          <w:rPrChange w:id="135" w:author="Wilson, Thomas N (HSC)" w:date="2014-02-19T07:15:00Z">
            <w:rPr>
              <w:spacing w:val="-3"/>
            </w:rPr>
          </w:rPrChange>
        </w:rPr>
        <w:t>e</w:t>
      </w:r>
      <w:r w:rsidRPr="004E0D47">
        <w:rPr>
          <w:rFonts w:ascii="Arial" w:eastAsia="Arial" w:hAnsi="Arial" w:cs="Arial"/>
          <w:rPrChange w:id="136" w:author="Wilson, Thomas N (HSC)" w:date="2014-02-19T07:15:00Z">
            <w:rPr/>
          </w:rPrChange>
        </w:rPr>
        <w:t>r</w:t>
      </w:r>
      <w:r w:rsidRPr="004E0D47">
        <w:rPr>
          <w:rFonts w:ascii="Arial" w:eastAsia="Arial" w:hAnsi="Arial" w:cs="Arial"/>
          <w:spacing w:val="2"/>
          <w:rPrChange w:id="137" w:author="Wilson, Thomas N (HSC)" w:date="2014-02-19T07:15:00Z">
            <w:rPr>
              <w:spacing w:val="2"/>
            </w:rPr>
          </w:rPrChange>
        </w:rPr>
        <w:t xml:space="preserve"> </w:t>
      </w:r>
      <w:r w:rsidRPr="004E0D47">
        <w:rPr>
          <w:rFonts w:ascii="Arial" w:eastAsia="Arial" w:hAnsi="Arial" w:cs="Arial"/>
          <w:rPrChange w:id="138" w:author="Wilson, Thomas N (HSC)" w:date="2014-02-19T07:15:00Z">
            <w:rPr/>
          </w:rPrChange>
        </w:rPr>
        <w:t>d</w:t>
      </w:r>
      <w:r w:rsidRPr="004E0D47">
        <w:rPr>
          <w:rFonts w:ascii="Arial" w:eastAsia="Arial" w:hAnsi="Arial" w:cs="Arial"/>
          <w:spacing w:val="-3"/>
          <w:rPrChange w:id="139" w:author="Wilson, Thomas N (HSC)" w:date="2014-02-19T07:15:00Z">
            <w:rPr>
              <w:spacing w:val="-3"/>
            </w:rPr>
          </w:rPrChange>
        </w:rPr>
        <w:t>a</w:t>
      </w:r>
      <w:r w:rsidRPr="004E0D47">
        <w:rPr>
          <w:rFonts w:ascii="Arial" w:eastAsia="Arial" w:hAnsi="Arial" w:cs="Arial"/>
          <w:spacing w:val="1"/>
          <w:rPrChange w:id="140" w:author="Wilson, Thomas N (HSC)" w:date="2014-02-19T07:15:00Z">
            <w:rPr>
              <w:spacing w:val="1"/>
            </w:rPr>
          </w:rPrChange>
        </w:rPr>
        <w:t>t</w:t>
      </w:r>
      <w:r w:rsidRPr="004E0D47">
        <w:rPr>
          <w:rFonts w:ascii="Arial" w:eastAsia="Arial" w:hAnsi="Arial" w:cs="Arial"/>
          <w:rPrChange w:id="141" w:author="Wilson, Thomas N (HSC)" w:date="2014-02-19T07:15:00Z">
            <w:rPr/>
          </w:rPrChange>
        </w:rPr>
        <w:t>a</w:t>
      </w:r>
      <w:r w:rsidRPr="004E0D47">
        <w:rPr>
          <w:rFonts w:ascii="Arial" w:eastAsia="Arial" w:hAnsi="Arial" w:cs="Arial"/>
          <w:spacing w:val="-2"/>
          <w:rPrChange w:id="142" w:author="Wilson, Thomas N (HSC)" w:date="2014-02-19T07:15:00Z">
            <w:rPr>
              <w:spacing w:val="-2"/>
            </w:rPr>
          </w:rPrChange>
        </w:rPr>
        <w:t xml:space="preserve"> </w:t>
      </w:r>
      <w:r w:rsidRPr="004E0D47">
        <w:rPr>
          <w:rFonts w:ascii="Arial" w:eastAsia="Arial" w:hAnsi="Arial" w:cs="Arial"/>
          <w:rPrChange w:id="143" w:author="Wilson, Thomas N (HSC)" w:date="2014-02-19T07:15:00Z">
            <w:rPr/>
          </w:rPrChange>
        </w:rPr>
        <w:t>co</w:t>
      </w:r>
      <w:r w:rsidRPr="004E0D47">
        <w:rPr>
          <w:rFonts w:ascii="Arial" w:eastAsia="Arial" w:hAnsi="Arial" w:cs="Arial"/>
          <w:spacing w:val="-1"/>
          <w:rPrChange w:id="144" w:author="Wilson, Thomas N (HSC)" w:date="2014-02-19T07:15:00Z">
            <w:rPr>
              <w:spacing w:val="-1"/>
            </w:rPr>
          </w:rPrChange>
        </w:rPr>
        <w:t>ll</w:t>
      </w:r>
      <w:r w:rsidRPr="004E0D47">
        <w:rPr>
          <w:rFonts w:ascii="Arial" w:eastAsia="Arial" w:hAnsi="Arial" w:cs="Arial"/>
          <w:rPrChange w:id="145" w:author="Wilson, Thomas N (HSC)" w:date="2014-02-19T07:15:00Z">
            <w:rPr/>
          </w:rPrChange>
        </w:rPr>
        <w:t>ec</w:t>
      </w:r>
      <w:r w:rsidRPr="004E0D47">
        <w:rPr>
          <w:rFonts w:ascii="Arial" w:eastAsia="Arial" w:hAnsi="Arial" w:cs="Arial"/>
          <w:spacing w:val="1"/>
          <w:rPrChange w:id="146" w:author="Wilson, Thomas N (HSC)" w:date="2014-02-19T07:15:00Z">
            <w:rPr>
              <w:spacing w:val="1"/>
            </w:rPr>
          </w:rPrChange>
        </w:rPr>
        <w:t>t</w:t>
      </w:r>
      <w:r w:rsidRPr="004E0D47">
        <w:rPr>
          <w:rFonts w:ascii="Arial" w:eastAsia="Arial" w:hAnsi="Arial" w:cs="Arial"/>
          <w:spacing w:val="-1"/>
          <w:rPrChange w:id="147" w:author="Wilson, Thomas N (HSC)" w:date="2014-02-19T07:15:00Z">
            <w:rPr>
              <w:spacing w:val="-1"/>
            </w:rPr>
          </w:rPrChange>
        </w:rPr>
        <w:t>i</w:t>
      </w:r>
      <w:r w:rsidRPr="004E0D47">
        <w:rPr>
          <w:rFonts w:ascii="Arial" w:eastAsia="Arial" w:hAnsi="Arial" w:cs="Arial"/>
          <w:rPrChange w:id="148" w:author="Wilson, Thomas N (HSC)" w:date="2014-02-19T07:15:00Z">
            <w:rPr/>
          </w:rPrChange>
        </w:rPr>
        <w:t>on</w:t>
      </w:r>
      <w:r w:rsidRPr="004E0D47">
        <w:rPr>
          <w:rFonts w:ascii="Arial" w:eastAsia="Arial" w:hAnsi="Arial" w:cs="Arial"/>
          <w:spacing w:val="1"/>
          <w:rPrChange w:id="149" w:author="Wilson, Thomas N (HSC)" w:date="2014-02-19T07:15:00Z">
            <w:rPr>
              <w:spacing w:val="1"/>
            </w:rPr>
          </w:rPrChange>
        </w:rPr>
        <w:t xml:space="preserve"> t</w:t>
      </w:r>
      <w:r w:rsidRPr="004E0D47">
        <w:rPr>
          <w:rFonts w:ascii="Arial" w:eastAsia="Arial" w:hAnsi="Arial" w:cs="Arial"/>
          <w:rPrChange w:id="150" w:author="Wilson, Thomas N (HSC)" w:date="2014-02-19T07:15:00Z">
            <w:rPr/>
          </w:rPrChange>
        </w:rPr>
        <w:t>ool</w:t>
      </w:r>
      <w:r w:rsidRPr="004E0D47">
        <w:rPr>
          <w:rFonts w:ascii="Arial" w:eastAsia="Arial" w:hAnsi="Arial" w:cs="Arial"/>
          <w:spacing w:val="-4"/>
          <w:rPrChange w:id="151" w:author="Wilson, Thomas N (HSC)" w:date="2014-02-19T07:15:00Z">
            <w:rPr>
              <w:spacing w:val="-4"/>
            </w:rPr>
          </w:rPrChange>
        </w:rPr>
        <w:t xml:space="preserve"> </w:t>
      </w:r>
      <w:r w:rsidRPr="004E0D47">
        <w:rPr>
          <w:rFonts w:ascii="Arial" w:eastAsia="Arial" w:hAnsi="Arial" w:cs="Arial"/>
          <w:spacing w:val="3"/>
          <w:rPrChange w:id="152" w:author="Wilson, Thomas N (HSC)" w:date="2014-02-19T07:15:00Z">
            <w:rPr>
              <w:spacing w:val="3"/>
            </w:rPr>
          </w:rPrChange>
        </w:rPr>
        <w:t>f</w:t>
      </w:r>
      <w:r w:rsidRPr="004E0D47">
        <w:rPr>
          <w:rFonts w:ascii="Arial" w:eastAsia="Arial" w:hAnsi="Arial" w:cs="Arial"/>
          <w:spacing w:val="-3"/>
          <w:rPrChange w:id="153" w:author="Wilson, Thomas N (HSC)" w:date="2014-02-19T07:15:00Z">
            <w:rPr>
              <w:spacing w:val="-3"/>
            </w:rPr>
          </w:rPrChange>
        </w:rPr>
        <w:t>o</w:t>
      </w:r>
      <w:r w:rsidRPr="004E0D47">
        <w:rPr>
          <w:rFonts w:ascii="Arial" w:eastAsia="Arial" w:hAnsi="Arial" w:cs="Arial"/>
          <w:rPrChange w:id="154" w:author="Wilson, Thomas N (HSC)" w:date="2014-02-19T07:15:00Z">
            <w:rPr/>
          </w:rPrChange>
        </w:rPr>
        <w:t>r</w:t>
      </w:r>
      <w:r w:rsidRPr="004E0D47">
        <w:rPr>
          <w:rFonts w:ascii="Arial" w:eastAsia="Arial" w:hAnsi="Arial" w:cs="Arial"/>
          <w:spacing w:val="2"/>
          <w:rPrChange w:id="155" w:author="Wilson, Thomas N (HSC)" w:date="2014-02-19T07:15:00Z">
            <w:rPr>
              <w:spacing w:val="2"/>
            </w:rPr>
          </w:rPrChange>
        </w:rPr>
        <w:t xml:space="preserve"> </w:t>
      </w:r>
      <w:r w:rsidRPr="004E0D47">
        <w:rPr>
          <w:rFonts w:ascii="Arial" w:eastAsia="Arial" w:hAnsi="Arial" w:cs="Arial"/>
          <w:rPrChange w:id="156" w:author="Wilson, Thomas N (HSC)" w:date="2014-02-19T07:15:00Z">
            <w:rPr/>
          </w:rPrChange>
        </w:rPr>
        <w:t>a</w:t>
      </w:r>
      <w:r w:rsidRPr="004E0D47">
        <w:rPr>
          <w:rFonts w:ascii="Arial" w:eastAsia="Arial" w:hAnsi="Arial" w:cs="Arial"/>
          <w:spacing w:val="-1"/>
          <w:rPrChange w:id="157" w:author="Wilson, Thomas N (HSC)" w:date="2014-02-19T07:15:00Z">
            <w:rPr>
              <w:spacing w:val="-1"/>
            </w:rPr>
          </w:rPrChange>
        </w:rPr>
        <w:t>l</w:t>
      </w:r>
      <w:r w:rsidRPr="004E0D47">
        <w:rPr>
          <w:rFonts w:ascii="Arial" w:eastAsia="Arial" w:hAnsi="Arial" w:cs="Arial"/>
          <w:rPrChange w:id="158" w:author="Wilson, Thomas N (HSC)" w:date="2014-02-19T07:15:00Z">
            <w:rPr/>
          </w:rPrChange>
        </w:rPr>
        <w:t xml:space="preserve">l </w:t>
      </w:r>
      <w:r w:rsidRPr="004E0D47">
        <w:rPr>
          <w:rFonts w:ascii="Arial" w:eastAsia="Arial" w:hAnsi="Arial" w:cs="Arial"/>
          <w:spacing w:val="-1"/>
          <w:rPrChange w:id="159" w:author="Wilson, Thomas N (HSC)" w:date="2014-02-19T07:15:00Z">
            <w:rPr>
              <w:spacing w:val="-1"/>
            </w:rPr>
          </w:rPrChange>
        </w:rPr>
        <w:t>t</w:t>
      </w:r>
      <w:r w:rsidRPr="004E0D47">
        <w:rPr>
          <w:rFonts w:ascii="Arial" w:eastAsia="Arial" w:hAnsi="Arial" w:cs="Arial"/>
          <w:rPrChange w:id="160" w:author="Wilson, Thomas N (HSC)" w:date="2014-02-19T07:15:00Z">
            <w:rPr/>
          </w:rPrChange>
        </w:rPr>
        <w:t>he</w:t>
      </w:r>
      <w:r w:rsidRPr="004E0D47">
        <w:rPr>
          <w:rFonts w:ascii="Arial" w:eastAsia="Arial" w:hAnsi="Arial" w:cs="Arial"/>
          <w:spacing w:val="-2"/>
          <w:rPrChange w:id="161" w:author="Wilson, Thomas N (HSC)" w:date="2014-02-19T07:15:00Z">
            <w:rPr>
              <w:spacing w:val="-2"/>
            </w:rPr>
          </w:rPrChange>
        </w:rPr>
        <w:t xml:space="preserve"> </w:t>
      </w:r>
      <w:r w:rsidRPr="004E0D47">
        <w:rPr>
          <w:rFonts w:ascii="Arial" w:eastAsia="Arial" w:hAnsi="Arial" w:cs="Arial"/>
          <w:rPrChange w:id="162" w:author="Wilson, Thomas N (HSC)" w:date="2014-02-19T07:15:00Z">
            <w:rPr/>
          </w:rPrChange>
        </w:rPr>
        <w:t>da</w:t>
      </w:r>
      <w:r w:rsidRPr="004E0D47">
        <w:rPr>
          <w:rFonts w:ascii="Arial" w:eastAsia="Arial" w:hAnsi="Arial" w:cs="Arial"/>
          <w:spacing w:val="1"/>
          <w:rPrChange w:id="163" w:author="Wilson, Thomas N (HSC)" w:date="2014-02-19T07:15:00Z">
            <w:rPr>
              <w:spacing w:val="1"/>
            </w:rPr>
          </w:rPrChange>
        </w:rPr>
        <w:t>t</w:t>
      </w:r>
      <w:r w:rsidRPr="004E0D47">
        <w:rPr>
          <w:rFonts w:ascii="Arial" w:eastAsia="Arial" w:hAnsi="Arial" w:cs="Arial"/>
          <w:rPrChange w:id="164" w:author="Wilson, Thomas N (HSC)" w:date="2014-02-19T07:15:00Z">
            <w:rPr/>
          </w:rPrChange>
        </w:rPr>
        <w:t>a</w:t>
      </w:r>
      <w:r w:rsidRPr="004E0D47">
        <w:rPr>
          <w:rFonts w:ascii="Arial" w:eastAsia="Arial" w:hAnsi="Arial" w:cs="Arial"/>
          <w:spacing w:val="1"/>
          <w:rPrChange w:id="165" w:author="Wilson, Thomas N (HSC)" w:date="2014-02-19T07:15:00Z">
            <w:rPr>
              <w:spacing w:val="1"/>
            </w:rPr>
          </w:rPrChange>
        </w:rPr>
        <w:t xml:space="preserve"> </w:t>
      </w:r>
      <w:r w:rsidRPr="004E0D47">
        <w:rPr>
          <w:rFonts w:ascii="Arial" w:eastAsia="Arial" w:hAnsi="Arial" w:cs="Arial"/>
          <w:rPrChange w:id="166" w:author="Wilson, Thomas N (HSC)" w:date="2014-02-19T07:15:00Z">
            <w:rPr/>
          </w:rPrChange>
        </w:rPr>
        <w:t>nece</w:t>
      </w:r>
      <w:r w:rsidRPr="004E0D47">
        <w:rPr>
          <w:rFonts w:ascii="Arial" w:eastAsia="Arial" w:hAnsi="Arial" w:cs="Arial"/>
          <w:spacing w:val="-2"/>
          <w:rPrChange w:id="167" w:author="Wilson, Thomas N (HSC)" w:date="2014-02-19T07:15:00Z">
            <w:rPr>
              <w:spacing w:val="-2"/>
            </w:rPr>
          </w:rPrChange>
        </w:rPr>
        <w:t>s</w:t>
      </w:r>
      <w:r w:rsidRPr="004E0D47">
        <w:rPr>
          <w:rFonts w:ascii="Arial" w:eastAsia="Arial" w:hAnsi="Arial" w:cs="Arial"/>
          <w:rPrChange w:id="168" w:author="Wilson, Thomas N (HSC)" w:date="2014-02-19T07:15:00Z">
            <w:rPr/>
          </w:rPrChange>
        </w:rPr>
        <w:t>sa</w:t>
      </w:r>
      <w:r w:rsidRPr="004E0D47">
        <w:rPr>
          <w:rFonts w:ascii="Arial" w:eastAsia="Arial" w:hAnsi="Arial" w:cs="Arial"/>
          <w:spacing w:val="1"/>
          <w:rPrChange w:id="169" w:author="Wilson, Thomas N (HSC)" w:date="2014-02-19T07:15:00Z">
            <w:rPr>
              <w:spacing w:val="1"/>
            </w:rPr>
          </w:rPrChange>
        </w:rPr>
        <w:t>r</w:t>
      </w:r>
      <w:r w:rsidRPr="004E0D47">
        <w:rPr>
          <w:rFonts w:ascii="Arial" w:eastAsia="Arial" w:hAnsi="Arial" w:cs="Arial"/>
          <w:rPrChange w:id="170" w:author="Wilson, Thomas N (HSC)" w:date="2014-02-19T07:15:00Z">
            <w:rPr/>
          </w:rPrChange>
        </w:rPr>
        <w:t>y</w:t>
      </w:r>
      <w:r w:rsidRPr="004E0D47">
        <w:rPr>
          <w:rFonts w:ascii="Arial" w:eastAsia="Arial" w:hAnsi="Arial" w:cs="Arial"/>
          <w:spacing w:val="-4"/>
          <w:rPrChange w:id="171" w:author="Wilson, Thomas N (HSC)" w:date="2014-02-19T07:15:00Z">
            <w:rPr>
              <w:spacing w:val="-4"/>
            </w:rPr>
          </w:rPrChange>
        </w:rPr>
        <w:t xml:space="preserve"> </w:t>
      </w:r>
      <w:r w:rsidRPr="004E0D47">
        <w:rPr>
          <w:rFonts w:ascii="Arial" w:eastAsia="Arial" w:hAnsi="Arial" w:cs="Arial"/>
          <w:spacing w:val="3"/>
          <w:rPrChange w:id="172" w:author="Wilson, Thomas N (HSC)" w:date="2014-02-19T07:15:00Z">
            <w:rPr>
              <w:spacing w:val="3"/>
            </w:rPr>
          </w:rPrChange>
        </w:rPr>
        <w:t>f</w:t>
      </w:r>
      <w:r w:rsidRPr="004E0D47">
        <w:rPr>
          <w:rFonts w:ascii="Arial" w:eastAsia="Arial" w:hAnsi="Arial" w:cs="Arial"/>
          <w:spacing w:val="-3"/>
          <w:rPrChange w:id="173" w:author="Wilson, Thomas N (HSC)" w:date="2014-02-19T07:15:00Z">
            <w:rPr>
              <w:spacing w:val="-3"/>
            </w:rPr>
          </w:rPrChange>
        </w:rPr>
        <w:t>o</w:t>
      </w:r>
      <w:r w:rsidRPr="004E0D47">
        <w:rPr>
          <w:rFonts w:ascii="Arial" w:eastAsia="Arial" w:hAnsi="Arial" w:cs="Arial"/>
          <w:rPrChange w:id="174" w:author="Wilson, Thomas N (HSC)" w:date="2014-02-19T07:15:00Z">
            <w:rPr/>
          </w:rPrChange>
        </w:rPr>
        <w:t xml:space="preserve">r </w:t>
      </w:r>
      <w:r w:rsidRPr="004E0D47">
        <w:rPr>
          <w:rFonts w:ascii="Arial" w:eastAsia="Arial" w:hAnsi="Arial" w:cs="Arial"/>
          <w:spacing w:val="1"/>
          <w:rPrChange w:id="175" w:author="Wilson, Thomas N (HSC)" w:date="2014-02-19T07:15:00Z">
            <w:rPr>
              <w:spacing w:val="1"/>
            </w:rPr>
          </w:rPrChange>
        </w:rPr>
        <w:t>t</w:t>
      </w:r>
      <w:r w:rsidRPr="004E0D47">
        <w:rPr>
          <w:rFonts w:ascii="Arial" w:eastAsia="Arial" w:hAnsi="Arial" w:cs="Arial"/>
          <w:rPrChange w:id="176" w:author="Wilson, Thomas N (HSC)" w:date="2014-02-19T07:15:00Z">
            <w:rPr/>
          </w:rPrChange>
        </w:rPr>
        <w:t>e</w:t>
      </w:r>
      <w:r w:rsidRPr="004E0D47">
        <w:rPr>
          <w:rFonts w:ascii="Arial" w:eastAsia="Arial" w:hAnsi="Arial" w:cs="Arial"/>
          <w:spacing w:val="-2"/>
          <w:rPrChange w:id="177" w:author="Wilson, Thomas N (HSC)" w:date="2014-02-19T07:15:00Z">
            <w:rPr>
              <w:spacing w:val="-2"/>
            </w:rPr>
          </w:rPrChange>
        </w:rPr>
        <w:t>s</w:t>
      </w:r>
      <w:r w:rsidRPr="004E0D47">
        <w:rPr>
          <w:rFonts w:ascii="Arial" w:eastAsia="Arial" w:hAnsi="Arial" w:cs="Arial"/>
          <w:spacing w:val="1"/>
          <w:rPrChange w:id="178" w:author="Wilson, Thomas N (HSC)" w:date="2014-02-19T07:15:00Z">
            <w:rPr>
              <w:spacing w:val="1"/>
            </w:rPr>
          </w:rPrChange>
        </w:rPr>
        <w:t>ti</w:t>
      </w:r>
      <w:r w:rsidRPr="004E0D47">
        <w:rPr>
          <w:rFonts w:ascii="Arial" w:eastAsia="Arial" w:hAnsi="Arial" w:cs="Arial"/>
          <w:rPrChange w:id="179" w:author="Wilson, Thomas N (HSC)" w:date="2014-02-19T07:15:00Z">
            <w:rPr/>
          </w:rPrChange>
        </w:rPr>
        <w:t>ng</w:t>
      </w:r>
      <w:r w:rsidRPr="004E0D47">
        <w:rPr>
          <w:rFonts w:ascii="Arial" w:eastAsia="Arial" w:hAnsi="Arial" w:cs="Arial"/>
          <w:spacing w:val="1"/>
          <w:rPrChange w:id="180" w:author="Wilson, Thomas N (HSC)" w:date="2014-02-19T07:15:00Z">
            <w:rPr>
              <w:spacing w:val="1"/>
            </w:rPr>
          </w:rPrChange>
        </w:rPr>
        <w:t xml:space="preserve"> </w:t>
      </w:r>
      <w:r w:rsidRPr="004E0D47">
        <w:rPr>
          <w:rFonts w:ascii="Arial" w:eastAsia="Arial" w:hAnsi="Arial" w:cs="Arial"/>
          <w:rPrChange w:id="181" w:author="Wilson, Thomas N (HSC)" w:date="2014-02-19T07:15:00Z">
            <w:rPr/>
          </w:rPrChange>
        </w:rPr>
        <w:t>s</w:t>
      </w:r>
      <w:r w:rsidRPr="004E0D47">
        <w:rPr>
          <w:rFonts w:ascii="Arial" w:eastAsia="Arial" w:hAnsi="Arial" w:cs="Arial"/>
          <w:spacing w:val="1"/>
          <w:rPrChange w:id="182" w:author="Wilson, Thomas N (HSC)" w:date="2014-02-19T07:15:00Z">
            <w:rPr>
              <w:spacing w:val="1"/>
            </w:rPr>
          </w:rPrChange>
        </w:rPr>
        <w:t>t</w:t>
      </w:r>
      <w:r w:rsidRPr="004E0D47">
        <w:rPr>
          <w:rFonts w:ascii="Arial" w:eastAsia="Arial" w:hAnsi="Arial" w:cs="Arial"/>
          <w:rPrChange w:id="183" w:author="Wilson, Thomas N (HSC)" w:date="2014-02-19T07:15:00Z">
            <w:rPr/>
          </w:rPrChange>
        </w:rPr>
        <w:t>udy</w:t>
      </w:r>
      <w:r w:rsidRPr="004E0D47">
        <w:rPr>
          <w:rFonts w:ascii="Arial" w:eastAsia="Arial" w:hAnsi="Arial" w:cs="Arial"/>
          <w:spacing w:val="-1"/>
          <w:rPrChange w:id="184" w:author="Wilson, Thomas N (HSC)" w:date="2014-02-19T07:15:00Z">
            <w:rPr>
              <w:spacing w:val="-1"/>
            </w:rPr>
          </w:rPrChange>
        </w:rPr>
        <w:t xml:space="preserve"> </w:t>
      </w:r>
      <w:r w:rsidRPr="004E0D47">
        <w:rPr>
          <w:rFonts w:ascii="Arial" w:eastAsia="Arial" w:hAnsi="Arial" w:cs="Arial"/>
          <w:rPrChange w:id="185" w:author="Wilson, Thomas N (HSC)" w:date="2014-02-19T07:15:00Z">
            <w:rPr/>
          </w:rPrChange>
        </w:rPr>
        <w:t>h</w:t>
      </w:r>
      <w:r w:rsidRPr="004E0D47">
        <w:rPr>
          <w:rFonts w:ascii="Arial" w:eastAsia="Arial" w:hAnsi="Arial" w:cs="Arial"/>
          <w:spacing w:val="-2"/>
          <w:rPrChange w:id="186" w:author="Wilson, Thomas N (HSC)" w:date="2014-02-19T07:15:00Z">
            <w:rPr>
              <w:spacing w:val="-2"/>
            </w:rPr>
          </w:rPrChange>
        </w:rPr>
        <w:t>y</w:t>
      </w:r>
      <w:r w:rsidRPr="004E0D47">
        <w:rPr>
          <w:rFonts w:ascii="Arial" w:eastAsia="Arial" w:hAnsi="Arial" w:cs="Arial"/>
          <w:rPrChange w:id="187" w:author="Wilson, Thomas N (HSC)" w:date="2014-02-19T07:15:00Z">
            <w:rPr/>
          </w:rPrChange>
        </w:rPr>
        <w:t>po</w:t>
      </w:r>
      <w:r w:rsidRPr="004E0D47">
        <w:rPr>
          <w:rFonts w:ascii="Arial" w:eastAsia="Arial" w:hAnsi="Arial" w:cs="Arial"/>
          <w:spacing w:val="1"/>
          <w:rPrChange w:id="188" w:author="Wilson, Thomas N (HSC)" w:date="2014-02-19T07:15:00Z">
            <w:rPr>
              <w:spacing w:val="1"/>
            </w:rPr>
          </w:rPrChange>
        </w:rPr>
        <w:t>t</w:t>
      </w:r>
      <w:r w:rsidRPr="004E0D47">
        <w:rPr>
          <w:rFonts w:ascii="Arial" w:eastAsia="Arial" w:hAnsi="Arial" w:cs="Arial"/>
          <w:rPrChange w:id="189" w:author="Wilson, Thomas N (HSC)" w:date="2014-02-19T07:15:00Z">
            <w:rPr/>
          </w:rPrChange>
        </w:rPr>
        <w:t>hes</w:t>
      </w:r>
      <w:r w:rsidRPr="004E0D47">
        <w:rPr>
          <w:rFonts w:ascii="Arial" w:eastAsia="Arial" w:hAnsi="Arial" w:cs="Arial"/>
          <w:spacing w:val="-1"/>
          <w:rPrChange w:id="190" w:author="Wilson, Thomas N (HSC)" w:date="2014-02-19T07:15:00Z">
            <w:rPr>
              <w:spacing w:val="-1"/>
            </w:rPr>
          </w:rPrChange>
        </w:rPr>
        <w:t>i</w:t>
      </w:r>
      <w:r w:rsidRPr="004E0D47">
        <w:rPr>
          <w:rFonts w:ascii="Arial" w:eastAsia="Arial" w:hAnsi="Arial" w:cs="Arial"/>
          <w:rPrChange w:id="191" w:author="Wilson, Thomas N (HSC)" w:date="2014-02-19T07:15:00Z">
            <w:rPr/>
          </w:rPrChange>
        </w:rPr>
        <w:t xml:space="preserve">s </w:t>
      </w:r>
      <w:r w:rsidRPr="004E0D47">
        <w:rPr>
          <w:rFonts w:ascii="Arial" w:eastAsia="Arial" w:hAnsi="Arial" w:cs="Arial"/>
          <w:spacing w:val="1"/>
          <w:rPrChange w:id="192" w:author="Wilson, Thomas N (HSC)" w:date="2014-02-19T07:15:00Z">
            <w:rPr>
              <w:spacing w:val="1"/>
            </w:rPr>
          </w:rPrChange>
        </w:rPr>
        <w:t>(</w:t>
      </w:r>
      <w:r w:rsidRPr="004E0D47">
        <w:rPr>
          <w:rFonts w:ascii="Arial" w:eastAsia="Arial" w:hAnsi="Arial" w:cs="Arial"/>
          <w:rPrChange w:id="193" w:author="Wilson, Thomas N (HSC)" w:date="2014-02-19T07:15:00Z">
            <w:rPr/>
          </w:rPrChange>
        </w:rPr>
        <w:t>h</w:t>
      </w:r>
      <w:r w:rsidRPr="004E0D47">
        <w:rPr>
          <w:rFonts w:ascii="Arial" w:eastAsia="Arial" w:hAnsi="Arial" w:cs="Arial"/>
          <w:spacing w:val="-2"/>
          <w:rPrChange w:id="194" w:author="Wilson, Thomas N (HSC)" w:date="2014-02-19T07:15:00Z">
            <w:rPr>
              <w:spacing w:val="-2"/>
            </w:rPr>
          </w:rPrChange>
        </w:rPr>
        <w:t>y</w:t>
      </w:r>
      <w:r w:rsidRPr="004E0D47">
        <w:rPr>
          <w:rFonts w:ascii="Arial" w:eastAsia="Arial" w:hAnsi="Arial" w:cs="Arial"/>
          <w:rPrChange w:id="195" w:author="Wilson, Thomas N (HSC)" w:date="2014-02-19T07:15:00Z">
            <w:rPr/>
          </w:rPrChange>
        </w:rPr>
        <w:t>po</w:t>
      </w:r>
      <w:r w:rsidRPr="004E0D47">
        <w:rPr>
          <w:rFonts w:ascii="Arial" w:eastAsia="Arial" w:hAnsi="Arial" w:cs="Arial"/>
          <w:spacing w:val="1"/>
          <w:rPrChange w:id="196" w:author="Wilson, Thomas N (HSC)" w:date="2014-02-19T07:15:00Z">
            <w:rPr>
              <w:spacing w:val="1"/>
            </w:rPr>
          </w:rPrChange>
        </w:rPr>
        <w:t>t</w:t>
      </w:r>
      <w:r w:rsidRPr="004E0D47">
        <w:rPr>
          <w:rFonts w:ascii="Arial" w:eastAsia="Arial" w:hAnsi="Arial" w:cs="Arial"/>
          <w:rPrChange w:id="197" w:author="Wilson, Thomas N (HSC)" w:date="2014-02-19T07:15:00Z">
            <w:rPr/>
          </w:rPrChange>
        </w:rPr>
        <w:t>heses)</w:t>
      </w:r>
    </w:p>
    <w:p w14:paraId="5D9DC7DD" w14:textId="77777777" w:rsidR="00874426" w:rsidRPr="004E0D47" w:rsidRDefault="003A1128" w:rsidP="004E0D47">
      <w:pPr>
        <w:pStyle w:val="ListParagraph"/>
        <w:numPr>
          <w:ilvl w:val="0"/>
          <w:numId w:val="2"/>
        </w:numPr>
        <w:tabs>
          <w:tab w:val="left" w:pos="820"/>
        </w:tabs>
        <w:spacing w:before="15" w:after="0" w:line="240" w:lineRule="auto"/>
        <w:ind w:right="-20"/>
        <w:rPr>
          <w:rFonts w:ascii="Arial" w:eastAsia="Arial" w:hAnsi="Arial" w:cs="Arial"/>
          <w:rPrChange w:id="198" w:author="Wilson, Thomas N (HSC)" w:date="2014-02-19T07:15:00Z">
            <w:rPr/>
          </w:rPrChange>
        </w:rPr>
        <w:pPrChange w:id="199" w:author="Wilson, Thomas N (HSC)" w:date="2014-02-19T07:15:00Z">
          <w:pPr>
            <w:tabs>
              <w:tab w:val="left" w:pos="820"/>
            </w:tabs>
            <w:spacing w:before="15" w:after="0" w:line="240" w:lineRule="auto"/>
            <w:ind w:right="-20"/>
          </w:pPr>
        </w:pPrChange>
      </w:pPr>
      <w:del w:id="200" w:author="Wilson, Thomas N (HSC)" w:date="2014-02-19T07:15:00Z">
        <w:r w:rsidRPr="004E0D47" w:rsidDel="004E0D47">
          <w:rPr>
            <w:rFonts w:ascii="Arial" w:eastAsia="Times New Roman" w:hAnsi="Arial" w:cs="Arial"/>
            <w:w w:val="131"/>
            <w:rPrChange w:id="201" w:author="Wilson, Thomas N (HSC)" w:date="2014-02-19T07:15:00Z">
              <w:rPr>
                <w:rFonts w:eastAsia="Times New Roman"/>
                <w:w w:val="131"/>
              </w:rPr>
            </w:rPrChange>
          </w:rPr>
          <w:delText>•</w:delText>
        </w:r>
      </w:del>
      <w:del w:id="202" w:author="Wilson, Thomas N (HSC)" w:date="2014-02-19T07:14:00Z">
        <w:r w:rsidRPr="004E0D47" w:rsidDel="004E0D47">
          <w:rPr>
            <w:rFonts w:ascii="Arial" w:eastAsia="Times New Roman" w:hAnsi="Arial" w:cs="Arial"/>
            <w:rPrChange w:id="203" w:author="Wilson, Thomas N (HSC)" w:date="2014-02-19T07:15:00Z">
              <w:rPr>
                <w:rFonts w:eastAsia="Times New Roman"/>
              </w:rPr>
            </w:rPrChange>
          </w:rPr>
          <w:tab/>
        </w:r>
      </w:del>
      <w:r w:rsidRPr="004E0D47">
        <w:rPr>
          <w:rFonts w:ascii="Arial" w:eastAsia="Arial" w:hAnsi="Arial" w:cs="Arial"/>
          <w:spacing w:val="-1"/>
          <w:rPrChange w:id="204" w:author="Wilson, Thomas N (HSC)" w:date="2014-02-19T07:15:00Z">
            <w:rPr>
              <w:spacing w:val="-1"/>
            </w:rPr>
          </w:rPrChange>
        </w:rPr>
        <w:t>C</w:t>
      </w:r>
      <w:r w:rsidRPr="004E0D47">
        <w:rPr>
          <w:rFonts w:ascii="Arial" w:eastAsia="Arial" w:hAnsi="Arial" w:cs="Arial"/>
          <w:rPrChange w:id="205" w:author="Wilson, Thomas N (HSC)" w:date="2014-02-19T07:15:00Z">
            <w:rPr/>
          </w:rPrChange>
        </w:rPr>
        <w:t>o</w:t>
      </w:r>
      <w:r w:rsidRPr="004E0D47">
        <w:rPr>
          <w:rFonts w:ascii="Arial" w:eastAsia="Arial" w:hAnsi="Arial" w:cs="Arial"/>
          <w:spacing w:val="-1"/>
          <w:rPrChange w:id="206" w:author="Wilson, Thomas N (HSC)" w:date="2014-02-19T07:15:00Z">
            <w:rPr>
              <w:spacing w:val="-1"/>
            </w:rPr>
          </w:rPrChange>
        </w:rPr>
        <w:t>ll</w:t>
      </w:r>
      <w:r w:rsidRPr="004E0D47">
        <w:rPr>
          <w:rFonts w:ascii="Arial" w:eastAsia="Arial" w:hAnsi="Arial" w:cs="Arial"/>
          <w:rPrChange w:id="207" w:author="Wilson, Thomas N (HSC)" w:date="2014-02-19T07:15:00Z">
            <w:rPr/>
          </w:rPrChange>
        </w:rPr>
        <w:t>ect</w:t>
      </w:r>
      <w:r w:rsidRPr="004E0D47">
        <w:rPr>
          <w:rFonts w:ascii="Arial" w:eastAsia="Arial" w:hAnsi="Arial" w:cs="Arial"/>
          <w:spacing w:val="2"/>
          <w:rPrChange w:id="208" w:author="Wilson, Thomas N (HSC)" w:date="2014-02-19T07:15:00Z">
            <w:rPr>
              <w:spacing w:val="2"/>
            </w:rPr>
          </w:rPrChange>
        </w:rPr>
        <w:t xml:space="preserve"> </w:t>
      </w:r>
      <w:r w:rsidRPr="004E0D47">
        <w:rPr>
          <w:rFonts w:ascii="Arial" w:eastAsia="Arial" w:hAnsi="Arial" w:cs="Arial"/>
          <w:rPrChange w:id="209" w:author="Wilson, Thomas N (HSC)" w:date="2014-02-19T07:15:00Z">
            <w:rPr/>
          </w:rPrChange>
        </w:rPr>
        <w:t>a</w:t>
      </w:r>
      <w:r w:rsidRPr="004E0D47">
        <w:rPr>
          <w:rFonts w:ascii="Arial" w:eastAsia="Arial" w:hAnsi="Arial" w:cs="Arial"/>
          <w:spacing w:val="-1"/>
          <w:rPrChange w:id="210" w:author="Wilson, Thomas N (HSC)" w:date="2014-02-19T07:15:00Z">
            <w:rPr>
              <w:spacing w:val="-1"/>
            </w:rPr>
          </w:rPrChange>
        </w:rPr>
        <w:t>l</w:t>
      </w:r>
      <w:r w:rsidRPr="004E0D47">
        <w:rPr>
          <w:rFonts w:ascii="Arial" w:eastAsia="Arial" w:hAnsi="Arial" w:cs="Arial"/>
          <w:rPrChange w:id="211" w:author="Wilson, Thomas N (HSC)" w:date="2014-02-19T07:15:00Z">
            <w:rPr/>
          </w:rPrChange>
        </w:rPr>
        <w:t xml:space="preserve">l </w:t>
      </w:r>
      <w:r w:rsidRPr="004E0D47">
        <w:rPr>
          <w:rFonts w:ascii="Arial" w:eastAsia="Arial" w:hAnsi="Arial" w:cs="Arial"/>
          <w:spacing w:val="1"/>
          <w:rPrChange w:id="212" w:author="Wilson, Thomas N (HSC)" w:date="2014-02-19T07:15:00Z">
            <w:rPr>
              <w:spacing w:val="1"/>
            </w:rPr>
          </w:rPrChange>
        </w:rPr>
        <w:t>t</w:t>
      </w:r>
      <w:r w:rsidRPr="004E0D47">
        <w:rPr>
          <w:rFonts w:ascii="Arial" w:eastAsia="Arial" w:hAnsi="Arial" w:cs="Arial"/>
          <w:rPrChange w:id="213" w:author="Wilson, Thomas N (HSC)" w:date="2014-02-19T07:15:00Z">
            <w:rPr/>
          </w:rPrChange>
        </w:rPr>
        <w:t>he</w:t>
      </w:r>
      <w:r w:rsidRPr="004E0D47">
        <w:rPr>
          <w:rFonts w:ascii="Arial" w:eastAsia="Arial" w:hAnsi="Arial" w:cs="Arial"/>
          <w:spacing w:val="1"/>
          <w:rPrChange w:id="214" w:author="Wilson, Thomas N (HSC)" w:date="2014-02-19T07:15:00Z">
            <w:rPr>
              <w:spacing w:val="1"/>
            </w:rPr>
          </w:rPrChange>
        </w:rPr>
        <w:t xml:space="preserve"> </w:t>
      </w:r>
      <w:r w:rsidRPr="004E0D47">
        <w:rPr>
          <w:rFonts w:ascii="Arial" w:eastAsia="Arial" w:hAnsi="Arial" w:cs="Arial"/>
          <w:rPrChange w:id="215" w:author="Wilson, Thomas N (HSC)" w:date="2014-02-19T07:15:00Z">
            <w:rPr/>
          </w:rPrChange>
        </w:rPr>
        <w:t>d</w:t>
      </w:r>
      <w:r w:rsidRPr="004E0D47">
        <w:rPr>
          <w:rFonts w:ascii="Arial" w:eastAsia="Arial" w:hAnsi="Arial" w:cs="Arial"/>
          <w:spacing w:val="-3"/>
          <w:rPrChange w:id="216" w:author="Wilson, Thomas N (HSC)" w:date="2014-02-19T07:15:00Z">
            <w:rPr>
              <w:spacing w:val="-3"/>
            </w:rPr>
          </w:rPrChange>
        </w:rPr>
        <w:t>a</w:t>
      </w:r>
      <w:r w:rsidRPr="004E0D47">
        <w:rPr>
          <w:rFonts w:ascii="Arial" w:eastAsia="Arial" w:hAnsi="Arial" w:cs="Arial"/>
          <w:spacing w:val="1"/>
          <w:rPrChange w:id="217" w:author="Wilson, Thomas N (HSC)" w:date="2014-02-19T07:15:00Z">
            <w:rPr>
              <w:spacing w:val="1"/>
            </w:rPr>
          </w:rPrChange>
        </w:rPr>
        <w:t>t</w:t>
      </w:r>
      <w:r w:rsidRPr="004E0D47">
        <w:rPr>
          <w:rFonts w:ascii="Arial" w:eastAsia="Arial" w:hAnsi="Arial" w:cs="Arial"/>
          <w:rPrChange w:id="218" w:author="Wilson, Thomas N (HSC)" w:date="2014-02-19T07:15:00Z">
            <w:rPr/>
          </w:rPrChange>
        </w:rPr>
        <w:t>a</w:t>
      </w:r>
      <w:r w:rsidRPr="004E0D47">
        <w:rPr>
          <w:rFonts w:ascii="Arial" w:eastAsia="Arial" w:hAnsi="Arial" w:cs="Arial"/>
          <w:spacing w:val="1"/>
          <w:rPrChange w:id="219" w:author="Wilson, Thomas N (HSC)" w:date="2014-02-19T07:15:00Z">
            <w:rPr>
              <w:spacing w:val="1"/>
            </w:rPr>
          </w:rPrChange>
        </w:rPr>
        <w:t xml:space="preserve"> </w:t>
      </w:r>
      <w:r w:rsidRPr="004E0D47">
        <w:rPr>
          <w:rFonts w:ascii="Arial" w:eastAsia="Arial" w:hAnsi="Arial" w:cs="Arial"/>
          <w:rPrChange w:id="220" w:author="Wilson, Thomas N (HSC)" w:date="2014-02-19T07:15:00Z">
            <w:rPr/>
          </w:rPrChange>
        </w:rPr>
        <w:t>n</w:t>
      </w:r>
      <w:r w:rsidRPr="004E0D47">
        <w:rPr>
          <w:rFonts w:ascii="Arial" w:eastAsia="Arial" w:hAnsi="Arial" w:cs="Arial"/>
          <w:spacing w:val="-3"/>
          <w:rPrChange w:id="221" w:author="Wilson, Thomas N (HSC)" w:date="2014-02-19T07:15:00Z">
            <w:rPr>
              <w:spacing w:val="-3"/>
            </w:rPr>
          </w:rPrChange>
        </w:rPr>
        <w:t>e</w:t>
      </w:r>
      <w:r w:rsidRPr="004E0D47">
        <w:rPr>
          <w:rFonts w:ascii="Arial" w:eastAsia="Arial" w:hAnsi="Arial" w:cs="Arial"/>
          <w:rPrChange w:id="222" w:author="Wilson, Thomas N (HSC)" w:date="2014-02-19T07:15:00Z">
            <w:rPr/>
          </w:rPrChange>
        </w:rPr>
        <w:t>c</w:t>
      </w:r>
      <w:r w:rsidRPr="004E0D47">
        <w:rPr>
          <w:rFonts w:ascii="Arial" w:eastAsia="Arial" w:hAnsi="Arial" w:cs="Arial"/>
          <w:spacing w:val="-3"/>
          <w:rPrChange w:id="223" w:author="Wilson, Thomas N (HSC)" w:date="2014-02-19T07:15:00Z">
            <w:rPr>
              <w:spacing w:val="-3"/>
            </w:rPr>
          </w:rPrChange>
        </w:rPr>
        <w:t>e</w:t>
      </w:r>
      <w:r w:rsidRPr="004E0D47">
        <w:rPr>
          <w:rFonts w:ascii="Arial" w:eastAsia="Arial" w:hAnsi="Arial" w:cs="Arial"/>
          <w:rPrChange w:id="224" w:author="Wilson, Thomas N (HSC)" w:date="2014-02-19T07:15:00Z">
            <w:rPr/>
          </w:rPrChange>
        </w:rPr>
        <w:t>ssa</w:t>
      </w:r>
      <w:r w:rsidRPr="004E0D47">
        <w:rPr>
          <w:rFonts w:ascii="Arial" w:eastAsia="Arial" w:hAnsi="Arial" w:cs="Arial"/>
          <w:spacing w:val="1"/>
          <w:rPrChange w:id="225" w:author="Wilson, Thomas N (HSC)" w:date="2014-02-19T07:15:00Z">
            <w:rPr>
              <w:spacing w:val="1"/>
            </w:rPr>
          </w:rPrChange>
        </w:rPr>
        <w:t>r</w:t>
      </w:r>
      <w:r w:rsidRPr="004E0D47">
        <w:rPr>
          <w:rFonts w:ascii="Arial" w:eastAsia="Arial" w:hAnsi="Arial" w:cs="Arial"/>
          <w:rPrChange w:id="226" w:author="Wilson, Thomas N (HSC)" w:date="2014-02-19T07:15:00Z">
            <w:rPr/>
          </w:rPrChange>
        </w:rPr>
        <w:t>y</w:t>
      </w:r>
      <w:r w:rsidRPr="004E0D47">
        <w:rPr>
          <w:rFonts w:ascii="Arial" w:eastAsia="Arial" w:hAnsi="Arial" w:cs="Arial"/>
          <w:spacing w:val="-4"/>
          <w:rPrChange w:id="227" w:author="Wilson, Thomas N (HSC)" w:date="2014-02-19T07:15:00Z">
            <w:rPr>
              <w:spacing w:val="-4"/>
            </w:rPr>
          </w:rPrChange>
        </w:rPr>
        <w:t xml:space="preserve"> </w:t>
      </w:r>
      <w:r w:rsidRPr="004E0D47">
        <w:rPr>
          <w:rFonts w:ascii="Arial" w:eastAsia="Arial" w:hAnsi="Arial" w:cs="Arial"/>
          <w:spacing w:val="3"/>
          <w:rPrChange w:id="228" w:author="Wilson, Thomas N (HSC)" w:date="2014-02-19T07:15:00Z">
            <w:rPr>
              <w:spacing w:val="3"/>
            </w:rPr>
          </w:rPrChange>
        </w:rPr>
        <w:t>f</w:t>
      </w:r>
      <w:r w:rsidRPr="004E0D47">
        <w:rPr>
          <w:rFonts w:ascii="Arial" w:eastAsia="Arial" w:hAnsi="Arial" w:cs="Arial"/>
          <w:spacing w:val="-3"/>
          <w:rPrChange w:id="229" w:author="Wilson, Thomas N (HSC)" w:date="2014-02-19T07:15:00Z">
            <w:rPr>
              <w:spacing w:val="-3"/>
            </w:rPr>
          </w:rPrChange>
        </w:rPr>
        <w:t>o</w:t>
      </w:r>
      <w:r w:rsidRPr="004E0D47">
        <w:rPr>
          <w:rFonts w:ascii="Arial" w:eastAsia="Arial" w:hAnsi="Arial" w:cs="Arial"/>
          <w:rPrChange w:id="230" w:author="Wilson, Thomas N (HSC)" w:date="2014-02-19T07:15:00Z">
            <w:rPr/>
          </w:rPrChange>
        </w:rPr>
        <w:t xml:space="preserve">r </w:t>
      </w:r>
      <w:r w:rsidRPr="004E0D47">
        <w:rPr>
          <w:rFonts w:ascii="Arial" w:eastAsia="Arial" w:hAnsi="Arial" w:cs="Arial"/>
          <w:spacing w:val="1"/>
          <w:rPrChange w:id="231" w:author="Wilson, Thomas N (HSC)" w:date="2014-02-19T07:15:00Z">
            <w:rPr>
              <w:spacing w:val="1"/>
            </w:rPr>
          </w:rPrChange>
        </w:rPr>
        <w:t>t</w:t>
      </w:r>
      <w:r w:rsidRPr="004E0D47">
        <w:rPr>
          <w:rFonts w:ascii="Arial" w:eastAsia="Arial" w:hAnsi="Arial" w:cs="Arial"/>
          <w:rPrChange w:id="232" w:author="Wilson, Thomas N (HSC)" w:date="2014-02-19T07:15:00Z">
            <w:rPr/>
          </w:rPrChange>
        </w:rPr>
        <w:t>es</w:t>
      </w:r>
      <w:r w:rsidRPr="004E0D47">
        <w:rPr>
          <w:rFonts w:ascii="Arial" w:eastAsia="Arial" w:hAnsi="Arial" w:cs="Arial"/>
          <w:spacing w:val="1"/>
          <w:rPrChange w:id="233" w:author="Wilson, Thomas N (HSC)" w:date="2014-02-19T07:15:00Z">
            <w:rPr>
              <w:spacing w:val="1"/>
            </w:rPr>
          </w:rPrChange>
        </w:rPr>
        <w:t>t</w:t>
      </w:r>
      <w:r w:rsidRPr="004E0D47">
        <w:rPr>
          <w:rFonts w:ascii="Arial" w:eastAsia="Arial" w:hAnsi="Arial" w:cs="Arial"/>
          <w:spacing w:val="-1"/>
          <w:rPrChange w:id="234" w:author="Wilson, Thomas N (HSC)" w:date="2014-02-19T07:15:00Z">
            <w:rPr>
              <w:spacing w:val="-1"/>
            </w:rPr>
          </w:rPrChange>
        </w:rPr>
        <w:t>i</w:t>
      </w:r>
      <w:r w:rsidRPr="004E0D47">
        <w:rPr>
          <w:rFonts w:ascii="Arial" w:eastAsia="Arial" w:hAnsi="Arial" w:cs="Arial"/>
          <w:spacing w:val="-3"/>
          <w:rPrChange w:id="235" w:author="Wilson, Thomas N (HSC)" w:date="2014-02-19T07:15:00Z">
            <w:rPr>
              <w:spacing w:val="-3"/>
            </w:rPr>
          </w:rPrChange>
        </w:rPr>
        <w:t>n</w:t>
      </w:r>
      <w:r w:rsidRPr="004E0D47">
        <w:rPr>
          <w:rFonts w:ascii="Arial" w:eastAsia="Arial" w:hAnsi="Arial" w:cs="Arial"/>
          <w:rPrChange w:id="236" w:author="Wilson, Thomas N (HSC)" w:date="2014-02-19T07:15:00Z">
            <w:rPr/>
          </w:rPrChange>
        </w:rPr>
        <w:t>g</w:t>
      </w:r>
      <w:r w:rsidRPr="004E0D47">
        <w:rPr>
          <w:rFonts w:ascii="Arial" w:eastAsia="Arial" w:hAnsi="Arial" w:cs="Arial"/>
          <w:spacing w:val="1"/>
          <w:rPrChange w:id="237" w:author="Wilson, Thomas N (HSC)" w:date="2014-02-19T07:15:00Z">
            <w:rPr>
              <w:spacing w:val="1"/>
            </w:rPr>
          </w:rPrChange>
        </w:rPr>
        <w:t xml:space="preserve"> </w:t>
      </w:r>
      <w:r w:rsidRPr="004E0D47">
        <w:rPr>
          <w:rFonts w:ascii="Arial" w:eastAsia="Arial" w:hAnsi="Arial" w:cs="Arial"/>
          <w:rPrChange w:id="238" w:author="Wilson, Thomas N (HSC)" w:date="2014-02-19T07:15:00Z">
            <w:rPr/>
          </w:rPrChange>
        </w:rPr>
        <w:t>s</w:t>
      </w:r>
      <w:r w:rsidRPr="004E0D47">
        <w:rPr>
          <w:rFonts w:ascii="Arial" w:eastAsia="Arial" w:hAnsi="Arial" w:cs="Arial"/>
          <w:spacing w:val="1"/>
          <w:rPrChange w:id="239" w:author="Wilson, Thomas N (HSC)" w:date="2014-02-19T07:15:00Z">
            <w:rPr>
              <w:spacing w:val="1"/>
            </w:rPr>
          </w:rPrChange>
        </w:rPr>
        <w:t>t</w:t>
      </w:r>
      <w:r w:rsidRPr="004E0D47">
        <w:rPr>
          <w:rFonts w:ascii="Arial" w:eastAsia="Arial" w:hAnsi="Arial" w:cs="Arial"/>
          <w:rPrChange w:id="240" w:author="Wilson, Thomas N (HSC)" w:date="2014-02-19T07:15:00Z">
            <w:rPr/>
          </w:rPrChange>
        </w:rPr>
        <w:t>udy</w:t>
      </w:r>
      <w:r w:rsidRPr="004E0D47">
        <w:rPr>
          <w:rFonts w:ascii="Arial" w:eastAsia="Arial" w:hAnsi="Arial" w:cs="Arial"/>
          <w:spacing w:val="-1"/>
          <w:rPrChange w:id="241" w:author="Wilson, Thomas N (HSC)" w:date="2014-02-19T07:15:00Z">
            <w:rPr>
              <w:spacing w:val="-1"/>
            </w:rPr>
          </w:rPrChange>
        </w:rPr>
        <w:t xml:space="preserve"> </w:t>
      </w:r>
      <w:r w:rsidRPr="004E0D47">
        <w:rPr>
          <w:rFonts w:ascii="Arial" w:eastAsia="Arial" w:hAnsi="Arial" w:cs="Arial"/>
          <w:rPrChange w:id="242" w:author="Wilson, Thomas N (HSC)" w:date="2014-02-19T07:15:00Z">
            <w:rPr/>
          </w:rPrChange>
        </w:rPr>
        <w:t>h</w:t>
      </w:r>
      <w:r w:rsidRPr="004E0D47">
        <w:rPr>
          <w:rFonts w:ascii="Arial" w:eastAsia="Arial" w:hAnsi="Arial" w:cs="Arial"/>
          <w:spacing w:val="-2"/>
          <w:rPrChange w:id="243" w:author="Wilson, Thomas N (HSC)" w:date="2014-02-19T07:15:00Z">
            <w:rPr>
              <w:spacing w:val="-2"/>
            </w:rPr>
          </w:rPrChange>
        </w:rPr>
        <w:t>y</w:t>
      </w:r>
      <w:r w:rsidRPr="004E0D47">
        <w:rPr>
          <w:rFonts w:ascii="Arial" w:eastAsia="Arial" w:hAnsi="Arial" w:cs="Arial"/>
          <w:rPrChange w:id="244" w:author="Wilson, Thomas N (HSC)" w:date="2014-02-19T07:15:00Z">
            <w:rPr/>
          </w:rPrChange>
        </w:rPr>
        <w:t>po</w:t>
      </w:r>
      <w:r w:rsidRPr="004E0D47">
        <w:rPr>
          <w:rFonts w:ascii="Arial" w:eastAsia="Arial" w:hAnsi="Arial" w:cs="Arial"/>
          <w:spacing w:val="1"/>
          <w:rPrChange w:id="245" w:author="Wilson, Thomas N (HSC)" w:date="2014-02-19T07:15:00Z">
            <w:rPr>
              <w:spacing w:val="1"/>
            </w:rPr>
          </w:rPrChange>
        </w:rPr>
        <w:t>t</w:t>
      </w:r>
      <w:r w:rsidRPr="004E0D47">
        <w:rPr>
          <w:rFonts w:ascii="Arial" w:eastAsia="Arial" w:hAnsi="Arial" w:cs="Arial"/>
          <w:rPrChange w:id="246" w:author="Wilson, Thomas N (HSC)" w:date="2014-02-19T07:15:00Z">
            <w:rPr/>
          </w:rPrChange>
        </w:rPr>
        <w:t>hes</w:t>
      </w:r>
      <w:r w:rsidRPr="004E0D47">
        <w:rPr>
          <w:rFonts w:ascii="Arial" w:eastAsia="Arial" w:hAnsi="Arial" w:cs="Arial"/>
          <w:spacing w:val="-1"/>
          <w:rPrChange w:id="247" w:author="Wilson, Thomas N (HSC)" w:date="2014-02-19T07:15:00Z">
            <w:rPr>
              <w:spacing w:val="-1"/>
            </w:rPr>
          </w:rPrChange>
        </w:rPr>
        <w:t>i</w:t>
      </w:r>
      <w:r w:rsidRPr="004E0D47">
        <w:rPr>
          <w:rFonts w:ascii="Arial" w:eastAsia="Arial" w:hAnsi="Arial" w:cs="Arial"/>
          <w:rPrChange w:id="248" w:author="Wilson, Thomas N (HSC)" w:date="2014-02-19T07:15:00Z">
            <w:rPr/>
          </w:rPrChange>
        </w:rPr>
        <w:t>s</w:t>
      </w:r>
      <w:r w:rsidRPr="004E0D47">
        <w:rPr>
          <w:rFonts w:ascii="Arial" w:eastAsia="Arial" w:hAnsi="Arial" w:cs="Arial"/>
          <w:spacing w:val="-1"/>
          <w:rPrChange w:id="249" w:author="Wilson, Thomas N (HSC)" w:date="2014-02-19T07:15:00Z">
            <w:rPr>
              <w:spacing w:val="-1"/>
            </w:rPr>
          </w:rPrChange>
        </w:rPr>
        <w:t xml:space="preserve"> </w:t>
      </w:r>
      <w:r w:rsidRPr="004E0D47">
        <w:rPr>
          <w:rFonts w:ascii="Arial" w:eastAsia="Arial" w:hAnsi="Arial" w:cs="Arial"/>
          <w:spacing w:val="1"/>
          <w:rPrChange w:id="250" w:author="Wilson, Thomas N (HSC)" w:date="2014-02-19T07:15:00Z">
            <w:rPr>
              <w:spacing w:val="1"/>
            </w:rPr>
          </w:rPrChange>
        </w:rPr>
        <w:t>(</w:t>
      </w:r>
      <w:r w:rsidRPr="004E0D47">
        <w:rPr>
          <w:rFonts w:ascii="Arial" w:eastAsia="Arial" w:hAnsi="Arial" w:cs="Arial"/>
          <w:rPrChange w:id="251" w:author="Wilson, Thomas N (HSC)" w:date="2014-02-19T07:15:00Z">
            <w:rPr/>
          </w:rPrChange>
        </w:rPr>
        <w:t>h</w:t>
      </w:r>
      <w:r w:rsidRPr="004E0D47">
        <w:rPr>
          <w:rFonts w:ascii="Arial" w:eastAsia="Arial" w:hAnsi="Arial" w:cs="Arial"/>
          <w:spacing w:val="-2"/>
          <w:rPrChange w:id="252" w:author="Wilson, Thomas N (HSC)" w:date="2014-02-19T07:15:00Z">
            <w:rPr>
              <w:spacing w:val="-2"/>
            </w:rPr>
          </w:rPrChange>
        </w:rPr>
        <w:t>y</w:t>
      </w:r>
      <w:r w:rsidRPr="004E0D47">
        <w:rPr>
          <w:rFonts w:ascii="Arial" w:eastAsia="Arial" w:hAnsi="Arial" w:cs="Arial"/>
          <w:rPrChange w:id="253" w:author="Wilson, Thomas N (HSC)" w:date="2014-02-19T07:15:00Z">
            <w:rPr/>
          </w:rPrChange>
        </w:rPr>
        <w:t>po</w:t>
      </w:r>
      <w:r w:rsidRPr="004E0D47">
        <w:rPr>
          <w:rFonts w:ascii="Arial" w:eastAsia="Arial" w:hAnsi="Arial" w:cs="Arial"/>
          <w:spacing w:val="1"/>
          <w:rPrChange w:id="254" w:author="Wilson, Thomas N (HSC)" w:date="2014-02-19T07:15:00Z">
            <w:rPr>
              <w:spacing w:val="1"/>
            </w:rPr>
          </w:rPrChange>
        </w:rPr>
        <w:t>t</w:t>
      </w:r>
      <w:r w:rsidRPr="004E0D47">
        <w:rPr>
          <w:rFonts w:ascii="Arial" w:eastAsia="Arial" w:hAnsi="Arial" w:cs="Arial"/>
          <w:rPrChange w:id="255" w:author="Wilson, Thomas N (HSC)" w:date="2014-02-19T07:15:00Z">
            <w:rPr/>
          </w:rPrChange>
        </w:rPr>
        <w:t>heses)</w:t>
      </w:r>
    </w:p>
    <w:p w14:paraId="09095EA0" w14:textId="23F0892B" w:rsidR="00874426" w:rsidRPr="004E0D47" w:rsidRDefault="003A1128" w:rsidP="004E0D47">
      <w:pPr>
        <w:pStyle w:val="ListParagraph"/>
        <w:numPr>
          <w:ilvl w:val="0"/>
          <w:numId w:val="2"/>
        </w:numPr>
        <w:tabs>
          <w:tab w:val="left" w:pos="820"/>
        </w:tabs>
        <w:spacing w:before="12" w:after="0" w:line="240" w:lineRule="auto"/>
        <w:ind w:right="582"/>
        <w:rPr>
          <w:rFonts w:ascii="Arial" w:eastAsia="Arial" w:hAnsi="Arial" w:cs="Arial"/>
          <w:rPrChange w:id="256" w:author="Wilson, Thomas N (HSC)" w:date="2014-02-19T07:15:00Z">
            <w:rPr/>
          </w:rPrChange>
        </w:rPr>
        <w:pPrChange w:id="257" w:author="Wilson, Thomas N (HSC)" w:date="2014-02-19T07:15:00Z">
          <w:pPr>
            <w:tabs>
              <w:tab w:val="left" w:pos="820"/>
            </w:tabs>
            <w:spacing w:before="12" w:after="0" w:line="240" w:lineRule="auto"/>
            <w:ind w:left="837" w:right="582" w:hanging="360"/>
          </w:pPr>
        </w:pPrChange>
      </w:pPr>
      <w:del w:id="258" w:author="Wilson, Thomas N (HSC)" w:date="2014-02-19T07:15:00Z">
        <w:r w:rsidRPr="004E0D47" w:rsidDel="004E0D47">
          <w:rPr>
            <w:rFonts w:ascii="Arial" w:eastAsia="Times New Roman" w:hAnsi="Arial" w:cs="Arial"/>
            <w:w w:val="131"/>
            <w:rPrChange w:id="259" w:author="Wilson, Thomas N (HSC)" w:date="2014-02-19T07:15:00Z">
              <w:rPr>
                <w:rFonts w:eastAsia="Times New Roman"/>
                <w:w w:val="131"/>
              </w:rPr>
            </w:rPrChange>
          </w:rPr>
          <w:delText>•</w:delText>
        </w:r>
        <w:r w:rsidRPr="004E0D47" w:rsidDel="004E0D47">
          <w:rPr>
            <w:rFonts w:ascii="Arial" w:eastAsia="Times New Roman" w:hAnsi="Arial" w:cs="Arial"/>
            <w:rPrChange w:id="260" w:author="Wilson, Thomas N (HSC)" w:date="2014-02-19T07:15:00Z">
              <w:rPr>
                <w:rFonts w:eastAsia="Times New Roman"/>
              </w:rPr>
            </w:rPrChange>
          </w:rPr>
          <w:tab/>
        </w:r>
      </w:del>
      <w:commentRangeStart w:id="261"/>
      <w:r w:rsidRPr="004E0D47">
        <w:rPr>
          <w:rFonts w:ascii="Arial" w:eastAsia="Arial" w:hAnsi="Arial" w:cs="Arial"/>
          <w:spacing w:val="-1"/>
          <w:rPrChange w:id="262" w:author="Wilson, Thomas N (HSC)" w:date="2014-02-19T07:15:00Z">
            <w:rPr>
              <w:spacing w:val="-1"/>
            </w:rPr>
          </w:rPrChange>
        </w:rPr>
        <w:t>C</w:t>
      </w:r>
      <w:r w:rsidRPr="004E0D47">
        <w:rPr>
          <w:rFonts w:ascii="Arial" w:eastAsia="Arial" w:hAnsi="Arial" w:cs="Arial"/>
          <w:rPrChange w:id="263" w:author="Wilson, Thomas N (HSC)" w:date="2014-02-19T07:15:00Z">
            <w:rPr/>
          </w:rPrChange>
        </w:rPr>
        <w:t>o</w:t>
      </w:r>
      <w:r w:rsidRPr="004E0D47">
        <w:rPr>
          <w:rFonts w:ascii="Arial" w:eastAsia="Arial" w:hAnsi="Arial" w:cs="Arial"/>
          <w:spacing w:val="-1"/>
          <w:rPrChange w:id="264" w:author="Wilson, Thomas N (HSC)" w:date="2014-02-19T07:15:00Z">
            <w:rPr>
              <w:spacing w:val="-1"/>
            </w:rPr>
          </w:rPrChange>
        </w:rPr>
        <w:t>ll</w:t>
      </w:r>
      <w:r w:rsidRPr="004E0D47">
        <w:rPr>
          <w:rFonts w:ascii="Arial" w:eastAsia="Arial" w:hAnsi="Arial" w:cs="Arial"/>
          <w:rPrChange w:id="265" w:author="Wilson, Thomas N (HSC)" w:date="2014-02-19T07:15:00Z">
            <w:rPr/>
          </w:rPrChange>
        </w:rPr>
        <w:t>ect</w:t>
      </w:r>
      <w:r w:rsidRPr="004E0D47">
        <w:rPr>
          <w:rFonts w:ascii="Arial" w:eastAsia="Arial" w:hAnsi="Arial" w:cs="Arial"/>
          <w:spacing w:val="2"/>
          <w:rPrChange w:id="266" w:author="Wilson, Thomas N (HSC)" w:date="2014-02-19T07:15:00Z">
            <w:rPr>
              <w:spacing w:val="2"/>
            </w:rPr>
          </w:rPrChange>
        </w:rPr>
        <w:t xml:space="preserve"> </w:t>
      </w:r>
      <w:r w:rsidRPr="004E0D47">
        <w:rPr>
          <w:rFonts w:ascii="Arial" w:eastAsia="Arial" w:hAnsi="Arial" w:cs="Arial"/>
          <w:rPrChange w:id="267" w:author="Wilson, Thomas N (HSC)" w:date="2014-02-19T07:15:00Z">
            <w:rPr/>
          </w:rPrChange>
        </w:rPr>
        <w:t>on</w:t>
      </w:r>
      <w:r w:rsidRPr="004E0D47">
        <w:rPr>
          <w:rFonts w:ascii="Arial" w:eastAsia="Arial" w:hAnsi="Arial" w:cs="Arial"/>
          <w:spacing w:val="-1"/>
          <w:rPrChange w:id="268" w:author="Wilson, Thomas N (HSC)" w:date="2014-02-19T07:15:00Z">
            <w:rPr>
              <w:spacing w:val="-1"/>
            </w:rPr>
          </w:rPrChange>
        </w:rPr>
        <w:t>l</w:t>
      </w:r>
      <w:r w:rsidRPr="004E0D47">
        <w:rPr>
          <w:rFonts w:ascii="Arial" w:eastAsia="Arial" w:hAnsi="Arial" w:cs="Arial"/>
          <w:rPrChange w:id="269" w:author="Wilson, Thomas N (HSC)" w:date="2014-02-19T07:15:00Z">
            <w:rPr/>
          </w:rPrChange>
        </w:rPr>
        <w:t>y</w:t>
      </w:r>
      <w:r w:rsidRPr="004E0D47">
        <w:rPr>
          <w:rFonts w:ascii="Arial" w:eastAsia="Arial" w:hAnsi="Arial" w:cs="Arial"/>
          <w:spacing w:val="-1"/>
          <w:rPrChange w:id="270" w:author="Wilson, Thomas N (HSC)" w:date="2014-02-19T07:15:00Z">
            <w:rPr>
              <w:spacing w:val="-1"/>
            </w:rPr>
          </w:rPrChange>
        </w:rPr>
        <w:t xml:space="preserve"> </w:t>
      </w:r>
      <w:r w:rsidRPr="004E0D47">
        <w:rPr>
          <w:rFonts w:ascii="Arial" w:eastAsia="Arial" w:hAnsi="Arial" w:cs="Arial"/>
          <w:spacing w:val="1"/>
          <w:rPrChange w:id="271" w:author="Wilson, Thomas N (HSC)" w:date="2014-02-19T07:15:00Z">
            <w:rPr>
              <w:spacing w:val="1"/>
            </w:rPr>
          </w:rPrChange>
        </w:rPr>
        <w:t>m</w:t>
      </w:r>
      <w:r w:rsidRPr="004E0D47">
        <w:rPr>
          <w:rFonts w:ascii="Arial" w:eastAsia="Arial" w:hAnsi="Arial" w:cs="Arial"/>
          <w:spacing w:val="-1"/>
          <w:rPrChange w:id="272" w:author="Wilson, Thomas N (HSC)" w:date="2014-02-19T07:15:00Z">
            <w:rPr>
              <w:spacing w:val="-1"/>
            </w:rPr>
          </w:rPrChange>
        </w:rPr>
        <w:t>i</w:t>
      </w:r>
      <w:r w:rsidRPr="004E0D47">
        <w:rPr>
          <w:rFonts w:ascii="Arial" w:eastAsia="Arial" w:hAnsi="Arial" w:cs="Arial"/>
          <w:rPrChange w:id="273" w:author="Wilson, Thomas N (HSC)" w:date="2014-02-19T07:15:00Z">
            <w:rPr/>
          </w:rPrChange>
        </w:rPr>
        <w:t>n</w:t>
      </w:r>
      <w:r w:rsidRPr="004E0D47">
        <w:rPr>
          <w:rFonts w:ascii="Arial" w:eastAsia="Arial" w:hAnsi="Arial" w:cs="Arial"/>
          <w:spacing w:val="-1"/>
          <w:rPrChange w:id="274" w:author="Wilson, Thomas N (HSC)" w:date="2014-02-19T07:15:00Z">
            <w:rPr>
              <w:spacing w:val="-1"/>
            </w:rPr>
          </w:rPrChange>
        </w:rPr>
        <w:t>i</w:t>
      </w:r>
      <w:r w:rsidRPr="004E0D47">
        <w:rPr>
          <w:rFonts w:ascii="Arial" w:eastAsia="Arial" w:hAnsi="Arial" w:cs="Arial"/>
          <w:spacing w:val="1"/>
          <w:rPrChange w:id="275" w:author="Wilson, Thomas N (HSC)" w:date="2014-02-19T07:15:00Z">
            <w:rPr>
              <w:spacing w:val="1"/>
            </w:rPr>
          </w:rPrChange>
        </w:rPr>
        <w:t>m</w:t>
      </w:r>
      <w:r w:rsidRPr="004E0D47">
        <w:rPr>
          <w:rFonts w:ascii="Arial" w:eastAsia="Arial" w:hAnsi="Arial" w:cs="Arial"/>
          <w:rPrChange w:id="276" w:author="Wilson, Thomas N (HSC)" w:date="2014-02-19T07:15:00Z">
            <w:rPr/>
          </w:rPrChange>
        </w:rPr>
        <w:t>a</w:t>
      </w:r>
      <w:r w:rsidRPr="004E0D47">
        <w:rPr>
          <w:rFonts w:ascii="Arial" w:eastAsia="Arial" w:hAnsi="Arial" w:cs="Arial"/>
          <w:spacing w:val="-1"/>
          <w:rPrChange w:id="277" w:author="Wilson, Thomas N (HSC)" w:date="2014-02-19T07:15:00Z">
            <w:rPr>
              <w:spacing w:val="-1"/>
            </w:rPr>
          </w:rPrChange>
        </w:rPr>
        <w:t>ll</w:t>
      </w:r>
      <w:r w:rsidRPr="004E0D47">
        <w:rPr>
          <w:rFonts w:ascii="Arial" w:eastAsia="Arial" w:hAnsi="Arial" w:cs="Arial"/>
          <w:spacing w:val="-2"/>
          <w:rPrChange w:id="278" w:author="Wilson, Thomas N (HSC)" w:date="2014-02-19T07:15:00Z">
            <w:rPr>
              <w:spacing w:val="-2"/>
            </w:rPr>
          </w:rPrChange>
        </w:rPr>
        <w:t>y</w:t>
      </w:r>
      <w:r w:rsidRPr="004E0D47">
        <w:rPr>
          <w:rFonts w:ascii="Arial" w:eastAsia="Arial" w:hAnsi="Arial" w:cs="Arial"/>
          <w:spacing w:val="1"/>
          <w:rPrChange w:id="279" w:author="Wilson, Thomas N (HSC)" w:date="2014-02-19T07:15:00Z">
            <w:rPr>
              <w:spacing w:val="1"/>
            </w:rPr>
          </w:rPrChange>
        </w:rPr>
        <w:t>-</w:t>
      </w:r>
      <w:r w:rsidRPr="004E0D47">
        <w:rPr>
          <w:rFonts w:ascii="Arial" w:eastAsia="Arial" w:hAnsi="Arial" w:cs="Arial"/>
          <w:rPrChange w:id="280" w:author="Wilson, Thomas N (HSC)" w:date="2014-02-19T07:15:00Z">
            <w:rPr/>
          </w:rPrChange>
        </w:rPr>
        <w:t>n</w:t>
      </w:r>
      <w:r w:rsidRPr="004E0D47">
        <w:rPr>
          <w:rFonts w:ascii="Arial" w:eastAsia="Arial" w:hAnsi="Arial" w:cs="Arial"/>
          <w:spacing w:val="2"/>
          <w:rPrChange w:id="281" w:author="Wilson, Thomas N (HSC)" w:date="2014-02-19T07:15:00Z">
            <w:rPr>
              <w:spacing w:val="2"/>
            </w:rPr>
          </w:rPrChange>
        </w:rPr>
        <w:t>e</w:t>
      </w:r>
      <w:r w:rsidRPr="004E0D47">
        <w:rPr>
          <w:rFonts w:ascii="Arial" w:eastAsia="Arial" w:hAnsi="Arial" w:cs="Arial"/>
          <w:rPrChange w:id="282" w:author="Wilson, Thomas N (HSC)" w:date="2014-02-19T07:15:00Z">
            <w:rPr/>
          </w:rPrChange>
        </w:rPr>
        <w:t>cessa</w:t>
      </w:r>
      <w:r w:rsidRPr="004E0D47">
        <w:rPr>
          <w:rFonts w:ascii="Arial" w:eastAsia="Arial" w:hAnsi="Arial" w:cs="Arial"/>
          <w:spacing w:val="1"/>
          <w:rPrChange w:id="283" w:author="Wilson, Thomas N (HSC)" w:date="2014-02-19T07:15:00Z">
            <w:rPr>
              <w:spacing w:val="1"/>
            </w:rPr>
          </w:rPrChange>
        </w:rPr>
        <w:t>r</w:t>
      </w:r>
      <w:r w:rsidRPr="004E0D47">
        <w:rPr>
          <w:rFonts w:ascii="Arial" w:eastAsia="Arial" w:hAnsi="Arial" w:cs="Arial"/>
          <w:rPrChange w:id="284" w:author="Wilson, Thomas N (HSC)" w:date="2014-02-19T07:15:00Z">
            <w:rPr/>
          </w:rPrChange>
        </w:rPr>
        <w:t>y</w:t>
      </w:r>
      <w:r w:rsidRPr="004E0D47">
        <w:rPr>
          <w:rFonts w:ascii="Arial" w:eastAsia="Arial" w:hAnsi="Arial" w:cs="Arial"/>
          <w:spacing w:val="-1"/>
          <w:rPrChange w:id="285" w:author="Wilson, Thomas N (HSC)" w:date="2014-02-19T07:15:00Z">
            <w:rPr>
              <w:spacing w:val="-1"/>
            </w:rPr>
          </w:rPrChange>
        </w:rPr>
        <w:t xml:space="preserve"> </w:t>
      </w:r>
      <w:r w:rsidRPr="004E0D47">
        <w:rPr>
          <w:rFonts w:ascii="Arial" w:eastAsia="Arial" w:hAnsi="Arial" w:cs="Arial"/>
          <w:rPrChange w:id="286" w:author="Wilson, Thomas N (HSC)" w:date="2014-02-19T07:15:00Z">
            <w:rPr/>
          </w:rPrChange>
        </w:rPr>
        <w:t xml:space="preserve">set </w:t>
      </w:r>
      <w:r w:rsidRPr="004E0D47">
        <w:rPr>
          <w:rFonts w:ascii="Arial" w:eastAsia="Arial" w:hAnsi="Arial" w:cs="Arial"/>
          <w:spacing w:val="-3"/>
          <w:rPrChange w:id="287" w:author="Wilson, Thomas N (HSC)" w:date="2014-02-19T07:15:00Z">
            <w:rPr>
              <w:spacing w:val="-3"/>
            </w:rPr>
          </w:rPrChange>
        </w:rPr>
        <w:t>o</w:t>
      </w:r>
      <w:r w:rsidRPr="004E0D47">
        <w:rPr>
          <w:rFonts w:ascii="Arial" w:eastAsia="Arial" w:hAnsi="Arial" w:cs="Arial"/>
          <w:rPrChange w:id="288" w:author="Wilson, Thomas N (HSC)" w:date="2014-02-19T07:15:00Z">
            <w:rPr/>
          </w:rPrChange>
        </w:rPr>
        <w:t>f</w:t>
      </w:r>
      <w:r w:rsidRPr="004E0D47">
        <w:rPr>
          <w:rFonts w:ascii="Arial" w:eastAsia="Arial" w:hAnsi="Arial" w:cs="Arial"/>
          <w:spacing w:val="2"/>
          <w:rPrChange w:id="289" w:author="Wilson, Thomas N (HSC)" w:date="2014-02-19T07:15:00Z">
            <w:rPr>
              <w:spacing w:val="2"/>
            </w:rPr>
          </w:rPrChange>
        </w:rPr>
        <w:t xml:space="preserve"> </w:t>
      </w:r>
      <w:r w:rsidRPr="004E0D47">
        <w:rPr>
          <w:rFonts w:ascii="Arial" w:eastAsia="Arial" w:hAnsi="Arial" w:cs="Arial"/>
          <w:spacing w:val="-1"/>
          <w:rPrChange w:id="290" w:author="Wilson, Thomas N (HSC)" w:date="2014-02-19T07:15:00Z">
            <w:rPr>
              <w:spacing w:val="-1"/>
            </w:rPr>
          </w:rPrChange>
        </w:rPr>
        <w:t>PHI</w:t>
      </w:r>
      <w:r w:rsidRPr="004E0D47">
        <w:rPr>
          <w:rFonts w:ascii="Arial" w:eastAsia="Arial" w:hAnsi="Arial" w:cs="Arial"/>
          <w:rPrChange w:id="291" w:author="Wilson, Thomas N (HSC)" w:date="2014-02-19T07:15:00Z">
            <w:rPr/>
          </w:rPrChange>
        </w:rPr>
        <w:t>,</w:t>
      </w:r>
      <w:r w:rsidRPr="004E0D47">
        <w:rPr>
          <w:rFonts w:ascii="Arial" w:eastAsia="Arial" w:hAnsi="Arial" w:cs="Arial"/>
          <w:spacing w:val="2"/>
          <w:rPrChange w:id="292" w:author="Wilson, Thomas N (HSC)" w:date="2014-02-19T07:15:00Z">
            <w:rPr>
              <w:spacing w:val="2"/>
            </w:rPr>
          </w:rPrChange>
        </w:rPr>
        <w:t xml:space="preserve"> </w:t>
      </w:r>
      <w:r w:rsidRPr="004E0D47">
        <w:rPr>
          <w:rFonts w:ascii="Arial" w:eastAsia="Arial" w:hAnsi="Arial" w:cs="Arial"/>
          <w:spacing w:val="-1"/>
          <w:rPrChange w:id="293" w:author="Wilson, Thomas N (HSC)" w:date="2014-02-19T07:15:00Z">
            <w:rPr>
              <w:spacing w:val="-1"/>
            </w:rPr>
          </w:rPrChange>
        </w:rPr>
        <w:t>i</w:t>
      </w:r>
      <w:r w:rsidRPr="004E0D47">
        <w:rPr>
          <w:rFonts w:ascii="Arial" w:eastAsia="Arial" w:hAnsi="Arial" w:cs="Arial"/>
          <w:rPrChange w:id="294" w:author="Wilson, Thomas N (HSC)" w:date="2014-02-19T07:15:00Z">
            <w:rPr/>
          </w:rPrChange>
        </w:rPr>
        <w:t>n</w:t>
      </w:r>
      <w:r w:rsidRPr="004E0D47">
        <w:rPr>
          <w:rFonts w:ascii="Arial" w:eastAsia="Arial" w:hAnsi="Arial" w:cs="Arial"/>
          <w:spacing w:val="1"/>
          <w:rPrChange w:id="295" w:author="Wilson, Thomas N (HSC)" w:date="2014-02-19T07:15:00Z">
            <w:rPr>
              <w:spacing w:val="1"/>
            </w:rPr>
          </w:rPrChange>
        </w:rPr>
        <w:t xml:space="preserve"> </w:t>
      </w:r>
      <w:r w:rsidRPr="004E0D47">
        <w:rPr>
          <w:rFonts w:ascii="Arial" w:eastAsia="Arial" w:hAnsi="Arial" w:cs="Arial"/>
          <w:rPrChange w:id="296" w:author="Wilson, Thomas N (HSC)" w:date="2014-02-19T07:15:00Z">
            <w:rPr/>
          </w:rPrChange>
        </w:rPr>
        <w:t>a</w:t>
      </w:r>
      <w:r w:rsidRPr="004E0D47">
        <w:rPr>
          <w:rFonts w:ascii="Arial" w:eastAsia="Arial" w:hAnsi="Arial" w:cs="Arial"/>
          <w:spacing w:val="-3"/>
          <w:rPrChange w:id="297" w:author="Wilson, Thomas N (HSC)" w:date="2014-02-19T07:15:00Z">
            <w:rPr>
              <w:spacing w:val="-3"/>
            </w:rPr>
          </w:rPrChange>
        </w:rPr>
        <w:t>d</w:t>
      </w:r>
      <w:r w:rsidRPr="004E0D47">
        <w:rPr>
          <w:rFonts w:ascii="Arial" w:eastAsia="Arial" w:hAnsi="Arial" w:cs="Arial"/>
          <w:rPrChange w:id="298" w:author="Wilson, Thomas N (HSC)" w:date="2014-02-19T07:15:00Z">
            <w:rPr/>
          </w:rPrChange>
        </w:rPr>
        <w:t>d</w:t>
      </w:r>
      <w:r w:rsidRPr="004E0D47">
        <w:rPr>
          <w:rFonts w:ascii="Arial" w:eastAsia="Arial" w:hAnsi="Arial" w:cs="Arial"/>
          <w:spacing w:val="-1"/>
          <w:rPrChange w:id="299" w:author="Wilson, Thomas N (HSC)" w:date="2014-02-19T07:15:00Z">
            <w:rPr>
              <w:spacing w:val="-1"/>
            </w:rPr>
          </w:rPrChange>
        </w:rPr>
        <w:t>i</w:t>
      </w:r>
      <w:r w:rsidRPr="004E0D47">
        <w:rPr>
          <w:rFonts w:ascii="Arial" w:eastAsia="Arial" w:hAnsi="Arial" w:cs="Arial"/>
          <w:spacing w:val="1"/>
          <w:rPrChange w:id="300" w:author="Wilson, Thomas N (HSC)" w:date="2014-02-19T07:15:00Z">
            <w:rPr>
              <w:spacing w:val="1"/>
            </w:rPr>
          </w:rPrChange>
        </w:rPr>
        <w:t>t</w:t>
      </w:r>
      <w:r w:rsidRPr="004E0D47">
        <w:rPr>
          <w:rFonts w:ascii="Arial" w:eastAsia="Arial" w:hAnsi="Arial" w:cs="Arial"/>
          <w:spacing w:val="-1"/>
          <w:rPrChange w:id="301" w:author="Wilson, Thomas N (HSC)" w:date="2014-02-19T07:15:00Z">
            <w:rPr>
              <w:spacing w:val="-1"/>
            </w:rPr>
          </w:rPrChange>
        </w:rPr>
        <w:t>i</w:t>
      </w:r>
      <w:r w:rsidRPr="004E0D47">
        <w:rPr>
          <w:rFonts w:ascii="Arial" w:eastAsia="Arial" w:hAnsi="Arial" w:cs="Arial"/>
          <w:rPrChange w:id="302" w:author="Wilson, Thomas N (HSC)" w:date="2014-02-19T07:15:00Z">
            <w:rPr/>
          </w:rPrChange>
        </w:rPr>
        <w:t>on</w:t>
      </w:r>
      <w:r w:rsidRPr="004E0D47">
        <w:rPr>
          <w:rFonts w:ascii="Arial" w:eastAsia="Arial" w:hAnsi="Arial" w:cs="Arial"/>
          <w:spacing w:val="1"/>
          <w:rPrChange w:id="303" w:author="Wilson, Thomas N (HSC)" w:date="2014-02-19T07:15:00Z">
            <w:rPr>
              <w:spacing w:val="1"/>
            </w:rPr>
          </w:rPrChange>
        </w:rPr>
        <w:t xml:space="preserve"> t</w:t>
      </w:r>
      <w:r w:rsidRPr="004E0D47">
        <w:rPr>
          <w:rFonts w:ascii="Arial" w:eastAsia="Arial" w:hAnsi="Arial" w:cs="Arial"/>
          <w:rPrChange w:id="304" w:author="Wilson, Thomas N (HSC)" w:date="2014-02-19T07:15:00Z">
            <w:rPr/>
          </w:rPrChange>
        </w:rPr>
        <w:t>o</w:t>
      </w:r>
      <w:r w:rsidRPr="004E0D47">
        <w:rPr>
          <w:rFonts w:ascii="Arial" w:eastAsia="Arial" w:hAnsi="Arial" w:cs="Arial"/>
          <w:spacing w:val="-2"/>
          <w:rPrChange w:id="305" w:author="Wilson, Thomas N (HSC)" w:date="2014-02-19T07:15:00Z">
            <w:rPr>
              <w:spacing w:val="-2"/>
            </w:rPr>
          </w:rPrChange>
        </w:rPr>
        <w:t xml:space="preserve"> </w:t>
      </w:r>
      <w:r w:rsidRPr="004E0D47">
        <w:rPr>
          <w:rFonts w:ascii="Arial" w:eastAsia="Arial" w:hAnsi="Arial" w:cs="Arial"/>
          <w:spacing w:val="1"/>
          <w:rPrChange w:id="306" w:author="Wilson, Thomas N (HSC)" w:date="2014-02-19T07:15:00Z">
            <w:rPr>
              <w:spacing w:val="1"/>
            </w:rPr>
          </w:rPrChange>
        </w:rPr>
        <w:t>t</w:t>
      </w:r>
      <w:r w:rsidRPr="004E0D47">
        <w:rPr>
          <w:rFonts w:ascii="Arial" w:eastAsia="Arial" w:hAnsi="Arial" w:cs="Arial"/>
          <w:rPrChange w:id="307" w:author="Wilson, Thomas N (HSC)" w:date="2014-02-19T07:15:00Z">
            <w:rPr/>
          </w:rPrChange>
        </w:rPr>
        <w:t>hose</w:t>
      </w:r>
      <w:r w:rsidRPr="004E0D47">
        <w:rPr>
          <w:rFonts w:ascii="Arial" w:eastAsia="Arial" w:hAnsi="Arial" w:cs="Arial"/>
          <w:spacing w:val="-2"/>
          <w:rPrChange w:id="308" w:author="Wilson, Thomas N (HSC)" w:date="2014-02-19T07:15:00Z">
            <w:rPr>
              <w:spacing w:val="-2"/>
            </w:rPr>
          </w:rPrChange>
        </w:rPr>
        <w:t xml:space="preserve"> </w:t>
      </w:r>
      <w:r w:rsidRPr="004E0D47">
        <w:rPr>
          <w:rFonts w:ascii="Arial" w:eastAsia="Arial" w:hAnsi="Arial" w:cs="Arial"/>
          <w:spacing w:val="1"/>
          <w:rPrChange w:id="309" w:author="Wilson, Thomas N (HSC)" w:date="2014-02-19T07:15:00Z">
            <w:rPr>
              <w:spacing w:val="1"/>
            </w:rPr>
          </w:rPrChange>
        </w:rPr>
        <w:t>r</w:t>
      </w:r>
      <w:r w:rsidRPr="004E0D47">
        <w:rPr>
          <w:rFonts w:ascii="Arial" w:eastAsia="Arial" w:hAnsi="Arial" w:cs="Arial"/>
          <w:spacing w:val="-3"/>
          <w:rPrChange w:id="310" w:author="Wilson, Thomas N (HSC)" w:date="2014-02-19T07:15:00Z">
            <w:rPr>
              <w:spacing w:val="-3"/>
            </w:rPr>
          </w:rPrChange>
        </w:rPr>
        <w:t>e</w:t>
      </w:r>
      <w:r w:rsidRPr="004E0D47">
        <w:rPr>
          <w:rFonts w:ascii="Arial" w:eastAsia="Arial" w:hAnsi="Arial" w:cs="Arial"/>
          <w:spacing w:val="2"/>
          <w:rPrChange w:id="311" w:author="Wilson, Thomas N (HSC)" w:date="2014-02-19T07:15:00Z">
            <w:rPr>
              <w:spacing w:val="2"/>
            </w:rPr>
          </w:rPrChange>
        </w:rPr>
        <w:t>q</w:t>
      </w:r>
      <w:r w:rsidRPr="004E0D47">
        <w:rPr>
          <w:rFonts w:ascii="Arial" w:eastAsia="Arial" w:hAnsi="Arial" w:cs="Arial"/>
          <w:rPrChange w:id="312" w:author="Wilson, Thomas N (HSC)" w:date="2014-02-19T07:15:00Z">
            <w:rPr/>
          </w:rPrChange>
        </w:rPr>
        <w:t>u</w:t>
      </w:r>
      <w:r w:rsidRPr="004E0D47">
        <w:rPr>
          <w:rFonts w:ascii="Arial" w:eastAsia="Arial" w:hAnsi="Arial" w:cs="Arial"/>
          <w:spacing w:val="-1"/>
          <w:rPrChange w:id="313" w:author="Wilson, Thomas N (HSC)" w:date="2014-02-19T07:15:00Z">
            <w:rPr>
              <w:spacing w:val="-1"/>
            </w:rPr>
          </w:rPrChange>
        </w:rPr>
        <w:t>i</w:t>
      </w:r>
      <w:r w:rsidRPr="004E0D47">
        <w:rPr>
          <w:rFonts w:ascii="Arial" w:eastAsia="Arial" w:hAnsi="Arial" w:cs="Arial"/>
          <w:spacing w:val="1"/>
          <w:rPrChange w:id="314" w:author="Wilson, Thomas N (HSC)" w:date="2014-02-19T07:15:00Z">
            <w:rPr>
              <w:spacing w:val="1"/>
            </w:rPr>
          </w:rPrChange>
        </w:rPr>
        <w:t>r</w:t>
      </w:r>
      <w:r w:rsidRPr="004E0D47">
        <w:rPr>
          <w:rFonts w:ascii="Arial" w:eastAsia="Arial" w:hAnsi="Arial" w:cs="Arial"/>
          <w:rPrChange w:id="315" w:author="Wilson, Thomas N (HSC)" w:date="2014-02-19T07:15:00Z">
            <w:rPr/>
          </w:rPrChange>
        </w:rPr>
        <w:t>ed</w:t>
      </w:r>
      <w:r w:rsidRPr="004E0D47">
        <w:rPr>
          <w:rFonts w:ascii="Arial" w:eastAsia="Arial" w:hAnsi="Arial" w:cs="Arial"/>
          <w:spacing w:val="-2"/>
          <w:rPrChange w:id="316" w:author="Wilson, Thomas N (HSC)" w:date="2014-02-19T07:15:00Z">
            <w:rPr>
              <w:spacing w:val="-2"/>
            </w:rPr>
          </w:rPrChange>
        </w:rPr>
        <w:t xml:space="preserve"> </w:t>
      </w:r>
      <w:r w:rsidRPr="004E0D47">
        <w:rPr>
          <w:rFonts w:ascii="Arial" w:eastAsia="Arial" w:hAnsi="Arial" w:cs="Arial"/>
          <w:spacing w:val="-3"/>
          <w:rPrChange w:id="317" w:author="Wilson, Thomas N (HSC)" w:date="2014-02-19T07:15:00Z">
            <w:rPr>
              <w:spacing w:val="-3"/>
            </w:rPr>
          </w:rPrChange>
        </w:rPr>
        <w:t>b</w:t>
      </w:r>
      <w:r w:rsidRPr="004E0D47">
        <w:rPr>
          <w:rFonts w:ascii="Arial" w:eastAsia="Arial" w:hAnsi="Arial" w:cs="Arial"/>
          <w:rPrChange w:id="318" w:author="Wilson, Thomas N (HSC)" w:date="2014-02-19T07:15:00Z">
            <w:rPr/>
          </w:rPrChange>
        </w:rPr>
        <w:t>y</w:t>
      </w:r>
      <w:r w:rsidRPr="004E0D47">
        <w:rPr>
          <w:rFonts w:ascii="Arial" w:eastAsia="Arial" w:hAnsi="Arial" w:cs="Arial"/>
          <w:spacing w:val="-1"/>
          <w:rPrChange w:id="319" w:author="Wilson, Thomas N (HSC)" w:date="2014-02-19T07:15:00Z">
            <w:rPr>
              <w:spacing w:val="-1"/>
            </w:rPr>
          </w:rPrChange>
        </w:rPr>
        <w:t xml:space="preserve"> </w:t>
      </w:r>
      <w:r w:rsidRPr="004E0D47">
        <w:rPr>
          <w:rFonts w:ascii="Arial" w:eastAsia="Arial" w:hAnsi="Arial" w:cs="Arial"/>
          <w:rPrChange w:id="320" w:author="Wilson, Thomas N (HSC)" w:date="2014-02-19T07:15:00Z">
            <w:rPr/>
          </w:rPrChange>
        </w:rPr>
        <w:t>s</w:t>
      </w:r>
      <w:r w:rsidRPr="004E0D47">
        <w:rPr>
          <w:rFonts w:ascii="Arial" w:eastAsia="Arial" w:hAnsi="Arial" w:cs="Arial"/>
          <w:spacing w:val="1"/>
          <w:rPrChange w:id="321" w:author="Wilson, Thomas N (HSC)" w:date="2014-02-19T07:15:00Z">
            <w:rPr>
              <w:spacing w:val="1"/>
            </w:rPr>
          </w:rPrChange>
        </w:rPr>
        <w:t>t</w:t>
      </w:r>
      <w:r w:rsidRPr="004E0D47">
        <w:rPr>
          <w:rFonts w:ascii="Arial" w:eastAsia="Arial" w:hAnsi="Arial" w:cs="Arial"/>
          <w:rPrChange w:id="322" w:author="Wilson, Thomas N (HSC)" w:date="2014-02-19T07:15:00Z">
            <w:rPr/>
          </w:rPrChange>
        </w:rPr>
        <w:t>udy</w:t>
      </w:r>
      <w:r w:rsidRPr="004E0D47">
        <w:rPr>
          <w:rFonts w:ascii="Arial" w:eastAsia="Arial" w:hAnsi="Arial" w:cs="Arial"/>
          <w:spacing w:val="-1"/>
          <w:rPrChange w:id="323" w:author="Wilson, Thomas N (HSC)" w:date="2014-02-19T07:15:00Z">
            <w:rPr>
              <w:spacing w:val="-1"/>
            </w:rPr>
          </w:rPrChange>
        </w:rPr>
        <w:t xml:space="preserve"> </w:t>
      </w:r>
      <w:r w:rsidRPr="004E0D47">
        <w:rPr>
          <w:rFonts w:ascii="Arial" w:eastAsia="Arial" w:hAnsi="Arial" w:cs="Arial"/>
          <w:rPrChange w:id="324" w:author="Wilson, Thomas N (HSC)" w:date="2014-02-19T07:15:00Z">
            <w:rPr/>
          </w:rPrChange>
        </w:rPr>
        <w:t>des</w:t>
      </w:r>
      <w:r w:rsidRPr="004E0D47">
        <w:rPr>
          <w:rFonts w:ascii="Arial" w:eastAsia="Arial" w:hAnsi="Arial" w:cs="Arial"/>
          <w:spacing w:val="-1"/>
          <w:rPrChange w:id="325" w:author="Wilson, Thomas N (HSC)" w:date="2014-02-19T07:15:00Z">
            <w:rPr>
              <w:spacing w:val="-1"/>
            </w:rPr>
          </w:rPrChange>
        </w:rPr>
        <w:t>i</w:t>
      </w:r>
      <w:r w:rsidRPr="004E0D47">
        <w:rPr>
          <w:rFonts w:ascii="Arial" w:eastAsia="Arial" w:hAnsi="Arial" w:cs="Arial"/>
          <w:spacing w:val="2"/>
          <w:rPrChange w:id="326" w:author="Wilson, Thomas N (HSC)" w:date="2014-02-19T07:15:00Z">
            <w:rPr>
              <w:spacing w:val="2"/>
            </w:rPr>
          </w:rPrChange>
        </w:rPr>
        <w:t>g</w:t>
      </w:r>
      <w:r w:rsidRPr="004E0D47">
        <w:rPr>
          <w:rFonts w:ascii="Arial" w:eastAsia="Arial" w:hAnsi="Arial" w:cs="Arial"/>
          <w:rPrChange w:id="327" w:author="Wilson, Thomas N (HSC)" w:date="2014-02-19T07:15:00Z">
            <w:rPr/>
          </w:rPrChange>
        </w:rPr>
        <w:t>n</w:t>
      </w:r>
      <w:r w:rsidRPr="004E0D47">
        <w:rPr>
          <w:rFonts w:ascii="Arial" w:eastAsia="Arial" w:hAnsi="Arial" w:cs="Arial"/>
          <w:spacing w:val="-2"/>
          <w:rPrChange w:id="328" w:author="Wilson, Thomas N (HSC)" w:date="2014-02-19T07:15:00Z">
            <w:rPr>
              <w:spacing w:val="-2"/>
            </w:rPr>
          </w:rPrChange>
        </w:rPr>
        <w:t xml:space="preserve"> </w:t>
      </w:r>
      <w:r w:rsidRPr="004E0D47">
        <w:rPr>
          <w:rFonts w:ascii="Arial" w:eastAsia="Arial" w:hAnsi="Arial" w:cs="Arial"/>
          <w:rPrChange w:id="329" w:author="Wilson, Thomas N (HSC)" w:date="2014-02-19T07:15:00Z">
            <w:rPr/>
          </w:rPrChange>
        </w:rPr>
        <w:t>or ope</w:t>
      </w:r>
      <w:r w:rsidRPr="004E0D47">
        <w:rPr>
          <w:rFonts w:ascii="Arial" w:eastAsia="Arial" w:hAnsi="Arial" w:cs="Arial"/>
          <w:spacing w:val="1"/>
          <w:rPrChange w:id="330" w:author="Wilson, Thomas N (HSC)" w:date="2014-02-19T07:15:00Z">
            <w:rPr>
              <w:spacing w:val="1"/>
            </w:rPr>
          </w:rPrChange>
        </w:rPr>
        <w:t>r</w:t>
      </w:r>
      <w:r w:rsidRPr="004E0D47">
        <w:rPr>
          <w:rFonts w:ascii="Arial" w:eastAsia="Arial" w:hAnsi="Arial" w:cs="Arial"/>
          <w:rPrChange w:id="331" w:author="Wilson, Thomas N (HSC)" w:date="2014-02-19T07:15:00Z">
            <w:rPr/>
          </w:rPrChange>
        </w:rPr>
        <w:t>a</w:t>
      </w:r>
      <w:r w:rsidRPr="004E0D47">
        <w:rPr>
          <w:rFonts w:ascii="Arial" w:eastAsia="Arial" w:hAnsi="Arial" w:cs="Arial"/>
          <w:spacing w:val="1"/>
          <w:rPrChange w:id="332" w:author="Wilson, Thomas N (HSC)" w:date="2014-02-19T07:15:00Z">
            <w:rPr>
              <w:spacing w:val="1"/>
            </w:rPr>
          </w:rPrChange>
        </w:rPr>
        <w:t>t</w:t>
      </w:r>
      <w:r w:rsidRPr="004E0D47">
        <w:rPr>
          <w:rFonts w:ascii="Arial" w:eastAsia="Arial" w:hAnsi="Arial" w:cs="Arial"/>
          <w:spacing w:val="-1"/>
          <w:rPrChange w:id="333" w:author="Wilson, Thomas N (HSC)" w:date="2014-02-19T07:15:00Z">
            <w:rPr>
              <w:spacing w:val="-1"/>
            </w:rPr>
          </w:rPrChange>
        </w:rPr>
        <w:t>i</w:t>
      </w:r>
      <w:r w:rsidRPr="004E0D47">
        <w:rPr>
          <w:rFonts w:ascii="Arial" w:eastAsia="Arial" w:hAnsi="Arial" w:cs="Arial"/>
          <w:rPrChange w:id="334" w:author="Wilson, Thomas N (HSC)" w:date="2014-02-19T07:15:00Z">
            <w:rPr/>
          </w:rPrChange>
        </w:rPr>
        <w:t xml:space="preserve">onal </w:t>
      </w:r>
      <w:r w:rsidRPr="004E0D47">
        <w:rPr>
          <w:rFonts w:ascii="Arial" w:eastAsia="Arial" w:hAnsi="Arial" w:cs="Arial"/>
          <w:spacing w:val="1"/>
          <w:rPrChange w:id="335" w:author="Wilson, Thomas N (HSC)" w:date="2014-02-19T07:15:00Z">
            <w:rPr>
              <w:spacing w:val="1"/>
            </w:rPr>
          </w:rPrChange>
        </w:rPr>
        <w:t>r</w:t>
      </w:r>
      <w:r w:rsidRPr="004E0D47">
        <w:rPr>
          <w:rFonts w:ascii="Arial" w:eastAsia="Arial" w:hAnsi="Arial" w:cs="Arial"/>
          <w:spacing w:val="-3"/>
          <w:rPrChange w:id="336" w:author="Wilson, Thomas N (HSC)" w:date="2014-02-19T07:15:00Z">
            <w:rPr>
              <w:spacing w:val="-3"/>
            </w:rPr>
          </w:rPrChange>
        </w:rPr>
        <w:t>e</w:t>
      </w:r>
      <w:r w:rsidRPr="004E0D47">
        <w:rPr>
          <w:rFonts w:ascii="Arial" w:eastAsia="Arial" w:hAnsi="Arial" w:cs="Arial"/>
          <w:spacing w:val="2"/>
          <w:rPrChange w:id="337" w:author="Wilson, Thomas N (HSC)" w:date="2014-02-19T07:15:00Z">
            <w:rPr>
              <w:spacing w:val="2"/>
            </w:rPr>
          </w:rPrChange>
        </w:rPr>
        <w:t>q</w:t>
      </w:r>
      <w:r w:rsidRPr="004E0D47">
        <w:rPr>
          <w:rFonts w:ascii="Arial" w:eastAsia="Arial" w:hAnsi="Arial" w:cs="Arial"/>
          <w:rPrChange w:id="338" w:author="Wilson, Thomas N (HSC)" w:date="2014-02-19T07:15:00Z">
            <w:rPr/>
          </w:rPrChange>
        </w:rPr>
        <w:t>u</w:t>
      </w:r>
      <w:r w:rsidRPr="004E0D47">
        <w:rPr>
          <w:rFonts w:ascii="Arial" w:eastAsia="Arial" w:hAnsi="Arial" w:cs="Arial"/>
          <w:spacing w:val="-4"/>
          <w:rPrChange w:id="339" w:author="Wilson, Thomas N (HSC)" w:date="2014-02-19T07:15:00Z">
            <w:rPr>
              <w:spacing w:val="-4"/>
            </w:rPr>
          </w:rPrChange>
        </w:rPr>
        <w:t>i</w:t>
      </w:r>
      <w:r w:rsidRPr="004E0D47">
        <w:rPr>
          <w:rFonts w:ascii="Arial" w:eastAsia="Arial" w:hAnsi="Arial" w:cs="Arial"/>
          <w:spacing w:val="1"/>
          <w:rPrChange w:id="340" w:author="Wilson, Thomas N (HSC)" w:date="2014-02-19T07:15:00Z">
            <w:rPr>
              <w:spacing w:val="1"/>
            </w:rPr>
          </w:rPrChange>
        </w:rPr>
        <w:t>r</w:t>
      </w:r>
      <w:r w:rsidRPr="004E0D47">
        <w:rPr>
          <w:rFonts w:ascii="Arial" w:eastAsia="Arial" w:hAnsi="Arial" w:cs="Arial"/>
          <w:rPrChange w:id="341" w:author="Wilson, Thomas N (HSC)" w:date="2014-02-19T07:15:00Z">
            <w:rPr/>
          </w:rPrChange>
        </w:rPr>
        <w:t>e</w:t>
      </w:r>
      <w:r w:rsidRPr="004E0D47">
        <w:rPr>
          <w:rFonts w:ascii="Arial" w:eastAsia="Arial" w:hAnsi="Arial" w:cs="Arial"/>
          <w:spacing w:val="1"/>
          <w:rPrChange w:id="342" w:author="Wilson, Thomas N (HSC)" w:date="2014-02-19T07:15:00Z">
            <w:rPr>
              <w:spacing w:val="1"/>
            </w:rPr>
          </w:rPrChange>
        </w:rPr>
        <w:t>m</w:t>
      </w:r>
      <w:r w:rsidRPr="004E0D47">
        <w:rPr>
          <w:rFonts w:ascii="Arial" w:eastAsia="Arial" w:hAnsi="Arial" w:cs="Arial"/>
          <w:rPrChange w:id="343" w:author="Wilson, Thomas N (HSC)" w:date="2014-02-19T07:15:00Z">
            <w:rPr/>
          </w:rPrChange>
        </w:rPr>
        <w:t>e</w:t>
      </w:r>
      <w:r w:rsidRPr="004E0D47">
        <w:rPr>
          <w:rFonts w:ascii="Arial" w:eastAsia="Arial" w:hAnsi="Arial" w:cs="Arial"/>
          <w:spacing w:val="-3"/>
          <w:rPrChange w:id="344" w:author="Wilson, Thomas N (HSC)" w:date="2014-02-19T07:15:00Z">
            <w:rPr>
              <w:spacing w:val="-3"/>
            </w:rPr>
          </w:rPrChange>
        </w:rPr>
        <w:t>n</w:t>
      </w:r>
      <w:r w:rsidRPr="004E0D47">
        <w:rPr>
          <w:rFonts w:ascii="Arial" w:eastAsia="Arial" w:hAnsi="Arial" w:cs="Arial"/>
          <w:spacing w:val="1"/>
          <w:rPrChange w:id="345" w:author="Wilson, Thomas N (HSC)" w:date="2014-02-19T07:15:00Z">
            <w:rPr>
              <w:spacing w:val="1"/>
            </w:rPr>
          </w:rPrChange>
        </w:rPr>
        <w:t>t</w:t>
      </w:r>
      <w:r w:rsidRPr="004E0D47">
        <w:rPr>
          <w:rFonts w:ascii="Arial" w:eastAsia="Arial" w:hAnsi="Arial" w:cs="Arial"/>
          <w:spacing w:val="-2"/>
          <w:rPrChange w:id="346" w:author="Wilson, Thomas N (HSC)" w:date="2014-02-19T07:15:00Z">
            <w:rPr>
              <w:spacing w:val="-2"/>
            </w:rPr>
          </w:rPrChange>
        </w:rPr>
        <w:t>s</w:t>
      </w:r>
      <w:r w:rsidRPr="004E0D47">
        <w:rPr>
          <w:rFonts w:ascii="Arial" w:eastAsia="Arial" w:hAnsi="Arial" w:cs="Arial"/>
          <w:rPrChange w:id="347" w:author="Wilson, Thomas N (HSC)" w:date="2014-02-19T07:15:00Z">
            <w:rPr/>
          </w:rPrChange>
        </w:rPr>
        <w:t xml:space="preserve">, </w:t>
      </w:r>
      <w:r w:rsidRPr="004E0D47">
        <w:rPr>
          <w:rFonts w:ascii="Arial" w:eastAsia="Arial" w:hAnsi="Arial" w:cs="Arial"/>
          <w:spacing w:val="1"/>
          <w:rPrChange w:id="348" w:author="Wilson, Thomas N (HSC)" w:date="2014-02-19T07:15:00Z">
            <w:rPr>
              <w:spacing w:val="1"/>
            </w:rPr>
          </w:rPrChange>
        </w:rPr>
        <w:t>t</w:t>
      </w:r>
      <w:r w:rsidRPr="004E0D47">
        <w:rPr>
          <w:rFonts w:ascii="Arial" w:eastAsia="Arial" w:hAnsi="Arial" w:cs="Arial"/>
          <w:rPrChange w:id="349" w:author="Wilson, Thomas N (HSC)" w:date="2014-02-19T07:15:00Z">
            <w:rPr/>
          </w:rPrChange>
        </w:rPr>
        <w:t>o</w:t>
      </w:r>
      <w:r w:rsidRPr="004E0D47">
        <w:rPr>
          <w:rFonts w:ascii="Arial" w:eastAsia="Arial" w:hAnsi="Arial" w:cs="Arial"/>
          <w:spacing w:val="1"/>
          <w:rPrChange w:id="350" w:author="Wilson, Thomas N (HSC)" w:date="2014-02-19T07:15:00Z">
            <w:rPr>
              <w:spacing w:val="1"/>
            </w:rPr>
          </w:rPrChange>
        </w:rPr>
        <w:t xml:space="preserve"> </w:t>
      </w:r>
      <w:r w:rsidRPr="004E0D47">
        <w:rPr>
          <w:rFonts w:ascii="Arial" w:eastAsia="Arial" w:hAnsi="Arial" w:cs="Arial"/>
          <w:rPrChange w:id="351" w:author="Wilson, Thomas N (HSC)" w:date="2014-02-19T07:15:00Z">
            <w:rPr/>
          </w:rPrChange>
        </w:rPr>
        <w:t>pos</w:t>
      </w:r>
      <w:r w:rsidRPr="004E0D47">
        <w:rPr>
          <w:rFonts w:ascii="Arial" w:eastAsia="Arial" w:hAnsi="Arial" w:cs="Arial"/>
          <w:spacing w:val="-1"/>
          <w:rPrChange w:id="352" w:author="Wilson, Thomas N (HSC)" w:date="2014-02-19T07:15:00Z">
            <w:rPr>
              <w:spacing w:val="-1"/>
            </w:rPr>
          </w:rPrChange>
        </w:rPr>
        <w:t>i</w:t>
      </w:r>
      <w:r w:rsidRPr="004E0D47">
        <w:rPr>
          <w:rFonts w:ascii="Arial" w:eastAsia="Arial" w:hAnsi="Arial" w:cs="Arial"/>
          <w:spacing w:val="1"/>
          <w:rPrChange w:id="353" w:author="Wilson, Thomas N (HSC)" w:date="2014-02-19T07:15:00Z">
            <w:rPr>
              <w:spacing w:val="1"/>
            </w:rPr>
          </w:rPrChange>
        </w:rPr>
        <w:t>t</w:t>
      </w:r>
      <w:r w:rsidRPr="004E0D47">
        <w:rPr>
          <w:rFonts w:ascii="Arial" w:eastAsia="Arial" w:hAnsi="Arial" w:cs="Arial"/>
          <w:spacing w:val="-1"/>
          <w:rPrChange w:id="354" w:author="Wilson, Thomas N (HSC)" w:date="2014-02-19T07:15:00Z">
            <w:rPr>
              <w:spacing w:val="-1"/>
            </w:rPr>
          </w:rPrChange>
        </w:rPr>
        <w:t>i</w:t>
      </w:r>
      <w:r w:rsidRPr="004E0D47">
        <w:rPr>
          <w:rFonts w:ascii="Arial" w:eastAsia="Arial" w:hAnsi="Arial" w:cs="Arial"/>
          <w:spacing w:val="-2"/>
          <w:rPrChange w:id="355" w:author="Wilson, Thomas N (HSC)" w:date="2014-02-19T07:15:00Z">
            <w:rPr>
              <w:spacing w:val="-2"/>
            </w:rPr>
          </w:rPrChange>
        </w:rPr>
        <w:t>v</w:t>
      </w:r>
      <w:r w:rsidRPr="004E0D47">
        <w:rPr>
          <w:rFonts w:ascii="Arial" w:eastAsia="Arial" w:hAnsi="Arial" w:cs="Arial"/>
          <w:rPrChange w:id="356" w:author="Wilson, Thomas N (HSC)" w:date="2014-02-19T07:15:00Z">
            <w:rPr/>
          </w:rPrChange>
        </w:rPr>
        <w:t>e</w:t>
      </w:r>
      <w:r w:rsidRPr="004E0D47">
        <w:rPr>
          <w:rFonts w:ascii="Arial" w:eastAsia="Arial" w:hAnsi="Arial" w:cs="Arial"/>
          <w:spacing w:val="-1"/>
          <w:rPrChange w:id="357" w:author="Wilson, Thomas N (HSC)" w:date="2014-02-19T07:15:00Z">
            <w:rPr>
              <w:spacing w:val="-1"/>
            </w:rPr>
          </w:rPrChange>
        </w:rPr>
        <w:t>l</w:t>
      </w:r>
      <w:r w:rsidRPr="004E0D47">
        <w:rPr>
          <w:rFonts w:ascii="Arial" w:eastAsia="Arial" w:hAnsi="Arial" w:cs="Arial"/>
          <w:rPrChange w:id="358" w:author="Wilson, Thomas N (HSC)" w:date="2014-02-19T07:15:00Z">
            <w:rPr/>
          </w:rPrChange>
        </w:rPr>
        <w:t>y</w:t>
      </w:r>
      <w:r w:rsidRPr="004E0D47">
        <w:rPr>
          <w:rFonts w:ascii="Arial" w:eastAsia="Arial" w:hAnsi="Arial" w:cs="Arial"/>
          <w:spacing w:val="-1"/>
          <w:rPrChange w:id="359" w:author="Wilson, Thomas N (HSC)" w:date="2014-02-19T07:15:00Z">
            <w:rPr>
              <w:spacing w:val="-1"/>
            </w:rPr>
          </w:rPrChange>
        </w:rPr>
        <w:t xml:space="preserve"> i</w:t>
      </w:r>
      <w:r w:rsidRPr="004E0D47">
        <w:rPr>
          <w:rFonts w:ascii="Arial" w:eastAsia="Arial" w:hAnsi="Arial" w:cs="Arial"/>
          <w:rPrChange w:id="360" w:author="Wilson, Thomas N (HSC)" w:date="2014-02-19T07:15:00Z">
            <w:rPr/>
          </w:rPrChange>
        </w:rPr>
        <w:t>den</w:t>
      </w:r>
      <w:r w:rsidRPr="004E0D47">
        <w:rPr>
          <w:rFonts w:ascii="Arial" w:eastAsia="Arial" w:hAnsi="Arial" w:cs="Arial"/>
          <w:spacing w:val="1"/>
          <w:rPrChange w:id="361" w:author="Wilson, Thomas N (HSC)" w:date="2014-02-19T07:15:00Z">
            <w:rPr>
              <w:spacing w:val="1"/>
            </w:rPr>
          </w:rPrChange>
        </w:rPr>
        <w:t>t</w:t>
      </w:r>
      <w:r w:rsidRPr="004E0D47">
        <w:rPr>
          <w:rFonts w:ascii="Arial" w:eastAsia="Arial" w:hAnsi="Arial" w:cs="Arial"/>
          <w:spacing w:val="-1"/>
          <w:rPrChange w:id="362" w:author="Wilson, Thomas N (HSC)" w:date="2014-02-19T07:15:00Z">
            <w:rPr>
              <w:spacing w:val="-1"/>
            </w:rPr>
          </w:rPrChange>
        </w:rPr>
        <w:t>i</w:t>
      </w:r>
      <w:r w:rsidRPr="004E0D47">
        <w:rPr>
          <w:rFonts w:ascii="Arial" w:eastAsia="Arial" w:hAnsi="Arial" w:cs="Arial"/>
          <w:spacing w:val="3"/>
          <w:rPrChange w:id="363" w:author="Wilson, Thomas N (HSC)" w:date="2014-02-19T07:15:00Z">
            <w:rPr>
              <w:spacing w:val="3"/>
            </w:rPr>
          </w:rPrChange>
        </w:rPr>
        <w:t>f</w:t>
      </w:r>
      <w:r w:rsidRPr="004E0D47">
        <w:rPr>
          <w:rFonts w:ascii="Arial" w:eastAsia="Arial" w:hAnsi="Arial" w:cs="Arial"/>
          <w:rPrChange w:id="364" w:author="Wilson, Thomas N (HSC)" w:date="2014-02-19T07:15:00Z">
            <w:rPr/>
          </w:rPrChange>
        </w:rPr>
        <w:t>y</w:t>
      </w:r>
      <w:r w:rsidRPr="004E0D47">
        <w:rPr>
          <w:rFonts w:ascii="Arial" w:eastAsia="Arial" w:hAnsi="Arial" w:cs="Arial"/>
          <w:spacing w:val="-1"/>
          <w:rPrChange w:id="365" w:author="Wilson, Thomas N (HSC)" w:date="2014-02-19T07:15:00Z">
            <w:rPr>
              <w:spacing w:val="-1"/>
            </w:rPr>
          </w:rPrChange>
        </w:rPr>
        <w:t xml:space="preserve"> </w:t>
      </w:r>
      <w:r w:rsidRPr="004E0D47">
        <w:rPr>
          <w:rFonts w:ascii="Arial" w:eastAsia="Arial" w:hAnsi="Arial" w:cs="Arial"/>
          <w:rPrChange w:id="366" w:author="Wilson, Thomas N (HSC)" w:date="2014-02-19T07:15:00Z">
            <w:rPr/>
          </w:rPrChange>
        </w:rPr>
        <w:t>s</w:t>
      </w:r>
      <w:r w:rsidRPr="004E0D47">
        <w:rPr>
          <w:rFonts w:ascii="Arial" w:eastAsia="Arial" w:hAnsi="Arial" w:cs="Arial"/>
          <w:spacing w:val="1"/>
          <w:rPrChange w:id="367" w:author="Wilson, Thomas N (HSC)" w:date="2014-02-19T07:15:00Z">
            <w:rPr>
              <w:spacing w:val="1"/>
            </w:rPr>
          </w:rPrChange>
        </w:rPr>
        <w:t>t</w:t>
      </w:r>
      <w:r w:rsidRPr="004E0D47">
        <w:rPr>
          <w:rFonts w:ascii="Arial" w:eastAsia="Arial" w:hAnsi="Arial" w:cs="Arial"/>
          <w:spacing w:val="-3"/>
          <w:rPrChange w:id="368" w:author="Wilson, Thomas N (HSC)" w:date="2014-02-19T07:15:00Z">
            <w:rPr>
              <w:spacing w:val="-3"/>
            </w:rPr>
          </w:rPrChange>
        </w:rPr>
        <w:t>u</w:t>
      </w:r>
      <w:r w:rsidRPr="004E0D47">
        <w:rPr>
          <w:rFonts w:ascii="Arial" w:eastAsia="Arial" w:hAnsi="Arial" w:cs="Arial"/>
          <w:rPrChange w:id="369" w:author="Wilson, Thomas N (HSC)" w:date="2014-02-19T07:15:00Z">
            <w:rPr/>
          </w:rPrChange>
        </w:rPr>
        <w:t>dy</w:t>
      </w:r>
      <w:r w:rsidRPr="004E0D47">
        <w:rPr>
          <w:rFonts w:ascii="Arial" w:eastAsia="Arial" w:hAnsi="Arial" w:cs="Arial"/>
          <w:spacing w:val="-1"/>
          <w:rPrChange w:id="370" w:author="Wilson, Thomas N (HSC)" w:date="2014-02-19T07:15:00Z">
            <w:rPr>
              <w:spacing w:val="-1"/>
            </w:rPr>
          </w:rPrChange>
        </w:rPr>
        <w:t xml:space="preserve"> </w:t>
      </w:r>
      <w:r w:rsidRPr="004E0D47">
        <w:rPr>
          <w:rFonts w:ascii="Arial" w:eastAsia="Arial" w:hAnsi="Arial" w:cs="Arial"/>
          <w:spacing w:val="2"/>
          <w:rPrChange w:id="371" w:author="Wilson, Thomas N (HSC)" w:date="2014-02-19T07:15:00Z">
            <w:rPr>
              <w:spacing w:val="2"/>
            </w:rPr>
          </w:rPrChange>
        </w:rPr>
        <w:t>s</w:t>
      </w:r>
      <w:r w:rsidRPr="004E0D47">
        <w:rPr>
          <w:rFonts w:ascii="Arial" w:eastAsia="Arial" w:hAnsi="Arial" w:cs="Arial"/>
          <w:rPrChange w:id="372" w:author="Wilson, Thomas N (HSC)" w:date="2014-02-19T07:15:00Z">
            <w:rPr/>
          </w:rPrChange>
        </w:rPr>
        <w:t>ub</w:t>
      </w:r>
      <w:r w:rsidRPr="004E0D47">
        <w:rPr>
          <w:rFonts w:ascii="Arial" w:eastAsia="Arial" w:hAnsi="Arial" w:cs="Arial"/>
          <w:spacing w:val="1"/>
          <w:rPrChange w:id="373" w:author="Wilson, Thomas N (HSC)" w:date="2014-02-19T07:15:00Z">
            <w:rPr>
              <w:spacing w:val="1"/>
            </w:rPr>
          </w:rPrChange>
        </w:rPr>
        <w:t>j</w:t>
      </w:r>
      <w:r w:rsidRPr="004E0D47">
        <w:rPr>
          <w:rFonts w:ascii="Arial" w:eastAsia="Arial" w:hAnsi="Arial" w:cs="Arial"/>
          <w:rPrChange w:id="374" w:author="Wilson, Thomas N (HSC)" w:date="2014-02-19T07:15:00Z">
            <w:rPr/>
          </w:rPrChange>
        </w:rPr>
        <w:t>ect</w:t>
      </w:r>
      <w:r w:rsidR="005E5C37" w:rsidRPr="004E0D47">
        <w:rPr>
          <w:rFonts w:ascii="Arial" w:eastAsia="Arial" w:hAnsi="Arial" w:cs="Arial"/>
          <w:rPrChange w:id="375" w:author="Wilson, Thomas N (HSC)" w:date="2014-02-19T07:15:00Z">
            <w:rPr/>
          </w:rPrChange>
        </w:rPr>
        <w:t>s</w:t>
      </w:r>
      <w:r w:rsidRPr="004E0D47">
        <w:rPr>
          <w:rFonts w:ascii="Arial" w:eastAsia="Arial" w:hAnsi="Arial" w:cs="Arial"/>
          <w:rPrChange w:id="376" w:author="Wilson, Thomas N (HSC)" w:date="2014-02-19T07:15:00Z">
            <w:rPr/>
          </w:rPrChange>
        </w:rPr>
        <w:t xml:space="preserve"> du</w:t>
      </w:r>
      <w:r w:rsidRPr="004E0D47">
        <w:rPr>
          <w:rFonts w:ascii="Arial" w:eastAsia="Arial" w:hAnsi="Arial" w:cs="Arial"/>
          <w:spacing w:val="1"/>
          <w:rPrChange w:id="377" w:author="Wilson, Thomas N (HSC)" w:date="2014-02-19T07:15:00Z">
            <w:rPr>
              <w:spacing w:val="1"/>
            </w:rPr>
          </w:rPrChange>
        </w:rPr>
        <w:t>r</w:t>
      </w:r>
      <w:r w:rsidRPr="004E0D47">
        <w:rPr>
          <w:rFonts w:ascii="Arial" w:eastAsia="Arial" w:hAnsi="Arial" w:cs="Arial"/>
          <w:spacing w:val="-1"/>
          <w:rPrChange w:id="378" w:author="Wilson, Thomas N (HSC)" w:date="2014-02-19T07:15:00Z">
            <w:rPr>
              <w:spacing w:val="-1"/>
            </w:rPr>
          </w:rPrChange>
        </w:rPr>
        <w:t>i</w:t>
      </w:r>
      <w:r w:rsidRPr="004E0D47">
        <w:rPr>
          <w:rFonts w:ascii="Arial" w:eastAsia="Arial" w:hAnsi="Arial" w:cs="Arial"/>
          <w:spacing w:val="-3"/>
          <w:rPrChange w:id="379" w:author="Wilson, Thomas N (HSC)" w:date="2014-02-19T07:15:00Z">
            <w:rPr>
              <w:spacing w:val="-3"/>
            </w:rPr>
          </w:rPrChange>
        </w:rPr>
        <w:t>n</w:t>
      </w:r>
      <w:r w:rsidRPr="004E0D47">
        <w:rPr>
          <w:rFonts w:ascii="Arial" w:eastAsia="Arial" w:hAnsi="Arial" w:cs="Arial"/>
          <w:rPrChange w:id="380" w:author="Wilson, Thomas N (HSC)" w:date="2014-02-19T07:15:00Z">
            <w:rPr/>
          </w:rPrChange>
        </w:rPr>
        <w:t>g</w:t>
      </w:r>
      <w:r w:rsidRPr="004E0D47">
        <w:rPr>
          <w:rFonts w:ascii="Arial" w:eastAsia="Arial" w:hAnsi="Arial" w:cs="Arial"/>
          <w:spacing w:val="3"/>
          <w:rPrChange w:id="381" w:author="Wilson, Thomas N (HSC)" w:date="2014-02-19T07:15:00Z">
            <w:rPr>
              <w:spacing w:val="3"/>
            </w:rPr>
          </w:rPrChange>
        </w:rPr>
        <w:t xml:space="preserve"> </w:t>
      </w:r>
      <w:r w:rsidRPr="004E0D47">
        <w:rPr>
          <w:rFonts w:ascii="Arial" w:eastAsia="Arial" w:hAnsi="Arial" w:cs="Arial"/>
          <w:spacing w:val="-3"/>
          <w:rPrChange w:id="382" w:author="Wilson, Thomas N (HSC)" w:date="2014-02-19T07:15:00Z">
            <w:rPr>
              <w:spacing w:val="-3"/>
            </w:rPr>
          </w:rPrChange>
        </w:rPr>
        <w:t>d</w:t>
      </w:r>
      <w:r w:rsidRPr="004E0D47">
        <w:rPr>
          <w:rFonts w:ascii="Arial" w:eastAsia="Arial" w:hAnsi="Arial" w:cs="Arial"/>
          <w:rPrChange w:id="383" w:author="Wilson, Thomas N (HSC)" w:date="2014-02-19T07:15:00Z">
            <w:rPr/>
          </w:rPrChange>
        </w:rPr>
        <w:t>a</w:t>
      </w:r>
      <w:r w:rsidRPr="004E0D47">
        <w:rPr>
          <w:rFonts w:ascii="Arial" w:eastAsia="Arial" w:hAnsi="Arial" w:cs="Arial"/>
          <w:spacing w:val="1"/>
          <w:rPrChange w:id="384" w:author="Wilson, Thomas N (HSC)" w:date="2014-02-19T07:15:00Z">
            <w:rPr>
              <w:spacing w:val="1"/>
            </w:rPr>
          </w:rPrChange>
        </w:rPr>
        <w:t>t</w:t>
      </w:r>
      <w:r w:rsidRPr="004E0D47">
        <w:rPr>
          <w:rFonts w:ascii="Arial" w:eastAsia="Arial" w:hAnsi="Arial" w:cs="Arial"/>
          <w:rPrChange w:id="385" w:author="Wilson, Thomas N (HSC)" w:date="2014-02-19T07:15:00Z">
            <w:rPr/>
          </w:rPrChange>
        </w:rPr>
        <w:t>a</w:t>
      </w:r>
      <w:r w:rsidRPr="004E0D47">
        <w:rPr>
          <w:rFonts w:ascii="Arial" w:eastAsia="Arial" w:hAnsi="Arial" w:cs="Arial"/>
          <w:spacing w:val="-2"/>
          <w:rPrChange w:id="386" w:author="Wilson, Thomas N (HSC)" w:date="2014-02-19T07:15:00Z">
            <w:rPr>
              <w:spacing w:val="-2"/>
            </w:rPr>
          </w:rPrChange>
        </w:rPr>
        <w:t xml:space="preserve"> </w:t>
      </w:r>
      <w:r w:rsidRPr="004E0D47">
        <w:rPr>
          <w:rFonts w:ascii="Arial" w:eastAsia="Arial" w:hAnsi="Arial" w:cs="Arial"/>
          <w:spacing w:val="-3"/>
          <w:rPrChange w:id="387" w:author="Wilson, Thomas N (HSC)" w:date="2014-02-19T07:15:00Z">
            <w:rPr>
              <w:spacing w:val="-3"/>
            </w:rPr>
          </w:rPrChange>
        </w:rPr>
        <w:t>e</w:t>
      </w:r>
      <w:r w:rsidRPr="004E0D47">
        <w:rPr>
          <w:rFonts w:ascii="Arial" w:eastAsia="Arial" w:hAnsi="Arial" w:cs="Arial"/>
          <w:rPrChange w:id="388" w:author="Wilson, Thomas N (HSC)" w:date="2014-02-19T07:15:00Z">
            <w:rPr/>
          </w:rPrChange>
        </w:rPr>
        <w:t>n</w:t>
      </w:r>
      <w:r w:rsidRPr="004E0D47">
        <w:rPr>
          <w:rFonts w:ascii="Arial" w:eastAsia="Arial" w:hAnsi="Arial" w:cs="Arial"/>
          <w:spacing w:val="1"/>
          <w:rPrChange w:id="389" w:author="Wilson, Thomas N (HSC)" w:date="2014-02-19T07:15:00Z">
            <w:rPr>
              <w:spacing w:val="1"/>
            </w:rPr>
          </w:rPrChange>
        </w:rPr>
        <w:t>tr</w:t>
      </w:r>
      <w:r w:rsidRPr="004E0D47">
        <w:rPr>
          <w:rFonts w:ascii="Arial" w:eastAsia="Arial" w:hAnsi="Arial" w:cs="Arial"/>
          <w:rPrChange w:id="390" w:author="Wilson, Thomas N (HSC)" w:date="2014-02-19T07:15:00Z">
            <w:rPr/>
          </w:rPrChange>
        </w:rPr>
        <w:t>y</w:t>
      </w:r>
      <w:r w:rsidRPr="004E0D47">
        <w:rPr>
          <w:rFonts w:ascii="Arial" w:eastAsia="Arial" w:hAnsi="Arial" w:cs="Arial"/>
          <w:spacing w:val="-1"/>
          <w:rPrChange w:id="391" w:author="Wilson, Thomas N (HSC)" w:date="2014-02-19T07:15:00Z">
            <w:rPr>
              <w:spacing w:val="-1"/>
            </w:rPr>
          </w:rPrChange>
        </w:rPr>
        <w:t xml:space="preserve"> </w:t>
      </w:r>
      <w:r w:rsidRPr="004E0D47">
        <w:rPr>
          <w:rFonts w:ascii="Arial" w:eastAsia="Arial" w:hAnsi="Arial" w:cs="Arial"/>
          <w:rPrChange w:id="392" w:author="Wilson, Thomas N (HSC)" w:date="2014-02-19T07:15:00Z">
            <w:rPr/>
          </w:rPrChange>
        </w:rPr>
        <w:t>phase</w:t>
      </w:r>
      <w:commentRangeEnd w:id="261"/>
      <w:r w:rsidR="004E0D47">
        <w:rPr>
          <w:rStyle w:val="CommentReference"/>
        </w:rPr>
        <w:commentReference w:id="261"/>
      </w:r>
    </w:p>
    <w:p w14:paraId="477FE4D6" w14:textId="77777777" w:rsidR="00874426" w:rsidRPr="00AD0339" w:rsidRDefault="00874426" w:rsidP="004E0D47">
      <w:pPr>
        <w:spacing w:before="1" w:after="0" w:line="120" w:lineRule="exact"/>
        <w:rPr>
          <w:rFonts w:ascii="Arial" w:hAnsi="Arial" w:cs="Arial"/>
        </w:rPr>
      </w:pPr>
    </w:p>
    <w:p w14:paraId="107AAEE0" w14:textId="46907A7B"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lastRenderedPageBreak/>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00BA7578">
        <w:rPr>
          <w:rFonts w:ascii="Arial" w:eastAsia="Arial" w:hAnsi="Arial" w:cs="Arial"/>
          <w:spacing w:val="2"/>
        </w:rPr>
        <w:t xml:space="preserve"> or BERD</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00483ED1">
        <w:rPr>
          <w:rFonts w:ascii="Arial" w:eastAsia="Arial" w:hAnsi="Arial" w:cs="Arial"/>
          <w:spacing w:val="-2"/>
        </w:rPr>
        <w:t>, via separate agreement</w:t>
      </w:r>
      <w:ins w:id="393" w:author="Wilson, Thomas N (HSC)" w:date="2014-02-19T07:16:00Z">
        <w:r w:rsidR="004E0D47">
          <w:rPr>
            <w:rFonts w:ascii="Arial" w:eastAsia="Arial" w:hAnsi="Arial" w:cs="Arial"/>
            <w:spacing w:val="-2"/>
          </w:rPr>
          <w:t xml:space="preserve"> between __________&amp;__________</w:t>
        </w:r>
      </w:ins>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308C520E"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xml:space="preserve"> or BERD</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194BEBFC"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 e.g., VA Research &amp; 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67CEAA5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e</w:t>
      </w:r>
      <w:r w:rsidR="00E8685B">
        <w:rPr>
          <w:rFonts w:ascii="Arial" w:eastAsia="Arial" w:hAnsi="Arial" w:cs="Arial"/>
        </w:rPr>
        <w:t xml:space="preserve"> REDCap Use Agreement</w:t>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7A072997"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002B7CE5">
        <w:rPr>
          <w:rFonts w:ascii="Arial" w:eastAsia="Arial" w:hAnsi="Arial" w:cs="Arial"/>
          <w:spacing w:val="2"/>
        </w:rPr>
        <w:t xml:space="preserve"> or BERD</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00095FEB">
        <w:rPr>
          <w:rFonts w:ascii="Arial" w:eastAsia="Arial" w:hAnsi="Arial" w:cs="Arial"/>
        </w:rPr>
        <w:t xml:space="preserve">  Please note the distinction between a REDCap Use Agreement, which </w:t>
      </w:r>
      <w:del w:id="394" w:author="Wilson, Thomas N (HSC)" w:date="2014-02-19T07:17:00Z">
        <w:r w:rsidR="002B7CE5" w:rsidDel="004E0D47">
          <w:rPr>
            <w:rFonts w:ascii="Arial" w:eastAsia="Arial" w:hAnsi="Arial" w:cs="Arial"/>
          </w:rPr>
          <w:delText xml:space="preserve">only </w:delText>
        </w:r>
      </w:del>
      <w:r w:rsidR="00095FEB">
        <w:rPr>
          <w:rFonts w:ascii="Arial" w:eastAsia="Arial" w:hAnsi="Arial" w:cs="Arial"/>
        </w:rPr>
        <w:t xml:space="preserve">enables access to a REDCap project for authorized members of the </w:t>
      </w:r>
      <w:del w:id="395" w:author="Wilson, Thomas N (HSC)" w:date="2014-02-19T07:16:00Z">
        <w:r w:rsidR="00095FEB" w:rsidDel="004E0D47">
          <w:rPr>
            <w:rFonts w:ascii="Arial" w:eastAsia="Arial" w:hAnsi="Arial" w:cs="Arial"/>
          </w:rPr>
          <w:delText>r</w:delText>
        </w:r>
      </w:del>
      <w:ins w:id="396" w:author="Wilson, Thomas N (HSC)" w:date="2014-02-19T07:17:00Z">
        <w:r w:rsidR="004E0D47">
          <w:rPr>
            <w:rFonts w:ascii="Arial" w:eastAsia="Arial" w:hAnsi="Arial" w:cs="Arial"/>
          </w:rPr>
          <w:t>R</w:t>
        </w:r>
      </w:ins>
      <w:r w:rsidR="00095FEB">
        <w:rPr>
          <w:rFonts w:ascii="Arial" w:eastAsia="Arial" w:hAnsi="Arial" w:cs="Arial"/>
        </w:rPr>
        <w:t xml:space="preserve">esearch </w:t>
      </w:r>
      <w:del w:id="397" w:author="Wilson, Thomas N (HSC)" w:date="2014-02-19T07:17:00Z">
        <w:r w:rsidR="00095FEB" w:rsidDel="004E0D47">
          <w:rPr>
            <w:rFonts w:ascii="Arial" w:eastAsia="Arial" w:hAnsi="Arial" w:cs="Arial"/>
          </w:rPr>
          <w:delText>t</w:delText>
        </w:r>
      </w:del>
      <w:ins w:id="398" w:author="Wilson, Thomas N (HSC)" w:date="2014-02-19T07:17:00Z">
        <w:r w:rsidR="004E0D47">
          <w:rPr>
            <w:rFonts w:ascii="Arial" w:eastAsia="Arial" w:hAnsi="Arial" w:cs="Arial"/>
          </w:rPr>
          <w:t>T</w:t>
        </w:r>
      </w:ins>
      <w:r w:rsidR="00095FEB">
        <w:rPr>
          <w:rFonts w:ascii="Arial" w:eastAsia="Arial" w:hAnsi="Arial" w:cs="Arial"/>
        </w:rPr>
        <w:t xml:space="preserve">eam, and an IRB </w:t>
      </w:r>
      <w:r w:rsidR="002B7CE5" w:rsidRPr="002B7CE5">
        <w:rPr>
          <w:rFonts w:ascii="Arial" w:eastAsia="Arial" w:hAnsi="Arial" w:cs="Arial"/>
        </w:rPr>
        <w:t>d</w:t>
      </w:r>
      <w:r w:rsidR="00095FEB" w:rsidRPr="002B7CE5">
        <w:rPr>
          <w:rFonts w:ascii="Arial" w:eastAsia="Arial" w:hAnsi="Arial" w:cs="Arial"/>
        </w:rPr>
        <w:t xml:space="preserve">ata </w:t>
      </w:r>
      <w:r w:rsidR="002B7CE5" w:rsidRPr="002B7CE5">
        <w:rPr>
          <w:rFonts w:ascii="Arial" w:eastAsia="Arial" w:hAnsi="Arial" w:cs="Arial"/>
        </w:rPr>
        <w:t>u</w:t>
      </w:r>
      <w:r w:rsidR="00095FEB" w:rsidRPr="002B7CE5">
        <w:rPr>
          <w:rFonts w:ascii="Arial" w:eastAsia="Arial" w:hAnsi="Arial" w:cs="Arial"/>
        </w:rPr>
        <w:t xml:space="preserve">se </w:t>
      </w:r>
      <w:r w:rsidR="002B7CE5" w:rsidRPr="002B7CE5">
        <w:rPr>
          <w:rFonts w:ascii="Arial" w:eastAsia="Arial" w:hAnsi="Arial" w:cs="Arial"/>
        </w:rPr>
        <w:t>a</w:t>
      </w:r>
      <w:r w:rsidR="00095FEB" w:rsidRPr="002B7CE5">
        <w:rPr>
          <w:rFonts w:ascii="Arial" w:eastAsia="Arial" w:hAnsi="Arial" w:cs="Arial"/>
        </w:rPr>
        <w:t xml:space="preserve">greement for sharing data (perhaps within REDCap) with members outside the research team.  Permission for the latter will require a separate IRB-approved </w:t>
      </w:r>
      <w:r w:rsidR="002B7CE5" w:rsidRPr="002B7CE5">
        <w:rPr>
          <w:rFonts w:ascii="Arial" w:eastAsia="Arial" w:hAnsi="Arial" w:cs="Arial"/>
        </w:rPr>
        <w:t>Research Privacy Form (</w:t>
      </w:r>
      <w:hyperlink r:id="rId16" w:history="1">
        <w:r w:rsidR="002B7CE5" w:rsidRPr="002B7CE5">
          <w:rPr>
            <w:rStyle w:val="Hyperlink"/>
            <w:rFonts w:ascii="Arial" w:hAnsi="Arial" w:cs="Arial"/>
          </w:rPr>
          <w:t>http://www.ouhsc.edu/irb/IRB_Forms_HIPAA_MainPg.asp</w:t>
        </w:r>
      </w:hyperlink>
      <w:r w:rsidR="00095FEB" w:rsidRPr="002B7CE5">
        <w:rPr>
          <w:rFonts w:ascii="Arial" w:eastAsia="Arial" w:hAnsi="Arial" w:cs="Arial"/>
        </w:rPr>
        <w:t>).</w:t>
      </w:r>
      <w:r w:rsidR="002B7CE5" w:rsidRPr="002B7CE5">
        <w:rPr>
          <w:rFonts w:ascii="Arial" w:eastAsia="Arial" w:hAnsi="Arial" w:cs="Arial"/>
        </w:rPr>
        <w:t xml:space="preserve"> </w:t>
      </w:r>
      <w:r w:rsidR="002B7CE5">
        <w:rPr>
          <w:rFonts w:ascii="Arial" w:eastAsia="Arial" w:hAnsi="Arial" w:cs="Arial"/>
        </w:rPr>
        <w:t xml:space="preserve">Users are encouraged to contact the IRB should questions arise about which privacy forms are required for each specific data sharing instance. </w:t>
      </w:r>
    </w:p>
    <w:p w14:paraId="777E3A69" w14:textId="77777777" w:rsidR="00874426" w:rsidRPr="00AD0339" w:rsidRDefault="00874426">
      <w:pPr>
        <w:spacing w:before="10" w:after="0" w:line="240" w:lineRule="exact"/>
        <w:rPr>
          <w:rFonts w:ascii="Arial" w:hAnsi="Arial" w:cs="Arial"/>
        </w:rPr>
      </w:pPr>
    </w:p>
    <w:p w14:paraId="4093C595" w14:textId="6DEAE04D" w:rsidR="00874426" w:rsidRPr="00AD0339" w:rsidRDefault="003A1128">
      <w:pPr>
        <w:spacing w:after="0" w:line="240" w:lineRule="auto"/>
        <w:ind w:left="117" w:right="798"/>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005E5C37" w:rsidRPr="00AD0339">
        <w:rPr>
          <w:rFonts w:ascii="Arial" w:eastAsia="Arial" w:hAnsi="Arial" w:cs="Arial"/>
          <w:spacing w:val="-1"/>
        </w:rPr>
        <w:t xml:space="preserve"> and OUHSC Information 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 xml:space="preserve">e, </w:t>
      </w:r>
      <w:del w:id="399" w:author="Wilson, Thomas N (HSC)" w:date="2014-02-19T07:17:00Z">
        <w:r w:rsidRPr="00AD0339" w:rsidDel="004E0D47">
          <w:rPr>
            <w:rFonts w:ascii="Arial" w:eastAsia="Arial" w:hAnsi="Arial" w:cs="Arial"/>
          </w:rPr>
          <w:delText>d</w:delText>
        </w:r>
      </w:del>
      <w:ins w:id="400" w:author="Wilson, Thomas N (HSC)" w:date="2014-02-19T07:17:00Z">
        <w:r w:rsidR="004E0D47">
          <w:rPr>
            <w:rFonts w:ascii="Arial" w:eastAsia="Arial" w:hAnsi="Arial" w:cs="Arial"/>
          </w:rPr>
          <w:t>D</w:t>
        </w:r>
      </w:ins>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144AE25A" w:rsidR="00874426" w:rsidRPr="00AD0339" w:rsidRDefault="00B56234">
      <w:pPr>
        <w:spacing w:after="0" w:line="243" w:lineRule="auto"/>
        <w:ind w:left="117" w:right="873"/>
        <w:jc w:val="both"/>
        <w:rPr>
          <w:rFonts w:ascii="Arial" w:eastAsia="Arial" w:hAnsi="Arial" w:cs="Arial"/>
        </w:rPr>
      </w:pPr>
      <w:r>
        <w:rPr>
          <w:rFonts w:ascii="Arial" w:eastAsia="Arial" w:hAnsi="Arial" w:cs="Arial"/>
          <w:spacing w:val="-1"/>
        </w:rPr>
        <w:t>Aside from</w:t>
      </w:r>
      <w:r w:rsidR="002B7CE5">
        <w:rPr>
          <w:rFonts w:ascii="Arial" w:eastAsia="Arial" w:hAnsi="Arial" w:cs="Arial"/>
          <w:spacing w:val="-1"/>
        </w:rPr>
        <w:t xml:space="preserve"> </w:t>
      </w:r>
      <w:r w:rsidR="002C64CB">
        <w:rPr>
          <w:rFonts w:ascii="Arial" w:eastAsia="Arial" w:hAnsi="Arial" w:cs="Arial"/>
          <w:spacing w:val="-1"/>
        </w:rPr>
        <w:t>regularly scheduled audit</w:t>
      </w:r>
      <w:r>
        <w:rPr>
          <w:rFonts w:ascii="Arial" w:eastAsia="Arial" w:hAnsi="Arial" w:cs="Arial"/>
          <w:spacing w:val="-1"/>
        </w:rPr>
        <w:t>s</w:t>
      </w:r>
      <w:r w:rsidR="002C64CB">
        <w:rPr>
          <w:rFonts w:ascii="Arial" w:eastAsia="Arial" w:hAnsi="Arial" w:cs="Arial"/>
          <w:spacing w:val="-1"/>
        </w:rPr>
        <w:t xml:space="preserve"> for the IRB, </w:t>
      </w:r>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 xml:space="preserve">t </w:t>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r>
        <w:rPr>
          <w:rFonts w:ascii="Arial" w:eastAsia="Arial" w:hAnsi="Arial" w:cs="Arial"/>
          <w:spacing w:val="1"/>
        </w:rPr>
        <w:t xml:space="preserve">produced </w:t>
      </w:r>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r w:rsidR="00483ED1">
        <w:rPr>
          <w:rFonts w:ascii="Arial" w:eastAsia="Arial" w:hAnsi="Arial" w:cs="Arial"/>
        </w:rPr>
        <w:t xml:space="preserve">Official </w:t>
      </w:r>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r w:rsidR="00483ED1">
        <w:rPr>
          <w:rFonts w:ascii="Arial" w:eastAsia="Arial" w:hAnsi="Arial" w:cs="Arial"/>
        </w:rPr>
        <w:t>Officer</w:t>
      </w:r>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4FD6C961"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6A60A7D2"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0001305D">
        <w:rPr>
          <w:rFonts w:ascii="Arial" w:eastAsia="Times New Roman" w:hAnsi="Arial" w:cs="Arial"/>
        </w:rPr>
        <w:t>The BBMC will perform nightly audits of user access for each REDCap instance. When an unauthorized user has been identified by the auditing system, the user and PO will be immediately notified by email and encouraged to resolve the</w:t>
      </w:r>
      <w:del w:id="401" w:author="Wilson, Thomas N (HSC)" w:date="2014-02-19T07:17:00Z">
        <w:r w:rsidR="0001305D" w:rsidDel="004E0D47">
          <w:rPr>
            <w:rFonts w:ascii="Arial" w:eastAsia="Times New Roman" w:hAnsi="Arial" w:cs="Arial"/>
          </w:rPr>
          <w:delText xml:space="preserve"> possible accession error</w:delText>
        </w:r>
      </w:del>
      <w:ins w:id="402" w:author="Wilson, Thomas N (HSC)" w:date="2014-02-19T07:17:00Z">
        <w:r w:rsidR="004E0D47">
          <w:rPr>
            <w:rFonts w:ascii="Arial" w:eastAsia="Times New Roman" w:hAnsi="Arial" w:cs="Arial"/>
          </w:rPr>
          <w:t>issue</w:t>
        </w:r>
      </w:ins>
      <w:bookmarkStart w:id="403" w:name="_GoBack"/>
      <w:bookmarkEnd w:id="403"/>
      <w:r w:rsidR="0001305D">
        <w:rPr>
          <w:rFonts w:ascii="Arial" w:eastAsia="Times New Roman" w:hAnsi="Arial" w:cs="Arial"/>
        </w:rPr>
        <w:t xml:space="preserve">. Should a problem persist, weekly reminders will be sent to the user and PO. If a resolution has not occurred after 90 days, a REDCap administrator will notify the IRB of a possible protocol violation.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 xml:space="preserve">l </w:t>
      </w:r>
      <w:r w:rsidR="001E7606">
        <w:rPr>
          <w:rFonts w:ascii="Arial" w:eastAsia="Arial" w:hAnsi="Arial" w:cs="Arial"/>
        </w:rPr>
        <w:t xml:space="preserve">then </w:t>
      </w:r>
      <w:r w:rsidR="0001305D">
        <w:rPr>
          <w:rFonts w:ascii="Arial" w:eastAsia="Arial" w:hAnsi="Arial" w:cs="Arial"/>
        </w:rPr>
        <w:t xml:space="preserve">determine </w:t>
      </w:r>
      <w:r w:rsidR="001E7606">
        <w:rPr>
          <w:rFonts w:ascii="Arial" w:eastAsia="Arial" w:hAnsi="Arial" w:cs="Arial"/>
        </w:rPr>
        <w:t>if and what corrective actions should occur.</w:t>
      </w:r>
    </w:p>
    <w:p w14:paraId="6802F9FC" w14:textId="52E93444" w:rsidR="0001305D"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ilson, Thomas N (HSC)" w:date="2014-02-19T07:09:00Z" w:initials="TNW">
    <w:p w14:paraId="360617DB" w14:textId="77777777" w:rsidR="004E0D47" w:rsidRDefault="004E0D47">
      <w:pPr>
        <w:pStyle w:val="CommentText"/>
      </w:pPr>
      <w:r>
        <w:rPr>
          <w:rStyle w:val="CommentReference"/>
        </w:rPr>
        <w:annotationRef/>
      </w:r>
      <w:r>
        <w:t>As per Jill Raines:</w:t>
      </w:r>
    </w:p>
    <w:p w14:paraId="7B7A3E97" w14:textId="51A50D95" w:rsidR="004E0D47" w:rsidRDefault="004E0D47">
      <w:pPr>
        <w:pStyle w:val="CommentText"/>
      </w:pPr>
      <w:r>
        <w:t>Vandy?  OU?</w:t>
      </w:r>
    </w:p>
  </w:comment>
  <w:comment w:id="9" w:author="Wilson, Thomas N (HSC)" w:date="2014-02-19T07:10:00Z" w:initials="TNW">
    <w:p w14:paraId="0CEFDD75" w14:textId="77777777" w:rsidR="004E0D47" w:rsidRDefault="004E0D47">
      <w:pPr>
        <w:pStyle w:val="CommentText"/>
      </w:pPr>
      <w:r>
        <w:rPr>
          <w:rStyle w:val="CommentReference"/>
        </w:rPr>
        <w:annotationRef/>
      </w:r>
      <w:r>
        <w:t>As per Jill Raines</w:t>
      </w:r>
    </w:p>
    <w:p w14:paraId="459CA5EC" w14:textId="1350A427" w:rsidR="004E0D47" w:rsidRDefault="004E0D47">
      <w:pPr>
        <w:pStyle w:val="CommentText"/>
      </w:pPr>
      <w:r>
        <w:t>Working on an OU research project?</w:t>
      </w:r>
    </w:p>
  </w:comment>
  <w:comment w:id="22" w:author="Wilson, Thomas N (HSC)" w:date="2014-02-19T07:11:00Z" w:initials="TNW">
    <w:p w14:paraId="7DB45F9F" w14:textId="77777777" w:rsidR="004E0D47" w:rsidRDefault="004E0D47">
      <w:pPr>
        <w:pStyle w:val="CommentText"/>
      </w:pPr>
      <w:r>
        <w:rPr>
          <w:rStyle w:val="CommentReference"/>
        </w:rPr>
        <w:annotationRef/>
      </w:r>
      <w:r>
        <w:t>As per Jill Raines</w:t>
      </w:r>
    </w:p>
    <w:p w14:paraId="1A5A733E" w14:textId="2BF0FB8D" w:rsidR="004E0D47" w:rsidRDefault="004E0D47">
      <w:pPr>
        <w:pStyle w:val="CommentText"/>
      </w:pPr>
      <w:r>
        <w:t>How?</w:t>
      </w:r>
    </w:p>
  </w:comment>
  <w:comment w:id="261" w:author="Wilson, Thomas N (HSC)" w:date="2014-02-19T07:16:00Z" w:initials="TNW">
    <w:p w14:paraId="675AB27F" w14:textId="77777777" w:rsidR="004E0D47" w:rsidRDefault="004E0D47">
      <w:pPr>
        <w:pStyle w:val="CommentText"/>
      </w:pPr>
      <w:r>
        <w:rPr>
          <w:rStyle w:val="CommentReference"/>
        </w:rPr>
        <w:annotationRef/>
      </w:r>
      <w:r>
        <w:t>As per Jill Raines</w:t>
      </w:r>
    </w:p>
    <w:p w14:paraId="488279E0" w14:textId="1CD23037" w:rsidR="004E0D47" w:rsidRDefault="004E0D47">
      <w:pPr>
        <w:pStyle w:val="CommentText"/>
      </w:pPr>
      <w:proofErr w:type="gramStart"/>
      <w:r>
        <w:t>unclear</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F080F" w14:textId="77777777" w:rsidR="00095798" w:rsidRDefault="00095798">
      <w:pPr>
        <w:spacing w:after="0" w:line="240" w:lineRule="auto"/>
      </w:pPr>
      <w:r>
        <w:separator/>
      </w:r>
    </w:p>
  </w:endnote>
  <w:endnote w:type="continuationSeparator" w:id="0">
    <w:p w14:paraId="5BDC9D7F" w14:textId="77777777" w:rsidR="00095798" w:rsidRDefault="00095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4E0D47">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4E0D47">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BF6E85F" w:rsidR="00874426" w:rsidRDefault="00AD0339">
                    <w:pPr>
                      <w:spacing w:after="0" w:line="245" w:lineRule="exact"/>
                      <w:ind w:left="20" w:right="-53"/>
                      <w:rPr>
                        <w:rFonts w:ascii="Calibri" w:eastAsia="Calibri" w:hAnsi="Calibri" w:cs="Calibri"/>
                      </w:rPr>
                    </w:pPr>
                    <w:r>
                      <w:rPr>
                        <w:rFonts w:ascii="Calibri" w:eastAsia="Calibri" w:hAnsi="Calibri" w:cs="Calibri"/>
                        <w:spacing w:val="1"/>
                        <w:position w:val="1"/>
                      </w:rPr>
                      <w:t>9</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2"/>
                        <w:position w:val="1"/>
                      </w:rPr>
                      <w:t>0</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CE19D" w14:textId="77777777" w:rsidR="00095798" w:rsidRDefault="00095798">
      <w:pPr>
        <w:spacing w:after="0" w:line="240" w:lineRule="auto"/>
      </w:pPr>
      <w:r>
        <w:separator/>
      </w:r>
    </w:p>
  </w:footnote>
  <w:footnote w:type="continuationSeparator" w:id="0">
    <w:p w14:paraId="485071BD" w14:textId="77777777" w:rsidR="00095798" w:rsidRDefault="000957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9C6AF5"/>
    <w:multiLevelType w:val="hybridMultilevel"/>
    <w:tmpl w:val="2104F4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1305D"/>
    <w:rsid w:val="00066231"/>
    <w:rsid w:val="00095798"/>
    <w:rsid w:val="00095FEB"/>
    <w:rsid w:val="000D3B46"/>
    <w:rsid w:val="00145C21"/>
    <w:rsid w:val="00172F3F"/>
    <w:rsid w:val="00190E88"/>
    <w:rsid w:val="00197E37"/>
    <w:rsid w:val="001A49B7"/>
    <w:rsid w:val="001C5F47"/>
    <w:rsid w:val="001E7606"/>
    <w:rsid w:val="002B2CDF"/>
    <w:rsid w:val="002B7CE5"/>
    <w:rsid w:val="002C64CB"/>
    <w:rsid w:val="002C72B7"/>
    <w:rsid w:val="002F2900"/>
    <w:rsid w:val="003653BE"/>
    <w:rsid w:val="003A1128"/>
    <w:rsid w:val="003D24BB"/>
    <w:rsid w:val="003D3073"/>
    <w:rsid w:val="003E3B97"/>
    <w:rsid w:val="00417109"/>
    <w:rsid w:val="00460BCF"/>
    <w:rsid w:val="00483ED1"/>
    <w:rsid w:val="00487557"/>
    <w:rsid w:val="004D13A2"/>
    <w:rsid w:val="004D66B0"/>
    <w:rsid w:val="004E0D47"/>
    <w:rsid w:val="0057452F"/>
    <w:rsid w:val="0058667D"/>
    <w:rsid w:val="005E5C37"/>
    <w:rsid w:val="0066113A"/>
    <w:rsid w:val="006740A7"/>
    <w:rsid w:val="00704934"/>
    <w:rsid w:val="0070748E"/>
    <w:rsid w:val="00731DAC"/>
    <w:rsid w:val="00763103"/>
    <w:rsid w:val="007D5B13"/>
    <w:rsid w:val="00812BD4"/>
    <w:rsid w:val="008133DA"/>
    <w:rsid w:val="00817761"/>
    <w:rsid w:val="00872592"/>
    <w:rsid w:val="00874426"/>
    <w:rsid w:val="008E0FF9"/>
    <w:rsid w:val="008E24E6"/>
    <w:rsid w:val="00985425"/>
    <w:rsid w:val="009B2B6F"/>
    <w:rsid w:val="009D353D"/>
    <w:rsid w:val="009F1289"/>
    <w:rsid w:val="00A0360E"/>
    <w:rsid w:val="00A80F11"/>
    <w:rsid w:val="00AB0475"/>
    <w:rsid w:val="00AD0339"/>
    <w:rsid w:val="00B36A83"/>
    <w:rsid w:val="00B455FF"/>
    <w:rsid w:val="00B54903"/>
    <w:rsid w:val="00B54C2E"/>
    <w:rsid w:val="00B56234"/>
    <w:rsid w:val="00BA3DC7"/>
    <w:rsid w:val="00BA6D27"/>
    <w:rsid w:val="00BA7578"/>
    <w:rsid w:val="00BC6F72"/>
    <w:rsid w:val="00C271A2"/>
    <w:rsid w:val="00C840E6"/>
    <w:rsid w:val="00C96840"/>
    <w:rsid w:val="00CF1765"/>
    <w:rsid w:val="00D10B81"/>
    <w:rsid w:val="00D14D37"/>
    <w:rsid w:val="00D260BA"/>
    <w:rsid w:val="00DA02B8"/>
    <w:rsid w:val="00E0270F"/>
    <w:rsid w:val="00E10591"/>
    <w:rsid w:val="00E574E5"/>
    <w:rsid w:val="00E8514D"/>
    <w:rsid w:val="00E8685B"/>
    <w:rsid w:val="00EB695D"/>
    <w:rsid w:val="00ED1D20"/>
    <w:rsid w:val="00F40F81"/>
    <w:rsid w:val="00F95C77"/>
    <w:rsid w:val="00F9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bmc.ouhsc.edu/redcap/redcap_v4.11.2/Miechv/Informatics3.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dcapweb1/redca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uhsc.edu/irb/IRB_Forms_HIPAA_MainPg.as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irb@ouhsc.edu"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ouhsc.edu/admissions/FERPA_Noti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4</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Wilson, Thomas N (HSC)</cp:lastModifiedBy>
  <cp:revision>7</cp:revision>
  <dcterms:created xsi:type="dcterms:W3CDTF">2013-12-18T23:26:00Z</dcterms:created>
  <dcterms:modified xsi:type="dcterms:W3CDTF">2014-02-19T13:17:00Z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