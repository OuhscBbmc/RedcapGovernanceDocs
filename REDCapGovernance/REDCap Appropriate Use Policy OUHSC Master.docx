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5801F" w14:textId="77777777" w:rsidR="00872592" w:rsidRDefault="0057452F">
      <w:pPr>
        <w:spacing w:before="32" w:after="0" w:line="240" w:lineRule="auto"/>
        <w:ind w:left="2803" w:right="2620"/>
        <w:jc w:val="center"/>
        <w:rPr>
          <w:rFonts w:ascii="Arial" w:eastAsia="Arial" w:hAnsi="Arial" w:cs="Arial"/>
          <w:i/>
          <w:spacing w:val="-1"/>
        </w:rPr>
      </w:pPr>
      <w:r>
        <w:rPr>
          <w:noProof/>
          <w:sz w:val="28"/>
          <w:szCs w:val="28"/>
        </w:rPr>
        <w:drawing>
          <wp:anchor distT="0" distB="0" distL="114300" distR="114300" simplePos="0" relativeHeight="251657216" behindDoc="0" locked="0" layoutInCell="1" allowOverlap="1" wp14:anchorId="742456F9" wp14:editId="312972F0">
            <wp:simplePos x="0" y="0"/>
            <wp:positionH relativeFrom="column">
              <wp:posOffset>4278934</wp:posOffset>
            </wp:positionH>
            <wp:positionV relativeFrom="paragraph">
              <wp:posOffset>1270</wp:posOffset>
            </wp:positionV>
            <wp:extent cx="2723515" cy="10807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mcDistributionsBackgroundClea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3515" cy="108077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i/>
          <w:noProof/>
          <w:spacing w:val="-1"/>
        </w:rPr>
        <w:drawing>
          <wp:anchor distT="0" distB="0" distL="114300" distR="114300" simplePos="0" relativeHeight="251660288" behindDoc="0" locked="0" layoutInCell="1" allowOverlap="1" wp14:anchorId="1E2B2AFF" wp14:editId="791D28E3">
            <wp:simplePos x="0" y="0"/>
            <wp:positionH relativeFrom="column">
              <wp:posOffset>-589584</wp:posOffset>
            </wp:positionH>
            <wp:positionV relativeFrom="paragraph">
              <wp:posOffset>-1270</wp:posOffset>
            </wp:positionV>
            <wp:extent cx="2726055" cy="10801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logo2.bmp"/>
                    <pic:cNvPicPr/>
                  </pic:nvPicPr>
                  <pic:blipFill>
                    <a:blip r:embed="rId8">
                      <a:extLst>
                        <a:ext uri="{28A0092B-C50C-407E-A947-70E740481C1C}">
                          <a14:useLocalDpi xmlns:a14="http://schemas.microsoft.com/office/drawing/2010/main" val="0"/>
                        </a:ext>
                      </a:extLst>
                    </a:blip>
                    <a:stretch>
                      <a:fillRect/>
                    </a:stretch>
                  </pic:blipFill>
                  <pic:spPr>
                    <a:xfrm>
                      <a:off x="0" y="0"/>
                      <a:ext cx="2726055" cy="1080135"/>
                    </a:xfrm>
                    <a:prstGeom prst="rect">
                      <a:avLst/>
                    </a:prstGeom>
                  </pic:spPr>
                </pic:pic>
              </a:graphicData>
            </a:graphic>
            <wp14:sizeRelH relativeFrom="margin">
              <wp14:pctWidth>0</wp14:pctWidth>
            </wp14:sizeRelH>
            <wp14:sizeRelV relativeFrom="margin">
              <wp14:pctHeight>0</wp14:pctHeight>
            </wp14:sizeRelV>
          </wp:anchor>
        </w:drawing>
      </w:r>
    </w:p>
    <w:p w14:paraId="11710553" w14:textId="77777777" w:rsidR="00872592" w:rsidRDefault="00872592" w:rsidP="0057452F">
      <w:pPr>
        <w:spacing w:before="32" w:after="0" w:line="240" w:lineRule="auto"/>
        <w:ind w:left="2803" w:right="2620"/>
        <w:jc w:val="right"/>
        <w:rPr>
          <w:rFonts w:ascii="Arial" w:eastAsia="Arial" w:hAnsi="Arial" w:cs="Arial"/>
          <w:i/>
          <w:spacing w:val="-1"/>
        </w:rPr>
      </w:pPr>
    </w:p>
    <w:p w14:paraId="37E5EF62" w14:textId="77777777" w:rsidR="0057452F" w:rsidRDefault="0057452F">
      <w:pPr>
        <w:spacing w:before="32" w:after="0" w:line="240" w:lineRule="auto"/>
        <w:ind w:left="2803" w:right="2620"/>
        <w:jc w:val="center"/>
        <w:rPr>
          <w:rFonts w:ascii="Arial" w:eastAsia="Arial" w:hAnsi="Arial" w:cs="Arial"/>
          <w:i/>
          <w:spacing w:val="-1"/>
        </w:rPr>
      </w:pPr>
    </w:p>
    <w:p w14:paraId="0B1D5F37" w14:textId="77777777" w:rsidR="0057452F" w:rsidRDefault="0057452F">
      <w:pPr>
        <w:spacing w:before="32" w:after="0" w:line="240" w:lineRule="auto"/>
        <w:ind w:left="2803" w:right="2620"/>
        <w:jc w:val="center"/>
        <w:rPr>
          <w:rFonts w:ascii="Arial" w:eastAsia="Arial" w:hAnsi="Arial" w:cs="Arial"/>
          <w:i/>
          <w:spacing w:val="-1"/>
        </w:rPr>
      </w:pPr>
    </w:p>
    <w:p w14:paraId="00DA87F1" w14:textId="77777777" w:rsidR="0057452F" w:rsidRDefault="0057452F">
      <w:pPr>
        <w:spacing w:before="32" w:after="0" w:line="240" w:lineRule="auto"/>
        <w:ind w:left="2803" w:right="2620"/>
        <w:jc w:val="center"/>
        <w:rPr>
          <w:rFonts w:ascii="Arial" w:eastAsia="Arial" w:hAnsi="Arial" w:cs="Arial"/>
          <w:i/>
          <w:spacing w:val="-1"/>
        </w:rPr>
      </w:pPr>
    </w:p>
    <w:p w14:paraId="5A9DDC8D" w14:textId="77777777" w:rsidR="0057452F" w:rsidRDefault="0057452F">
      <w:pPr>
        <w:spacing w:before="32" w:after="0" w:line="240" w:lineRule="auto"/>
        <w:ind w:left="2803" w:right="2620"/>
        <w:jc w:val="center"/>
        <w:rPr>
          <w:rFonts w:ascii="Arial" w:eastAsia="Arial" w:hAnsi="Arial" w:cs="Arial"/>
          <w:i/>
          <w:spacing w:val="-1"/>
        </w:rPr>
      </w:pPr>
    </w:p>
    <w:p w14:paraId="7522E94F" w14:textId="77777777" w:rsidR="0057452F" w:rsidRDefault="0057452F">
      <w:pPr>
        <w:spacing w:before="32" w:after="0" w:line="240" w:lineRule="auto"/>
        <w:ind w:left="2803" w:right="2620"/>
        <w:jc w:val="center"/>
        <w:rPr>
          <w:rFonts w:ascii="Arial" w:eastAsia="Arial" w:hAnsi="Arial" w:cs="Arial"/>
          <w:i/>
          <w:spacing w:val="-1"/>
        </w:rPr>
      </w:pPr>
    </w:p>
    <w:p w14:paraId="575D6A11" w14:textId="77777777" w:rsidR="00874426" w:rsidRDefault="003A1128">
      <w:pPr>
        <w:spacing w:before="32" w:after="0" w:line="240" w:lineRule="auto"/>
        <w:ind w:left="2803" w:right="2620"/>
        <w:jc w:val="center"/>
        <w:rPr>
          <w:rFonts w:ascii="Arial" w:eastAsia="Arial" w:hAnsi="Arial" w:cs="Arial"/>
        </w:rPr>
      </w:pPr>
      <w:r>
        <w:rPr>
          <w:rFonts w:ascii="Arial" w:eastAsia="Arial" w:hAnsi="Arial" w:cs="Arial"/>
          <w:i/>
          <w:spacing w:val="-1"/>
        </w:rPr>
        <w:t>AD</w:t>
      </w:r>
      <w:r>
        <w:rPr>
          <w:rFonts w:ascii="Arial" w:eastAsia="Arial" w:hAnsi="Arial" w:cs="Arial"/>
          <w:i/>
          <w:spacing w:val="-2"/>
        </w:rPr>
        <w:t>M</w:t>
      </w:r>
      <w:r>
        <w:rPr>
          <w:rFonts w:ascii="Arial" w:eastAsia="Arial" w:hAnsi="Arial" w:cs="Arial"/>
          <w:i/>
          <w:spacing w:val="1"/>
        </w:rPr>
        <w:t>I</w:t>
      </w:r>
      <w:r>
        <w:rPr>
          <w:rFonts w:ascii="Arial" w:eastAsia="Arial" w:hAnsi="Arial" w:cs="Arial"/>
          <w:i/>
          <w:spacing w:val="-1"/>
        </w:rPr>
        <w:t>N</w:t>
      </w:r>
      <w:r>
        <w:rPr>
          <w:rFonts w:ascii="Arial" w:eastAsia="Arial" w:hAnsi="Arial" w:cs="Arial"/>
          <w:i/>
          <w:spacing w:val="1"/>
        </w:rPr>
        <w:t>I</w:t>
      </w:r>
      <w:r>
        <w:rPr>
          <w:rFonts w:ascii="Arial" w:eastAsia="Arial" w:hAnsi="Arial" w:cs="Arial"/>
          <w:i/>
          <w:spacing w:val="-1"/>
        </w:rPr>
        <w:t>S</w:t>
      </w:r>
      <w:r>
        <w:rPr>
          <w:rFonts w:ascii="Arial" w:eastAsia="Arial" w:hAnsi="Arial" w:cs="Arial"/>
          <w:i/>
        </w:rPr>
        <w:t>T</w:t>
      </w:r>
      <w:r>
        <w:rPr>
          <w:rFonts w:ascii="Arial" w:eastAsia="Arial" w:hAnsi="Arial" w:cs="Arial"/>
          <w:i/>
          <w:spacing w:val="-1"/>
        </w:rPr>
        <w:t>RA</w:t>
      </w:r>
      <w:r>
        <w:rPr>
          <w:rFonts w:ascii="Arial" w:eastAsia="Arial" w:hAnsi="Arial" w:cs="Arial"/>
          <w:i/>
        </w:rPr>
        <w:t>T</w:t>
      </w:r>
      <w:r>
        <w:rPr>
          <w:rFonts w:ascii="Arial" w:eastAsia="Arial" w:hAnsi="Arial" w:cs="Arial"/>
          <w:i/>
          <w:spacing w:val="1"/>
        </w:rPr>
        <w:t>I</w:t>
      </w:r>
      <w:r>
        <w:rPr>
          <w:rFonts w:ascii="Arial" w:eastAsia="Arial" w:hAnsi="Arial" w:cs="Arial"/>
          <w:i/>
          <w:spacing w:val="-1"/>
        </w:rPr>
        <w:t>V</w:t>
      </w:r>
      <w:r>
        <w:rPr>
          <w:rFonts w:ascii="Arial" w:eastAsia="Arial" w:hAnsi="Arial" w:cs="Arial"/>
          <w:i/>
        </w:rPr>
        <w:t xml:space="preserve">E </w:t>
      </w:r>
      <w:r>
        <w:rPr>
          <w:rFonts w:ascii="Arial" w:eastAsia="Arial" w:hAnsi="Arial" w:cs="Arial"/>
          <w:i/>
          <w:spacing w:val="-1"/>
        </w:rPr>
        <w:t>P</w:t>
      </w:r>
      <w:r>
        <w:rPr>
          <w:rFonts w:ascii="Arial" w:eastAsia="Arial" w:hAnsi="Arial" w:cs="Arial"/>
          <w:i/>
          <w:spacing w:val="1"/>
        </w:rPr>
        <w:t>O</w:t>
      </w:r>
      <w:r>
        <w:rPr>
          <w:rFonts w:ascii="Arial" w:eastAsia="Arial" w:hAnsi="Arial" w:cs="Arial"/>
          <w:i/>
          <w:spacing w:val="-3"/>
        </w:rPr>
        <w:t>L</w:t>
      </w:r>
      <w:r>
        <w:rPr>
          <w:rFonts w:ascii="Arial" w:eastAsia="Arial" w:hAnsi="Arial" w:cs="Arial"/>
          <w:i/>
          <w:spacing w:val="-1"/>
        </w:rPr>
        <w:t>IC</w:t>
      </w:r>
      <w:r>
        <w:rPr>
          <w:rFonts w:ascii="Arial" w:eastAsia="Arial" w:hAnsi="Arial" w:cs="Arial"/>
          <w:i/>
        </w:rPr>
        <w:t xml:space="preserve">Y </w:t>
      </w:r>
      <w:r>
        <w:rPr>
          <w:rFonts w:ascii="Arial" w:eastAsia="Arial" w:hAnsi="Arial" w:cs="Arial"/>
          <w:i/>
          <w:spacing w:val="-1"/>
        </w:rPr>
        <w:t>AN</w:t>
      </w:r>
      <w:r>
        <w:rPr>
          <w:rFonts w:ascii="Arial" w:eastAsia="Arial" w:hAnsi="Arial" w:cs="Arial"/>
          <w:i/>
        </w:rPr>
        <w:t xml:space="preserve">D </w:t>
      </w:r>
      <w:r>
        <w:rPr>
          <w:rFonts w:ascii="Arial" w:eastAsia="Arial" w:hAnsi="Arial" w:cs="Arial"/>
          <w:i/>
          <w:spacing w:val="-1"/>
        </w:rPr>
        <w:t>PR</w:t>
      </w:r>
      <w:r>
        <w:rPr>
          <w:rFonts w:ascii="Arial" w:eastAsia="Arial" w:hAnsi="Arial" w:cs="Arial"/>
          <w:i/>
          <w:spacing w:val="1"/>
        </w:rPr>
        <w:t>O</w:t>
      </w:r>
      <w:r>
        <w:rPr>
          <w:rFonts w:ascii="Arial" w:eastAsia="Arial" w:hAnsi="Arial" w:cs="Arial"/>
          <w:i/>
          <w:spacing w:val="-1"/>
        </w:rPr>
        <w:t>CEDURE</w:t>
      </w:r>
    </w:p>
    <w:p w14:paraId="35BAFD72" w14:textId="77777777" w:rsidR="00874426" w:rsidRDefault="00874426">
      <w:pPr>
        <w:spacing w:after="0" w:line="200" w:lineRule="exact"/>
        <w:rPr>
          <w:sz w:val="20"/>
          <w:szCs w:val="20"/>
        </w:rPr>
      </w:pPr>
    </w:p>
    <w:p w14:paraId="6199CE23" w14:textId="77777777" w:rsidR="00874426" w:rsidRDefault="00874426">
      <w:pPr>
        <w:spacing w:after="0" w:line="200" w:lineRule="exact"/>
        <w:rPr>
          <w:sz w:val="20"/>
          <w:szCs w:val="20"/>
        </w:rPr>
      </w:pPr>
    </w:p>
    <w:p w14:paraId="6485F8BE" w14:textId="77777777" w:rsidR="00874426" w:rsidRDefault="003A1128">
      <w:pPr>
        <w:spacing w:after="0" w:line="200" w:lineRule="exact"/>
        <w:rPr>
          <w:sz w:val="20"/>
          <w:szCs w:val="20"/>
        </w:rPr>
      </w:pPr>
      <w:r>
        <w:rPr>
          <w:noProof/>
        </w:rPr>
        <mc:AlternateContent>
          <mc:Choice Requires="wpg">
            <w:drawing>
              <wp:anchor distT="0" distB="0" distL="114300" distR="114300" simplePos="0" relativeHeight="251656192" behindDoc="1" locked="0" layoutInCell="1" allowOverlap="1" wp14:anchorId="6EB68BC4" wp14:editId="5EEE7D58">
                <wp:simplePos x="0" y="0"/>
                <wp:positionH relativeFrom="page">
                  <wp:posOffset>1028700</wp:posOffset>
                </wp:positionH>
                <wp:positionV relativeFrom="paragraph">
                  <wp:posOffset>88899</wp:posOffset>
                </wp:positionV>
                <wp:extent cx="6254115" cy="1476375"/>
                <wp:effectExtent l="0" t="0" r="13335" b="9525"/>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4115" cy="1476375"/>
                          <a:chOff x="1607" y="1210"/>
                          <a:chExt cx="9849" cy="1701"/>
                        </a:xfrm>
                      </wpg:grpSpPr>
                      <wpg:grpSp>
                        <wpg:cNvPr id="8" name="Group 17"/>
                        <wpg:cNvGrpSpPr>
                          <a:grpSpLocks/>
                        </wpg:cNvGrpSpPr>
                        <wpg:grpSpPr bwMode="auto">
                          <a:xfrm>
                            <a:off x="1613" y="1234"/>
                            <a:ext cx="9838" cy="2"/>
                            <a:chOff x="1613" y="1234"/>
                            <a:chExt cx="9838" cy="2"/>
                          </a:xfrm>
                        </wpg:grpSpPr>
                        <wps:wsp>
                          <wps:cNvPr id="9" name="Freeform 18"/>
                          <wps:cNvSpPr>
                            <a:spLocks/>
                          </wps:cNvSpPr>
                          <wps:spPr bwMode="auto">
                            <a:xfrm>
                              <a:off x="1613" y="1234"/>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5"/>
                        <wpg:cNvGrpSpPr>
                          <a:grpSpLocks/>
                        </wpg:cNvGrpSpPr>
                        <wpg:grpSpPr bwMode="auto">
                          <a:xfrm>
                            <a:off x="1632" y="1255"/>
                            <a:ext cx="9799" cy="2"/>
                            <a:chOff x="1632" y="1255"/>
                            <a:chExt cx="9799" cy="2"/>
                          </a:xfrm>
                        </wpg:grpSpPr>
                        <wps:wsp>
                          <wps:cNvPr id="11" name="Freeform 16"/>
                          <wps:cNvSpPr>
                            <a:spLocks/>
                          </wps:cNvSpPr>
                          <wps:spPr bwMode="auto">
                            <a:xfrm>
                              <a:off x="1632" y="1255"/>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3"/>
                        <wpg:cNvGrpSpPr>
                          <a:grpSpLocks/>
                        </wpg:cNvGrpSpPr>
                        <wpg:grpSpPr bwMode="auto">
                          <a:xfrm>
                            <a:off x="1628" y="1225"/>
                            <a:ext cx="2" cy="1646"/>
                            <a:chOff x="1628" y="1225"/>
                            <a:chExt cx="2" cy="1646"/>
                          </a:xfrm>
                        </wpg:grpSpPr>
                        <wps:wsp>
                          <wps:cNvPr id="13" name="Freeform 14"/>
                          <wps:cNvSpPr>
                            <a:spLocks/>
                          </wps:cNvSpPr>
                          <wps:spPr bwMode="auto">
                            <a:xfrm>
                              <a:off x="1628" y="1225"/>
                              <a:ext cx="2" cy="1646"/>
                            </a:xfrm>
                            <a:custGeom>
                              <a:avLst/>
                              <a:gdLst>
                                <a:gd name="T0" fmla="+- 0 1225 1225"/>
                                <a:gd name="T1" fmla="*/ 1225 h 1646"/>
                                <a:gd name="T2" fmla="+- 0 2871 1225"/>
                                <a:gd name="T3" fmla="*/ 2871 h 1646"/>
                              </a:gdLst>
                              <a:ahLst/>
                              <a:cxnLst>
                                <a:cxn ang="0">
                                  <a:pos x="0" y="T1"/>
                                </a:cxn>
                                <a:cxn ang="0">
                                  <a:pos x="0" y="T3"/>
                                </a:cxn>
                              </a:cxnLst>
                              <a:rect l="0" t="0" r="r" b="b"/>
                              <a:pathLst>
                                <a:path h="1646">
                                  <a:moveTo>
                                    <a:pt x="0" y="0"/>
                                  </a:moveTo>
                                  <a:lnTo>
                                    <a:pt x="0" y="1646"/>
                                  </a:lnTo>
                                </a:path>
                              </a:pathLst>
                            </a:custGeom>
                            <a:noFill/>
                            <a:ln w="189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1"/>
                        <wpg:cNvGrpSpPr>
                          <a:grpSpLocks/>
                        </wpg:cNvGrpSpPr>
                        <wpg:grpSpPr bwMode="auto">
                          <a:xfrm>
                            <a:off x="1618" y="1261"/>
                            <a:ext cx="2" cy="1644"/>
                            <a:chOff x="1618" y="1261"/>
                            <a:chExt cx="2" cy="1644"/>
                          </a:xfrm>
                        </wpg:grpSpPr>
                        <wps:wsp>
                          <wps:cNvPr id="15" name="Freeform 12"/>
                          <wps:cNvSpPr>
                            <a:spLocks/>
                          </wps:cNvSpPr>
                          <wps:spPr bwMode="auto">
                            <a:xfrm>
                              <a:off x="1618" y="1261"/>
                              <a:ext cx="2" cy="1644"/>
                            </a:xfrm>
                            <a:custGeom>
                              <a:avLst/>
                              <a:gdLst>
                                <a:gd name="T0" fmla="+- 0 1261 1261"/>
                                <a:gd name="T1" fmla="*/ 1261 h 1644"/>
                                <a:gd name="T2" fmla="+- 0 2905 1261"/>
                                <a:gd name="T3" fmla="*/ 2905 h 1644"/>
                              </a:gdLst>
                              <a:ahLst/>
                              <a:cxnLst>
                                <a:cxn ang="0">
                                  <a:pos x="0" y="T1"/>
                                </a:cxn>
                                <a:cxn ang="0">
                                  <a:pos x="0" y="T3"/>
                                </a:cxn>
                              </a:cxnLst>
                              <a:rect l="0" t="0" r="r" b="b"/>
                              <a:pathLst>
                                <a:path h="1644">
                                  <a:moveTo>
                                    <a:pt x="0" y="0"/>
                                  </a:moveTo>
                                  <a:lnTo>
                                    <a:pt x="0" y="164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9"/>
                        <wpg:cNvGrpSpPr>
                          <a:grpSpLocks/>
                        </wpg:cNvGrpSpPr>
                        <wpg:grpSpPr bwMode="auto">
                          <a:xfrm>
                            <a:off x="11446" y="1225"/>
                            <a:ext cx="2" cy="1680"/>
                            <a:chOff x="11446" y="1225"/>
                            <a:chExt cx="2" cy="1680"/>
                          </a:xfrm>
                        </wpg:grpSpPr>
                        <wps:wsp>
                          <wps:cNvPr id="17" name="Freeform 10"/>
                          <wps:cNvSpPr>
                            <a:spLocks/>
                          </wps:cNvSpPr>
                          <wps:spPr bwMode="auto">
                            <a:xfrm>
                              <a:off x="11446" y="1225"/>
                              <a:ext cx="2" cy="1680"/>
                            </a:xfrm>
                            <a:custGeom>
                              <a:avLst/>
                              <a:gdLst>
                                <a:gd name="T0" fmla="+- 0 1225 1225"/>
                                <a:gd name="T1" fmla="*/ 1225 h 1680"/>
                                <a:gd name="T2" fmla="+- 0 2905 1225"/>
                                <a:gd name="T3" fmla="*/ 2905 h 1680"/>
                              </a:gdLst>
                              <a:ahLst/>
                              <a:cxnLst>
                                <a:cxn ang="0">
                                  <a:pos x="0" y="T1"/>
                                </a:cxn>
                                <a:cxn ang="0">
                                  <a:pos x="0" y="T3"/>
                                </a:cxn>
                              </a:cxnLst>
                              <a:rect l="0" t="0" r="r" b="b"/>
                              <a:pathLst>
                                <a:path h="1680">
                                  <a:moveTo>
                                    <a:pt x="0" y="0"/>
                                  </a:moveTo>
                                  <a:lnTo>
                                    <a:pt x="0" y="168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7"/>
                        <wpg:cNvGrpSpPr>
                          <a:grpSpLocks/>
                        </wpg:cNvGrpSpPr>
                        <wpg:grpSpPr bwMode="auto">
                          <a:xfrm>
                            <a:off x="11426" y="1261"/>
                            <a:ext cx="2" cy="1610"/>
                            <a:chOff x="11426" y="1261"/>
                            <a:chExt cx="2" cy="1610"/>
                          </a:xfrm>
                        </wpg:grpSpPr>
                        <wps:wsp>
                          <wps:cNvPr id="19" name="Freeform 8"/>
                          <wps:cNvSpPr>
                            <a:spLocks/>
                          </wps:cNvSpPr>
                          <wps:spPr bwMode="auto">
                            <a:xfrm>
                              <a:off x="11426" y="1261"/>
                              <a:ext cx="2" cy="1610"/>
                            </a:xfrm>
                            <a:custGeom>
                              <a:avLst/>
                              <a:gdLst>
                                <a:gd name="T0" fmla="+- 0 1261 1261"/>
                                <a:gd name="T1" fmla="*/ 1261 h 1610"/>
                                <a:gd name="T2" fmla="+- 0 2871 1261"/>
                                <a:gd name="T3" fmla="*/ 2871 h 1610"/>
                              </a:gdLst>
                              <a:ahLst/>
                              <a:cxnLst>
                                <a:cxn ang="0">
                                  <a:pos x="0" y="T1"/>
                                </a:cxn>
                                <a:cxn ang="0">
                                  <a:pos x="0" y="T3"/>
                                </a:cxn>
                              </a:cxnLst>
                              <a:rect l="0" t="0" r="r" b="b"/>
                              <a:pathLst>
                                <a:path h="1610">
                                  <a:moveTo>
                                    <a:pt x="0" y="0"/>
                                  </a:moveTo>
                                  <a:lnTo>
                                    <a:pt x="0" y="161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5"/>
                        <wpg:cNvGrpSpPr>
                          <a:grpSpLocks/>
                        </wpg:cNvGrpSpPr>
                        <wpg:grpSpPr bwMode="auto">
                          <a:xfrm>
                            <a:off x="1613" y="2895"/>
                            <a:ext cx="9838" cy="2"/>
                            <a:chOff x="1613" y="2895"/>
                            <a:chExt cx="9838" cy="2"/>
                          </a:xfrm>
                        </wpg:grpSpPr>
                        <wps:wsp>
                          <wps:cNvPr id="21" name="Freeform 6"/>
                          <wps:cNvSpPr>
                            <a:spLocks/>
                          </wps:cNvSpPr>
                          <wps:spPr bwMode="auto">
                            <a:xfrm>
                              <a:off x="1613" y="2895"/>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3"/>
                        <wpg:cNvGrpSpPr>
                          <a:grpSpLocks/>
                        </wpg:cNvGrpSpPr>
                        <wpg:grpSpPr bwMode="auto">
                          <a:xfrm>
                            <a:off x="1632" y="2876"/>
                            <a:ext cx="9799" cy="2"/>
                            <a:chOff x="1632" y="2876"/>
                            <a:chExt cx="9799" cy="2"/>
                          </a:xfrm>
                        </wpg:grpSpPr>
                        <wps:wsp>
                          <wps:cNvPr id="23" name="Freeform 4"/>
                          <wps:cNvSpPr>
                            <a:spLocks/>
                          </wps:cNvSpPr>
                          <wps:spPr bwMode="auto">
                            <a:xfrm>
                              <a:off x="1632" y="2876"/>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63815BE" id="Group 2" o:spid="_x0000_s1026" style="position:absolute;margin-left:81pt;margin-top:7pt;width:492.45pt;height:116.25pt;z-index:-251660288;mso-position-horizontal-relative:page" coordorigin="1607,1210" coordsize="9849,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">
                <v:group id="Group 17" o:spid="_x0000_s1027" style="position:absolute;left:1613;top:1234;width:9838;height:2" coordorigin="1613,1234"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8" o:spid="_x0000_s1028" style="position:absolute;left:1613;top:1234;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3P8EA&#10;AADaAAAADwAAAGRycy9kb3ducmV2LnhtbESPS2vDMBCE74X+B7GF3ho5OZTUjWKcgEl6dF69LtbW&#10;NrVWxpJf/74KBHocZuYbZpNMphEDda62rGC5iEAQF1bXXCq4nLO3NQjnkTU2lknBTA6S7fPTBmNt&#10;R85pOPlSBAi7GBVU3rexlK6oyKBb2JY4eD+2M+iD7EqpOxwD3DRyFUXv0mDNYaHClvYVFb+n3ij4&#10;6ud8nfGZvneHMcXldaqz206p15cp/QThafL/4Uf7qBV8wP1Ku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D9z/BAAAA2gAAAA8AAAAAAAAAAAAAAAAAmAIAAGRycy9kb3du&#10;cmV2LnhtbFBLBQYAAAAABAAEAPUAAACGAwAAAAA=&#10;" path="m,l9837,e" filled="f" strokeweight=".58pt">
                    <v:path arrowok="t" o:connecttype="custom" o:connectlocs="0,0;9837,0" o:connectangles="0,0"/>
                  </v:shape>
                </v:group>
                <v:group id="Group 15" o:spid="_x0000_s1029" style="position:absolute;left:1632;top:1255;width:9799;height:2" coordorigin="1632,1255"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6" o:spid="_x0000_s1030" style="position:absolute;left:1632;top:1255;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D+sEA&#10;AADbAAAADwAAAGRycy9kb3ducmV2LnhtbERP32vCMBB+H+x/CCfsbaYdQ6QaRYRBh0NZFcG3ozmb&#10;YnMJTab1vzeDwd7u4/t58+VgO3GlPrSOFeTjDARx7XTLjYLD/uN1CiJEZI2dY1JwpwDLxfPTHAvt&#10;bvxN1yo2IoVwKFCBidEXUobakMUwdp44cWfXW4wJ9o3UPd5SuO3kW5ZNpMWWU4NBT2tD9aX6sQp2&#10;tC29P31t9p+V2ZXTjdX5+1Gpl9GwmoGINMR/8Z+71Gl+Dr+/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5A/rBAAAA2wAAAA8AAAAAAAAAAAAAAAAAmAIAAGRycy9kb3du&#10;cmV2LnhtbFBLBQYAAAAABAAEAPUAAACGAwAAAAA=&#10;" path="m,l9799,e" filled="f" strokeweight=".7pt">
                    <v:path arrowok="t" o:connecttype="custom" o:connectlocs="0,0;9799,0" o:connectangles="0,0"/>
                  </v:shape>
                </v:group>
                <v:group id="Group 13" o:spid="_x0000_s1031" style="position:absolute;left:1628;top:1225;width:2;height:1646" coordorigin="1628,1225" coordsize="2,1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4" o:spid="_x0000_s1032" style="position:absolute;left:1628;top:1225;width:2;height:1646;visibility:visible;mso-wrap-style:square;v-text-anchor:top" coordsize="2,1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a5sAA&#10;AADbAAAADwAAAGRycy9kb3ducmV2LnhtbERP3WrCMBS+H/gO4QjeaarCHNUobjDYYBda9wCH5tiU&#10;NiehiW19+0UQdnc+vt+zO4y2FT11oXasYLnIQBCXTtdcKfi9fM7fQISIrLF1TAruFOCwn7zsMNdu&#10;4DP1RaxECuGQowITo8+lDKUhi2HhPHHirq6zGBPsKqk7HFK4beUqy16lxZpTg0FPH4bKprhZBf3P&#10;0pl3d6q8l2Mjm/uw4e+jUrPpeNyCiDTGf/HT/aXT/DU8fkkHyP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ra5sAAAADbAAAADwAAAAAAAAAAAAAAAACYAgAAZHJzL2Rvd25y&#10;ZXYueG1sUEsFBgAAAAAEAAQA9QAAAIUDAAAAAA==&#10;" path="m,l,1646e" filled="f" strokeweight="1.49pt">
                    <v:path arrowok="t" o:connecttype="custom" o:connectlocs="0,1225;0,2871" o:connectangles="0,0"/>
                  </v:shape>
                </v:group>
                <v:group id="Group 11" o:spid="_x0000_s1033" style="position:absolute;left:1618;top:1261;width:2;height:1644" coordorigin="1618,1261" coordsize="2,1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2" o:spid="_x0000_s1034" style="position:absolute;left:1618;top:1261;width:2;height:1644;visibility:visible;mso-wrap-style:square;v-text-anchor:top" coordsize="2,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71wMQA&#10;AADbAAAADwAAAGRycy9kb3ducmV2LnhtbESPQWvCQBCF70L/wzKF3nSjUC3RVURRKh6kSXvwNmTH&#10;JJidDdmNSf+9KwjeZnjvffNmsepNJW7UuNKygvEoAkGcWV1yruA33Q2/QDiPrLGyTAr+ycFq+TZY&#10;YKxtxz90S3wuAoRdjAoK7+tYSpcVZNCNbE0ctIttDPqwNrnUDXYBbio5iaKpNFhyuFBgTZuCsmvS&#10;mkA5tjNzSrfyr+dkn7bTc5fvDkp9vPfrOQhPvX+Zn+lvHep/wuOXMI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9cDEAAAA2wAAAA8AAAAAAAAAAAAAAAAAmAIAAGRycy9k&#10;b3ducmV2LnhtbFBLBQYAAAAABAAEAPUAAACJAwAAAAA=&#10;" path="m,l,1644e" filled="f" strokeweight=".58pt">
                    <v:path arrowok="t" o:connecttype="custom" o:connectlocs="0,1261;0,2905" o:connectangles="0,0"/>
                  </v:shape>
                </v:group>
                <v:group id="Group 9" o:spid="_x0000_s1035" style="position:absolute;left:11446;top:1225;width:2;height:1680" coordorigin="11446,1225" coordsize="2,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0" o:spid="_x0000_s1036" style="position:absolute;left:11446;top:1225;width:2;height:1680;visibility:visible;mso-wrap-style:square;v-text-anchor:top" coordsize="2,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q8IA&#10;AADbAAAADwAAAGRycy9kb3ducmV2LnhtbERPS2sCMRC+C/0PYQq9abYt6LIapfRBi+BBbQ/ehmTc&#10;LG4myya7bv+9EQRv8/E9Z7EaXC16akPlWcHzJANBrL2puFTwu/8a5yBCRDZYeyYF/xRgtXwYLbAw&#10;/sxb6nexFCmEQ4EKbIxNIWXQlhyGiW+IE3f0rcOYYFtK0+I5hbtavmTZVDqsODVYbOjdkj7tOqdA&#10;56/f280nfdh13+ju0Pk/nHmlnh6HtzmISEO8i2/uH5Pmz+D6SzpAL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T+rwgAAANsAAAAPAAAAAAAAAAAAAAAAAJgCAABkcnMvZG93&#10;bnJldi54bWxQSwUGAAAAAAQABAD1AAAAhwMAAAAA&#10;" path="m,l,1680e" filled="f" strokeweight=".58pt">
                    <v:path arrowok="t" o:connecttype="custom" o:connectlocs="0,1225;0,2905" o:connectangles="0,0"/>
                  </v:shape>
                </v:group>
                <v:group id="Group 7" o:spid="_x0000_s1037" style="position:absolute;left:11426;top:1261;width:2;height:1610" coordorigin="11426,1261" coordsize="2,1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8" o:spid="_x0000_s1038" style="position:absolute;left:11426;top:1261;width:2;height:1610;visibility:visible;mso-wrap-style:square;v-text-anchor:top" coordsize="2,1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vMQA&#10;AADbAAAADwAAAGRycy9kb3ducmV2LnhtbERPTWsCMRC9F/ofwhR6EU3qwerWKFoRCy0UVxG8DZvp&#10;7uJmsiSpu/33TUHobR7vc+bL3jbiSj7UjjU8jRQI4sKZmksNx8N2OAURIrLBxjFp+KEAy8X93Rwz&#10;4zre0zWPpUghHDLUUMXYZlKGoiKLYeRa4sR9OW8xJuhLaTx2Kdw2cqzURFqsOTVU2NJrRcUl/7Ya&#10;vPp4P28Hp/FmreTn7rlYbfLYaf340K9eQETq47/45n4zaf4M/n5J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2rrzEAAAA2wAAAA8AAAAAAAAAAAAAAAAAmAIAAGRycy9k&#10;b3ducmV2LnhtbFBLBQYAAAAABAAEAPUAAACJAwAAAAA=&#10;" path="m,l,1610e" filled="f" strokeweight=".58pt">
                    <v:path arrowok="t" o:connecttype="custom" o:connectlocs="0,1261;0,2871" o:connectangles="0,0"/>
                  </v:shape>
                </v:group>
                <v:group id="Group 5" o:spid="_x0000_s1039" style="position:absolute;left:1613;top:2895;width:9838;height:2" coordorigin="1613,2895"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40" style="position:absolute;left:1613;top:2895;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Kx0sAA&#10;AADbAAAADwAAAGRycy9kb3ducmV2LnhtbESPzarCMBSE9xd8h3AEd9e0LkRqo6hQ1KX/20NzbIvN&#10;SWmirW9vLlxwOczMN0y67E0tXtS6yrKCeByBIM6trrhQcD5lvzMQziNrrC2Tgjc5WC4GPykm2nZ8&#10;oNfRFyJA2CWooPS+SaR0eUkG3dg2xMG729agD7ItpG6xC3BTy0kUTaXBisNCiQ1tSsofx6dRsH++&#10;D7OMT3Rbb7sVxpe+yq5rpUbDfjUH4an33/B/e6cVTGL4+xJ+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wKx0sAAAADbAAAADwAAAAAAAAAAAAAAAACYAgAAZHJzL2Rvd25y&#10;ZXYueG1sUEsFBgAAAAAEAAQA9QAAAIUDAAAAAA==&#10;" path="m,l9837,e" filled="f" strokeweight=".58pt">
                    <v:path arrowok="t" o:connecttype="custom" o:connectlocs="0,0;9837,0" o:connectangles="0,0"/>
                  </v:shape>
                </v:group>
                <v:group id="Group 3" o:spid="_x0000_s1041" style="position:absolute;left:1632;top:2876;width:9799;height:2" coordorigin="1632,2876"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4" o:spid="_x0000_s1042" style="position:absolute;left:1632;top:2876;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AVAsQA&#10;AADbAAAADwAAAGRycy9kb3ducmV2LnhtbESPS2vDMBCE74X8B7GB3Bo5LjWpGyUkBYOvSXvocWOt&#10;H621ciz5kX9fFQo9DjPzDbM7zKYVI/Wusaxgs45AEBdWN1wp+HjPHrcgnEfW2FomBXdycNgvHnaY&#10;ajvxmcaLr0SAsEtRQe19l0rpipoMurXtiINX2t6gD7KvpO5xCnDTyjiKEmmw4bBQY0dvNRXfl8Eo&#10;iKbnr+w0fublNRlu51viXo5lodRqOR9fQXia/X/4r51rBfET/H4JP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QFQLEAAAA2wAAAA8AAAAAAAAAAAAAAAAAmAIAAGRycy9k&#10;b3ducmV2LnhtbFBLBQYAAAAABAAEAPUAAACJAwAAAAA=&#10;" path="m,l9799,e" filled="f" strokeweight=".58pt">
                    <v:path arrowok="t" o:connecttype="custom" o:connectlocs="0,0;9799,0" o:connectangles="0,0"/>
                  </v:shape>
                </v:group>
                <w10:wrap anchorx="page"/>
              </v:group>
            </w:pict>
          </mc:Fallback>
        </mc:AlternateContent>
      </w:r>
    </w:p>
    <w:p w14:paraId="02A47DAC" w14:textId="77777777" w:rsidR="00874426" w:rsidRDefault="00874426">
      <w:pPr>
        <w:spacing w:before="11" w:after="0" w:line="280" w:lineRule="exact"/>
        <w:rPr>
          <w:sz w:val="28"/>
          <w:szCs w:val="28"/>
        </w:rPr>
      </w:pPr>
    </w:p>
    <w:p w14:paraId="357EC506" w14:textId="0B09A730" w:rsidR="009D353D" w:rsidRDefault="003A1128" w:rsidP="009D353D">
      <w:pPr>
        <w:spacing w:after="0" w:line="240" w:lineRule="auto"/>
        <w:ind w:left="733" w:right="-20"/>
        <w:rPr>
          <w:rFonts w:ascii="Arial" w:eastAsia="Arial" w:hAnsi="Arial" w:cs="Arial"/>
          <w:spacing w:val="-4"/>
        </w:rPr>
      </w:pPr>
      <w:r>
        <w:rPr>
          <w:rFonts w:ascii="Arial" w:eastAsia="Arial" w:hAnsi="Arial" w:cs="Arial"/>
          <w:spacing w:val="-1"/>
        </w:rPr>
        <w:t>SUB</w:t>
      </w:r>
      <w:r>
        <w:rPr>
          <w:rFonts w:ascii="Arial" w:eastAsia="Arial" w:hAnsi="Arial" w:cs="Arial"/>
        </w:rPr>
        <w:t>J</w:t>
      </w:r>
      <w:r>
        <w:rPr>
          <w:rFonts w:ascii="Arial" w:eastAsia="Arial" w:hAnsi="Arial" w:cs="Arial"/>
          <w:spacing w:val="-1"/>
        </w:rPr>
        <w:t>EC</w:t>
      </w:r>
      <w:r>
        <w:rPr>
          <w:rFonts w:ascii="Arial" w:eastAsia="Arial" w:hAnsi="Arial" w:cs="Arial"/>
          <w:spacing w:val="2"/>
        </w:rPr>
        <w:t>T</w:t>
      </w:r>
      <w:r>
        <w:rPr>
          <w:rFonts w:ascii="Arial" w:eastAsia="Arial" w:hAnsi="Arial" w:cs="Arial"/>
        </w:rPr>
        <w:t xml:space="preserve">:  </w:t>
      </w:r>
      <w:r>
        <w:rPr>
          <w:rFonts w:ascii="Arial" w:eastAsia="Arial" w:hAnsi="Arial" w:cs="Arial"/>
          <w:spacing w:val="12"/>
        </w:rPr>
        <w:t xml:space="preserve"> </w:t>
      </w:r>
      <w:r w:rsidR="009D353D">
        <w:rPr>
          <w:rFonts w:ascii="Arial" w:eastAsia="Arial" w:hAnsi="Arial" w:cs="Arial"/>
          <w:spacing w:val="12"/>
        </w:rPr>
        <w:tab/>
      </w:r>
      <w:r w:rsidR="009D353D">
        <w:rPr>
          <w:rFonts w:ascii="Arial" w:eastAsia="Arial" w:hAnsi="Arial" w:cs="Arial"/>
          <w:spacing w:val="12"/>
        </w:rPr>
        <w:tab/>
      </w:r>
      <w:r w:rsidR="009D353D">
        <w:rPr>
          <w:rFonts w:ascii="Arial" w:eastAsia="Arial" w:hAnsi="Arial" w:cs="Arial"/>
          <w:spacing w:val="12"/>
        </w:rPr>
        <w:tab/>
      </w:r>
      <w:r>
        <w:rPr>
          <w:rFonts w:ascii="Arial" w:eastAsia="Arial" w:hAnsi="Arial" w:cs="Arial"/>
          <w:spacing w:val="-1"/>
        </w:rPr>
        <w:t>APPR</w:t>
      </w:r>
      <w:r>
        <w:rPr>
          <w:rFonts w:ascii="Arial" w:eastAsia="Arial" w:hAnsi="Arial" w:cs="Arial"/>
          <w:spacing w:val="1"/>
        </w:rPr>
        <w:t>O</w:t>
      </w:r>
      <w:r>
        <w:rPr>
          <w:rFonts w:ascii="Arial" w:eastAsia="Arial" w:hAnsi="Arial" w:cs="Arial"/>
          <w:spacing w:val="-1"/>
        </w:rPr>
        <w:t>PR</w:t>
      </w:r>
      <w:r>
        <w:rPr>
          <w:rFonts w:ascii="Arial" w:eastAsia="Arial" w:hAnsi="Arial" w:cs="Arial"/>
          <w:spacing w:val="1"/>
        </w:rPr>
        <w:t>I</w:t>
      </w:r>
      <w:r>
        <w:rPr>
          <w:rFonts w:ascii="Arial" w:eastAsia="Arial" w:hAnsi="Arial" w:cs="Arial"/>
          <w:spacing w:val="-1"/>
        </w:rPr>
        <w:t>A</w:t>
      </w:r>
      <w:r>
        <w:rPr>
          <w:rFonts w:ascii="Arial" w:eastAsia="Arial" w:hAnsi="Arial" w:cs="Arial"/>
          <w:spacing w:val="2"/>
        </w:rPr>
        <w:t>T</w:t>
      </w:r>
      <w:r>
        <w:rPr>
          <w:rFonts w:ascii="Arial" w:eastAsia="Arial" w:hAnsi="Arial" w:cs="Arial"/>
        </w:rPr>
        <w:t xml:space="preserve">E </w:t>
      </w:r>
      <w:r>
        <w:rPr>
          <w:rFonts w:ascii="Arial" w:eastAsia="Arial" w:hAnsi="Arial" w:cs="Arial"/>
          <w:spacing w:val="-1"/>
        </w:rPr>
        <w:t>US</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O</w:t>
      </w:r>
      <w:r>
        <w:rPr>
          <w:rFonts w:ascii="Arial" w:eastAsia="Arial" w:hAnsi="Arial" w:cs="Arial"/>
        </w:rPr>
        <w:t>F</w:t>
      </w:r>
      <w:r>
        <w:rPr>
          <w:rFonts w:ascii="Arial" w:eastAsia="Arial" w:hAnsi="Arial" w:cs="Arial"/>
          <w:spacing w:val="-2"/>
        </w:rPr>
        <w:t xml:space="preserve"> </w:t>
      </w: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2"/>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r</w:t>
      </w:r>
      <w:r>
        <w:rPr>
          <w:rFonts w:ascii="Arial" w:eastAsia="Arial" w:hAnsi="Arial" w:cs="Arial"/>
          <w:spacing w:val="-2"/>
        </w:rPr>
        <w:t>v</w:t>
      </w:r>
      <w:r>
        <w:rPr>
          <w:rFonts w:ascii="Arial" w:eastAsia="Arial" w:hAnsi="Arial" w:cs="Arial"/>
        </w:rPr>
        <w:t>ey</w:t>
      </w:r>
    </w:p>
    <w:p w14:paraId="5B59360B" w14:textId="77777777" w:rsidR="009D353D" w:rsidRDefault="009D353D" w:rsidP="009D353D">
      <w:pPr>
        <w:spacing w:after="0" w:line="240" w:lineRule="auto"/>
        <w:ind w:left="733" w:right="-20"/>
        <w:rPr>
          <w:rFonts w:ascii="Arial" w:eastAsia="Arial" w:hAnsi="Arial" w:cs="Arial"/>
        </w:rPr>
      </w:pPr>
    </w:p>
    <w:p w14:paraId="087B2D0D" w14:textId="16DEB9A4" w:rsidR="009D353D" w:rsidRDefault="009D353D" w:rsidP="009D353D">
      <w:pPr>
        <w:spacing w:after="0" w:line="240" w:lineRule="auto"/>
        <w:ind w:left="733" w:right="-20"/>
        <w:rPr>
          <w:rFonts w:ascii="Arial" w:eastAsia="Arial" w:hAnsi="Arial" w:cs="Arial"/>
          <w:spacing w:val="-1"/>
          <w:position w:val="-1"/>
        </w:rPr>
        <w:pPrChange w:id="0" w:author="Bard, David E. (HSC)" w:date="2013-10-16T10:35:00Z">
          <w:pPr>
            <w:tabs>
              <w:tab w:val="left" w:pos="1980"/>
            </w:tabs>
            <w:spacing w:after="0" w:line="240" w:lineRule="auto"/>
            <w:ind w:left="733" w:right="-20"/>
          </w:pPr>
        </w:pPrChange>
      </w:pPr>
      <w:r>
        <w:rPr>
          <w:rFonts w:ascii="Arial" w:eastAsia="Arial" w:hAnsi="Arial" w:cs="Arial"/>
          <w:spacing w:val="-4"/>
        </w:rPr>
        <w:t>DOCUMENT MANAGER</w:t>
      </w:r>
      <w:r w:rsidR="003A1128">
        <w:rPr>
          <w:rFonts w:ascii="Arial" w:eastAsia="Arial" w:hAnsi="Arial" w:cs="Arial"/>
        </w:rPr>
        <w:t>:</w:t>
      </w:r>
      <w:r>
        <w:rPr>
          <w:rFonts w:ascii="Arial" w:eastAsia="Arial" w:hAnsi="Arial" w:cs="Arial"/>
        </w:rPr>
        <w:tab/>
      </w:r>
      <w:r w:rsidR="003D3073">
        <w:rPr>
          <w:rFonts w:ascii="Arial" w:eastAsia="Arial" w:hAnsi="Arial" w:cs="Arial"/>
        </w:rPr>
        <w:t xml:space="preserve">BIOMEDICAL and BEHAVIORAL </w:t>
      </w:r>
      <w:r w:rsidR="003D3073">
        <w:rPr>
          <w:rFonts w:ascii="Arial" w:eastAsia="Arial" w:hAnsi="Arial" w:cs="Arial"/>
          <w:spacing w:val="-1"/>
        </w:rPr>
        <w:t>METHODOLOGY CORE OUHSC</w:t>
      </w:r>
    </w:p>
    <w:p w14:paraId="787BF228" w14:textId="77777777" w:rsidR="009D353D" w:rsidRDefault="009D353D" w:rsidP="009D353D">
      <w:pPr>
        <w:spacing w:after="0" w:line="240" w:lineRule="auto"/>
        <w:ind w:left="733" w:right="-20"/>
        <w:rPr>
          <w:rFonts w:ascii="Arial" w:eastAsia="Arial" w:hAnsi="Arial" w:cs="Arial"/>
        </w:rPr>
        <w:pPrChange w:id="1" w:author="Bard, David E. (HSC)" w:date="2013-10-16T10:35:00Z">
          <w:pPr>
            <w:tabs>
              <w:tab w:val="left" w:pos="1980"/>
            </w:tabs>
            <w:spacing w:after="0" w:line="240" w:lineRule="auto"/>
            <w:ind w:left="733" w:right="-20"/>
          </w:pPr>
        </w:pPrChange>
      </w:pPr>
    </w:p>
    <w:p w14:paraId="27CACA48" w14:textId="6A3F9FE8" w:rsidR="009D353D" w:rsidRDefault="003A1128" w:rsidP="009D353D">
      <w:pPr>
        <w:spacing w:after="0" w:line="240" w:lineRule="auto"/>
        <w:ind w:left="733" w:right="-20"/>
        <w:rPr>
          <w:rFonts w:ascii="Arial" w:eastAsia="Arial" w:hAnsi="Arial" w:cs="Arial"/>
          <w:position w:val="-1"/>
        </w:rPr>
      </w:pPr>
      <w:r>
        <w:rPr>
          <w:rFonts w:ascii="Arial" w:eastAsia="Arial" w:hAnsi="Arial" w:cs="Arial"/>
          <w:spacing w:val="-1"/>
          <w:position w:val="-1"/>
        </w:rPr>
        <w:t>E</w:t>
      </w:r>
      <w:r>
        <w:rPr>
          <w:rFonts w:ascii="Arial" w:eastAsia="Arial" w:hAnsi="Arial" w:cs="Arial"/>
          <w:position w:val="-1"/>
        </w:rPr>
        <w:t>FF</w:t>
      </w:r>
      <w:r>
        <w:rPr>
          <w:rFonts w:ascii="Arial" w:eastAsia="Arial" w:hAnsi="Arial" w:cs="Arial"/>
          <w:spacing w:val="-1"/>
          <w:position w:val="-1"/>
        </w:rPr>
        <w:t>EC</w:t>
      </w:r>
      <w:r>
        <w:rPr>
          <w:rFonts w:ascii="Arial" w:eastAsia="Arial" w:hAnsi="Arial" w:cs="Arial"/>
          <w:spacing w:val="2"/>
          <w:position w:val="-1"/>
        </w:rPr>
        <w:t>T</w:t>
      </w:r>
      <w:r>
        <w:rPr>
          <w:rFonts w:ascii="Arial" w:eastAsia="Arial" w:hAnsi="Arial" w:cs="Arial"/>
          <w:spacing w:val="1"/>
          <w:position w:val="-1"/>
        </w:rPr>
        <w:t>I</w:t>
      </w:r>
      <w:r>
        <w:rPr>
          <w:rFonts w:ascii="Arial" w:eastAsia="Arial" w:hAnsi="Arial" w:cs="Arial"/>
          <w:spacing w:val="-1"/>
          <w:position w:val="-1"/>
        </w:rPr>
        <w:t>V</w:t>
      </w:r>
      <w:r>
        <w:rPr>
          <w:rFonts w:ascii="Arial" w:eastAsia="Arial" w:hAnsi="Arial" w:cs="Arial"/>
          <w:position w:val="-1"/>
        </w:rPr>
        <w:t xml:space="preserve">E </w:t>
      </w:r>
      <w:r>
        <w:rPr>
          <w:rFonts w:ascii="Arial" w:eastAsia="Arial" w:hAnsi="Arial" w:cs="Arial"/>
          <w:spacing w:val="-1"/>
          <w:position w:val="-1"/>
        </w:rPr>
        <w:t>D</w:t>
      </w:r>
      <w:r>
        <w:rPr>
          <w:rFonts w:ascii="Arial" w:eastAsia="Arial" w:hAnsi="Arial" w:cs="Arial"/>
          <w:spacing w:val="-3"/>
          <w:position w:val="-1"/>
        </w:rPr>
        <w:t>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9D353D">
        <w:rPr>
          <w:rFonts w:ascii="Arial" w:eastAsia="Arial" w:hAnsi="Arial" w:cs="Arial"/>
          <w:position w:val="-1"/>
        </w:rPr>
        <w:tab/>
      </w:r>
      <w:r w:rsidR="009D353D">
        <w:rPr>
          <w:rFonts w:ascii="Arial" w:eastAsia="Arial" w:hAnsi="Arial" w:cs="Arial"/>
          <w:position w:val="-1"/>
        </w:rPr>
        <w:tab/>
        <w:t>xx</w:t>
      </w:r>
      <w:r>
        <w:rPr>
          <w:rFonts w:ascii="Arial" w:eastAsia="Arial" w:hAnsi="Arial" w:cs="Arial"/>
          <w:spacing w:val="1"/>
          <w:position w:val="-1"/>
        </w:rPr>
        <w:t>/</w:t>
      </w:r>
      <w:r w:rsidR="009D353D">
        <w:rPr>
          <w:rFonts w:ascii="Arial" w:eastAsia="Arial" w:hAnsi="Arial" w:cs="Arial"/>
          <w:spacing w:val="1"/>
          <w:position w:val="-1"/>
        </w:rPr>
        <w:t>xx</w:t>
      </w:r>
      <w:r>
        <w:rPr>
          <w:rFonts w:ascii="Arial" w:eastAsia="Arial" w:hAnsi="Arial" w:cs="Arial"/>
          <w:spacing w:val="1"/>
          <w:position w:val="-1"/>
        </w:rPr>
        <w:t>/</w:t>
      </w:r>
      <w:r>
        <w:rPr>
          <w:rFonts w:ascii="Arial" w:eastAsia="Arial" w:hAnsi="Arial" w:cs="Arial"/>
          <w:position w:val="-1"/>
        </w:rPr>
        <w:t>201</w:t>
      </w:r>
      <w:r w:rsidR="003D3073">
        <w:rPr>
          <w:rFonts w:ascii="Arial" w:eastAsia="Arial" w:hAnsi="Arial" w:cs="Arial"/>
          <w:position w:val="-1"/>
        </w:rPr>
        <w:t>3</w:t>
      </w:r>
      <w:r w:rsidR="009D353D">
        <w:rPr>
          <w:rFonts w:ascii="Arial" w:eastAsia="Arial" w:hAnsi="Arial" w:cs="Arial"/>
          <w:position w:val="-1"/>
        </w:rPr>
        <w:tab/>
      </w:r>
    </w:p>
    <w:p w14:paraId="474760FF" w14:textId="735B1C38" w:rsidR="009D353D" w:rsidRDefault="003A1128" w:rsidP="009D353D">
      <w:pPr>
        <w:spacing w:after="0" w:line="240" w:lineRule="auto"/>
        <w:ind w:left="733" w:right="-20"/>
        <w:rPr>
          <w:rFonts w:ascii="Arial" w:eastAsia="Arial" w:hAnsi="Arial" w:cs="Arial"/>
          <w:position w:val="-1"/>
        </w:rPr>
      </w:pPr>
      <w:r>
        <w:rPr>
          <w:rFonts w:ascii="Arial" w:eastAsia="Arial" w:hAnsi="Arial" w:cs="Arial"/>
          <w:spacing w:val="-1"/>
          <w:position w:val="-1"/>
        </w:rPr>
        <w:t>REV</w:t>
      </w:r>
      <w:r>
        <w:rPr>
          <w:rFonts w:ascii="Arial" w:eastAsia="Arial" w:hAnsi="Arial" w:cs="Arial"/>
          <w:spacing w:val="1"/>
          <w:position w:val="-1"/>
        </w:rPr>
        <w:t>I</w:t>
      </w:r>
      <w:r>
        <w:rPr>
          <w:rFonts w:ascii="Arial" w:eastAsia="Arial" w:hAnsi="Arial" w:cs="Arial"/>
          <w:spacing w:val="-1"/>
          <w:position w:val="-1"/>
        </w:rPr>
        <w:t>SE</w:t>
      </w:r>
      <w:r>
        <w:rPr>
          <w:rFonts w:ascii="Arial" w:eastAsia="Arial" w:hAnsi="Arial" w:cs="Arial"/>
          <w:position w:val="-1"/>
        </w:rPr>
        <w:t xml:space="preserve">D </w:t>
      </w:r>
      <w:r>
        <w:rPr>
          <w:rFonts w:ascii="Arial" w:eastAsia="Arial" w:hAnsi="Arial" w:cs="Arial"/>
          <w:spacing w:val="-1"/>
          <w:position w:val="-1"/>
        </w:rPr>
        <w:t>DA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9D353D">
        <w:rPr>
          <w:rFonts w:ascii="Arial" w:eastAsia="Arial" w:hAnsi="Arial" w:cs="Arial"/>
          <w:position w:val="-1"/>
        </w:rPr>
        <w:tab/>
      </w:r>
      <w:r w:rsidR="009D353D">
        <w:rPr>
          <w:rFonts w:ascii="Arial" w:eastAsia="Arial" w:hAnsi="Arial" w:cs="Arial"/>
          <w:position w:val="-1"/>
        </w:rPr>
        <w:tab/>
      </w:r>
      <w:r w:rsidR="009D353D">
        <w:rPr>
          <w:rFonts w:ascii="Arial" w:eastAsia="Arial" w:hAnsi="Arial" w:cs="Arial"/>
          <w:spacing w:val="-1"/>
          <w:position w:val="-1"/>
        </w:rPr>
        <w:t>10</w:t>
      </w:r>
      <w:r w:rsidR="00BC6F72">
        <w:rPr>
          <w:rFonts w:ascii="Arial" w:eastAsia="Arial" w:hAnsi="Arial" w:cs="Arial"/>
          <w:spacing w:val="-1"/>
          <w:position w:val="-1"/>
        </w:rPr>
        <w:t>/</w:t>
      </w:r>
      <w:r w:rsidR="009D353D">
        <w:rPr>
          <w:rFonts w:ascii="Arial" w:eastAsia="Arial" w:hAnsi="Arial" w:cs="Arial"/>
          <w:spacing w:val="-1"/>
          <w:position w:val="-1"/>
        </w:rPr>
        <w:t>1</w:t>
      </w:r>
      <w:r w:rsidR="0070748E">
        <w:rPr>
          <w:rFonts w:ascii="Arial" w:eastAsia="Arial" w:hAnsi="Arial" w:cs="Arial"/>
          <w:spacing w:val="-1"/>
          <w:position w:val="-1"/>
        </w:rPr>
        <w:t>6</w:t>
      </w:r>
      <w:r w:rsidR="00BC6F72">
        <w:rPr>
          <w:rFonts w:ascii="Arial" w:eastAsia="Arial" w:hAnsi="Arial" w:cs="Arial"/>
          <w:spacing w:val="-1"/>
          <w:position w:val="-1"/>
        </w:rPr>
        <w:t>/</w:t>
      </w:r>
      <w:r w:rsidR="009D353D">
        <w:rPr>
          <w:rFonts w:ascii="Arial" w:eastAsia="Arial" w:hAnsi="Arial" w:cs="Arial"/>
          <w:spacing w:val="-1"/>
          <w:position w:val="-1"/>
        </w:rPr>
        <w:t>20</w:t>
      </w:r>
      <w:r w:rsidR="00BC6F72">
        <w:rPr>
          <w:rFonts w:ascii="Arial" w:eastAsia="Arial" w:hAnsi="Arial" w:cs="Arial"/>
          <w:spacing w:val="-1"/>
          <w:position w:val="-1"/>
        </w:rPr>
        <w:t>13 by OUHSC IT</w:t>
      </w:r>
      <w:r w:rsidR="009D353D">
        <w:rPr>
          <w:rFonts w:ascii="Arial" w:eastAsia="Arial" w:hAnsi="Arial" w:cs="Arial"/>
          <w:position w:val="-1"/>
        </w:rPr>
        <w:tab/>
      </w:r>
    </w:p>
    <w:p w14:paraId="76410F50" w14:textId="765F0BCB" w:rsidR="00874426" w:rsidRPr="009D353D" w:rsidRDefault="003A1128" w:rsidP="009D353D">
      <w:pPr>
        <w:spacing w:after="0" w:line="240" w:lineRule="auto"/>
        <w:ind w:left="733" w:right="-20"/>
        <w:rPr>
          <w:rFonts w:ascii="Arial" w:eastAsia="Arial" w:hAnsi="Arial" w:cs="Arial"/>
          <w:position w:val="-1"/>
        </w:rPr>
      </w:pPr>
      <w:r>
        <w:rPr>
          <w:rFonts w:ascii="Arial" w:eastAsia="Arial" w:hAnsi="Arial" w:cs="Arial"/>
          <w:spacing w:val="-1"/>
          <w:position w:val="-1"/>
        </w:rPr>
        <w:t>SUPERSED</w:t>
      </w:r>
      <w:r>
        <w:rPr>
          <w:rFonts w:ascii="Arial" w:eastAsia="Arial" w:hAnsi="Arial" w:cs="Arial"/>
          <w:spacing w:val="2"/>
          <w:position w:val="-1"/>
        </w:rPr>
        <w:t>E</w:t>
      </w:r>
      <w:r>
        <w:rPr>
          <w:rFonts w:ascii="Arial" w:eastAsia="Arial" w:hAnsi="Arial" w:cs="Arial"/>
          <w:spacing w:val="-1"/>
          <w:position w:val="-1"/>
        </w:rPr>
        <w:t>S</w:t>
      </w:r>
      <w:r>
        <w:rPr>
          <w:rFonts w:ascii="Arial" w:eastAsia="Arial" w:hAnsi="Arial" w:cs="Arial"/>
          <w:position w:val="-1"/>
        </w:rPr>
        <w:t>:</w:t>
      </w:r>
      <w:r>
        <w:rPr>
          <w:rFonts w:ascii="Arial" w:eastAsia="Arial" w:hAnsi="Arial" w:cs="Arial"/>
          <w:spacing w:val="3"/>
          <w:position w:val="-1"/>
        </w:rPr>
        <w:t xml:space="preserve"> </w:t>
      </w:r>
      <w:r w:rsidR="009D353D">
        <w:rPr>
          <w:rFonts w:ascii="Arial" w:eastAsia="Arial" w:hAnsi="Arial" w:cs="Arial"/>
          <w:spacing w:val="3"/>
          <w:position w:val="-1"/>
        </w:rPr>
        <w:tab/>
      </w:r>
      <w:r w:rsidR="009D353D">
        <w:rPr>
          <w:rFonts w:ascii="Arial" w:eastAsia="Arial" w:hAnsi="Arial" w:cs="Arial"/>
          <w:spacing w:val="3"/>
          <w:position w:val="-1"/>
        </w:rPr>
        <w:tab/>
      </w:r>
      <w:r>
        <w:rPr>
          <w:rFonts w:ascii="Arial" w:eastAsia="Arial" w:hAnsi="Arial" w:cs="Arial"/>
          <w:spacing w:val="-1"/>
          <w:position w:val="-1"/>
        </w:rPr>
        <w:t>N</w:t>
      </w:r>
      <w:r>
        <w:rPr>
          <w:rFonts w:ascii="Arial" w:eastAsia="Arial" w:hAnsi="Arial" w:cs="Arial"/>
          <w:spacing w:val="1"/>
          <w:position w:val="-1"/>
        </w:rPr>
        <w:t>/</w:t>
      </w:r>
      <w:r>
        <w:rPr>
          <w:rFonts w:ascii="Arial" w:eastAsia="Arial" w:hAnsi="Arial" w:cs="Arial"/>
          <w:position w:val="-1"/>
        </w:rPr>
        <w:t>A</w:t>
      </w:r>
    </w:p>
    <w:p w14:paraId="38F56E05" w14:textId="77777777" w:rsidR="00874426" w:rsidRDefault="00874426">
      <w:pPr>
        <w:spacing w:after="0" w:line="200" w:lineRule="exact"/>
        <w:rPr>
          <w:sz w:val="20"/>
          <w:szCs w:val="20"/>
        </w:rPr>
      </w:pPr>
    </w:p>
    <w:p w14:paraId="3A8A7655" w14:textId="77777777" w:rsidR="00874426" w:rsidRDefault="00874426">
      <w:pPr>
        <w:spacing w:after="0" w:line="200" w:lineRule="exact"/>
        <w:rPr>
          <w:sz w:val="20"/>
          <w:szCs w:val="20"/>
        </w:rPr>
      </w:pPr>
    </w:p>
    <w:p w14:paraId="73E6B414" w14:textId="77777777" w:rsidR="00874426" w:rsidRPr="00AD0339" w:rsidRDefault="003A1128">
      <w:pPr>
        <w:spacing w:before="29" w:after="0" w:line="240" w:lineRule="auto"/>
        <w:ind w:left="116" w:right="-20"/>
        <w:rPr>
          <w:rFonts w:ascii="Arial" w:eastAsia="Arial" w:hAnsi="Arial" w:cs="Arial"/>
        </w:rPr>
      </w:pPr>
      <w:r w:rsidRPr="00AD0339">
        <w:rPr>
          <w:rFonts w:ascii="Arial" w:eastAsia="Arial" w:hAnsi="Arial" w:cs="Arial"/>
          <w:b/>
          <w:bCs/>
          <w:spacing w:val="1"/>
        </w:rPr>
        <w:t>Sc</w:t>
      </w:r>
      <w:r w:rsidRPr="00AD0339">
        <w:rPr>
          <w:rFonts w:ascii="Arial" w:eastAsia="Arial" w:hAnsi="Arial" w:cs="Arial"/>
          <w:b/>
          <w:bCs/>
        </w:rPr>
        <w:t>op</w:t>
      </w:r>
      <w:r w:rsidRPr="00AD0339">
        <w:rPr>
          <w:rFonts w:ascii="Arial" w:eastAsia="Arial" w:hAnsi="Arial" w:cs="Arial"/>
          <w:b/>
          <w:bCs/>
          <w:spacing w:val="-1"/>
        </w:rPr>
        <w:t>e</w:t>
      </w:r>
      <w:r w:rsidRPr="00AD0339">
        <w:rPr>
          <w:rFonts w:ascii="Arial" w:eastAsia="Arial" w:hAnsi="Arial" w:cs="Arial"/>
          <w:b/>
          <w:bCs/>
        </w:rPr>
        <w:t>:</w:t>
      </w:r>
    </w:p>
    <w:p w14:paraId="749746EB" w14:textId="77777777" w:rsidR="00874426" w:rsidRPr="00AD0339" w:rsidRDefault="00874426">
      <w:pPr>
        <w:spacing w:before="1" w:after="0" w:line="200" w:lineRule="exact"/>
        <w:rPr>
          <w:rFonts w:ascii="Arial" w:hAnsi="Arial" w:cs="Arial"/>
        </w:rPr>
      </w:pPr>
    </w:p>
    <w:p w14:paraId="6A8895B0" w14:textId="77777777" w:rsidR="00874426" w:rsidRPr="00AD0339" w:rsidRDefault="003A1128">
      <w:pPr>
        <w:spacing w:after="0" w:line="241" w:lineRule="auto"/>
        <w:ind w:left="116" w:right="472"/>
        <w:rPr>
          <w:rFonts w:ascii="Arial" w:eastAsia="Arial" w:hAnsi="Arial" w:cs="Arial"/>
        </w:rPr>
      </w:pPr>
      <w:r w:rsidRPr="00AD0339">
        <w:rPr>
          <w:rFonts w:ascii="Arial" w:eastAsia="Arial" w:hAnsi="Arial" w:cs="Arial"/>
          <w:spacing w:val="-1"/>
        </w:rPr>
        <w:t>Al</w:t>
      </w:r>
      <w:r w:rsidRPr="00AD0339">
        <w:rPr>
          <w:rFonts w:ascii="Arial" w:eastAsia="Arial" w:hAnsi="Arial" w:cs="Arial"/>
        </w:rPr>
        <w:t xml:space="preserve">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rPr>
        <w:t>sh</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1"/>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 xml:space="preserve">or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r 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i</w:t>
      </w:r>
      <w:r w:rsidRPr="00AD0339">
        <w:rPr>
          <w:rFonts w:ascii="Arial" w:eastAsia="Arial" w:hAnsi="Arial" w:cs="Arial"/>
        </w:rPr>
        <w:t>pan</w:t>
      </w:r>
      <w:r w:rsidRPr="00AD0339">
        <w:rPr>
          <w:rFonts w:ascii="Arial" w:eastAsia="Arial" w:hAnsi="Arial" w:cs="Arial"/>
          <w:spacing w:val="1"/>
        </w:rPr>
        <w:t>t</w:t>
      </w:r>
      <w:r w:rsidRPr="00AD0339">
        <w:rPr>
          <w:rFonts w:ascii="Arial" w:eastAsia="Arial" w:hAnsi="Arial" w:cs="Arial"/>
        </w:rPr>
        <w:t xml:space="preserve">s’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sponses</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2"/>
        </w:rPr>
        <w:t>n</w:t>
      </w:r>
      <w:r w:rsidRPr="00AD0339">
        <w:rPr>
          <w:rFonts w:ascii="Arial" w:eastAsia="Arial" w:hAnsi="Arial" w:cs="Arial"/>
          <w:spacing w:val="1"/>
        </w:rPr>
        <w:t>-</w:t>
      </w:r>
      <w:r w:rsidRPr="00AD0339">
        <w:rPr>
          <w:rFonts w:ascii="Arial" w:eastAsia="Arial" w:hAnsi="Arial" w:cs="Arial"/>
          <w:spacing w:val="-1"/>
        </w:rPr>
        <w:t>li</w:t>
      </w:r>
      <w:r w:rsidRPr="00AD0339">
        <w:rPr>
          <w:rFonts w:ascii="Arial" w:eastAsia="Arial" w:hAnsi="Arial" w:cs="Arial"/>
        </w:rPr>
        <w:t>ne.</w:t>
      </w:r>
    </w:p>
    <w:p w14:paraId="14E36592" w14:textId="77777777" w:rsidR="00874426" w:rsidRPr="00AD0339" w:rsidRDefault="00874426">
      <w:pPr>
        <w:spacing w:before="10" w:after="0" w:line="240" w:lineRule="exact"/>
        <w:rPr>
          <w:rFonts w:ascii="Arial" w:hAnsi="Arial" w:cs="Arial"/>
        </w:rPr>
      </w:pPr>
    </w:p>
    <w:p w14:paraId="72BC4357"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urpo</w:t>
      </w:r>
      <w:r w:rsidRPr="00AD0339">
        <w:rPr>
          <w:rFonts w:ascii="Arial" w:eastAsia="Arial" w:hAnsi="Arial" w:cs="Arial"/>
          <w:b/>
          <w:bCs/>
          <w:spacing w:val="1"/>
        </w:rPr>
        <w:t>s</w:t>
      </w:r>
      <w:r w:rsidRPr="00AD0339">
        <w:rPr>
          <w:rFonts w:ascii="Arial" w:eastAsia="Arial" w:hAnsi="Arial" w:cs="Arial"/>
          <w:b/>
          <w:bCs/>
          <w:spacing w:val="-1"/>
        </w:rPr>
        <w:t>e</w:t>
      </w:r>
      <w:r w:rsidRPr="00AD0339">
        <w:rPr>
          <w:rFonts w:ascii="Arial" w:eastAsia="Arial" w:hAnsi="Arial" w:cs="Arial"/>
          <w:b/>
          <w:bCs/>
        </w:rPr>
        <w:t>:</w:t>
      </w:r>
    </w:p>
    <w:p w14:paraId="3B704E60" w14:textId="77777777" w:rsidR="00874426" w:rsidRPr="00AD0339" w:rsidRDefault="00874426">
      <w:pPr>
        <w:spacing w:before="1" w:after="0" w:line="200" w:lineRule="exact"/>
        <w:rPr>
          <w:rFonts w:ascii="Arial" w:hAnsi="Arial" w:cs="Arial"/>
        </w:rPr>
      </w:pPr>
    </w:p>
    <w:p w14:paraId="5E7B96C2" w14:textId="4864853F" w:rsidR="00874426" w:rsidRPr="00AD0339" w:rsidRDefault="003A1128">
      <w:pPr>
        <w:spacing w:after="0" w:line="243" w:lineRule="auto"/>
        <w:ind w:left="116" w:right="254"/>
        <w:rPr>
          <w:rFonts w:ascii="Arial" w:eastAsia="Arial" w:hAnsi="Arial" w:cs="Arial"/>
        </w:rPr>
      </w:pPr>
      <w:r w:rsidRPr="00AD0339">
        <w:rPr>
          <w:rFonts w:ascii="Arial" w:eastAsia="Arial" w:hAnsi="Arial" w:cs="Arial"/>
          <w:spacing w:val="2"/>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ect 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rPr>
        <w:t>t</w:t>
      </w:r>
      <w:r w:rsidR="00ED1D20" w:rsidRPr="00AD0339">
        <w:rPr>
          <w:rFonts w:ascii="Arial" w:eastAsia="Arial" w:hAnsi="Arial" w:cs="Arial"/>
          <w:spacing w:val="2"/>
        </w:rPr>
        <w:t xml:space="preserve">/participant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rPr>
        <w:t>h</w:t>
      </w:r>
      <w:r w:rsidRPr="00AD0339">
        <w:rPr>
          <w:rFonts w:ascii="Arial" w:eastAsia="Arial" w:hAnsi="Arial" w:cs="Arial"/>
          <w:spacing w:val="1"/>
        </w:rPr>
        <w:t>il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ass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conduc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00ED1D20" w:rsidRPr="00AD0339">
        <w:rPr>
          <w:rFonts w:ascii="Arial" w:eastAsia="Arial" w:hAnsi="Arial" w:cs="Arial"/>
        </w:rPr>
        <w:t xml:space="preserve">biomedical and behavioral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w:t>
      </w:r>
      <w:r w:rsidRPr="00AD0339">
        <w:rPr>
          <w:rFonts w:ascii="Arial" w:eastAsia="Arial" w:hAnsi="Arial" w:cs="Arial"/>
          <w:spacing w:val="-3"/>
        </w:rPr>
        <w:t>h</w:t>
      </w:r>
      <w:r w:rsidRPr="00AD0339">
        <w:rPr>
          <w:rFonts w:ascii="Arial" w:eastAsia="Arial" w:hAnsi="Arial" w:cs="Arial"/>
        </w:rPr>
        <w:t>.</w:t>
      </w:r>
    </w:p>
    <w:p w14:paraId="4653812B" w14:textId="77777777" w:rsidR="00874426" w:rsidRPr="00AD0339" w:rsidRDefault="00874426">
      <w:pPr>
        <w:spacing w:before="10" w:after="0" w:line="240" w:lineRule="exact"/>
        <w:rPr>
          <w:rFonts w:ascii="Arial" w:hAnsi="Arial" w:cs="Arial"/>
        </w:rPr>
      </w:pPr>
    </w:p>
    <w:p w14:paraId="0C8F2FA8"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r</w:t>
      </w:r>
      <w:r w:rsidRPr="00AD0339">
        <w:rPr>
          <w:rFonts w:ascii="Arial" w:eastAsia="Arial" w:hAnsi="Arial" w:cs="Arial"/>
          <w:b/>
          <w:bCs/>
          <w:spacing w:val="1"/>
        </w:rPr>
        <w:t>ea</w:t>
      </w:r>
      <w:r w:rsidRPr="00AD0339">
        <w:rPr>
          <w:rFonts w:ascii="Arial" w:eastAsia="Arial" w:hAnsi="Arial" w:cs="Arial"/>
          <w:b/>
          <w:bCs/>
        </w:rPr>
        <w:t>mb</w:t>
      </w:r>
      <w:r w:rsidRPr="00AD0339">
        <w:rPr>
          <w:rFonts w:ascii="Arial" w:eastAsia="Arial" w:hAnsi="Arial" w:cs="Arial"/>
          <w:b/>
          <w:bCs/>
          <w:spacing w:val="-2"/>
        </w:rPr>
        <w:t>l</w:t>
      </w:r>
      <w:r w:rsidRPr="00AD0339">
        <w:rPr>
          <w:rFonts w:ascii="Arial" w:eastAsia="Arial" w:hAnsi="Arial" w:cs="Arial"/>
          <w:b/>
          <w:bCs/>
          <w:spacing w:val="1"/>
        </w:rPr>
        <w:t>e:</w:t>
      </w:r>
    </w:p>
    <w:p w14:paraId="6C23FC1F" w14:textId="77777777" w:rsidR="00874426" w:rsidRPr="00AD0339" w:rsidRDefault="00874426">
      <w:pPr>
        <w:spacing w:before="1" w:after="0" w:line="200" w:lineRule="exact"/>
        <w:rPr>
          <w:rFonts w:ascii="Arial" w:hAnsi="Arial" w:cs="Arial"/>
        </w:rPr>
      </w:pPr>
    </w:p>
    <w:p w14:paraId="3B8C2507" w14:textId="77777777" w:rsidR="00874426" w:rsidRPr="00AD0339" w:rsidRDefault="003A1128">
      <w:pPr>
        <w:spacing w:after="0" w:line="243" w:lineRule="auto"/>
        <w:ind w:left="116" w:right="43"/>
        <w:rPr>
          <w:rFonts w:ascii="Arial" w:eastAsia="Arial" w:hAnsi="Arial" w:cs="Arial"/>
        </w:rPr>
      </w:pP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1"/>
        </w:rPr>
        <w:t>El</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tr</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a</w:t>
      </w:r>
      <w:r w:rsidRPr="00AD0339">
        <w:rPr>
          <w:rFonts w:ascii="Arial" w:eastAsia="Arial" w:hAnsi="Arial" w:cs="Arial"/>
          <w:spacing w:val="-3"/>
        </w:rPr>
        <w:t>p</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3"/>
        </w:rPr>
        <w:t>o</w:t>
      </w:r>
      <w:r w:rsidRPr="00AD0339">
        <w:rPr>
          <w:rFonts w:ascii="Arial" w:eastAsia="Arial" w:hAnsi="Arial" w:cs="Arial"/>
          <w:spacing w:val="-4"/>
        </w:rPr>
        <w:t>w</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3"/>
        </w:rPr>
        <w:t>f</w:t>
      </w:r>
      <w:r w:rsidRPr="00AD0339">
        <w:rPr>
          <w:rFonts w:ascii="Arial" w:eastAsia="Arial" w:hAnsi="Arial" w:cs="Arial"/>
        </w:rPr>
        <w:t>ul s</w:t>
      </w:r>
      <w:r w:rsidRPr="00AD0339">
        <w:rPr>
          <w:rFonts w:ascii="Arial" w:eastAsia="Arial" w:hAnsi="Arial" w:cs="Arial"/>
          <w:spacing w:val="-3"/>
        </w:rPr>
        <w:t>o</w:t>
      </w:r>
      <w:r w:rsidRPr="00AD0339">
        <w:rPr>
          <w:rFonts w:ascii="Arial" w:eastAsia="Arial" w:hAnsi="Arial" w:cs="Arial"/>
          <w:spacing w:val="1"/>
        </w:rPr>
        <w:t>ft</w:t>
      </w:r>
      <w:r w:rsidRPr="00AD0339">
        <w:rPr>
          <w:rFonts w:ascii="Arial" w:eastAsia="Arial" w:hAnsi="Arial" w:cs="Arial"/>
          <w:spacing w:val="-4"/>
        </w:rPr>
        <w:t>w</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2"/>
        </w:rPr>
        <w:t>m</w:t>
      </w:r>
      <w:r w:rsidRPr="00AD0339">
        <w:rPr>
          <w:rFonts w:ascii="Arial" w:eastAsia="Arial" w:hAnsi="Arial" w:cs="Arial"/>
        </w:rPr>
        <w:t>s c</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V</w:t>
      </w:r>
      <w:r w:rsidRPr="00AD0339">
        <w:rPr>
          <w:rFonts w:ascii="Arial" w:eastAsia="Arial" w:hAnsi="Arial" w:cs="Arial"/>
        </w:rPr>
        <w:t>ande</w:t>
      </w:r>
      <w:r w:rsidRPr="00AD0339">
        <w:rPr>
          <w:rFonts w:ascii="Arial" w:eastAsia="Arial" w:hAnsi="Arial" w:cs="Arial"/>
          <w:spacing w:val="1"/>
        </w:rPr>
        <w:t>r</w:t>
      </w:r>
      <w:r w:rsidRPr="00AD0339">
        <w:rPr>
          <w:rFonts w:ascii="Arial" w:eastAsia="Arial" w:hAnsi="Arial" w:cs="Arial"/>
        </w:rPr>
        <w:t>b</w:t>
      </w:r>
      <w:r w:rsidRPr="00AD0339">
        <w:rPr>
          <w:rFonts w:ascii="Arial" w:eastAsia="Arial" w:hAnsi="Arial" w:cs="Arial"/>
          <w:spacing w:val="-1"/>
        </w:rPr>
        <w:t>il</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U</w:t>
      </w:r>
      <w:r w:rsidRPr="00AD0339">
        <w:rPr>
          <w:rFonts w:ascii="Arial" w:eastAsia="Arial" w:hAnsi="Arial" w:cs="Arial"/>
          <w:spacing w:val="-3"/>
        </w:rPr>
        <w:t>n</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suppo</w:t>
      </w:r>
      <w:r w:rsidRPr="00AD0339">
        <w:rPr>
          <w:rFonts w:ascii="Arial" w:eastAsia="Arial" w:hAnsi="Arial" w:cs="Arial"/>
          <w:spacing w:val="1"/>
        </w:rPr>
        <w:t>rt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onso</w:t>
      </w:r>
      <w:r w:rsidRPr="00AD0339">
        <w:rPr>
          <w:rFonts w:ascii="Arial" w:eastAsia="Arial" w:hAnsi="Arial" w:cs="Arial"/>
          <w:spacing w:val="1"/>
        </w:rPr>
        <w:t>rt</w:t>
      </w:r>
      <w:r w:rsidRPr="00AD0339">
        <w:rPr>
          <w:rFonts w:ascii="Arial" w:eastAsia="Arial" w:hAnsi="Arial" w:cs="Arial"/>
          <w:spacing w:val="-1"/>
        </w:rPr>
        <w:t>i</w:t>
      </w:r>
      <w:r w:rsidRPr="00AD0339">
        <w:rPr>
          <w:rFonts w:ascii="Arial" w:eastAsia="Arial" w:hAnsi="Arial" w:cs="Arial"/>
          <w:spacing w:val="-3"/>
        </w:rPr>
        <w:t>u</w:t>
      </w:r>
      <w:r w:rsidRPr="00AD0339">
        <w:rPr>
          <w:rFonts w:ascii="Arial" w:eastAsia="Arial" w:hAnsi="Arial" w:cs="Arial"/>
        </w:rPr>
        <w:t xml:space="preserve">m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rPr>
        <w:t>ac</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3"/>
        </w:rPr>
        <w:t>a</w:t>
      </w:r>
      <w:r w:rsidRPr="00AD0339">
        <w:rPr>
          <w:rFonts w:ascii="Arial" w:eastAsia="Arial" w:hAnsi="Arial" w:cs="Arial"/>
        </w:rPr>
        <w:t xml:space="preserve">l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spacing w:val="-1"/>
        </w:rPr>
        <w:t>B</w:t>
      </w:r>
      <w:r w:rsidRPr="00AD0339">
        <w:rPr>
          <w:rFonts w:ascii="Arial" w:eastAsia="Arial" w:hAnsi="Arial" w:cs="Arial"/>
        </w:rPr>
        <w:t>oa</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 xml:space="preserve"> (I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bas</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w:t>
      </w:r>
      <w:r w:rsidRPr="00AD0339">
        <w:rPr>
          <w:rFonts w:ascii="Arial" w:eastAsia="Arial" w:hAnsi="Arial" w:cs="Arial"/>
          <w:spacing w:val="-3"/>
        </w:rPr>
        <w:t>h</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4"/>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se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 xml:space="preserve">he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4"/>
        </w:rPr>
        <w:t xml:space="preserve">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3"/>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2"/>
        </w:rPr>
        <w:t>m</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can</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ana</w:t>
      </w:r>
      <w:r w:rsidRPr="00AD0339">
        <w:rPr>
          <w:rFonts w:ascii="Arial" w:eastAsia="Arial" w:hAnsi="Arial" w:cs="Arial"/>
          <w:spacing w:val="-1"/>
        </w:rPr>
        <w:t>l</w:t>
      </w:r>
      <w:r w:rsidRPr="00AD0339">
        <w:rPr>
          <w:rFonts w:ascii="Arial" w:eastAsia="Arial" w:hAnsi="Arial" w:cs="Arial"/>
          <w:spacing w:val="-2"/>
        </w:rPr>
        <w:t>yz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2"/>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mm</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used</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cal pa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rPr>
        <w:t xml:space="preserve">s,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SAS</w:t>
      </w:r>
      <w:r w:rsidRPr="00AD0339">
        <w:rPr>
          <w:rFonts w:ascii="Arial" w:eastAsia="Arial" w:hAnsi="Arial" w:cs="Arial"/>
        </w:rPr>
        <w:t>,</w:t>
      </w:r>
      <w:r w:rsidRPr="00AD0339">
        <w:rPr>
          <w:rFonts w:ascii="Arial" w:eastAsia="Arial" w:hAnsi="Arial" w:cs="Arial"/>
          <w:spacing w:val="2"/>
        </w:rPr>
        <w:t xml:space="preserve"> </w:t>
      </w:r>
      <w:proofErr w:type="spellStart"/>
      <w:r w:rsidRPr="00AD0339">
        <w:rPr>
          <w:rFonts w:ascii="Arial" w:eastAsia="Arial" w:hAnsi="Arial" w:cs="Arial"/>
          <w:spacing w:val="-3"/>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3"/>
        </w:rPr>
        <w:t>a</w:t>
      </w:r>
      <w:proofErr w:type="spellEnd"/>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S</w:t>
      </w:r>
      <w:r w:rsidRPr="00AD0339">
        <w:rPr>
          <w:rFonts w:ascii="Arial" w:eastAsia="Arial" w:hAnsi="Arial" w:cs="Arial"/>
          <w:spacing w:val="-3"/>
        </w:rPr>
        <w:t>P</w:t>
      </w:r>
      <w:r w:rsidRPr="00AD0339">
        <w:rPr>
          <w:rFonts w:ascii="Arial" w:eastAsia="Arial" w:hAnsi="Arial" w:cs="Arial"/>
          <w:spacing w:val="-1"/>
        </w:rPr>
        <w:t>SS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3"/>
        </w:rPr>
        <w:t>R</w:t>
      </w:r>
      <w:r w:rsidRPr="00AD0339">
        <w:rPr>
          <w:rFonts w:ascii="Arial" w:eastAsia="Arial" w:hAnsi="Arial" w:cs="Arial"/>
        </w:rPr>
        <w:t>.</w:t>
      </w:r>
    </w:p>
    <w:p w14:paraId="0A754973" w14:textId="77777777" w:rsidR="00874426" w:rsidRPr="00AD0339" w:rsidRDefault="00874426">
      <w:pPr>
        <w:spacing w:before="10" w:after="0" w:line="240" w:lineRule="exact"/>
        <w:rPr>
          <w:rFonts w:ascii="Arial" w:hAnsi="Arial" w:cs="Arial"/>
        </w:rPr>
      </w:pPr>
    </w:p>
    <w:p w14:paraId="508F7454" w14:textId="77777777" w:rsidR="00874426" w:rsidRPr="00AD0339" w:rsidRDefault="003A1128">
      <w:pPr>
        <w:spacing w:after="0" w:line="242" w:lineRule="auto"/>
        <w:ind w:left="116" w:right="125"/>
        <w:rPr>
          <w:rFonts w:ascii="Arial" w:eastAsia="Arial" w:hAnsi="Arial" w:cs="Arial"/>
        </w:rPr>
      </w:pP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has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ne-g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ned</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m</w:t>
      </w:r>
      <w:r w:rsidRPr="00AD0339">
        <w:rPr>
          <w:rFonts w:ascii="Arial" w:eastAsia="Arial" w:hAnsi="Arial" w:cs="Arial"/>
          <w:spacing w:val="-3"/>
        </w:rPr>
        <w:t>a</w:t>
      </w:r>
      <w:r w:rsidRPr="00AD0339">
        <w:rPr>
          <w:rFonts w:ascii="Arial" w:eastAsia="Arial" w:hAnsi="Arial" w:cs="Arial"/>
          <w:spacing w:val="1"/>
        </w:rPr>
        <w:t>tr</w:t>
      </w:r>
      <w:r w:rsidRPr="00AD0339">
        <w:rPr>
          <w:rFonts w:ascii="Arial" w:eastAsia="Arial" w:hAnsi="Arial" w:cs="Arial"/>
          <w:spacing w:val="-1"/>
        </w:rPr>
        <w:t>i</w:t>
      </w:r>
      <w:r w:rsidRPr="00AD0339">
        <w:rPr>
          <w:rFonts w:ascii="Arial" w:eastAsia="Arial" w:hAnsi="Arial" w:cs="Arial"/>
          <w:spacing w:val="-2"/>
        </w:rPr>
        <w:t>x</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rPr>
        <w:t>o</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d</w:t>
      </w:r>
      <w:r w:rsidRPr="00AD0339">
        <w:rPr>
          <w:rFonts w:ascii="Arial" w:eastAsia="Arial" w:hAnsi="Arial" w:cs="Arial"/>
          <w:spacing w:val="-4"/>
        </w:rPr>
        <w:t>i</w:t>
      </w:r>
      <w:r w:rsidRPr="00AD0339">
        <w:rPr>
          <w:rFonts w:ascii="Arial" w:eastAsia="Arial" w:hAnsi="Arial" w:cs="Arial"/>
          <w:spacing w:val="1"/>
        </w:rPr>
        <w:t>f</w:t>
      </w:r>
      <w:r w:rsidRPr="00AD0339">
        <w:rPr>
          <w:rFonts w:ascii="Arial" w:eastAsia="Arial" w:hAnsi="Arial" w:cs="Arial"/>
          <w:spacing w:val="3"/>
        </w:rPr>
        <w:t>f</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3"/>
        </w:rPr>
        <w:t>d</w:t>
      </w:r>
      <w:r w:rsidRPr="00AD0339">
        <w:rPr>
          <w:rFonts w:ascii="Arial" w:eastAsia="Arial" w:hAnsi="Arial" w:cs="Arial"/>
        </w:rPr>
        <w:t xml:space="preserve">y </w:t>
      </w:r>
      <w:r w:rsidRPr="00AD0339">
        <w:rPr>
          <w:rFonts w:ascii="Arial" w:eastAsia="Arial" w:hAnsi="Arial" w:cs="Arial"/>
          <w:spacing w:val="1"/>
        </w:rPr>
        <w:t>t</w:t>
      </w:r>
      <w:r w:rsidRPr="00AD0339">
        <w:rPr>
          <w:rFonts w:ascii="Arial" w:eastAsia="Arial" w:hAnsi="Arial" w:cs="Arial"/>
        </w:rPr>
        <w:t xml:space="preserve">eam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ha</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3D24BB">
        <w:rPr>
          <w:rFonts w:ascii="Arial" w:eastAsia="Arial" w:hAnsi="Arial" w:cs="Arial"/>
        </w:rPr>
        <w:t>d</w:t>
      </w:r>
      <w:r w:rsidRPr="003D24BB">
        <w:rPr>
          <w:rFonts w:ascii="Arial" w:eastAsia="Arial" w:hAnsi="Arial" w:cs="Arial"/>
          <w:spacing w:val="-4"/>
        </w:rPr>
        <w:t>i</w:t>
      </w:r>
      <w:r w:rsidRPr="003D24BB">
        <w:rPr>
          <w:rFonts w:ascii="Arial" w:eastAsia="Arial" w:hAnsi="Arial" w:cs="Arial"/>
          <w:spacing w:val="1"/>
        </w:rPr>
        <w:t>f</w:t>
      </w:r>
      <w:r w:rsidRPr="003D24BB">
        <w:rPr>
          <w:rFonts w:ascii="Arial" w:eastAsia="Arial" w:hAnsi="Arial" w:cs="Arial"/>
          <w:spacing w:val="3"/>
        </w:rPr>
        <w:t>f</w:t>
      </w:r>
      <w:r w:rsidRPr="003D24BB">
        <w:rPr>
          <w:rFonts w:ascii="Arial" w:eastAsia="Arial" w:hAnsi="Arial" w:cs="Arial"/>
          <w:spacing w:val="-3"/>
        </w:rPr>
        <w:t>e</w:t>
      </w:r>
      <w:r w:rsidRPr="003D24BB">
        <w:rPr>
          <w:rFonts w:ascii="Arial" w:eastAsia="Arial" w:hAnsi="Arial" w:cs="Arial"/>
          <w:spacing w:val="1"/>
        </w:rPr>
        <w:t>r</w:t>
      </w:r>
      <w:r w:rsidRPr="003D24BB">
        <w:rPr>
          <w:rFonts w:ascii="Arial" w:eastAsia="Arial" w:hAnsi="Arial" w:cs="Arial"/>
        </w:rPr>
        <w:t xml:space="preserve">ent </w:t>
      </w:r>
      <w:commentRangeStart w:id="2"/>
      <w:commentRangeStart w:id="3"/>
      <w:r w:rsidRPr="003D24BB">
        <w:rPr>
          <w:rFonts w:ascii="Arial" w:eastAsia="Arial" w:hAnsi="Arial" w:cs="Arial"/>
          <w:spacing w:val="-1"/>
        </w:rPr>
        <w:t>l</w:t>
      </w:r>
      <w:r w:rsidRPr="003D24BB">
        <w:rPr>
          <w:rFonts w:ascii="Arial" w:eastAsia="Arial" w:hAnsi="Arial" w:cs="Arial"/>
        </w:rPr>
        <w:t>e</w:t>
      </w:r>
      <w:r w:rsidRPr="003D24BB">
        <w:rPr>
          <w:rFonts w:ascii="Arial" w:eastAsia="Arial" w:hAnsi="Arial" w:cs="Arial"/>
          <w:spacing w:val="-2"/>
        </w:rPr>
        <w:t>v</w:t>
      </w:r>
      <w:r w:rsidRPr="003D24BB">
        <w:rPr>
          <w:rFonts w:ascii="Arial" w:eastAsia="Arial" w:hAnsi="Arial" w:cs="Arial"/>
        </w:rPr>
        <w:t>e</w:t>
      </w:r>
      <w:r w:rsidRPr="003D24BB">
        <w:rPr>
          <w:rFonts w:ascii="Arial" w:eastAsia="Arial" w:hAnsi="Arial" w:cs="Arial"/>
          <w:spacing w:val="-1"/>
        </w:rPr>
        <w:t>l</w:t>
      </w:r>
      <w:r w:rsidRPr="003D24BB">
        <w:rPr>
          <w:rFonts w:ascii="Arial" w:eastAsia="Arial" w:hAnsi="Arial" w:cs="Arial"/>
        </w:rPr>
        <w:t>s</w:t>
      </w:r>
      <w:commentRangeEnd w:id="2"/>
      <w:r w:rsidR="00483ED1" w:rsidRPr="003D24BB">
        <w:rPr>
          <w:rStyle w:val="CommentReference"/>
        </w:rPr>
        <w:commentReference w:id="2"/>
      </w:r>
      <w:r w:rsidRPr="003D24BB">
        <w:rPr>
          <w:rFonts w:ascii="Arial" w:eastAsia="Arial" w:hAnsi="Arial" w:cs="Arial"/>
          <w:spacing w:val="1"/>
        </w:rPr>
        <w:t xml:space="preserve"> </w:t>
      </w:r>
      <w:commentRangeEnd w:id="3"/>
      <w:r w:rsidR="00F40F81" w:rsidRPr="003D24BB">
        <w:rPr>
          <w:rStyle w:val="CommentReference"/>
        </w:rPr>
        <w:commentReference w:id="3"/>
      </w:r>
      <w:r w:rsidRPr="003D24BB">
        <w:rPr>
          <w:rFonts w:ascii="Arial" w:eastAsia="Arial" w:hAnsi="Arial" w:cs="Arial"/>
        </w:rPr>
        <w:t>of</w:t>
      </w:r>
      <w:r w:rsidRPr="003D24BB">
        <w:rPr>
          <w:rFonts w:ascii="Arial" w:eastAsia="Arial" w:hAnsi="Arial" w:cs="Arial"/>
          <w:spacing w:val="2"/>
        </w:rPr>
        <w:t xml:space="preserve"> </w:t>
      </w:r>
      <w:r w:rsidRPr="003D24BB">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non</w:t>
      </w:r>
      <w:r w:rsidRPr="00AD0339">
        <w:rPr>
          <w:rFonts w:ascii="Arial" w:eastAsia="Arial" w:hAnsi="Arial" w:cs="Arial"/>
          <w:spacing w:val="-3"/>
        </w:rPr>
        <w:t>e</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d</w:t>
      </w:r>
      <w:r w:rsidRPr="00AD0339">
        <w:rPr>
          <w:rFonts w:ascii="Arial" w:eastAsia="Arial" w:hAnsi="Arial" w:cs="Arial"/>
          <w:spacing w:val="2"/>
        </w:rPr>
        <w:t>-</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rPr>
        <w:t>ed</w:t>
      </w:r>
      <w:r w:rsidRPr="00AD0339">
        <w:rPr>
          <w:rFonts w:ascii="Arial" w:eastAsia="Arial" w:hAnsi="Arial" w:cs="Arial"/>
          <w:spacing w:val="-1"/>
        </w:rPr>
        <w:t>it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oo</w:t>
      </w:r>
      <w:r w:rsidRPr="00AD0339">
        <w:rPr>
          <w:rFonts w:ascii="Arial" w:eastAsia="Arial" w:hAnsi="Arial" w:cs="Arial"/>
          <w:spacing w:val="-1"/>
        </w:rPr>
        <w:t>l</w:t>
      </w:r>
      <w:r w:rsidRPr="00AD0339">
        <w:rPr>
          <w:rFonts w:ascii="Arial" w:eastAsia="Arial" w:hAnsi="Arial" w:cs="Arial"/>
        </w:rPr>
        <w:t>s.</w:t>
      </w:r>
      <w:r w:rsidRPr="00AD0339">
        <w:rPr>
          <w:rFonts w:ascii="Arial" w:eastAsia="Arial" w:hAnsi="Arial" w:cs="Arial"/>
          <w:spacing w:val="60"/>
        </w:rPr>
        <w:t xml:space="preserve"> </w:t>
      </w:r>
      <w:r w:rsidRPr="00AD0339">
        <w:rPr>
          <w:rFonts w:ascii="Arial" w:eastAsia="Arial" w:hAnsi="Arial" w:cs="Arial"/>
          <w:spacing w:val="2"/>
        </w:rPr>
        <w:t>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2"/>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ct</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5"/>
        </w:rPr>
        <w:t xml:space="preserve"> </w:t>
      </w:r>
      <w:r w:rsidRPr="00AD0339">
        <w:rPr>
          <w:rFonts w:ascii="Arial" w:eastAsia="Arial" w:hAnsi="Arial" w:cs="Arial"/>
        </w:rPr>
        <w:t>d</w:t>
      </w:r>
      <w:r w:rsidRPr="00AD0339">
        <w:rPr>
          <w:rFonts w:ascii="Arial" w:eastAsia="Arial" w:hAnsi="Arial" w:cs="Arial"/>
          <w:spacing w:val="-2"/>
        </w:rPr>
        <w:t>e</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3"/>
        </w:rPr>
        <w:t>i</w:t>
      </w:r>
      <w:r w:rsidRPr="00AD0339">
        <w:rPr>
          <w:rFonts w:ascii="Arial" w:eastAsia="Arial" w:hAnsi="Arial" w:cs="Arial"/>
          <w:spacing w:val="3"/>
        </w:rPr>
        <w:t>f</w:t>
      </w:r>
      <w:r w:rsidRPr="00AD0339">
        <w:rPr>
          <w:rFonts w:ascii="Arial" w:eastAsia="Arial" w:hAnsi="Arial" w:cs="Arial"/>
          <w:spacing w:val="-3"/>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p>
    <w:p w14:paraId="2A6E9328" w14:textId="77777777" w:rsidR="00874426" w:rsidRPr="00AD0339" w:rsidRDefault="00874426">
      <w:pPr>
        <w:spacing w:before="10" w:after="0" w:line="240" w:lineRule="exact"/>
        <w:rPr>
          <w:rFonts w:ascii="Arial" w:hAnsi="Arial" w:cs="Arial"/>
        </w:rPr>
      </w:pPr>
    </w:p>
    <w:p w14:paraId="6F103ACC" w14:textId="77777777" w:rsidR="00874426" w:rsidRPr="00AD0339" w:rsidRDefault="003A1128">
      <w:pPr>
        <w:spacing w:after="0" w:line="241" w:lineRule="auto"/>
        <w:ind w:left="116" w:right="1325"/>
        <w:rPr>
          <w:rFonts w:ascii="Arial" w:eastAsia="Arial" w:hAnsi="Arial" w:cs="Arial"/>
        </w:rPr>
      </w:pP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en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ces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spacing w:val="2"/>
        </w:rPr>
        <w:t>g</w:t>
      </w:r>
      <w:r w:rsidRPr="00AD0339">
        <w:rPr>
          <w:rFonts w:ascii="Arial" w:eastAsia="Arial" w:hAnsi="Arial" w:cs="Arial"/>
          <w:spacing w:val="-2"/>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each</w:t>
      </w:r>
      <w:r w:rsidRPr="00AD0339">
        <w:rPr>
          <w:rFonts w:ascii="Arial" w:eastAsia="Arial" w:hAnsi="Arial" w:cs="Arial"/>
          <w:spacing w:val="-2"/>
        </w:rPr>
        <w:t xml:space="preserve"> </w:t>
      </w:r>
      <w:r w:rsidRPr="00AD0339">
        <w:rPr>
          <w:rFonts w:ascii="Arial" w:eastAsia="Arial" w:hAnsi="Arial" w:cs="Arial"/>
        </w:rPr>
        <w:t>user</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an</w:t>
      </w:r>
      <w:r w:rsidRPr="00AD0339">
        <w:rPr>
          <w:rFonts w:ascii="Arial" w:eastAsia="Arial" w:hAnsi="Arial" w:cs="Arial"/>
          <w:spacing w:val="-3"/>
        </w:rPr>
        <w:t>d</w:t>
      </w:r>
      <w:r w:rsidRPr="00AD0339">
        <w:rPr>
          <w:rFonts w:ascii="Arial" w:eastAsia="Arial" w:hAnsi="Arial" w:cs="Arial"/>
          <w:spacing w:val="1"/>
        </w:rPr>
        <w:t>/</w:t>
      </w:r>
      <w:r w:rsidRPr="00AD0339">
        <w:rPr>
          <w:rFonts w:ascii="Arial" w:eastAsia="Arial" w:hAnsi="Arial" w:cs="Arial"/>
        </w:rPr>
        <w:t>or</w:t>
      </w:r>
      <w:r w:rsidRPr="00AD0339">
        <w:rPr>
          <w:rFonts w:ascii="Arial" w:eastAsia="Arial" w:hAnsi="Arial" w:cs="Arial"/>
          <w:spacing w:val="-3"/>
        </w:rPr>
        <w:t xml:space="preserve"> </w:t>
      </w:r>
      <w:r w:rsidRPr="00AD0339">
        <w:rPr>
          <w:rFonts w:ascii="Arial" w:eastAsia="Arial" w:hAnsi="Arial" w:cs="Arial"/>
        </w:rPr>
        <w:t>enab</w:t>
      </w:r>
      <w:r w:rsidRPr="00AD0339">
        <w:rPr>
          <w:rFonts w:ascii="Arial" w:eastAsia="Arial" w:hAnsi="Arial" w:cs="Arial"/>
          <w:spacing w:val="-1"/>
        </w:rPr>
        <w:t>li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c</w:t>
      </w:r>
      <w:r w:rsidRPr="00AD0339">
        <w:rPr>
          <w:rFonts w:ascii="Arial" w:eastAsia="Arial" w:hAnsi="Arial" w:cs="Arial"/>
          <w:spacing w:val="-3"/>
        </w:rPr>
        <w:t>e</w:t>
      </w:r>
      <w:r w:rsidRPr="00AD0339">
        <w:rPr>
          <w:rFonts w:ascii="Arial" w:eastAsia="Arial" w:hAnsi="Arial" w:cs="Arial"/>
          <w:spacing w:val="1"/>
        </w:rPr>
        <w:t>rt</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 xml:space="preserve">n </w:t>
      </w:r>
      <w:r w:rsidRPr="00AD0339">
        <w:rPr>
          <w:rFonts w:ascii="Arial" w:eastAsia="Arial" w:hAnsi="Arial" w:cs="Arial"/>
          <w:spacing w:val="1"/>
        </w:rPr>
        <w:t>f</w:t>
      </w:r>
      <w:r w:rsidRPr="00AD0339">
        <w:rPr>
          <w:rFonts w:ascii="Arial" w:eastAsia="Arial" w:hAnsi="Arial" w:cs="Arial"/>
        </w:rPr>
        <w:t>unc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 xml:space="preserve">abs, </w:t>
      </w:r>
      <w:r w:rsidRPr="00AD0339">
        <w:rPr>
          <w:rFonts w:ascii="Arial" w:eastAsia="Arial" w:hAnsi="Arial" w:cs="Arial"/>
          <w:spacing w:val="-1"/>
        </w:rPr>
        <w:t>li</w:t>
      </w:r>
      <w:r w:rsidRPr="00AD0339">
        <w:rPr>
          <w:rFonts w:ascii="Arial" w:eastAsia="Arial" w:hAnsi="Arial" w:cs="Arial"/>
        </w:rPr>
        <w:t>nks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bu</w:t>
      </w:r>
      <w:r w:rsidRPr="00AD0339">
        <w:rPr>
          <w:rFonts w:ascii="Arial" w:eastAsia="Arial" w:hAnsi="Arial" w:cs="Arial"/>
          <w:spacing w:val="-1"/>
        </w:rPr>
        <w:t>t</w:t>
      </w:r>
      <w:r w:rsidRPr="00AD0339">
        <w:rPr>
          <w:rFonts w:ascii="Arial" w:eastAsia="Arial" w:hAnsi="Arial" w:cs="Arial"/>
          <w:spacing w:val="1"/>
        </w:rPr>
        <w:t>t</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rPr>
        <w:t>cco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spacing w:val="-1"/>
        </w:rPr>
        <w:t>il</w:t>
      </w:r>
      <w:r w:rsidRPr="00AD0339">
        <w:rPr>
          <w:rFonts w:ascii="Arial" w:eastAsia="Arial" w:hAnsi="Arial" w:cs="Arial"/>
        </w:rPr>
        <w:t>e</w:t>
      </w:r>
      <w:r w:rsidRPr="00AD0339">
        <w:rPr>
          <w:rFonts w:ascii="Arial" w:eastAsia="Arial" w:hAnsi="Arial" w:cs="Arial"/>
          <w:spacing w:val="2"/>
        </w:rPr>
        <w:t>g</w:t>
      </w:r>
      <w:r w:rsidRPr="00AD0339">
        <w:rPr>
          <w:rFonts w:ascii="Arial" w:eastAsia="Arial" w:hAnsi="Arial" w:cs="Arial"/>
        </w:rPr>
        <w:t>es.</w:t>
      </w:r>
    </w:p>
    <w:p w14:paraId="5CAC9912" w14:textId="77777777" w:rsidR="00874426" w:rsidRPr="00AD0339" w:rsidRDefault="00874426">
      <w:pPr>
        <w:spacing w:before="10" w:after="0" w:line="240" w:lineRule="exact"/>
        <w:rPr>
          <w:rFonts w:ascii="Arial" w:hAnsi="Arial" w:cs="Arial"/>
        </w:rPr>
      </w:pPr>
    </w:p>
    <w:p w14:paraId="64793635" w14:textId="77777777" w:rsidR="00874426" w:rsidRPr="00AD0339" w:rsidRDefault="003A1128">
      <w:pPr>
        <w:spacing w:after="0" w:line="240" w:lineRule="auto"/>
        <w:ind w:left="116" w:right="594"/>
        <w:rPr>
          <w:rFonts w:ascii="Arial" w:eastAsia="Arial" w:hAnsi="Arial" w:cs="Arial"/>
        </w:rPr>
      </w:pP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udes</w:t>
      </w:r>
      <w:r w:rsidR="003D3073" w:rsidRPr="00AD0339">
        <w:rPr>
          <w:rFonts w:ascii="Arial" w:eastAsia="Arial" w:hAnsi="Arial" w:cs="Arial"/>
        </w:rPr>
        <w:t xml:space="preserve"> a</w:t>
      </w:r>
      <w:r w:rsidRPr="00AD0339">
        <w:rPr>
          <w:rFonts w:ascii="Arial" w:eastAsia="Arial" w:hAnsi="Arial" w:cs="Arial"/>
          <w:spacing w:val="-1"/>
        </w:rPr>
        <w:t xml:space="preserve"> </w:t>
      </w:r>
      <w:r w:rsidRPr="00AD0339">
        <w:rPr>
          <w:rFonts w:ascii="Arial" w:eastAsia="Arial" w:hAnsi="Arial" w:cs="Arial"/>
          <w:spacing w:val="3"/>
        </w:rPr>
        <w:t>f</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l aud</w:t>
      </w:r>
      <w:r w:rsidRPr="00AD0339">
        <w:rPr>
          <w:rFonts w:ascii="Arial" w:eastAsia="Arial" w:hAnsi="Arial" w:cs="Arial"/>
          <w:spacing w:val="-1"/>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il</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op</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 xml:space="preserve">a,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1"/>
        </w:rPr>
        <w:t>wi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and 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rt</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g</w:t>
      </w:r>
      <w:r w:rsidRPr="00AD0339">
        <w:rPr>
          <w:rFonts w:ascii="Arial" w:eastAsia="Arial" w:hAnsi="Arial" w:cs="Arial"/>
        </w:rPr>
        <w:t>.</w:t>
      </w:r>
      <w:r w:rsidRPr="00AD0339">
        <w:rPr>
          <w:rFonts w:ascii="Arial" w:eastAsia="Arial" w:hAnsi="Arial" w:cs="Arial"/>
          <w:spacing w:val="60"/>
        </w:rPr>
        <w:t xml:space="preserve"> </w:t>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l</w:t>
      </w:r>
      <w:r w:rsidRPr="00AD0339">
        <w:rPr>
          <w:rFonts w:ascii="Arial" w:eastAsia="Arial" w:hAnsi="Arial" w:cs="Arial"/>
        </w:rPr>
        <w:t>og</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ds</w:t>
      </w:r>
      <w:r w:rsidRPr="00AD0339">
        <w:rPr>
          <w:rFonts w:ascii="Arial" w:eastAsia="Arial" w:hAnsi="Arial" w:cs="Arial"/>
          <w:spacing w:val="-1"/>
        </w:rPr>
        <w:t xml:space="preserve"> </w:t>
      </w:r>
      <w:r w:rsidRPr="00AD0339">
        <w:rPr>
          <w:rFonts w:ascii="Arial" w:eastAsia="Arial" w:hAnsi="Arial" w:cs="Arial"/>
        </w:rPr>
        <w:t>ope</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da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t</w:t>
      </w:r>
      <w:r w:rsidRPr="00AD0339">
        <w:rPr>
          <w:rFonts w:ascii="Arial" w:eastAsia="Arial" w:hAnsi="Arial" w:cs="Arial"/>
          <w:spacing w:val="-1"/>
        </w:rPr>
        <w:t>i</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3"/>
        </w:rPr>
        <w:t>e</w:t>
      </w:r>
      <w:r w:rsidRPr="00AD0339">
        <w:rPr>
          <w:rFonts w:ascii="Arial" w:eastAsia="Arial" w:hAnsi="Arial" w:cs="Arial"/>
          <w:spacing w:val="-2"/>
        </w:rPr>
        <w:t>r</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ope</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pe</w:t>
      </w:r>
      <w:r w:rsidRPr="00AD0339">
        <w:rPr>
          <w:rFonts w:ascii="Arial" w:eastAsia="Arial" w:hAnsi="Arial" w:cs="Arial"/>
          <w:spacing w:val="1"/>
        </w:rPr>
        <w:t>rm</w:t>
      </w:r>
      <w:r w:rsidRPr="00AD0339">
        <w:rPr>
          <w:rFonts w:ascii="Arial" w:eastAsia="Arial" w:hAnsi="Arial" w:cs="Arial"/>
          <w:spacing w:val="-1"/>
        </w:rPr>
        <w:t>it</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spacing w:val="-2"/>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of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l as</w:t>
      </w:r>
      <w:r w:rsidRPr="00AD0339">
        <w:rPr>
          <w:rFonts w:ascii="Arial" w:eastAsia="Arial" w:hAnsi="Arial" w:cs="Arial"/>
          <w:spacing w:val="1"/>
        </w:rPr>
        <w:t xml:space="preserve"> </w:t>
      </w:r>
      <w:r w:rsidRPr="00AD0339">
        <w:rPr>
          <w:rFonts w:ascii="Arial" w:eastAsia="Arial" w:hAnsi="Arial" w:cs="Arial"/>
        </w:rPr>
        <w:t>nec</w:t>
      </w:r>
      <w:r w:rsidRPr="00AD0339">
        <w:rPr>
          <w:rFonts w:ascii="Arial" w:eastAsia="Arial" w:hAnsi="Arial" w:cs="Arial"/>
          <w:spacing w:val="-3"/>
        </w:rPr>
        <w:t>e</w:t>
      </w:r>
      <w:r w:rsidRPr="00AD0339">
        <w:rPr>
          <w:rFonts w:ascii="Arial" w:eastAsia="Arial" w:hAnsi="Arial" w:cs="Arial"/>
        </w:rPr>
        <w:t>ssa</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rPr>
        <w:t>.</w:t>
      </w:r>
    </w:p>
    <w:p w14:paraId="192173F6" w14:textId="77777777" w:rsidR="00874426" w:rsidRPr="00AD0339" w:rsidRDefault="00874426">
      <w:pPr>
        <w:spacing w:before="11" w:after="0" w:line="240" w:lineRule="exact"/>
        <w:rPr>
          <w:rFonts w:ascii="Arial" w:hAnsi="Arial" w:cs="Arial"/>
        </w:rPr>
      </w:pPr>
    </w:p>
    <w:p w14:paraId="336A5CA4" w14:textId="77777777" w:rsidR="00874426" w:rsidRPr="00AD0339" w:rsidRDefault="003A1128">
      <w:pPr>
        <w:spacing w:after="0" w:line="239" w:lineRule="auto"/>
        <w:ind w:left="116" w:right="606"/>
        <w:rPr>
          <w:rFonts w:ascii="Arial" w:eastAsia="Arial" w:hAnsi="Arial" w:cs="Arial"/>
        </w:rPr>
      </w:pP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en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ces</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2"/>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 a</w:t>
      </w:r>
      <w:r w:rsidRPr="00AD0339">
        <w:rPr>
          <w:rFonts w:ascii="Arial" w:eastAsia="Arial" w:hAnsi="Arial" w:cs="Arial"/>
          <w:spacing w:val="-1"/>
        </w:rPr>
        <w:t>l</w:t>
      </w:r>
      <w:r w:rsidRPr="00AD0339">
        <w:rPr>
          <w:rFonts w:ascii="Arial" w:eastAsia="Arial" w:hAnsi="Arial" w:cs="Arial"/>
        </w:rPr>
        <w:t xml:space="preserve">l </w:t>
      </w:r>
      <w:r w:rsidRPr="00AD0339">
        <w:rPr>
          <w:rFonts w:ascii="Arial" w:eastAsia="Arial" w:hAnsi="Arial" w:cs="Arial"/>
          <w:spacing w:val="1"/>
        </w:rPr>
        <w:t>“</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2"/>
        </w:rPr>
        <w:t>c</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l</w:t>
      </w:r>
      <w:r w:rsidRPr="00AD0339">
        <w:rPr>
          <w:rFonts w:ascii="Arial" w:eastAsia="Arial" w:hAnsi="Arial" w:cs="Arial"/>
          <w:spacing w:val="-3"/>
        </w:rPr>
        <w:t>o</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rPr>
        <w:t>cal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op</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003D3073" w:rsidRPr="00AD0339">
        <w:rPr>
          <w:rFonts w:ascii="Arial" w:eastAsia="Arial" w:hAnsi="Arial" w:cs="Arial"/>
        </w:rPr>
        <w:t xml:space="preserve"> a</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rPr>
        <w:t>onal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Pr="00AD0339">
        <w:rPr>
          <w:rFonts w:ascii="Arial" w:eastAsia="Arial" w:hAnsi="Arial" w:cs="Arial"/>
        </w:rPr>
        <w:t>bu</w:t>
      </w:r>
      <w:r w:rsidRPr="00AD0339">
        <w:rPr>
          <w:rFonts w:ascii="Arial" w:eastAsia="Arial" w:hAnsi="Arial" w:cs="Arial"/>
          <w:spacing w:val="-1"/>
        </w:rPr>
        <w:t>il</w:t>
      </w:r>
      <w:r w:rsidRPr="00AD0339">
        <w:rPr>
          <w:rFonts w:ascii="Arial" w:eastAsia="Arial" w:hAnsi="Arial" w:cs="Arial"/>
          <w:spacing w:val="2"/>
        </w:rPr>
        <w:t>t</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rPr>
        <w:t xml:space="preserve">s. </w:t>
      </w:r>
      <w:r w:rsidRPr="00AD0339">
        <w:rPr>
          <w:rFonts w:ascii="Arial" w:eastAsia="Arial" w:hAnsi="Arial" w:cs="Arial"/>
          <w:spacing w:val="1"/>
        </w:rPr>
        <w:t xml:space="preserve"> </w:t>
      </w:r>
      <w:r w:rsidRPr="00AD0339">
        <w:rPr>
          <w:rFonts w:ascii="Arial" w:eastAsia="Arial" w:hAnsi="Arial" w:cs="Arial"/>
          <w:spacing w:val="-1"/>
        </w:rPr>
        <w:t>A</w:t>
      </w:r>
      <w:r w:rsidRPr="00AD0339">
        <w:rPr>
          <w:rFonts w:ascii="Arial" w:eastAsia="Arial" w:hAnsi="Arial" w:cs="Arial"/>
        </w:rPr>
        <w:t>dd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ona</w:t>
      </w:r>
      <w:r w:rsidRPr="00AD0339">
        <w:rPr>
          <w:rFonts w:ascii="Arial" w:eastAsia="Arial" w:hAnsi="Arial" w:cs="Arial"/>
          <w:spacing w:val="-1"/>
        </w:rPr>
        <w:t>ll</w:t>
      </w:r>
      <w:r w:rsidRPr="00AD0339">
        <w:rPr>
          <w:rFonts w:ascii="Arial" w:eastAsia="Arial" w:hAnsi="Arial" w:cs="Arial"/>
          <w:spacing w:val="-2"/>
        </w:rPr>
        <w:t>y</w:t>
      </w:r>
      <w:r w:rsidRPr="00AD0339">
        <w:rPr>
          <w:rFonts w:ascii="Arial" w:eastAsia="Arial" w:hAnsi="Arial" w:cs="Arial"/>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can</w:t>
      </w:r>
      <w:r w:rsidRPr="00AD0339">
        <w:rPr>
          <w:rFonts w:ascii="Arial" w:eastAsia="Arial" w:hAnsi="Arial" w:cs="Arial"/>
          <w:spacing w:val="1"/>
        </w:rPr>
        <w:t xml:space="preserve"> </w:t>
      </w:r>
      <w:r w:rsidRPr="00AD0339">
        <w:rPr>
          <w:rFonts w:ascii="Arial" w:eastAsia="Arial" w:hAnsi="Arial" w:cs="Arial"/>
        </w:rPr>
        <w:t>he</w:t>
      </w:r>
      <w:r w:rsidRPr="00AD0339">
        <w:rPr>
          <w:rFonts w:ascii="Arial" w:eastAsia="Arial" w:hAnsi="Arial" w:cs="Arial"/>
          <w:spacing w:val="-1"/>
        </w:rPr>
        <w:t>l</w:t>
      </w:r>
      <w:r w:rsidRPr="00AD0339">
        <w:rPr>
          <w:rFonts w:ascii="Arial" w:eastAsia="Arial" w:hAnsi="Arial" w:cs="Arial"/>
        </w:rPr>
        <w:t>p</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en</w:t>
      </w:r>
      <w:r w:rsidRPr="00AD0339">
        <w:rPr>
          <w:rFonts w:ascii="Arial" w:eastAsia="Arial" w:hAnsi="Arial" w:cs="Arial"/>
          <w:spacing w:val="-2"/>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2"/>
        </w:rPr>
        <w:t>q</w:t>
      </w:r>
      <w:r w:rsidRPr="00AD0339">
        <w:rPr>
          <w:rFonts w:ascii="Arial" w:eastAsia="Arial" w:hAnsi="Arial" w:cs="Arial"/>
        </w:rPr>
        <w:t>ua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spacing w:val="-3"/>
        </w:rPr>
        <w:t>h</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3"/>
        </w:rPr>
        <w:t>u</w:t>
      </w:r>
      <w:r w:rsidRPr="00AD0339">
        <w:rPr>
          <w:rFonts w:ascii="Arial" w:eastAsia="Arial" w:hAnsi="Arial" w:cs="Arial"/>
          <w:spacing w:val="2"/>
        </w:rPr>
        <w:t>g</w:t>
      </w:r>
      <w:r w:rsidRPr="00AD0339">
        <w:rPr>
          <w:rFonts w:ascii="Arial" w:eastAsia="Arial" w:hAnsi="Arial" w:cs="Arial"/>
        </w:rPr>
        <w:t>h</w:t>
      </w:r>
      <w:r w:rsidRPr="00AD0339">
        <w:rPr>
          <w:rFonts w:ascii="Arial" w:eastAsia="Arial" w:hAnsi="Arial" w:cs="Arial"/>
          <w:spacing w:val="-2"/>
        </w:rPr>
        <w:t xml:space="preserve"> </w:t>
      </w:r>
      <w:r w:rsidRPr="00AD0339">
        <w:rPr>
          <w:rFonts w:ascii="Arial" w:eastAsia="Arial" w:hAnsi="Arial" w:cs="Arial"/>
        </w:rPr>
        <w:t>use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D</w:t>
      </w:r>
      <w:r w:rsidRPr="00AD0339">
        <w:rPr>
          <w:rFonts w:ascii="Arial" w:eastAsia="Arial" w:hAnsi="Arial" w:cs="Arial"/>
        </w:rPr>
        <w:t>oub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2"/>
        </w:rPr>
        <w: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 xml:space="preserve">and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ds</w:t>
      </w:r>
      <w:r w:rsidRPr="00AD0339">
        <w:rPr>
          <w:rFonts w:ascii="Arial" w:eastAsia="Arial" w:hAnsi="Arial" w:cs="Arial"/>
          <w:spacing w:val="-1"/>
        </w:rPr>
        <w:t xml:space="preserve"> l</w:t>
      </w:r>
      <w:r w:rsidRPr="00AD0339">
        <w:rPr>
          <w:rFonts w:ascii="Arial" w:eastAsia="Arial" w:hAnsi="Arial" w:cs="Arial"/>
        </w:rPr>
        <w:t>o</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i</w:t>
      </w:r>
      <w:r w:rsidRPr="00AD0339">
        <w:rPr>
          <w:rFonts w:ascii="Arial" w:eastAsia="Arial" w:hAnsi="Arial" w:cs="Arial"/>
          <w:spacing w:val="2"/>
        </w:rPr>
        <w:t>g</w:t>
      </w:r>
      <w:r w:rsidRPr="00AD0339">
        <w:rPr>
          <w:rFonts w:ascii="Arial" w:eastAsia="Arial" w:hAnsi="Arial" w:cs="Arial"/>
        </w:rPr>
        <w:t>na</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es.</w:t>
      </w:r>
    </w:p>
    <w:p w14:paraId="1270C2DE" w14:textId="77777777" w:rsidR="00874426" w:rsidRPr="00AD0339" w:rsidRDefault="00874426">
      <w:pPr>
        <w:spacing w:after="0"/>
        <w:rPr>
          <w:rFonts w:ascii="Arial" w:hAnsi="Arial" w:cs="Arial"/>
        </w:rPr>
        <w:sectPr w:rsidR="00874426" w:rsidRPr="00AD0339">
          <w:footerReference w:type="default" r:id="rId11"/>
          <w:type w:val="continuous"/>
          <w:pgSz w:w="12240" w:h="15840"/>
          <w:pgMar w:top="300" w:right="960" w:bottom="1060" w:left="1060" w:header="720" w:footer="874" w:gutter="0"/>
          <w:pgNumType w:start="1"/>
          <w:cols w:space="720"/>
        </w:sectPr>
      </w:pPr>
    </w:p>
    <w:p w14:paraId="0AF07679" w14:textId="77777777" w:rsidR="00874426" w:rsidRPr="00AD0339" w:rsidRDefault="003A1128">
      <w:pPr>
        <w:spacing w:before="76" w:after="0" w:line="240" w:lineRule="auto"/>
        <w:ind w:left="116" w:right="-20"/>
        <w:rPr>
          <w:rFonts w:ascii="Arial" w:eastAsia="Arial" w:hAnsi="Arial" w:cs="Arial"/>
        </w:rPr>
      </w:pPr>
      <w:r w:rsidRPr="00AD0339">
        <w:rPr>
          <w:rFonts w:ascii="Arial" w:eastAsia="Arial" w:hAnsi="Arial" w:cs="Arial"/>
          <w:b/>
          <w:bCs/>
        </w:rPr>
        <w:lastRenderedPageBreak/>
        <w:t>D</w:t>
      </w:r>
      <w:r w:rsidRPr="00AD0339">
        <w:rPr>
          <w:rFonts w:ascii="Arial" w:eastAsia="Arial" w:hAnsi="Arial" w:cs="Arial"/>
          <w:b/>
          <w:bCs/>
          <w:spacing w:val="1"/>
        </w:rPr>
        <w:t>e</w:t>
      </w:r>
      <w:r w:rsidRPr="00AD0339">
        <w:rPr>
          <w:rFonts w:ascii="Arial" w:eastAsia="Arial" w:hAnsi="Arial" w:cs="Arial"/>
          <w:b/>
          <w:bCs/>
          <w:spacing w:val="-1"/>
        </w:rPr>
        <w:t>f</w:t>
      </w:r>
      <w:r w:rsidRPr="00AD0339">
        <w:rPr>
          <w:rFonts w:ascii="Arial" w:eastAsia="Arial" w:hAnsi="Arial" w:cs="Arial"/>
          <w:b/>
          <w:bCs/>
        </w:rPr>
        <w:t>ini</w:t>
      </w:r>
      <w:r w:rsidRPr="00AD0339">
        <w:rPr>
          <w:rFonts w:ascii="Arial" w:eastAsia="Arial" w:hAnsi="Arial" w:cs="Arial"/>
          <w:b/>
          <w:bCs/>
          <w:spacing w:val="-1"/>
        </w:rPr>
        <w:t>t</w:t>
      </w:r>
      <w:r w:rsidRPr="00AD0339">
        <w:rPr>
          <w:rFonts w:ascii="Arial" w:eastAsia="Arial" w:hAnsi="Arial" w:cs="Arial"/>
          <w:b/>
          <w:bCs/>
        </w:rPr>
        <w:t>ion of T</w:t>
      </w:r>
      <w:r w:rsidRPr="00AD0339">
        <w:rPr>
          <w:rFonts w:ascii="Arial" w:eastAsia="Arial" w:hAnsi="Arial" w:cs="Arial"/>
          <w:b/>
          <w:bCs/>
          <w:spacing w:val="1"/>
        </w:rPr>
        <w:t>e</w:t>
      </w:r>
      <w:r w:rsidRPr="00AD0339">
        <w:rPr>
          <w:rFonts w:ascii="Arial" w:eastAsia="Arial" w:hAnsi="Arial" w:cs="Arial"/>
          <w:b/>
          <w:bCs/>
        </w:rPr>
        <w:t>rm</w:t>
      </w:r>
      <w:r w:rsidRPr="00AD0339">
        <w:rPr>
          <w:rFonts w:ascii="Arial" w:eastAsia="Arial" w:hAnsi="Arial" w:cs="Arial"/>
          <w:b/>
          <w:bCs/>
          <w:spacing w:val="1"/>
        </w:rPr>
        <w:t>s</w:t>
      </w:r>
      <w:r w:rsidRPr="00AD0339">
        <w:rPr>
          <w:rFonts w:ascii="Arial" w:eastAsia="Arial" w:hAnsi="Arial" w:cs="Arial"/>
          <w:b/>
          <w:bCs/>
        </w:rPr>
        <w:t>:</w:t>
      </w:r>
    </w:p>
    <w:p w14:paraId="45FDBFCC" w14:textId="77777777" w:rsidR="00874426" w:rsidRPr="00AD0339" w:rsidRDefault="00874426">
      <w:pPr>
        <w:spacing w:before="1" w:after="0" w:line="200" w:lineRule="exact"/>
        <w:rPr>
          <w:rFonts w:ascii="Arial" w:hAnsi="Arial" w:cs="Arial"/>
        </w:rPr>
      </w:pPr>
    </w:p>
    <w:p w14:paraId="32B3C5A9" w14:textId="5DD14542" w:rsidR="00874426" w:rsidRPr="00AD0339" w:rsidRDefault="003A1128" w:rsidP="00E10591">
      <w:pPr>
        <w:spacing w:after="0" w:line="240" w:lineRule="auto"/>
        <w:ind w:left="116" w:right="-20"/>
        <w:rPr>
          <w:rFonts w:ascii="Arial" w:eastAsia="Arial" w:hAnsi="Arial" w:cs="Arial"/>
        </w:rPr>
      </w:pPr>
      <w:r w:rsidRPr="00AD0339">
        <w:rPr>
          <w:rFonts w:ascii="Arial" w:eastAsia="Arial" w:hAnsi="Arial" w:cs="Arial"/>
          <w:b/>
          <w:bCs/>
          <w:spacing w:val="-1"/>
        </w:rPr>
        <w:t>PI</w:t>
      </w:r>
    </w:p>
    <w:p w14:paraId="35B2A1FD" w14:textId="77777777" w:rsidR="00874426" w:rsidRPr="00AD0339" w:rsidRDefault="00874426">
      <w:pPr>
        <w:spacing w:before="4" w:after="0" w:line="120" w:lineRule="exact"/>
        <w:rPr>
          <w:rFonts w:ascii="Arial" w:hAnsi="Arial" w:cs="Arial"/>
        </w:rPr>
      </w:pPr>
    </w:p>
    <w:p w14:paraId="20FD263A" w14:textId="77005C97" w:rsidR="00874426" w:rsidRPr="00AD0339" w:rsidRDefault="003A1128">
      <w:pPr>
        <w:spacing w:after="0" w:line="240" w:lineRule="auto"/>
        <w:ind w:left="116" w:right="375"/>
        <w:rPr>
          <w:rFonts w:ascii="Arial" w:eastAsia="Arial" w:hAnsi="Arial" w:cs="Arial"/>
        </w:rPr>
      </w:pPr>
      <w:r w:rsidRPr="00AD0339">
        <w:rPr>
          <w:rFonts w:ascii="Arial" w:eastAsia="Arial" w:hAnsi="Arial" w:cs="Arial"/>
          <w:spacing w:val="-1"/>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i</w:t>
      </w:r>
      <w:r w:rsidRPr="00AD0339">
        <w:rPr>
          <w:rFonts w:ascii="Arial" w:eastAsia="Arial" w:hAnsi="Arial" w:cs="Arial"/>
        </w:rPr>
        <w:t xml:space="preserve">pal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v</w:t>
      </w:r>
      <w:r w:rsidRPr="00AD0339">
        <w:rPr>
          <w:rFonts w:ascii="Arial" w:eastAsia="Arial" w:hAnsi="Arial" w:cs="Arial"/>
        </w:rPr>
        <w:t>es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rPr>
        <w:t>son</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 xml:space="preserve">conduct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2"/>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 xml:space="preserve">ng </w:t>
      </w:r>
      <w:del w:id="4" w:author="Bard, David E. (HSC) [2]" w:date="2013-10-03T10:29:00Z">
        <w:r w:rsidRPr="00AD0339" w:rsidDel="001C5F47">
          <w:rPr>
            <w:rFonts w:ascii="Arial" w:eastAsia="Arial" w:hAnsi="Arial" w:cs="Arial"/>
          </w:rPr>
          <w:delText>ass</w:delText>
        </w:r>
        <w:r w:rsidRPr="00AD0339" w:rsidDel="001C5F47">
          <w:rPr>
            <w:rFonts w:ascii="Arial" w:eastAsia="Arial" w:hAnsi="Arial" w:cs="Arial"/>
            <w:spacing w:val="-1"/>
          </w:rPr>
          <w:delText>i</w:delText>
        </w:r>
        <w:r w:rsidRPr="00AD0339" w:rsidDel="001C5F47">
          <w:rPr>
            <w:rFonts w:ascii="Arial" w:eastAsia="Arial" w:hAnsi="Arial" w:cs="Arial"/>
            <w:spacing w:val="2"/>
          </w:rPr>
          <w:delText>g</w:delText>
        </w:r>
        <w:r w:rsidRPr="00AD0339" w:rsidDel="001C5F47">
          <w:rPr>
            <w:rFonts w:ascii="Arial" w:eastAsia="Arial" w:hAnsi="Arial" w:cs="Arial"/>
            <w:spacing w:val="-3"/>
          </w:rPr>
          <w:delText>n</w:delText>
        </w:r>
        <w:r w:rsidRPr="00AD0339" w:rsidDel="001C5F47">
          <w:rPr>
            <w:rFonts w:ascii="Arial" w:eastAsia="Arial" w:hAnsi="Arial" w:cs="Arial"/>
            <w:spacing w:val="1"/>
          </w:rPr>
          <w:delText>m</w:delText>
        </w:r>
        <w:r w:rsidRPr="00AD0339" w:rsidDel="001C5F47">
          <w:rPr>
            <w:rFonts w:ascii="Arial" w:eastAsia="Arial" w:hAnsi="Arial" w:cs="Arial"/>
          </w:rPr>
          <w:delText xml:space="preserve">ent </w:delText>
        </w:r>
        <w:r w:rsidRPr="00AD0339" w:rsidDel="001C5F47">
          <w:rPr>
            <w:rFonts w:ascii="Arial" w:eastAsia="Arial" w:hAnsi="Arial" w:cs="Arial"/>
            <w:spacing w:val="-3"/>
          </w:rPr>
          <w:delText>o</w:delText>
        </w:r>
        <w:r w:rsidRPr="00AD0339" w:rsidDel="001C5F47">
          <w:rPr>
            <w:rFonts w:ascii="Arial" w:eastAsia="Arial" w:hAnsi="Arial" w:cs="Arial"/>
          </w:rPr>
          <w:delText>f</w:delText>
        </w:r>
        <w:r w:rsidRPr="00AD0339" w:rsidDel="001C5F47">
          <w:rPr>
            <w:rFonts w:ascii="Arial" w:eastAsia="Arial" w:hAnsi="Arial" w:cs="Arial"/>
            <w:spacing w:val="2"/>
          </w:rPr>
          <w:delText xml:space="preserve"> </w:delText>
        </w:r>
        <w:r w:rsidRPr="00AD0339" w:rsidDel="001C5F47">
          <w:rPr>
            <w:rFonts w:ascii="Arial" w:eastAsia="Arial" w:hAnsi="Arial" w:cs="Arial"/>
            <w:spacing w:val="1"/>
          </w:rPr>
          <w:delText>t</w:delText>
        </w:r>
        <w:r w:rsidRPr="00AD0339" w:rsidDel="001C5F47">
          <w:rPr>
            <w:rFonts w:ascii="Arial" w:eastAsia="Arial" w:hAnsi="Arial" w:cs="Arial"/>
          </w:rPr>
          <w:delText>he</w:delText>
        </w:r>
        <w:r w:rsidRPr="00AD0339" w:rsidDel="001C5F47">
          <w:rPr>
            <w:rFonts w:ascii="Arial" w:eastAsia="Arial" w:hAnsi="Arial" w:cs="Arial"/>
            <w:spacing w:val="-2"/>
          </w:rPr>
          <w:delText xml:space="preserve"> </w:delText>
        </w:r>
        <w:r w:rsidRPr="00AD0339" w:rsidDel="001C5F47">
          <w:rPr>
            <w:rFonts w:ascii="Arial" w:eastAsia="Arial" w:hAnsi="Arial" w:cs="Arial"/>
            <w:spacing w:val="1"/>
          </w:rPr>
          <w:delText>r</w:delText>
        </w:r>
        <w:r w:rsidRPr="00AD0339" w:rsidDel="001C5F47">
          <w:rPr>
            <w:rFonts w:ascii="Arial" w:eastAsia="Arial" w:hAnsi="Arial" w:cs="Arial"/>
          </w:rPr>
          <w:delText>o</w:delText>
        </w:r>
        <w:r w:rsidRPr="00AD0339" w:rsidDel="001C5F47">
          <w:rPr>
            <w:rFonts w:ascii="Arial" w:eastAsia="Arial" w:hAnsi="Arial" w:cs="Arial"/>
            <w:spacing w:val="-1"/>
          </w:rPr>
          <w:delText>l</w:delText>
        </w:r>
        <w:r w:rsidRPr="00AD0339" w:rsidDel="001C5F47">
          <w:rPr>
            <w:rFonts w:ascii="Arial" w:eastAsia="Arial" w:hAnsi="Arial" w:cs="Arial"/>
          </w:rPr>
          <w:delText>es</w:delText>
        </w:r>
        <w:r w:rsidRPr="00AD0339" w:rsidDel="001C5F47">
          <w:rPr>
            <w:rFonts w:ascii="Arial" w:eastAsia="Arial" w:hAnsi="Arial" w:cs="Arial"/>
            <w:spacing w:val="-4"/>
          </w:rPr>
          <w:delText xml:space="preserve"> </w:delText>
        </w:r>
        <w:r w:rsidRPr="00AD0339" w:rsidDel="001C5F47">
          <w:rPr>
            <w:rFonts w:ascii="Arial" w:eastAsia="Arial" w:hAnsi="Arial" w:cs="Arial"/>
          </w:rPr>
          <w:delText>and</w:delText>
        </w:r>
        <w:r w:rsidRPr="00AD0339" w:rsidDel="001C5F47">
          <w:rPr>
            <w:rFonts w:ascii="Arial" w:eastAsia="Arial" w:hAnsi="Arial" w:cs="Arial"/>
            <w:spacing w:val="1"/>
          </w:rPr>
          <w:delText xml:space="preserve"> </w:delText>
        </w:r>
        <w:r w:rsidRPr="00AD0339" w:rsidDel="001C5F47">
          <w:rPr>
            <w:rFonts w:ascii="Arial" w:eastAsia="Arial" w:hAnsi="Arial" w:cs="Arial"/>
          </w:rPr>
          <w:delText>au</w:delText>
        </w:r>
        <w:r w:rsidRPr="00AD0339" w:rsidDel="001C5F47">
          <w:rPr>
            <w:rFonts w:ascii="Arial" w:eastAsia="Arial" w:hAnsi="Arial" w:cs="Arial"/>
            <w:spacing w:val="1"/>
          </w:rPr>
          <w:delText>t</w:delText>
        </w:r>
        <w:r w:rsidRPr="00AD0339" w:rsidDel="001C5F47">
          <w:rPr>
            <w:rFonts w:ascii="Arial" w:eastAsia="Arial" w:hAnsi="Arial" w:cs="Arial"/>
          </w:rPr>
          <w:delText>h</w:delText>
        </w:r>
        <w:r w:rsidRPr="00AD0339" w:rsidDel="001C5F47">
          <w:rPr>
            <w:rFonts w:ascii="Arial" w:eastAsia="Arial" w:hAnsi="Arial" w:cs="Arial"/>
            <w:spacing w:val="-3"/>
          </w:rPr>
          <w:delText>o</w:delText>
        </w:r>
        <w:r w:rsidRPr="00AD0339" w:rsidDel="001C5F47">
          <w:rPr>
            <w:rFonts w:ascii="Arial" w:eastAsia="Arial" w:hAnsi="Arial" w:cs="Arial"/>
            <w:spacing w:val="1"/>
          </w:rPr>
          <w:delText>r</w:delText>
        </w:r>
        <w:r w:rsidRPr="00AD0339" w:rsidDel="001C5F47">
          <w:rPr>
            <w:rFonts w:ascii="Arial" w:eastAsia="Arial" w:hAnsi="Arial" w:cs="Arial"/>
            <w:spacing w:val="-1"/>
          </w:rPr>
          <w:delText>i</w:delText>
        </w:r>
        <w:r w:rsidRPr="00AD0339" w:rsidDel="001C5F47">
          <w:rPr>
            <w:rFonts w:ascii="Arial" w:eastAsia="Arial" w:hAnsi="Arial" w:cs="Arial"/>
            <w:spacing w:val="-2"/>
          </w:rPr>
          <w:delText>z</w:delText>
        </w:r>
        <w:r w:rsidRPr="00AD0339" w:rsidDel="001C5F47">
          <w:rPr>
            <w:rFonts w:ascii="Arial" w:eastAsia="Arial" w:hAnsi="Arial" w:cs="Arial"/>
          </w:rPr>
          <w:delText>a</w:delText>
        </w:r>
        <w:r w:rsidRPr="00AD0339" w:rsidDel="001C5F47">
          <w:rPr>
            <w:rFonts w:ascii="Arial" w:eastAsia="Arial" w:hAnsi="Arial" w:cs="Arial"/>
            <w:spacing w:val="1"/>
          </w:rPr>
          <w:delText>t</w:delText>
        </w:r>
        <w:r w:rsidRPr="00AD0339" w:rsidDel="001C5F47">
          <w:rPr>
            <w:rFonts w:ascii="Arial" w:eastAsia="Arial" w:hAnsi="Arial" w:cs="Arial"/>
            <w:spacing w:val="-1"/>
          </w:rPr>
          <w:delText>i</w:delText>
        </w:r>
        <w:r w:rsidRPr="00AD0339" w:rsidDel="001C5F47">
          <w:rPr>
            <w:rFonts w:ascii="Arial" w:eastAsia="Arial" w:hAnsi="Arial" w:cs="Arial"/>
          </w:rPr>
          <w:delText>ons</w:delText>
        </w:r>
        <w:r w:rsidRPr="00AD0339" w:rsidDel="001C5F47">
          <w:rPr>
            <w:rFonts w:ascii="Arial" w:eastAsia="Arial" w:hAnsi="Arial" w:cs="Arial"/>
            <w:spacing w:val="1"/>
          </w:rPr>
          <w:delText xml:space="preserve"> t</w:delText>
        </w:r>
        <w:r w:rsidRPr="00AD0339" w:rsidDel="001C5F47">
          <w:rPr>
            <w:rFonts w:ascii="Arial" w:eastAsia="Arial" w:hAnsi="Arial" w:cs="Arial"/>
          </w:rPr>
          <w:delText>o</w:delText>
        </w:r>
        <w:r w:rsidRPr="00AD0339" w:rsidDel="001C5F47">
          <w:rPr>
            <w:rFonts w:ascii="Arial" w:eastAsia="Arial" w:hAnsi="Arial" w:cs="Arial"/>
            <w:spacing w:val="1"/>
          </w:rPr>
          <w:delText xml:space="preserve"> </w:delText>
        </w:r>
        <w:r w:rsidRPr="00AD0339" w:rsidDel="001C5F47">
          <w:rPr>
            <w:rFonts w:ascii="Arial" w:eastAsia="Arial" w:hAnsi="Arial" w:cs="Arial"/>
            <w:spacing w:val="-3"/>
          </w:rPr>
          <w:delText>u</w:delText>
        </w:r>
        <w:r w:rsidRPr="00AD0339" w:rsidDel="001C5F47">
          <w:rPr>
            <w:rFonts w:ascii="Arial" w:eastAsia="Arial" w:hAnsi="Arial" w:cs="Arial"/>
            <w:spacing w:val="-2"/>
          </w:rPr>
          <w:delText>s</w:delText>
        </w:r>
        <w:r w:rsidRPr="00AD0339" w:rsidDel="001C5F47">
          <w:rPr>
            <w:rFonts w:ascii="Arial" w:eastAsia="Arial" w:hAnsi="Arial" w:cs="Arial"/>
          </w:rPr>
          <w:delText>e</w:delText>
        </w:r>
        <w:r w:rsidRPr="00AD0339" w:rsidDel="001C5F47">
          <w:rPr>
            <w:rFonts w:ascii="Arial" w:eastAsia="Arial" w:hAnsi="Arial" w:cs="Arial"/>
            <w:spacing w:val="1"/>
          </w:rPr>
          <w:delText xml:space="preserve"> </w:delText>
        </w:r>
        <w:r w:rsidRPr="00AD0339" w:rsidDel="001C5F47">
          <w:rPr>
            <w:rFonts w:ascii="Arial" w:eastAsia="Arial" w:hAnsi="Arial" w:cs="Arial"/>
          </w:rPr>
          <w:delText>spec</w:delText>
        </w:r>
        <w:r w:rsidRPr="00AD0339" w:rsidDel="001C5F47">
          <w:rPr>
            <w:rFonts w:ascii="Arial" w:eastAsia="Arial" w:hAnsi="Arial" w:cs="Arial"/>
            <w:spacing w:val="-4"/>
          </w:rPr>
          <w:delText>i</w:delText>
        </w:r>
        <w:r w:rsidRPr="00AD0339" w:rsidDel="001C5F47">
          <w:rPr>
            <w:rFonts w:ascii="Arial" w:eastAsia="Arial" w:hAnsi="Arial" w:cs="Arial"/>
            <w:spacing w:val="3"/>
          </w:rPr>
          <w:delText>f</w:delText>
        </w:r>
        <w:r w:rsidRPr="00AD0339" w:rsidDel="001C5F47">
          <w:rPr>
            <w:rFonts w:ascii="Arial" w:eastAsia="Arial" w:hAnsi="Arial" w:cs="Arial"/>
            <w:spacing w:val="-1"/>
          </w:rPr>
          <w:delText>i</w:delText>
        </w:r>
        <w:r w:rsidRPr="00AD0339" w:rsidDel="001C5F47">
          <w:rPr>
            <w:rFonts w:ascii="Arial" w:eastAsia="Arial" w:hAnsi="Arial" w:cs="Arial"/>
          </w:rPr>
          <w:delText>c</w:delText>
        </w:r>
        <w:r w:rsidRPr="00AD0339" w:rsidDel="001C5F47">
          <w:rPr>
            <w:rFonts w:ascii="Arial" w:eastAsia="Arial" w:hAnsi="Arial" w:cs="Arial"/>
            <w:spacing w:val="-1"/>
          </w:rPr>
          <w:delText xml:space="preserve"> </w:delText>
        </w:r>
        <w:r w:rsidRPr="00AD0339" w:rsidDel="001C5F47">
          <w:rPr>
            <w:rFonts w:ascii="Arial" w:eastAsia="Arial" w:hAnsi="Arial" w:cs="Arial"/>
            <w:spacing w:val="1"/>
          </w:rPr>
          <w:delText>f</w:delText>
        </w:r>
        <w:r w:rsidRPr="00AD0339" w:rsidDel="001C5F47">
          <w:rPr>
            <w:rFonts w:ascii="Arial" w:eastAsia="Arial" w:hAnsi="Arial" w:cs="Arial"/>
          </w:rPr>
          <w:delText>o</w:delText>
        </w:r>
        <w:r w:rsidRPr="00AD0339" w:rsidDel="001C5F47">
          <w:rPr>
            <w:rFonts w:ascii="Arial" w:eastAsia="Arial" w:hAnsi="Arial" w:cs="Arial"/>
            <w:spacing w:val="-2"/>
          </w:rPr>
          <w:delText>r</w:delText>
        </w:r>
        <w:r w:rsidRPr="00AD0339" w:rsidDel="001C5F47">
          <w:rPr>
            <w:rFonts w:ascii="Arial" w:eastAsia="Arial" w:hAnsi="Arial" w:cs="Arial"/>
            <w:spacing w:val="1"/>
          </w:rPr>
          <w:delText>m</w:delText>
        </w:r>
        <w:r w:rsidRPr="00AD0339" w:rsidDel="001C5F47">
          <w:rPr>
            <w:rFonts w:ascii="Arial" w:eastAsia="Arial" w:hAnsi="Arial" w:cs="Arial"/>
          </w:rPr>
          <w:delText>s</w:delText>
        </w:r>
        <w:r w:rsidRPr="00AD0339" w:rsidDel="001C5F47">
          <w:rPr>
            <w:rFonts w:ascii="Arial" w:eastAsia="Arial" w:hAnsi="Arial" w:cs="Arial"/>
            <w:spacing w:val="-1"/>
          </w:rPr>
          <w:delText xml:space="preserve"> </w:delText>
        </w:r>
        <w:r w:rsidRPr="00AD0339" w:rsidDel="001C5F47">
          <w:rPr>
            <w:rFonts w:ascii="Arial" w:eastAsia="Arial" w:hAnsi="Arial" w:cs="Arial"/>
          </w:rPr>
          <w:delText>and</w:delText>
        </w:r>
        <w:r w:rsidRPr="00AD0339" w:rsidDel="001C5F47">
          <w:rPr>
            <w:rFonts w:ascii="Arial" w:eastAsia="Arial" w:hAnsi="Arial" w:cs="Arial"/>
            <w:spacing w:val="-2"/>
          </w:rPr>
          <w:delText xml:space="preserve"> </w:delText>
        </w:r>
        <w:r w:rsidRPr="00AD0339" w:rsidDel="001C5F47">
          <w:rPr>
            <w:rFonts w:ascii="Arial" w:eastAsia="Arial" w:hAnsi="Arial" w:cs="Arial"/>
            <w:spacing w:val="1"/>
          </w:rPr>
          <w:delText>f</w:delText>
        </w:r>
        <w:r w:rsidRPr="00AD0339" w:rsidDel="001C5F47">
          <w:rPr>
            <w:rFonts w:ascii="Arial" w:eastAsia="Arial" w:hAnsi="Arial" w:cs="Arial"/>
          </w:rPr>
          <w:delText>unc</w:delText>
        </w:r>
        <w:r w:rsidRPr="00AD0339" w:rsidDel="001C5F47">
          <w:rPr>
            <w:rFonts w:ascii="Arial" w:eastAsia="Arial" w:hAnsi="Arial" w:cs="Arial"/>
            <w:spacing w:val="1"/>
          </w:rPr>
          <w:delText>t</w:delText>
        </w:r>
        <w:r w:rsidRPr="00AD0339" w:rsidDel="001C5F47">
          <w:rPr>
            <w:rFonts w:ascii="Arial" w:eastAsia="Arial" w:hAnsi="Arial" w:cs="Arial"/>
            <w:spacing w:val="-1"/>
          </w:rPr>
          <w:delText>i</w:delText>
        </w:r>
        <w:r w:rsidRPr="00AD0339" w:rsidDel="001C5F47">
          <w:rPr>
            <w:rFonts w:ascii="Arial" w:eastAsia="Arial" w:hAnsi="Arial" w:cs="Arial"/>
          </w:rPr>
          <w:delText>ons</w:delText>
        </w:r>
        <w:r w:rsidRPr="00AD0339" w:rsidDel="001C5F47">
          <w:rPr>
            <w:rFonts w:ascii="Arial" w:eastAsia="Arial" w:hAnsi="Arial" w:cs="Arial"/>
            <w:spacing w:val="1"/>
          </w:rPr>
          <w:delText xml:space="preserve"> </w:delText>
        </w:r>
        <w:r w:rsidRPr="00AD0339" w:rsidDel="001C5F47">
          <w:rPr>
            <w:rFonts w:ascii="Arial" w:eastAsia="Arial" w:hAnsi="Arial" w:cs="Arial"/>
            <w:spacing w:val="-3"/>
          </w:rPr>
          <w:delText>o</w:delText>
        </w:r>
        <w:r w:rsidRPr="00AD0339" w:rsidDel="001C5F47">
          <w:rPr>
            <w:rFonts w:ascii="Arial" w:eastAsia="Arial" w:hAnsi="Arial" w:cs="Arial"/>
          </w:rPr>
          <w:delText>f</w:delText>
        </w:r>
        <w:r w:rsidRPr="00AD0339" w:rsidDel="001C5F47">
          <w:rPr>
            <w:rFonts w:ascii="Arial" w:eastAsia="Arial" w:hAnsi="Arial" w:cs="Arial"/>
            <w:spacing w:val="2"/>
          </w:rPr>
          <w:delText xml:space="preserve"> </w:delText>
        </w:r>
        <w:r w:rsidRPr="00AD0339" w:rsidDel="001C5F47">
          <w:rPr>
            <w:rFonts w:ascii="Arial" w:eastAsia="Arial" w:hAnsi="Arial" w:cs="Arial"/>
            <w:spacing w:val="-1"/>
          </w:rPr>
          <w:delText>t</w:delText>
        </w:r>
        <w:r w:rsidRPr="00AD0339" w:rsidDel="001C5F47">
          <w:rPr>
            <w:rFonts w:ascii="Arial" w:eastAsia="Arial" w:hAnsi="Arial" w:cs="Arial"/>
          </w:rPr>
          <w:delText>he</w:delText>
        </w:r>
      </w:del>
      <w:ins w:id="5" w:author="Bard, David E. (HSC) [2]" w:date="2013-10-03T10:33:00Z">
        <w:r w:rsidR="001C5F47">
          <w:rPr>
            <w:rFonts w:ascii="Arial" w:eastAsia="Arial" w:hAnsi="Arial" w:cs="Arial"/>
          </w:rPr>
          <w:t xml:space="preserve">the </w:t>
        </w:r>
      </w:ins>
      <w:ins w:id="6" w:author="Bard, David E. (HSC) [2]" w:date="2013-10-03T10:29:00Z">
        <w:r w:rsidR="001C5F47">
          <w:rPr>
            <w:rFonts w:ascii="Arial" w:eastAsia="Arial" w:hAnsi="Arial" w:cs="Arial"/>
          </w:rPr>
          <w:t>appropriate use of the</w:t>
        </w:r>
      </w:ins>
      <w:r w:rsidRPr="00AD0339">
        <w:rPr>
          <w:rFonts w:ascii="Arial" w:eastAsia="Arial" w:hAnsi="Arial" w:cs="Arial"/>
          <w:spacing w:val="1"/>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2"/>
        </w:rPr>
        <w:t xml:space="preserve"> </w:t>
      </w:r>
      <w:del w:id="7" w:author="Bard, David E. (HSC) [2]" w:date="2013-10-03T10:29:00Z">
        <w:r w:rsidRPr="00AD0339" w:rsidDel="001C5F47">
          <w:rPr>
            <w:rFonts w:ascii="Arial" w:eastAsia="Arial" w:hAnsi="Arial" w:cs="Arial"/>
            <w:spacing w:val="1"/>
          </w:rPr>
          <w:delText>t</w:delText>
        </w:r>
        <w:r w:rsidRPr="00AD0339" w:rsidDel="001C5F47">
          <w:rPr>
            <w:rFonts w:ascii="Arial" w:eastAsia="Arial" w:hAnsi="Arial" w:cs="Arial"/>
          </w:rPr>
          <w:delText>o</w:delText>
        </w:r>
      </w:del>
      <w:ins w:id="8" w:author="Bard, David E. (HSC) [2]" w:date="2013-10-03T10:29:00Z">
        <w:r w:rsidR="001C5F47">
          <w:rPr>
            <w:rFonts w:ascii="Arial" w:eastAsia="Arial" w:hAnsi="Arial" w:cs="Arial"/>
          </w:rPr>
          <w:t>by all</w:t>
        </w:r>
      </w:ins>
      <w:del w:id="9" w:author="Bard, David E. (HSC) [2]" w:date="2013-10-03T10:29:00Z">
        <w:r w:rsidRPr="00AD0339" w:rsidDel="001C5F47">
          <w:rPr>
            <w:rFonts w:ascii="Arial" w:eastAsia="Arial" w:hAnsi="Arial" w:cs="Arial"/>
            <w:spacing w:val="-2"/>
          </w:rPr>
          <w:delText xml:space="preserve"> </w:delText>
        </w:r>
        <w:r w:rsidRPr="00AD0339" w:rsidDel="001C5F47">
          <w:rPr>
            <w:rFonts w:ascii="Arial" w:eastAsia="Arial" w:hAnsi="Arial" w:cs="Arial"/>
            <w:spacing w:val="1"/>
          </w:rPr>
          <w:delText>t</w:delText>
        </w:r>
        <w:r w:rsidRPr="00AD0339" w:rsidDel="001C5F47">
          <w:rPr>
            <w:rFonts w:ascii="Arial" w:eastAsia="Arial" w:hAnsi="Arial" w:cs="Arial"/>
          </w:rPr>
          <w:delText>he</w:delText>
        </w:r>
      </w:del>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spacing w:val="-2"/>
        </w:rPr>
        <w:t>c</w:t>
      </w:r>
      <w:r w:rsidRPr="00AD0339">
        <w:rPr>
          <w:rFonts w:ascii="Arial" w:eastAsia="Arial" w:hAnsi="Arial" w:cs="Arial"/>
        </w:rPr>
        <w:t>h</w:t>
      </w:r>
      <w:r w:rsidRPr="00AD0339">
        <w:rPr>
          <w:rFonts w:ascii="Arial" w:eastAsia="Arial" w:hAnsi="Arial" w:cs="Arial"/>
          <w:spacing w:val="1"/>
        </w:rPr>
        <w:t xml:space="preserve"> 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m</w:t>
      </w:r>
      <w:r w:rsidRPr="00AD0339">
        <w:rPr>
          <w:rFonts w:ascii="Arial" w:eastAsia="Arial" w:hAnsi="Arial" w:cs="Arial"/>
        </w:rPr>
        <w:t>.</w:t>
      </w:r>
    </w:p>
    <w:p w14:paraId="2AB04534" w14:textId="77777777" w:rsidR="00874426" w:rsidRPr="00AD0339" w:rsidRDefault="00874426">
      <w:pPr>
        <w:spacing w:before="13" w:after="0" w:line="240" w:lineRule="exact"/>
        <w:rPr>
          <w:rFonts w:ascii="Arial" w:hAnsi="Arial" w:cs="Arial"/>
        </w:rPr>
      </w:pPr>
    </w:p>
    <w:p w14:paraId="1DCC580F" w14:textId="77777777" w:rsidR="00E10591" w:rsidRPr="00E10591" w:rsidRDefault="00E10591" w:rsidP="00E10591">
      <w:pPr>
        <w:spacing w:after="0" w:line="240" w:lineRule="auto"/>
        <w:ind w:left="116" w:right="-20"/>
        <w:rPr>
          <w:ins w:id="10" w:author="Bard, David E. (HSC) [2]" w:date="2013-10-03T10:28:00Z"/>
          <w:rFonts w:ascii="Arial" w:eastAsia="Arial" w:hAnsi="Arial" w:cs="Arial"/>
          <w:b/>
          <w:bCs/>
          <w:spacing w:val="-1"/>
        </w:rPr>
      </w:pPr>
      <w:ins w:id="11" w:author="Bard, David E. (HSC) [2]" w:date="2013-10-03T10:28:00Z">
        <w:r w:rsidRPr="00E10591">
          <w:rPr>
            <w:rFonts w:ascii="Arial" w:eastAsia="Arial" w:hAnsi="Arial" w:cs="Arial"/>
            <w:b/>
            <w:bCs/>
            <w:spacing w:val="-1"/>
          </w:rPr>
          <w:t xml:space="preserve">PO </w:t>
        </w:r>
      </w:ins>
    </w:p>
    <w:p w14:paraId="435AFA6F" w14:textId="77777777" w:rsidR="00E10591" w:rsidRPr="00E10591" w:rsidRDefault="00E10591" w:rsidP="00E10591">
      <w:pPr>
        <w:spacing w:after="0" w:line="240" w:lineRule="auto"/>
        <w:ind w:left="116" w:right="-20"/>
        <w:rPr>
          <w:ins w:id="12" w:author="Bard, David E. (HSC) [2]" w:date="2013-10-03T10:28:00Z"/>
          <w:rFonts w:ascii="Arial" w:eastAsia="Arial" w:hAnsi="Arial" w:cs="Arial"/>
          <w:b/>
          <w:bCs/>
          <w:spacing w:val="-1"/>
        </w:rPr>
      </w:pPr>
      <w:ins w:id="13" w:author="Bard, David E. (HSC) [2]" w:date="2013-10-03T10:28:00Z">
        <w:r w:rsidRPr="00E10591">
          <w:rPr>
            <w:rFonts w:ascii="Arial" w:eastAsia="Arial" w:hAnsi="Arial" w:cs="Arial"/>
            <w:b/>
            <w:bCs/>
            <w:spacing w:val="-1"/>
          </w:rPr>
          <w:t xml:space="preserve"> </w:t>
        </w:r>
      </w:ins>
    </w:p>
    <w:p w14:paraId="6A6A9952" w14:textId="5DA49E5D" w:rsidR="00E10591" w:rsidRPr="00487557" w:rsidRDefault="00E10591" w:rsidP="00E10591">
      <w:pPr>
        <w:spacing w:after="0" w:line="240" w:lineRule="auto"/>
        <w:ind w:left="116" w:right="-20"/>
        <w:rPr>
          <w:ins w:id="14" w:author="Bard, David E. (HSC) [2]" w:date="2013-10-03T10:28:00Z"/>
          <w:rFonts w:ascii="Arial" w:eastAsia="Arial" w:hAnsi="Arial" w:cs="Arial"/>
          <w:bCs/>
          <w:spacing w:val="-1"/>
          <w:rPrChange w:id="15" w:author="Bard, David E. (HSC)" w:date="2013-10-16T10:40:00Z">
            <w:rPr>
              <w:ins w:id="16" w:author="Bard, David E. (HSC) [2]" w:date="2013-10-03T10:28:00Z"/>
              <w:rFonts w:ascii="Arial" w:eastAsia="Arial" w:hAnsi="Arial" w:cs="Arial"/>
              <w:b/>
              <w:bCs/>
              <w:spacing w:val="-1"/>
            </w:rPr>
          </w:rPrChange>
        </w:rPr>
      </w:pPr>
      <w:ins w:id="17" w:author="Bard, David E. (HSC) [2]" w:date="2013-10-03T10:28:00Z">
        <w:r w:rsidRPr="00487557">
          <w:rPr>
            <w:rFonts w:ascii="Arial" w:eastAsia="Arial" w:hAnsi="Arial" w:cs="Arial"/>
            <w:bCs/>
            <w:spacing w:val="-1"/>
            <w:rPrChange w:id="18" w:author="Bard, David E. (HSC)" w:date="2013-10-16T10:40:00Z">
              <w:rPr>
                <w:rFonts w:ascii="Arial" w:eastAsia="Arial" w:hAnsi="Arial" w:cs="Arial"/>
                <w:b/>
                <w:bCs/>
                <w:spacing w:val="-1"/>
              </w:rPr>
            </w:rPrChange>
          </w:rPr>
          <w:t xml:space="preserve">Project Owner. A person designated by the PI to be responsible for the conduct of study data collection, including assignment of the roles and authorizations to use specific forms and functions of the </w:t>
        </w:r>
        <w:proofErr w:type="spellStart"/>
        <w:r w:rsidRPr="00487557">
          <w:rPr>
            <w:rFonts w:ascii="Arial" w:eastAsia="Arial" w:hAnsi="Arial" w:cs="Arial"/>
            <w:bCs/>
            <w:spacing w:val="-1"/>
            <w:rPrChange w:id="19" w:author="Bard, David E. (HSC)" w:date="2013-10-16T10:40:00Z">
              <w:rPr>
                <w:rFonts w:ascii="Arial" w:eastAsia="Arial" w:hAnsi="Arial" w:cs="Arial"/>
                <w:b/>
                <w:bCs/>
                <w:spacing w:val="-1"/>
              </w:rPr>
            </w:rPrChange>
          </w:rPr>
          <w:t>REDCap</w:t>
        </w:r>
        <w:proofErr w:type="spellEnd"/>
        <w:r w:rsidRPr="00487557">
          <w:rPr>
            <w:rFonts w:ascii="Arial" w:eastAsia="Arial" w:hAnsi="Arial" w:cs="Arial"/>
            <w:bCs/>
            <w:spacing w:val="-1"/>
            <w:rPrChange w:id="20" w:author="Bard, David E. (HSC)" w:date="2013-10-16T10:40:00Z">
              <w:rPr>
                <w:rFonts w:ascii="Arial" w:eastAsia="Arial" w:hAnsi="Arial" w:cs="Arial"/>
                <w:b/>
                <w:bCs/>
                <w:spacing w:val="-1"/>
              </w:rPr>
            </w:rPrChange>
          </w:rPr>
          <w:t xml:space="preserve"> project to the members of the </w:t>
        </w:r>
      </w:ins>
      <w:ins w:id="21" w:author="Bard, David E. (HSC) [2]" w:date="2013-10-03T10:31:00Z">
        <w:r w:rsidR="001C5F47" w:rsidRPr="00487557">
          <w:rPr>
            <w:rFonts w:ascii="Arial" w:eastAsia="Arial" w:hAnsi="Arial" w:cs="Arial"/>
            <w:bCs/>
            <w:spacing w:val="-1"/>
            <w:rPrChange w:id="22" w:author="Bard, David E. (HSC)" w:date="2013-10-16T10:40:00Z">
              <w:rPr>
                <w:rFonts w:ascii="Arial" w:eastAsia="Arial" w:hAnsi="Arial" w:cs="Arial"/>
                <w:b/>
                <w:bCs/>
                <w:spacing w:val="-1"/>
              </w:rPr>
            </w:rPrChange>
          </w:rPr>
          <w:t>research</w:t>
        </w:r>
      </w:ins>
      <w:ins w:id="23" w:author="Bard, David E. (HSC) [2]" w:date="2013-10-03T10:28:00Z">
        <w:r w:rsidRPr="00487557">
          <w:rPr>
            <w:rFonts w:ascii="Arial" w:eastAsia="Arial" w:hAnsi="Arial" w:cs="Arial"/>
            <w:bCs/>
            <w:spacing w:val="-1"/>
            <w:rPrChange w:id="24" w:author="Bard, David E. (HSC)" w:date="2013-10-16T10:40:00Z">
              <w:rPr>
                <w:rFonts w:ascii="Arial" w:eastAsia="Arial" w:hAnsi="Arial" w:cs="Arial"/>
                <w:b/>
                <w:bCs/>
                <w:spacing w:val="-1"/>
              </w:rPr>
            </w:rPrChange>
          </w:rPr>
          <w:t xml:space="preserve"> team. </w:t>
        </w:r>
      </w:ins>
    </w:p>
    <w:p w14:paraId="1A419A92" w14:textId="77777777" w:rsidR="00E10591" w:rsidRDefault="00E10591" w:rsidP="00E10591">
      <w:pPr>
        <w:spacing w:after="0" w:line="240" w:lineRule="auto"/>
        <w:ind w:left="116" w:right="-20"/>
        <w:rPr>
          <w:ins w:id="25" w:author="Bard, David E. (HSC) [2]" w:date="2013-10-03T10:28:00Z"/>
          <w:rFonts w:ascii="Arial" w:eastAsia="Arial" w:hAnsi="Arial" w:cs="Arial"/>
          <w:b/>
          <w:bCs/>
          <w:spacing w:val="-1"/>
        </w:rPr>
      </w:pPr>
    </w:p>
    <w:p w14:paraId="475BB654" w14:textId="023BA3DB" w:rsidR="00874426" w:rsidRPr="00AD0339" w:rsidRDefault="003A1128" w:rsidP="00E10591">
      <w:pPr>
        <w:spacing w:after="0" w:line="240" w:lineRule="auto"/>
        <w:ind w:left="116" w:right="-20"/>
        <w:rPr>
          <w:rFonts w:ascii="Arial" w:eastAsia="Arial" w:hAnsi="Arial" w:cs="Arial"/>
        </w:rPr>
      </w:pPr>
      <w:r w:rsidRPr="00AD0339">
        <w:rPr>
          <w:rFonts w:ascii="Arial" w:eastAsia="Arial" w:hAnsi="Arial" w:cs="Arial"/>
          <w:b/>
          <w:bCs/>
          <w:spacing w:val="-1"/>
        </w:rPr>
        <w:t>R</w:t>
      </w:r>
      <w:r w:rsidRPr="00AD0339">
        <w:rPr>
          <w:rFonts w:ascii="Arial" w:eastAsia="Arial" w:hAnsi="Arial" w:cs="Arial"/>
          <w:b/>
          <w:bCs/>
        </w:rPr>
        <w:t>esearch</w:t>
      </w:r>
      <w:r w:rsidRPr="00AD0339">
        <w:rPr>
          <w:rFonts w:ascii="Arial" w:eastAsia="Arial" w:hAnsi="Arial" w:cs="Arial"/>
          <w:b/>
          <w:bCs/>
          <w:spacing w:val="1"/>
        </w:rPr>
        <w:t xml:space="preserve"> </w:t>
      </w:r>
      <w:r w:rsidRPr="00AD0339">
        <w:rPr>
          <w:rFonts w:ascii="Arial" w:eastAsia="Arial" w:hAnsi="Arial" w:cs="Arial"/>
          <w:b/>
          <w:bCs/>
          <w:spacing w:val="-3"/>
        </w:rPr>
        <w:t>T</w:t>
      </w:r>
      <w:r w:rsidRPr="00AD0339">
        <w:rPr>
          <w:rFonts w:ascii="Arial" w:eastAsia="Arial" w:hAnsi="Arial" w:cs="Arial"/>
          <w:b/>
          <w:bCs/>
        </w:rPr>
        <w:t>eam</w:t>
      </w:r>
    </w:p>
    <w:p w14:paraId="246E9793" w14:textId="77777777" w:rsidR="00874426" w:rsidRPr="00AD0339" w:rsidRDefault="00874426">
      <w:pPr>
        <w:spacing w:before="1" w:after="0" w:line="120" w:lineRule="exact"/>
        <w:rPr>
          <w:rFonts w:ascii="Arial" w:hAnsi="Arial" w:cs="Arial"/>
        </w:rPr>
      </w:pPr>
    </w:p>
    <w:p w14:paraId="6582119E" w14:textId="45EA1C63" w:rsidR="00C271A2" w:rsidRPr="00571A46" w:rsidRDefault="003A1128" w:rsidP="00C271A2">
      <w:pPr>
        <w:spacing w:after="0" w:line="241" w:lineRule="auto"/>
        <w:ind w:left="116" w:right="59"/>
        <w:rPr>
          <w:ins w:id="26" w:author="Wilson, Thomas N (HSC)" w:date="2013-10-02T09:23:00Z"/>
          <w:rFonts w:ascii="Arial" w:eastAsia="Arial" w:hAnsi="Arial" w:cs="Arial"/>
        </w:rPr>
      </w:pP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rPr>
        <w:t>,</w:t>
      </w:r>
      <w:r w:rsidRPr="00AD0339">
        <w:rPr>
          <w:rFonts w:ascii="Arial" w:eastAsia="Arial" w:hAnsi="Arial" w:cs="Arial"/>
          <w:spacing w:val="2"/>
        </w:rPr>
        <w:t xml:space="preserve"> </w:t>
      </w:r>
      <w:ins w:id="27" w:author="Bard, David E. (HSC) [2]" w:date="2013-10-03T10:29:00Z">
        <w:r w:rsidR="001C5F47">
          <w:rPr>
            <w:rFonts w:ascii="Arial" w:eastAsia="Arial" w:hAnsi="Arial" w:cs="Arial"/>
            <w:spacing w:val="2"/>
          </w:rPr>
          <w:t xml:space="preserve">PO, </w:t>
        </w:r>
      </w:ins>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ass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2"/>
        </w:rPr>
        <w:t>s</w:t>
      </w:r>
      <w:r w:rsidRPr="00AD0339">
        <w:rPr>
          <w:rFonts w:ascii="Arial" w:eastAsia="Arial" w:hAnsi="Arial" w:cs="Arial"/>
        </w:rPr>
        <w:t>, nu</w:t>
      </w:r>
      <w:r w:rsidRPr="00AD0339">
        <w:rPr>
          <w:rFonts w:ascii="Arial" w:eastAsia="Arial" w:hAnsi="Arial" w:cs="Arial"/>
          <w:spacing w:val="1"/>
        </w:rPr>
        <w:t>r</w:t>
      </w:r>
      <w:r w:rsidRPr="00AD0339">
        <w:rPr>
          <w:rFonts w:ascii="Arial" w:eastAsia="Arial" w:hAnsi="Arial" w:cs="Arial"/>
        </w:rPr>
        <w:t>ses,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rPr>
        <w:t>ns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 xml:space="preserve">her </w:t>
      </w:r>
      <w:commentRangeStart w:id="28"/>
      <w:commentRangeStart w:id="29"/>
      <w:r w:rsidRPr="00AD0339">
        <w:rPr>
          <w:rFonts w:ascii="Arial" w:eastAsia="Arial" w:hAnsi="Arial" w:cs="Arial"/>
        </w:rPr>
        <w:t>pe</w:t>
      </w:r>
      <w:r w:rsidRPr="00AD0339">
        <w:rPr>
          <w:rFonts w:ascii="Arial" w:eastAsia="Arial" w:hAnsi="Arial" w:cs="Arial"/>
          <w:spacing w:val="-2"/>
        </w:rPr>
        <w:t>r</w:t>
      </w:r>
      <w:r w:rsidRPr="00AD0339">
        <w:rPr>
          <w:rFonts w:ascii="Arial" w:eastAsia="Arial" w:hAnsi="Arial" w:cs="Arial"/>
        </w:rPr>
        <w:t>sonnel</w:t>
      </w:r>
      <w:commentRangeEnd w:id="28"/>
      <w:r w:rsidR="00483ED1">
        <w:rPr>
          <w:rStyle w:val="CommentReference"/>
        </w:rPr>
        <w:commentReference w:id="28"/>
      </w:r>
      <w:r w:rsidRPr="00AD0339">
        <w:rPr>
          <w:rFonts w:ascii="Arial" w:eastAsia="Arial" w:hAnsi="Arial" w:cs="Arial"/>
          <w:spacing w:val="-2"/>
        </w:rPr>
        <w:t xml:space="preserve"> </w:t>
      </w:r>
      <w:commentRangeEnd w:id="29"/>
      <w:r w:rsidR="001C5F47">
        <w:rPr>
          <w:rStyle w:val="CommentReference"/>
        </w:rPr>
        <w:commentReference w:id="29"/>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proofErr w:type="spellStart"/>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1"/>
        </w:rPr>
        <w:t>DC</w:t>
      </w:r>
      <w:r w:rsidRPr="00AD0339">
        <w:rPr>
          <w:rFonts w:ascii="Arial" w:eastAsia="Arial" w:hAnsi="Arial" w:cs="Arial"/>
        </w:rPr>
        <w:t>ap</w:t>
      </w:r>
      <w:proofErr w:type="spellEnd"/>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w:t>
      </w:r>
      <w:r w:rsidRPr="00AD0339">
        <w:rPr>
          <w:rFonts w:ascii="Arial" w:eastAsia="Arial" w:hAnsi="Arial" w:cs="Arial"/>
          <w:spacing w:val="-2"/>
        </w:rPr>
        <w:t>s</w:t>
      </w:r>
      <w:r w:rsidRPr="00AD0339">
        <w:rPr>
          <w:rFonts w:ascii="Arial" w:eastAsia="Arial" w:hAnsi="Arial" w:cs="Arial"/>
        </w:rPr>
        <w:t>e.</w:t>
      </w:r>
      <w:ins w:id="30" w:author="Bard, David E. (HSC) [2]" w:date="2013-10-03T10:32:00Z">
        <w:r w:rsidR="001C5F47">
          <w:rPr>
            <w:rFonts w:ascii="Arial" w:eastAsia="Arial" w:hAnsi="Arial" w:cs="Arial"/>
          </w:rPr>
          <w:t xml:space="preserve">  </w:t>
        </w:r>
      </w:ins>
      <w:ins w:id="31" w:author="Wilson, Thomas N (HSC)" w:date="2013-10-02T09:23:00Z">
        <w:del w:id="32" w:author="Bard, David E. (HSC) [2]" w:date="2013-10-03T10:32:00Z">
          <w:r w:rsidR="00C271A2" w:rsidRPr="005F01B6" w:rsidDel="001C5F47">
            <w:rPr>
              <w:rFonts w:ascii="Arial" w:eastAsia="Arial" w:hAnsi="Arial" w:cs="Arial"/>
            </w:rPr>
            <w:delText xml:space="preserve">Users are any persons that have been granted access to a REDCap research database.  Users </w:delText>
          </w:r>
        </w:del>
      </w:ins>
      <w:ins w:id="33" w:author="Bard, David E. (HSC) [2]" w:date="2013-10-03T10:32:00Z">
        <w:r w:rsidR="001C5F47">
          <w:rPr>
            <w:rFonts w:ascii="Arial" w:eastAsia="Arial" w:hAnsi="Arial" w:cs="Arial"/>
          </w:rPr>
          <w:t xml:space="preserve">These </w:t>
        </w:r>
      </w:ins>
      <w:proofErr w:type="spellStart"/>
      <w:ins w:id="34" w:author="Bard, David E. (HSC)" w:date="2013-10-03T10:35:00Z">
        <w:r w:rsidR="001C5F47" w:rsidRPr="001C5F47">
          <w:rPr>
            <w:rFonts w:ascii="Arial" w:eastAsia="Arial" w:hAnsi="Arial" w:cs="Arial"/>
            <w:i/>
            <w:rPrChange w:id="35" w:author="Bard, David E. (HSC)" w:date="2013-10-03T10:35:00Z">
              <w:rPr>
                <w:rFonts w:ascii="Arial" w:eastAsia="Arial" w:hAnsi="Arial" w:cs="Arial"/>
              </w:rPr>
            </w:rPrChange>
          </w:rPr>
          <w:t>REDCap</w:t>
        </w:r>
        <w:proofErr w:type="spellEnd"/>
        <w:r w:rsidR="001C5F47" w:rsidRPr="001C5F47">
          <w:rPr>
            <w:rFonts w:ascii="Arial" w:eastAsia="Arial" w:hAnsi="Arial" w:cs="Arial"/>
            <w:i/>
            <w:rPrChange w:id="36" w:author="Bard, David E. (HSC)" w:date="2013-10-03T10:35:00Z">
              <w:rPr>
                <w:rFonts w:ascii="Arial" w:eastAsia="Arial" w:hAnsi="Arial" w:cs="Arial"/>
              </w:rPr>
            </w:rPrChange>
          </w:rPr>
          <w:t xml:space="preserve"> users</w:t>
        </w:r>
      </w:ins>
      <w:ins w:id="37" w:author="Bard, David E. (HSC) [2]" w:date="2013-10-03T10:32:00Z">
        <w:r w:rsidR="001C5F47">
          <w:rPr>
            <w:rFonts w:ascii="Arial" w:eastAsia="Arial" w:hAnsi="Arial" w:cs="Arial"/>
          </w:rPr>
          <w:t xml:space="preserve"> </w:t>
        </w:r>
      </w:ins>
      <w:ins w:id="38" w:author="Wilson, Thomas N (HSC)" w:date="2013-10-02T09:23:00Z">
        <w:r w:rsidR="00C271A2" w:rsidRPr="005F01B6">
          <w:rPr>
            <w:rFonts w:ascii="Arial" w:eastAsia="Arial" w:hAnsi="Arial" w:cs="Arial"/>
          </w:rPr>
          <w:t xml:space="preserve">can be OUHSC personnel or personnel from another institution.  Non-OUHSC personnel must have an </w:t>
        </w:r>
        <w:commentRangeStart w:id="39"/>
        <w:r w:rsidR="00C271A2" w:rsidRPr="005F01B6">
          <w:rPr>
            <w:rFonts w:ascii="Arial" w:eastAsia="Arial" w:hAnsi="Arial" w:cs="Arial"/>
          </w:rPr>
          <w:t>authorized OUHSC login ID</w:t>
        </w:r>
      </w:ins>
      <w:commentRangeEnd w:id="39"/>
      <w:r w:rsidR="00F95C77">
        <w:rPr>
          <w:rStyle w:val="CommentReference"/>
        </w:rPr>
        <w:commentReference w:id="39"/>
      </w:r>
      <w:ins w:id="40" w:author="Wilson, Thomas N (HSC)" w:date="2013-10-02T09:23:00Z">
        <w:r w:rsidR="00C271A2" w:rsidRPr="005F01B6">
          <w:rPr>
            <w:rFonts w:ascii="Arial" w:eastAsia="Arial" w:hAnsi="Arial" w:cs="Arial"/>
          </w:rPr>
          <w:t xml:space="preserve"> before being granted access to </w:t>
        </w:r>
        <w:proofErr w:type="spellStart"/>
        <w:r w:rsidR="00C271A2" w:rsidRPr="005F01B6">
          <w:rPr>
            <w:rFonts w:ascii="Arial" w:eastAsia="Arial" w:hAnsi="Arial" w:cs="Arial"/>
          </w:rPr>
          <w:t>REDCap</w:t>
        </w:r>
      </w:ins>
      <w:proofErr w:type="spellEnd"/>
      <w:ins w:id="41" w:author="Bard, David E. (HSC) [2]" w:date="2013-10-03T10:32:00Z">
        <w:r w:rsidR="001C5F47">
          <w:rPr>
            <w:rFonts w:ascii="Arial" w:eastAsia="Arial" w:hAnsi="Arial" w:cs="Arial"/>
          </w:rPr>
          <w:t>.</w:t>
        </w:r>
      </w:ins>
    </w:p>
    <w:p w14:paraId="3AE0650A" w14:textId="77777777" w:rsidR="00C271A2" w:rsidRPr="00AD0339" w:rsidRDefault="00C271A2">
      <w:pPr>
        <w:spacing w:after="0" w:line="241" w:lineRule="auto"/>
        <w:ind w:left="116" w:right="59"/>
        <w:rPr>
          <w:rFonts w:ascii="Arial" w:eastAsia="Arial" w:hAnsi="Arial" w:cs="Arial"/>
        </w:rPr>
      </w:pPr>
    </w:p>
    <w:p w14:paraId="087561E1" w14:textId="49EACDCA" w:rsidR="00874426" w:rsidRPr="00AD0339" w:rsidDel="00C271A2" w:rsidRDefault="00874426">
      <w:pPr>
        <w:spacing w:before="12" w:after="0" w:line="240" w:lineRule="exact"/>
        <w:rPr>
          <w:del w:id="42" w:author="Wilson, Thomas N (HSC)" w:date="2013-10-02T09:23:00Z"/>
          <w:rFonts w:ascii="Arial" w:hAnsi="Arial" w:cs="Arial"/>
        </w:rPr>
      </w:pPr>
    </w:p>
    <w:p w14:paraId="1A38A452"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D</w:t>
      </w:r>
      <w:r w:rsidRPr="00AD0339">
        <w:rPr>
          <w:rFonts w:ascii="Arial" w:eastAsia="Arial" w:hAnsi="Arial" w:cs="Arial"/>
          <w:b/>
          <w:bCs/>
        </w:rPr>
        <w:t>a</w:t>
      </w:r>
      <w:r w:rsidRPr="00AD0339">
        <w:rPr>
          <w:rFonts w:ascii="Arial" w:eastAsia="Arial" w:hAnsi="Arial" w:cs="Arial"/>
          <w:b/>
          <w:bCs/>
          <w:spacing w:val="1"/>
        </w:rPr>
        <w:t>t</w:t>
      </w:r>
      <w:r w:rsidRPr="00AD0339">
        <w:rPr>
          <w:rFonts w:ascii="Arial" w:eastAsia="Arial" w:hAnsi="Arial" w:cs="Arial"/>
          <w:b/>
          <w:bCs/>
        </w:rPr>
        <w:t>abase</w:t>
      </w:r>
    </w:p>
    <w:p w14:paraId="0A049E62" w14:textId="77777777" w:rsidR="00874426" w:rsidRPr="00AD0339" w:rsidRDefault="00874426">
      <w:pPr>
        <w:spacing w:before="1" w:after="0" w:line="120" w:lineRule="exact"/>
        <w:rPr>
          <w:rFonts w:ascii="Arial" w:hAnsi="Arial" w:cs="Arial"/>
        </w:rPr>
      </w:pPr>
    </w:p>
    <w:p w14:paraId="6E3CB8BE" w14:textId="4B4C3FD8" w:rsidR="00874426" w:rsidRPr="00AD0339" w:rsidRDefault="00ED1D20">
      <w:pPr>
        <w:spacing w:after="0" w:line="240" w:lineRule="auto"/>
        <w:ind w:left="116" w:right="-20"/>
        <w:rPr>
          <w:rFonts w:ascii="Arial" w:eastAsia="Arial" w:hAnsi="Arial" w:cs="Arial"/>
        </w:rPr>
      </w:pPr>
      <w:r w:rsidRPr="00AD0339">
        <w:rPr>
          <w:rFonts w:ascii="Arial" w:eastAsia="Arial" w:hAnsi="Arial" w:cs="Arial"/>
        </w:rPr>
        <w:t xml:space="preserve">A </w:t>
      </w:r>
      <w:r w:rsidRPr="00AD0339">
        <w:rPr>
          <w:rFonts w:ascii="Arial" w:eastAsia="Arial" w:hAnsi="Arial" w:cs="Arial"/>
          <w:spacing w:val="-1"/>
        </w:rPr>
        <w:t>r</w:t>
      </w:r>
      <w:r w:rsidR="003A1128" w:rsidRPr="00AD0339">
        <w:rPr>
          <w:rFonts w:ascii="Arial" w:eastAsia="Arial" w:hAnsi="Arial" w:cs="Arial"/>
        </w:rPr>
        <w:t>esea</w:t>
      </w:r>
      <w:r w:rsidR="003A1128" w:rsidRPr="00AD0339">
        <w:rPr>
          <w:rFonts w:ascii="Arial" w:eastAsia="Arial" w:hAnsi="Arial" w:cs="Arial"/>
          <w:spacing w:val="1"/>
        </w:rPr>
        <w:t>r</w:t>
      </w:r>
      <w:r w:rsidR="003A1128" w:rsidRPr="00AD0339">
        <w:rPr>
          <w:rFonts w:ascii="Arial" w:eastAsia="Arial" w:hAnsi="Arial" w:cs="Arial"/>
        </w:rPr>
        <w:t>ch</w:t>
      </w:r>
      <w:r w:rsidR="003A1128" w:rsidRPr="00AD0339">
        <w:rPr>
          <w:rFonts w:ascii="Arial" w:eastAsia="Arial" w:hAnsi="Arial" w:cs="Arial"/>
          <w:spacing w:val="1"/>
        </w:rPr>
        <w:t xml:space="preserve"> </w:t>
      </w:r>
      <w:r w:rsidRPr="00AD0339">
        <w:rPr>
          <w:rFonts w:ascii="Arial" w:eastAsia="Arial" w:hAnsi="Arial" w:cs="Arial"/>
          <w:spacing w:val="-1"/>
        </w:rPr>
        <w:t>d</w:t>
      </w:r>
      <w:r w:rsidR="003A1128" w:rsidRPr="00AD0339">
        <w:rPr>
          <w:rFonts w:ascii="Arial" w:eastAsia="Arial" w:hAnsi="Arial" w:cs="Arial"/>
        </w:rPr>
        <w:t>a</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3"/>
        </w:rPr>
        <w:t>b</w:t>
      </w:r>
      <w:r w:rsidR="003A1128" w:rsidRPr="00AD0339">
        <w:rPr>
          <w:rFonts w:ascii="Arial" w:eastAsia="Arial" w:hAnsi="Arial" w:cs="Arial"/>
        </w:rPr>
        <w:t>ase</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spacing w:val="1"/>
        </w:rPr>
        <w:t>m</w:t>
      </w:r>
      <w:r w:rsidR="003A1128" w:rsidRPr="00AD0339">
        <w:rPr>
          <w:rFonts w:ascii="Arial" w:eastAsia="Arial" w:hAnsi="Arial" w:cs="Arial"/>
        </w:rPr>
        <w:t>p</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1"/>
        </w:rPr>
        <w:t>m</w:t>
      </w:r>
      <w:r w:rsidR="003A1128" w:rsidRPr="00AD0339">
        <w:rPr>
          <w:rFonts w:ascii="Arial" w:eastAsia="Arial" w:hAnsi="Arial" w:cs="Arial"/>
        </w:rPr>
        <w:t>e</w:t>
      </w:r>
      <w:r w:rsidR="003A1128" w:rsidRPr="00AD0339">
        <w:rPr>
          <w:rFonts w:ascii="Arial" w:eastAsia="Arial" w:hAnsi="Arial" w:cs="Arial"/>
          <w:spacing w:val="-3"/>
        </w:rPr>
        <w:t>n</w:t>
      </w:r>
      <w:r w:rsidR="003A1128" w:rsidRPr="00AD0339">
        <w:rPr>
          <w:rFonts w:ascii="Arial" w:eastAsia="Arial" w:hAnsi="Arial" w:cs="Arial"/>
          <w:spacing w:val="1"/>
        </w:rPr>
        <w:t>t</w:t>
      </w:r>
      <w:r w:rsidR="003A1128" w:rsidRPr="00AD0339">
        <w:rPr>
          <w:rFonts w:ascii="Arial" w:eastAsia="Arial" w:hAnsi="Arial" w:cs="Arial"/>
        </w:rPr>
        <w:t>ed</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2"/>
        </w:rPr>
        <w:t xml:space="preserve"> </w:t>
      </w:r>
      <w:proofErr w:type="spellStart"/>
      <w:r w:rsidR="003A1128" w:rsidRPr="00AD0339">
        <w:rPr>
          <w:rFonts w:ascii="Arial" w:eastAsia="Arial" w:hAnsi="Arial" w:cs="Arial"/>
          <w:spacing w:val="-1"/>
        </w:rPr>
        <w:t>REDC</w:t>
      </w:r>
      <w:r w:rsidR="003A1128" w:rsidRPr="00AD0339">
        <w:rPr>
          <w:rFonts w:ascii="Arial" w:eastAsia="Arial" w:hAnsi="Arial" w:cs="Arial"/>
        </w:rPr>
        <w:t>ap</w:t>
      </w:r>
      <w:proofErr w:type="spellEnd"/>
      <w:r w:rsidR="003A1128" w:rsidRPr="00AD0339">
        <w:rPr>
          <w:rFonts w:ascii="Arial" w:eastAsia="Arial" w:hAnsi="Arial" w:cs="Arial"/>
        </w:rPr>
        <w:t xml:space="preserve">. </w:t>
      </w:r>
      <w:r w:rsidR="003A1128" w:rsidRPr="00AD0339">
        <w:rPr>
          <w:rFonts w:ascii="Arial" w:eastAsia="Arial" w:hAnsi="Arial" w:cs="Arial"/>
          <w:spacing w:val="4"/>
        </w:rPr>
        <w:t xml:space="preserve"> </w:t>
      </w:r>
      <w:r w:rsidR="003A1128" w:rsidRPr="00AD0339">
        <w:rPr>
          <w:rFonts w:ascii="Arial" w:eastAsia="Arial" w:hAnsi="Arial" w:cs="Arial"/>
        </w:rPr>
        <w:t>A</w:t>
      </w:r>
      <w:r w:rsidR="003A1128" w:rsidRPr="00AD0339">
        <w:rPr>
          <w:rFonts w:ascii="Arial" w:eastAsia="Arial" w:hAnsi="Arial" w:cs="Arial"/>
          <w:spacing w:val="-2"/>
        </w:rPr>
        <w:t xml:space="preserve"> </w:t>
      </w:r>
      <w:r w:rsidR="003A1128" w:rsidRPr="00AD0339">
        <w:rPr>
          <w:rFonts w:ascii="Arial" w:eastAsia="Arial" w:hAnsi="Arial" w:cs="Arial"/>
        </w:rPr>
        <w:t>s</w:t>
      </w:r>
      <w:r w:rsidR="003A1128" w:rsidRPr="00AD0339">
        <w:rPr>
          <w:rFonts w:ascii="Arial" w:eastAsia="Arial" w:hAnsi="Arial" w:cs="Arial"/>
          <w:spacing w:val="-3"/>
        </w:rPr>
        <w:t>e</w:t>
      </w:r>
      <w:r w:rsidR="003A1128" w:rsidRPr="00AD0339">
        <w:rPr>
          <w:rFonts w:ascii="Arial" w:eastAsia="Arial" w:hAnsi="Arial" w:cs="Arial"/>
        </w:rPr>
        <w:t>t</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rPr>
        <w:t>d</w:t>
      </w:r>
      <w:r w:rsidR="003A1128" w:rsidRPr="00AD0339">
        <w:rPr>
          <w:rFonts w:ascii="Arial" w:eastAsia="Arial" w:hAnsi="Arial" w:cs="Arial"/>
          <w:spacing w:val="-3"/>
        </w:rPr>
        <w:t>a</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1"/>
        </w:rPr>
        <w:t xml:space="preserve"> </w:t>
      </w:r>
      <w:r w:rsidR="003A1128" w:rsidRPr="00AD0339">
        <w:rPr>
          <w:rFonts w:ascii="Arial" w:eastAsia="Arial" w:hAnsi="Arial" w:cs="Arial"/>
        </w:rPr>
        <w:t>e</w:t>
      </w:r>
      <w:r w:rsidR="003A1128" w:rsidRPr="00AD0339">
        <w:rPr>
          <w:rFonts w:ascii="Arial" w:eastAsia="Arial" w:hAnsi="Arial" w:cs="Arial"/>
          <w:spacing w:val="-3"/>
        </w:rPr>
        <w:t>n</w:t>
      </w:r>
      <w:r w:rsidR="003A1128" w:rsidRPr="00AD0339">
        <w:rPr>
          <w:rFonts w:ascii="Arial" w:eastAsia="Arial" w:hAnsi="Arial" w:cs="Arial"/>
          <w:spacing w:val="1"/>
        </w:rPr>
        <w:t>tr</w:t>
      </w:r>
      <w:r w:rsidR="003A1128" w:rsidRPr="00AD0339">
        <w:rPr>
          <w:rFonts w:ascii="Arial" w:eastAsia="Arial" w:hAnsi="Arial" w:cs="Arial"/>
        </w:rPr>
        <w:t>y</w:t>
      </w:r>
      <w:r w:rsidR="003A1128" w:rsidRPr="00AD0339">
        <w:rPr>
          <w:rFonts w:ascii="Arial" w:eastAsia="Arial" w:hAnsi="Arial" w:cs="Arial"/>
          <w:spacing w:val="-4"/>
        </w:rPr>
        <w:t xml:space="preserve"> </w:t>
      </w:r>
      <w:r w:rsidR="003A1128" w:rsidRPr="00AD0339">
        <w:rPr>
          <w:rFonts w:ascii="Arial" w:eastAsia="Arial" w:hAnsi="Arial" w:cs="Arial"/>
          <w:spacing w:val="1"/>
        </w:rPr>
        <w:t>f</w:t>
      </w:r>
      <w:r w:rsidR="003A1128" w:rsidRPr="00AD0339">
        <w:rPr>
          <w:rFonts w:ascii="Arial" w:eastAsia="Arial" w:hAnsi="Arial" w:cs="Arial"/>
        </w:rPr>
        <w:t>o</w:t>
      </w:r>
      <w:r w:rsidR="003A1128" w:rsidRPr="00AD0339">
        <w:rPr>
          <w:rFonts w:ascii="Arial" w:eastAsia="Arial" w:hAnsi="Arial" w:cs="Arial"/>
          <w:spacing w:val="-2"/>
        </w:rPr>
        <w:t>r</w:t>
      </w:r>
      <w:r w:rsidR="003A1128" w:rsidRPr="00AD0339">
        <w:rPr>
          <w:rFonts w:ascii="Arial" w:eastAsia="Arial" w:hAnsi="Arial" w:cs="Arial"/>
          <w:spacing w:val="1"/>
        </w:rPr>
        <w:t>m</w:t>
      </w:r>
      <w:r w:rsidR="003A1128" w:rsidRPr="00AD0339">
        <w:rPr>
          <w:rFonts w:ascii="Arial" w:eastAsia="Arial" w:hAnsi="Arial" w:cs="Arial"/>
        </w:rPr>
        <w:t>s, schedu</w:t>
      </w:r>
      <w:r w:rsidR="003A1128" w:rsidRPr="00AD0339">
        <w:rPr>
          <w:rFonts w:ascii="Arial" w:eastAsia="Arial" w:hAnsi="Arial" w:cs="Arial"/>
          <w:spacing w:val="-1"/>
        </w:rPr>
        <w:t>l</w:t>
      </w:r>
      <w:r w:rsidR="003A1128" w:rsidRPr="00AD0339">
        <w:rPr>
          <w:rFonts w:ascii="Arial" w:eastAsia="Arial" w:hAnsi="Arial" w:cs="Arial"/>
        </w:rPr>
        <w:t>es</w:t>
      </w:r>
      <w:r w:rsidR="003A1128" w:rsidRPr="00AD0339">
        <w:rPr>
          <w:rFonts w:ascii="Arial" w:eastAsia="Arial" w:hAnsi="Arial" w:cs="Arial"/>
          <w:spacing w:val="-1"/>
        </w:rPr>
        <w:t xml:space="preserve"> </w:t>
      </w:r>
      <w:r w:rsidR="003A1128" w:rsidRPr="00AD0339">
        <w:rPr>
          <w:rFonts w:ascii="Arial" w:eastAsia="Arial" w:hAnsi="Arial" w:cs="Arial"/>
        </w:rPr>
        <w:t>and</w:t>
      </w:r>
      <w:r w:rsidR="003A1128" w:rsidRPr="00AD0339">
        <w:rPr>
          <w:rFonts w:ascii="Arial" w:eastAsia="Arial" w:hAnsi="Arial" w:cs="Arial"/>
          <w:spacing w:val="1"/>
        </w:rPr>
        <w:t xml:space="preserve"> </w:t>
      </w:r>
      <w:r w:rsidR="003A1128" w:rsidRPr="00AD0339">
        <w:rPr>
          <w:rFonts w:ascii="Arial" w:eastAsia="Arial" w:hAnsi="Arial" w:cs="Arial"/>
          <w:spacing w:val="-3"/>
        </w:rPr>
        <w:t>o</w:t>
      </w:r>
      <w:r w:rsidR="003A1128" w:rsidRPr="00AD0339">
        <w:rPr>
          <w:rFonts w:ascii="Arial" w:eastAsia="Arial" w:hAnsi="Arial" w:cs="Arial"/>
          <w:spacing w:val="-1"/>
        </w:rPr>
        <w:t>t</w:t>
      </w:r>
      <w:r w:rsidR="003A1128" w:rsidRPr="00AD0339">
        <w:rPr>
          <w:rFonts w:ascii="Arial" w:eastAsia="Arial" w:hAnsi="Arial" w:cs="Arial"/>
        </w:rPr>
        <w:t>her</w:t>
      </w:r>
    </w:p>
    <w:p w14:paraId="2A883222" w14:textId="77777777" w:rsidR="00874426" w:rsidRPr="00AD0339" w:rsidRDefault="003A1128">
      <w:pPr>
        <w:spacing w:before="1" w:after="0" w:line="240" w:lineRule="auto"/>
        <w:ind w:left="116" w:right="-20"/>
        <w:rPr>
          <w:rFonts w:ascii="Arial" w:eastAsia="Arial" w:hAnsi="Arial" w:cs="Arial"/>
        </w:rPr>
      </w:pP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tr</w:t>
      </w:r>
      <w:r w:rsidRPr="00AD0339">
        <w:rPr>
          <w:rFonts w:ascii="Arial" w:eastAsia="Arial" w:hAnsi="Arial" w:cs="Arial"/>
        </w:rPr>
        <w:t>u</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pe</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spec</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3"/>
        </w:rPr>
        <w:t>d</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j</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w:t>
      </w:r>
    </w:p>
    <w:p w14:paraId="45F8056A" w14:textId="77777777" w:rsidR="00874426" w:rsidRPr="00AD0339" w:rsidRDefault="00874426">
      <w:pPr>
        <w:spacing w:before="11" w:after="0" w:line="240" w:lineRule="exact"/>
        <w:rPr>
          <w:rFonts w:ascii="Arial" w:hAnsi="Arial" w:cs="Arial"/>
        </w:rPr>
      </w:pPr>
    </w:p>
    <w:p w14:paraId="56F47CC9"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D</w:t>
      </w:r>
      <w:r w:rsidRPr="00AD0339">
        <w:rPr>
          <w:rFonts w:ascii="Arial" w:eastAsia="Arial" w:hAnsi="Arial" w:cs="Arial"/>
          <w:b/>
          <w:bCs/>
        </w:rPr>
        <w:t>e</w:t>
      </w:r>
      <w:r w:rsidRPr="00AD0339">
        <w:rPr>
          <w:rFonts w:ascii="Arial" w:eastAsia="Arial" w:hAnsi="Arial" w:cs="Arial"/>
          <w:b/>
          <w:bCs/>
          <w:spacing w:val="-3"/>
        </w:rPr>
        <w:t>v</w:t>
      </w:r>
      <w:r w:rsidRPr="00AD0339">
        <w:rPr>
          <w:rFonts w:ascii="Arial" w:eastAsia="Arial" w:hAnsi="Arial" w:cs="Arial"/>
          <w:b/>
          <w:bCs/>
        </w:rPr>
        <w:t>e</w:t>
      </w:r>
      <w:r w:rsidRPr="00AD0339">
        <w:rPr>
          <w:rFonts w:ascii="Arial" w:eastAsia="Arial" w:hAnsi="Arial" w:cs="Arial"/>
          <w:b/>
          <w:bCs/>
          <w:spacing w:val="1"/>
        </w:rPr>
        <w:t>l</w:t>
      </w:r>
      <w:r w:rsidRPr="00AD0339">
        <w:rPr>
          <w:rFonts w:ascii="Arial" w:eastAsia="Arial" w:hAnsi="Arial" w:cs="Arial"/>
          <w:b/>
          <w:bCs/>
        </w:rPr>
        <w:t>opment</w:t>
      </w:r>
      <w:r w:rsidRPr="00AD0339">
        <w:rPr>
          <w:rFonts w:ascii="Arial" w:eastAsia="Arial" w:hAnsi="Arial" w:cs="Arial"/>
          <w:b/>
          <w:bCs/>
          <w:spacing w:val="2"/>
        </w:rPr>
        <w:t xml:space="preserve"> </w:t>
      </w:r>
      <w:r w:rsidRPr="00AD0339">
        <w:rPr>
          <w:rFonts w:ascii="Arial" w:eastAsia="Arial" w:hAnsi="Arial" w:cs="Arial"/>
          <w:b/>
          <w:bCs/>
        </w:rPr>
        <w:t>mode</w:t>
      </w:r>
    </w:p>
    <w:p w14:paraId="7C641D95" w14:textId="77777777" w:rsidR="00874426" w:rsidRPr="00AD0339" w:rsidRDefault="00874426">
      <w:pPr>
        <w:spacing w:before="4" w:after="0" w:line="120" w:lineRule="exact"/>
        <w:rPr>
          <w:rFonts w:ascii="Arial" w:hAnsi="Arial" w:cs="Arial"/>
        </w:rPr>
      </w:pPr>
    </w:p>
    <w:p w14:paraId="27CFD2EB" w14:textId="77777777" w:rsidR="00874426" w:rsidRPr="00AD0339" w:rsidRDefault="003A1128">
      <w:pPr>
        <w:spacing w:after="0" w:line="240" w:lineRule="auto"/>
        <w:ind w:left="116" w:right="272"/>
        <w:rPr>
          <w:rFonts w:ascii="Arial" w:eastAsia="Arial" w:hAnsi="Arial" w:cs="Arial"/>
        </w:rPr>
      </w:pPr>
      <w:r w:rsidRPr="00AD0339">
        <w:rPr>
          <w:rFonts w:ascii="Arial" w:eastAsia="Arial" w:hAnsi="Arial" w:cs="Arial"/>
        </w:rPr>
        <w:t>A 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spacing w:val="-4"/>
        </w:rPr>
        <w:t>w</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 xml:space="preserve">m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ad</w:t>
      </w:r>
      <w:r w:rsidRPr="00AD0339">
        <w:rPr>
          <w:rFonts w:ascii="Arial" w:eastAsia="Arial" w:hAnsi="Arial" w:cs="Arial"/>
          <w:spacing w:val="-3"/>
        </w:rPr>
        <w:t>d</w:t>
      </w:r>
      <w:r w:rsidRPr="00AD0339">
        <w:rPr>
          <w:rFonts w:ascii="Arial" w:eastAsia="Arial" w:hAnsi="Arial" w:cs="Arial"/>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 de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tr</w:t>
      </w:r>
      <w:r w:rsidRPr="00AD0339">
        <w:rPr>
          <w:rFonts w:ascii="Arial" w:eastAsia="Arial" w:hAnsi="Arial" w:cs="Arial"/>
        </w:rPr>
        <w:t xml:space="preserve">y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r 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spacing w:val="-3"/>
        </w:rPr>
        <w:t>n</w:t>
      </w:r>
      <w:r w:rsidRPr="00AD0339">
        <w:rPr>
          <w:rFonts w:ascii="Arial" w:eastAsia="Arial" w:hAnsi="Arial" w:cs="Arial"/>
        </w:rPr>
        <w:t xml:space="preserve">. </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4"/>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3"/>
        </w:rPr>
        <w:t>e</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2"/>
        </w:rPr>
        <w:t>r</w:t>
      </w:r>
      <w:r w:rsidRPr="00AD0339">
        <w:rPr>
          <w:rFonts w:ascii="Arial" w:eastAsia="Arial" w:hAnsi="Arial" w:cs="Arial"/>
        </w:rPr>
        <w:t>y and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not ba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up.</w:t>
      </w:r>
      <w:r w:rsidRPr="00AD0339">
        <w:rPr>
          <w:rFonts w:ascii="Arial" w:eastAsia="Arial" w:hAnsi="Arial" w:cs="Arial"/>
          <w:spacing w:val="60"/>
        </w:rPr>
        <w:t xml:space="preserve"> </w:t>
      </w:r>
      <w:r w:rsidRPr="00AD0339">
        <w:rPr>
          <w:rFonts w:ascii="Arial" w:eastAsia="Arial" w:hAnsi="Arial" w:cs="Arial"/>
          <w:spacing w:val="-1"/>
        </w:rPr>
        <w:t>N</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g</w:t>
      </w:r>
      <w:r w:rsidRPr="00AD0339">
        <w:rPr>
          <w:rFonts w:ascii="Arial" w:eastAsia="Arial" w:hAnsi="Arial" w:cs="Arial"/>
        </w:rPr>
        <w:t>ua</w:t>
      </w:r>
      <w:r w:rsidRPr="00AD0339">
        <w:rPr>
          <w:rFonts w:ascii="Arial" w:eastAsia="Arial" w:hAnsi="Arial" w:cs="Arial"/>
          <w:spacing w:val="-2"/>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es</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b</w:t>
      </w:r>
      <w:r w:rsidRPr="00AD0339">
        <w:rPr>
          <w:rFonts w:ascii="Arial" w:eastAsia="Arial" w:hAnsi="Arial" w:cs="Arial"/>
        </w:rPr>
        <w:t>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3"/>
        </w:rPr>
        <w:t>e</w:t>
      </w:r>
      <w:r w:rsidRPr="00AD0339">
        <w:rPr>
          <w:rFonts w:ascii="Arial" w:eastAsia="Arial" w:hAnsi="Arial" w:cs="Arial"/>
        </w:rPr>
        <w:t>.</w:t>
      </w:r>
    </w:p>
    <w:p w14:paraId="6ADB4986" w14:textId="77777777" w:rsidR="00874426" w:rsidRPr="00AD0339" w:rsidRDefault="00874426">
      <w:pPr>
        <w:spacing w:before="13" w:after="0" w:line="240" w:lineRule="exact"/>
        <w:rPr>
          <w:rFonts w:ascii="Arial" w:hAnsi="Arial" w:cs="Arial"/>
        </w:rPr>
      </w:pPr>
    </w:p>
    <w:p w14:paraId="79A096CF"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roduc</w:t>
      </w:r>
      <w:r w:rsidRPr="00AD0339">
        <w:rPr>
          <w:rFonts w:ascii="Arial" w:eastAsia="Arial" w:hAnsi="Arial" w:cs="Arial"/>
          <w:b/>
          <w:bCs/>
          <w:spacing w:val="1"/>
        </w:rPr>
        <w:t>ti</w:t>
      </w:r>
      <w:r w:rsidRPr="00AD0339">
        <w:rPr>
          <w:rFonts w:ascii="Arial" w:eastAsia="Arial" w:hAnsi="Arial" w:cs="Arial"/>
          <w:b/>
          <w:bCs/>
        </w:rPr>
        <w:t>on</w:t>
      </w:r>
      <w:r w:rsidRPr="00AD0339">
        <w:rPr>
          <w:rFonts w:ascii="Arial" w:eastAsia="Arial" w:hAnsi="Arial" w:cs="Arial"/>
          <w:b/>
          <w:bCs/>
          <w:spacing w:val="-2"/>
        </w:rPr>
        <w:t xml:space="preserve"> </w:t>
      </w:r>
      <w:r w:rsidRPr="00AD0339">
        <w:rPr>
          <w:rFonts w:ascii="Arial" w:eastAsia="Arial" w:hAnsi="Arial" w:cs="Arial"/>
          <w:b/>
          <w:bCs/>
        </w:rPr>
        <w:t>mode</w:t>
      </w:r>
    </w:p>
    <w:p w14:paraId="20C66A3A" w14:textId="77777777" w:rsidR="00874426" w:rsidRPr="00AD0339" w:rsidRDefault="00874426">
      <w:pPr>
        <w:spacing w:before="1" w:after="0" w:line="120" w:lineRule="exact"/>
        <w:rPr>
          <w:rFonts w:ascii="Arial" w:hAnsi="Arial" w:cs="Arial"/>
        </w:rPr>
      </w:pPr>
    </w:p>
    <w:p w14:paraId="7125A85A" w14:textId="380A77A3" w:rsidR="00874426" w:rsidRPr="00AD0339" w:rsidRDefault="003A1128" w:rsidP="00AD0339">
      <w:pPr>
        <w:spacing w:after="0" w:line="240" w:lineRule="auto"/>
        <w:ind w:left="116" w:right="150"/>
        <w:rPr>
          <w:rFonts w:ascii="Arial" w:hAnsi="Arial" w:cs="Arial"/>
        </w:rPr>
      </w:pPr>
      <w:r w:rsidRPr="00AD0339">
        <w:rPr>
          <w:rFonts w:ascii="Arial" w:eastAsia="Arial" w:hAnsi="Arial" w:cs="Arial"/>
        </w:rPr>
        <w:t>A 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spacing w:val="-4"/>
        </w:rPr>
        <w:t>w</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 xml:space="preserve">m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ad</w:t>
      </w:r>
      <w:r w:rsidRPr="00AD0339">
        <w:rPr>
          <w:rFonts w:ascii="Arial" w:eastAsia="Arial" w:hAnsi="Arial" w:cs="Arial"/>
          <w:spacing w:val="-3"/>
        </w:rPr>
        <w:t>d</w:t>
      </w:r>
      <w:r w:rsidRPr="00AD0339">
        <w:rPr>
          <w:rFonts w:ascii="Arial" w:eastAsia="Arial" w:hAnsi="Arial" w:cs="Arial"/>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 de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 xml:space="preserve">. </w:t>
      </w:r>
      <w:r w:rsidRPr="00AD0339">
        <w:rPr>
          <w:rFonts w:ascii="Arial" w:eastAsia="Arial" w:hAnsi="Arial" w:cs="Arial"/>
          <w:spacing w:val="1"/>
        </w:rPr>
        <w:t xml:space="preserve"> </w:t>
      </w:r>
      <w:r w:rsidR="00ED1D20" w:rsidRPr="00AD0339">
        <w:rPr>
          <w:rFonts w:ascii="Arial" w:hAnsi="Arial" w:cs="Arial"/>
        </w:rPr>
        <w:t>All data stored in the production database is on a virtual server that resides in a high availability cluster.  If there is a hardware related problem the server will simply move to another server in the cluster.  The database server is configured for nightly exports that are then backed up using an enterprise backup solution.  Backups are retained for 15 days.</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4"/>
        </w:rPr>
        <w:t>i</w:t>
      </w:r>
      <w:r w:rsidRPr="00AD0339">
        <w:rPr>
          <w:rFonts w:ascii="Arial" w:eastAsia="Arial" w:hAnsi="Arial" w:cs="Arial"/>
        </w:rPr>
        <w:t>gn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4"/>
        </w:rPr>
        <w:t>w</w:t>
      </w:r>
      <w:r w:rsidRPr="00AD0339">
        <w:rPr>
          <w:rFonts w:ascii="Arial" w:eastAsia="Arial" w:hAnsi="Arial" w:cs="Arial"/>
          <w:spacing w:val="2"/>
        </w:rPr>
        <w:t>i</w:t>
      </w:r>
      <w:r w:rsidRPr="00AD0339">
        <w:rPr>
          <w:rFonts w:ascii="Arial" w:eastAsia="Arial" w:hAnsi="Arial" w:cs="Arial"/>
          <w:spacing w:val="-1"/>
        </w:rPr>
        <w:t>l</w:t>
      </w:r>
      <w:r w:rsidRPr="00AD0339">
        <w:rPr>
          <w:rFonts w:ascii="Arial" w:eastAsia="Arial" w:hAnsi="Arial" w:cs="Arial"/>
        </w:rPr>
        <w:t>l need</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be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003D3073" w:rsidRPr="00AD0339">
        <w:rPr>
          <w:rFonts w:ascii="Arial" w:eastAsia="Arial" w:hAnsi="Arial" w:cs="Arial"/>
          <w:spacing w:val="1"/>
        </w:rPr>
        <w:t>BBMC</w:t>
      </w:r>
      <w:ins w:id="43" w:author="Bard, David E. (HSC)" w:date="2013-10-16T10:46:00Z">
        <w:r w:rsidR="00487557">
          <w:rPr>
            <w:rFonts w:ascii="Arial" w:eastAsia="Arial" w:hAnsi="Arial" w:cs="Arial"/>
            <w:spacing w:val="1"/>
          </w:rPr>
          <w:t xml:space="preserve"> or the OSCTR BERD core</w:t>
        </w:r>
      </w:ins>
      <w:ins w:id="44" w:author="Bard, David E. (HSC)" w:date="2013-10-16T10:52:00Z">
        <w:r w:rsidR="00731DAC">
          <w:rPr>
            <w:rFonts w:ascii="Arial" w:eastAsia="Arial" w:hAnsi="Arial" w:cs="Arial"/>
            <w:spacing w:val="1"/>
          </w:rPr>
          <w:t>s</w:t>
        </w:r>
      </w:ins>
      <w:r w:rsidRPr="00AD0339">
        <w:rPr>
          <w:rFonts w:ascii="Arial" w:eastAsia="Arial" w:hAnsi="Arial" w:cs="Arial"/>
          <w:spacing w:val="-2"/>
        </w:rPr>
        <w:t xml:space="preserve"> </w:t>
      </w:r>
      <w:r w:rsidRPr="00AD0339">
        <w:rPr>
          <w:rFonts w:ascii="Arial" w:eastAsia="Arial" w:hAnsi="Arial" w:cs="Arial"/>
          <w:spacing w:val="1"/>
        </w:rPr>
        <w:t>(</w:t>
      </w:r>
      <w:del w:id="45" w:author="Bard, David E. (HSC)" w:date="2013-10-16T10:47:00Z">
        <w:r w:rsidRPr="00AD0339" w:rsidDel="00487557">
          <w:rPr>
            <w:rFonts w:ascii="Arial" w:eastAsia="Arial" w:hAnsi="Arial" w:cs="Arial"/>
          </w:rPr>
          <w:delText>by</w:delText>
        </w:r>
        <w:r w:rsidRPr="00AD0339" w:rsidDel="00487557">
          <w:rPr>
            <w:rFonts w:ascii="Arial" w:eastAsia="Arial" w:hAnsi="Arial" w:cs="Arial"/>
            <w:spacing w:val="-4"/>
          </w:rPr>
          <w:delText xml:space="preserve"> </w:delText>
        </w:r>
        <w:r w:rsidRPr="00AD0339" w:rsidDel="00487557">
          <w:rPr>
            <w:rFonts w:ascii="Arial" w:eastAsia="Arial" w:hAnsi="Arial" w:cs="Arial"/>
            <w:spacing w:val="-1"/>
          </w:rPr>
          <w:delText>REDC</w:delText>
        </w:r>
        <w:r w:rsidRPr="00AD0339" w:rsidDel="00487557">
          <w:rPr>
            <w:rFonts w:ascii="Arial" w:eastAsia="Arial" w:hAnsi="Arial" w:cs="Arial"/>
          </w:rPr>
          <w:delText>ap</w:delText>
        </w:r>
        <w:r w:rsidRPr="00AD0339" w:rsidDel="00487557">
          <w:rPr>
            <w:rFonts w:ascii="Arial" w:eastAsia="Arial" w:hAnsi="Arial" w:cs="Arial"/>
            <w:spacing w:val="1"/>
          </w:rPr>
          <w:delText xml:space="preserve"> </w:delText>
        </w:r>
        <w:r w:rsidRPr="00AD0339" w:rsidDel="00487557">
          <w:rPr>
            <w:rFonts w:ascii="Arial" w:eastAsia="Arial" w:hAnsi="Arial" w:cs="Arial"/>
          </w:rPr>
          <w:delText>des</w:delText>
        </w:r>
        <w:r w:rsidRPr="00AD0339" w:rsidDel="00487557">
          <w:rPr>
            <w:rFonts w:ascii="Arial" w:eastAsia="Arial" w:hAnsi="Arial" w:cs="Arial"/>
            <w:spacing w:val="-1"/>
          </w:rPr>
          <w:delText>i</w:delText>
        </w:r>
        <w:r w:rsidRPr="00AD0339" w:rsidDel="00487557">
          <w:rPr>
            <w:rFonts w:ascii="Arial" w:eastAsia="Arial" w:hAnsi="Arial" w:cs="Arial"/>
            <w:spacing w:val="2"/>
          </w:rPr>
          <w:delText>g</w:delText>
        </w:r>
        <w:r w:rsidRPr="00AD0339" w:rsidDel="00487557">
          <w:rPr>
            <w:rFonts w:ascii="Arial" w:eastAsia="Arial" w:hAnsi="Arial" w:cs="Arial"/>
          </w:rPr>
          <w:delText>n</w:delText>
        </w:r>
      </w:del>
      <w:ins w:id="46" w:author="Bard, David E. (HSC)" w:date="2013-10-16T10:47:00Z">
        <w:r w:rsidR="00487557">
          <w:rPr>
            <w:rFonts w:ascii="Arial" w:eastAsia="Arial" w:hAnsi="Arial" w:cs="Arial"/>
          </w:rPr>
          <w:t>see descriptions below</w:t>
        </w:r>
      </w:ins>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 xml:space="preserve"> </w:t>
      </w:r>
      <w:del w:id="47" w:author="Bard, David E. (HSC)" w:date="2013-10-16T10:47:00Z">
        <w:r w:rsidR="00ED1D20" w:rsidRPr="00AD0339" w:rsidDel="00487557">
          <w:rPr>
            <w:rFonts w:ascii="Arial" w:eastAsia="Arial" w:hAnsi="Arial" w:cs="Arial"/>
          </w:rPr>
          <w:delText>A</w:delText>
        </w:r>
        <w:r w:rsidRPr="00AD0339" w:rsidDel="00487557">
          <w:rPr>
            <w:rFonts w:ascii="Arial" w:eastAsia="Arial" w:hAnsi="Arial" w:cs="Arial"/>
          </w:rPr>
          <w:delText>s</w:delText>
        </w:r>
        <w:r w:rsidRPr="00AD0339" w:rsidDel="00487557">
          <w:rPr>
            <w:rFonts w:ascii="Arial" w:eastAsia="Arial" w:hAnsi="Arial" w:cs="Arial"/>
            <w:spacing w:val="-1"/>
          </w:rPr>
          <w:delText xml:space="preserve"> </w:delText>
        </w:r>
        <w:r w:rsidRPr="00AD0339" w:rsidDel="00487557">
          <w:rPr>
            <w:rFonts w:ascii="Arial" w:eastAsia="Arial" w:hAnsi="Arial" w:cs="Arial"/>
          </w:rPr>
          <w:delText>a</w:delText>
        </w:r>
        <w:r w:rsidRPr="00AD0339" w:rsidDel="00487557">
          <w:rPr>
            <w:rFonts w:ascii="Arial" w:eastAsia="Arial" w:hAnsi="Arial" w:cs="Arial"/>
            <w:spacing w:val="-2"/>
          </w:rPr>
          <w:delText xml:space="preserve"> </w:delText>
        </w:r>
        <w:r w:rsidR="00ED1D20" w:rsidRPr="00AD0339" w:rsidDel="00487557">
          <w:rPr>
            <w:rFonts w:ascii="Arial" w:eastAsia="Arial" w:hAnsi="Arial" w:cs="Arial"/>
            <w:spacing w:val="-2"/>
          </w:rPr>
          <w:delText>fee-for-</w:delText>
        </w:r>
        <w:r w:rsidRPr="00AD0339" w:rsidDel="00487557">
          <w:rPr>
            <w:rFonts w:ascii="Arial" w:eastAsia="Arial" w:hAnsi="Arial" w:cs="Arial"/>
          </w:rPr>
          <w:delText>se</w:delText>
        </w:r>
        <w:r w:rsidRPr="00AD0339" w:rsidDel="00487557">
          <w:rPr>
            <w:rFonts w:ascii="Arial" w:eastAsia="Arial" w:hAnsi="Arial" w:cs="Arial"/>
            <w:spacing w:val="1"/>
          </w:rPr>
          <w:delText>r</w:delText>
        </w:r>
        <w:r w:rsidRPr="00AD0339" w:rsidDel="00487557">
          <w:rPr>
            <w:rFonts w:ascii="Arial" w:eastAsia="Arial" w:hAnsi="Arial" w:cs="Arial"/>
            <w:spacing w:val="-2"/>
          </w:rPr>
          <w:delText>v</w:delText>
        </w:r>
        <w:r w:rsidRPr="00AD0339" w:rsidDel="00487557">
          <w:rPr>
            <w:rFonts w:ascii="Arial" w:eastAsia="Arial" w:hAnsi="Arial" w:cs="Arial"/>
            <w:spacing w:val="-1"/>
          </w:rPr>
          <w:delText>i</w:delText>
        </w:r>
        <w:r w:rsidRPr="00AD0339" w:rsidDel="00487557">
          <w:rPr>
            <w:rFonts w:ascii="Arial" w:eastAsia="Arial" w:hAnsi="Arial" w:cs="Arial"/>
          </w:rPr>
          <w:delText>ce</w:delText>
        </w:r>
        <w:r w:rsidR="00ED1D20" w:rsidRPr="00AD0339" w:rsidDel="00487557">
          <w:rPr>
            <w:rFonts w:ascii="Arial" w:eastAsia="Arial" w:hAnsi="Arial" w:cs="Arial"/>
          </w:rPr>
          <w:delText xml:space="preserve"> option,</w:delText>
        </w:r>
        <w:r w:rsidRPr="00AD0339" w:rsidDel="00487557">
          <w:rPr>
            <w:rFonts w:ascii="Arial" w:eastAsia="Arial" w:hAnsi="Arial" w:cs="Arial"/>
            <w:spacing w:val="1"/>
          </w:rPr>
          <w:delText xml:space="preserve"> </w:delText>
        </w:r>
      </w:del>
      <w:r w:rsidR="00ED1D20" w:rsidRPr="00AD0339">
        <w:rPr>
          <w:rFonts w:ascii="Arial" w:eastAsia="Arial" w:hAnsi="Arial" w:cs="Arial"/>
          <w:spacing w:val="1"/>
        </w:rPr>
        <w:t>BBMC</w:t>
      </w:r>
      <w:ins w:id="48" w:author="Bard, David E. (HSC)" w:date="2013-10-16T10:47:00Z">
        <w:r w:rsidR="00487557">
          <w:rPr>
            <w:rFonts w:ascii="Arial" w:eastAsia="Arial" w:hAnsi="Arial" w:cs="Arial"/>
            <w:spacing w:val="1"/>
          </w:rPr>
          <w:t xml:space="preserve"> and BERD cores</w:t>
        </w:r>
      </w:ins>
      <w:r w:rsidR="00ED1D20" w:rsidRPr="00AD0339">
        <w:rPr>
          <w:rFonts w:ascii="Arial" w:eastAsia="Arial" w:hAnsi="Arial" w:cs="Arial"/>
        </w:rPr>
        <w:t xml:space="preserve"> </w:t>
      </w:r>
      <w:r w:rsidR="00ED1D20" w:rsidRPr="00AD0339">
        <w:rPr>
          <w:rFonts w:ascii="Arial" w:eastAsia="Arial" w:hAnsi="Arial" w:cs="Arial"/>
          <w:spacing w:val="-3"/>
        </w:rPr>
        <w:t>o</w:t>
      </w:r>
      <w:r w:rsidR="00ED1D20" w:rsidRPr="00AD0339">
        <w:rPr>
          <w:rFonts w:ascii="Arial" w:eastAsia="Arial" w:hAnsi="Arial" w:cs="Arial"/>
          <w:spacing w:val="1"/>
        </w:rPr>
        <w:t>ff</w:t>
      </w:r>
      <w:r w:rsidR="00ED1D20" w:rsidRPr="00AD0339">
        <w:rPr>
          <w:rFonts w:ascii="Arial" w:eastAsia="Arial" w:hAnsi="Arial" w:cs="Arial"/>
          <w:spacing w:val="-3"/>
        </w:rPr>
        <w:t>e</w:t>
      </w:r>
      <w:r w:rsidR="00ED1D20" w:rsidRPr="00AD0339">
        <w:rPr>
          <w:rFonts w:ascii="Arial" w:eastAsia="Arial" w:hAnsi="Arial" w:cs="Arial"/>
          <w:spacing w:val="1"/>
        </w:rPr>
        <w:t>r</w:t>
      </w:r>
      <w:del w:id="49" w:author="Bard, David E. (HSC)" w:date="2013-10-16T10:48:00Z">
        <w:r w:rsidR="00ED1D20" w:rsidRPr="00AD0339" w:rsidDel="00487557">
          <w:rPr>
            <w:rFonts w:ascii="Arial" w:eastAsia="Arial" w:hAnsi="Arial" w:cs="Arial"/>
          </w:rPr>
          <w:delText>s</w:delText>
        </w:r>
      </w:del>
      <w:r w:rsidR="00ED1D20"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oposed</w:t>
      </w:r>
      <w:r w:rsidRPr="00AD0339">
        <w:rPr>
          <w:rFonts w:ascii="Arial" w:eastAsia="Arial" w:hAnsi="Arial" w:cs="Arial"/>
          <w:spacing w:val="1"/>
        </w:rPr>
        <w:t xml:space="preserve"> </w:t>
      </w:r>
      <w:r w:rsidRPr="00AD0339">
        <w:rPr>
          <w:rFonts w:ascii="Arial" w:eastAsia="Arial" w:hAnsi="Arial" w:cs="Arial"/>
        </w:rPr>
        <w:t>cha</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e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 xml:space="preserve">al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3"/>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2"/>
        </w:rPr>
        <w:t>y</w:t>
      </w:r>
      <w:ins w:id="50" w:author="Bard, David E. (HSC)" w:date="2013-10-16T10:48:00Z">
        <w:r w:rsidR="00487557">
          <w:rPr>
            <w:rFonts w:ascii="Arial" w:eastAsia="Arial" w:hAnsi="Arial" w:cs="Arial"/>
            <w:spacing w:val="-2"/>
          </w:rPr>
          <w:t xml:space="preserve"> (</w:t>
        </w:r>
      </w:ins>
      <w:ins w:id="51" w:author="Bard, David E. (HSC)" w:date="2013-10-16T10:49:00Z">
        <w:r w:rsidR="00731DAC">
          <w:rPr>
            <w:rFonts w:ascii="Arial" w:eastAsia="Arial" w:hAnsi="Arial" w:cs="Arial"/>
            <w:spacing w:val="-2"/>
          </w:rPr>
          <w:t xml:space="preserve">note: </w:t>
        </w:r>
      </w:ins>
      <w:ins w:id="52" w:author="Bard, David E. (HSC)" w:date="2013-10-16T10:48:00Z">
        <w:r w:rsidR="00487557">
          <w:rPr>
            <w:rFonts w:ascii="Arial" w:eastAsia="Arial" w:hAnsi="Arial" w:cs="Arial"/>
            <w:spacing w:val="-2"/>
          </w:rPr>
          <w:t>this may or may not require fee-for-service charges, depending on</w:t>
        </w:r>
      </w:ins>
      <w:ins w:id="53" w:author="Bard, David E. (HSC)" w:date="2013-10-16T10:49:00Z">
        <w:r w:rsidR="00487557">
          <w:rPr>
            <w:rFonts w:ascii="Arial" w:eastAsia="Arial" w:hAnsi="Arial" w:cs="Arial"/>
            <w:spacing w:val="-2"/>
          </w:rPr>
          <w:t xml:space="preserve"> </w:t>
        </w:r>
      </w:ins>
      <w:ins w:id="54" w:author="Bard, David E. (HSC)" w:date="2013-10-16T10:50:00Z">
        <w:r w:rsidR="00731DAC">
          <w:rPr>
            <w:rFonts w:ascii="Arial" w:eastAsia="Arial" w:hAnsi="Arial" w:cs="Arial"/>
            <w:spacing w:val="-2"/>
          </w:rPr>
          <w:t>institutional</w:t>
        </w:r>
      </w:ins>
      <w:ins w:id="55" w:author="Bard, David E. (HSC)" w:date="2013-10-16T10:49:00Z">
        <w:r w:rsidR="00487557">
          <w:rPr>
            <w:rFonts w:ascii="Arial" w:eastAsia="Arial" w:hAnsi="Arial" w:cs="Arial"/>
            <w:spacing w:val="-2"/>
          </w:rPr>
          <w:t xml:space="preserve"> funding of </w:t>
        </w:r>
      </w:ins>
      <w:proofErr w:type="spellStart"/>
      <w:ins w:id="56" w:author="Bard, David E. (HSC)" w:date="2013-10-16T10:48:00Z">
        <w:r w:rsidR="00487557">
          <w:rPr>
            <w:rFonts w:ascii="Arial" w:eastAsia="Arial" w:hAnsi="Arial" w:cs="Arial"/>
            <w:spacing w:val="-2"/>
          </w:rPr>
          <w:t>REDCap</w:t>
        </w:r>
      </w:ins>
      <w:proofErr w:type="spellEnd"/>
      <w:ins w:id="57" w:author="Bard, David E. (HSC)" w:date="2013-10-16T10:49:00Z">
        <w:r w:rsidR="00487557">
          <w:rPr>
            <w:rFonts w:ascii="Arial" w:eastAsia="Arial" w:hAnsi="Arial" w:cs="Arial"/>
            <w:spacing w:val="-2"/>
          </w:rPr>
          <w:t xml:space="preserve"> support and project qualification status</w:t>
        </w:r>
      </w:ins>
      <w:ins w:id="58" w:author="Bard, David E. (HSC)" w:date="2013-10-16T10:48:00Z">
        <w:r w:rsidR="00487557">
          <w:rPr>
            <w:rFonts w:ascii="Arial" w:eastAsia="Arial" w:hAnsi="Arial" w:cs="Arial"/>
            <w:spacing w:val="-2"/>
          </w:rPr>
          <w:t>)</w:t>
        </w:r>
      </w:ins>
      <w:r w:rsidRPr="00AD0339">
        <w:rPr>
          <w:rFonts w:ascii="Arial" w:eastAsia="Arial" w:hAnsi="Arial" w:cs="Arial"/>
        </w:rPr>
        <w:t>; shou</w:t>
      </w:r>
      <w:r w:rsidRPr="00AD0339">
        <w:rPr>
          <w:rFonts w:ascii="Arial" w:eastAsia="Arial" w:hAnsi="Arial" w:cs="Arial"/>
          <w:spacing w:val="-1"/>
        </w:rPr>
        <w:t>l</w:t>
      </w:r>
      <w:r w:rsidRPr="00AD0339">
        <w:rPr>
          <w:rFonts w:ascii="Arial" w:eastAsia="Arial" w:hAnsi="Arial" w:cs="Arial"/>
        </w:rPr>
        <w:t>d</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I opt o</w:t>
      </w:r>
      <w:r w:rsidRPr="00AD0339">
        <w:rPr>
          <w:rFonts w:ascii="Arial" w:eastAsia="Arial" w:hAnsi="Arial" w:cs="Arial"/>
          <w:spacing w:val="-3"/>
        </w:rPr>
        <w:t>u</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 xml:space="preserve">hat </w:t>
      </w:r>
      <w:del w:id="59" w:author="Bard, David E. (HSC)" w:date="2013-10-16T10:50:00Z">
        <w:r w:rsidR="003D3073" w:rsidRPr="00AD0339" w:rsidDel="00731DAC">
          <w:rPr>
            <w:rFonts w:ascii="Arial" w:eastAsia="Arial" w:hAnsi="Arial" w:cs="Arial"/>
          </w:rPr>
          <w:delText>BBMC</w:delText>
        </w:r>
      </w:del>
      <w:ins w:id="60" w:author="Bard, David E. (HSC)" w:date="2013-10-16T10:50:00Z">
        <w:r w:rsidR="00731DAC">
          <w:rPr>
            <w:rFonts w:ascii="Arial" w:eastAsia="Arial" w:hAnsi="Arial" w:cs="Arial"/>
          </w:rPr>
          <w:t>neither core</w:t>
        </w:r>
      </w:ins>
      <w:r w:rsidRPr="00AD0339">
        <w:rPr>
          <w:rFonts w:ascii="Arial" w:eastAsia="Arial" w:hAnsi="Arial" w:cs="Arial"/>
          <w:spacing w:val="-2"/>
        </w:rPr>
        <w:t xml:space="preserve"> </w:t>
      </w:r>
      <w:del w:id="61" w:author="Bard, David E. (HSC)" w:date="2013-10-16T10:54:00Z">
        <w:r w:rsidRPr="00AD0339" w:rsidDel="00731DAC">
          <w:rPr>
            <w:rFonts w:ascii="Arial" w:eastAsia="Arial" w:hAnsi="Arial" w:cs="Arial"/>
          </w:rPr>
          <w:delText>au</w:delText>
        </w:r>
        <w:r w:rsidRPr="00AD0339" w:rsidDel="00731DAC">
          <w:rPr>
            <w:rFonts w:ascii="Arial" w:eastAsia="Arial" w:hAnsi="Arial" w:cs="Arial"/>
            <w:spacing w:val="1"/>
          </w:rPr>
          <w:delText>t</w:delText>
        </w:r>
        <w:r w:rsidRPr="00AD0339" w:rsidDel="00731DAC">
          <w:rPr>
            <w:rFonts w:ascii="Arial" w:eastAsia="Arial" w:hAnsi="Arial" w:cs="Arial"/>
          </w:rPr>
          <w:delText>o</w:delText>
        </w:r>
        <w:r w:rsidRPr="00AD0339" w:rsidDel="00731DAC">
          <w:rPr>
            <w:rFonts w:ascii="Arial" w:eastAsia="Arial" w:hAnsi="Arial" w:cs="Arial"/>
            <w:spacing w:val="1"/>
          </w:rPr>
          <w:delText>m</w:delText>
        </w:r>
        <w:r w:rsidRPr="00AD0339" w:rsidDel="00731DAC">
          <w:rPr>
            <w:rFonts w:ascii="Arial" w:eastAsia="Arial" w:hAnsi="Arial" w:cs="Arial"/>
            <w:spacing w:val="-3"/>
          </w:rPr>
          <w:delText>a</w:delText>
        </w:r>
        <w:r w:rsidRPr="00AD0339" w:rsidDel="00731DAC">
          <w:rPr>
            <w:rFonts w:ascii="Arial" w:eastAsia="Arial" w:hAnsi="Arial" w:cs="Arial"/>
            <w:spacing w:val="1"/>
          </w:rPr>
          <w:delText>t</w:delText>
        </w:r>
        <w:r w:rsidRPr="00AD0339" w:rsidDel="00731DAC">
          <w:rPr>
            <w:rFonts w:ascii="Arial" w:eastAsia="Arial" w:hAnsi="Arial" w:cs="Arial"/>
            <w:spacing w:val="-1"/>
          </w:rPr>
          <w:delText>i</w:delText>
        </w:r>
        <w:r w:rsidRPr="00AD0339" w:rsidDel="00731DAC">
          <w:rPr>
            <w:rFonts w:ascii="Arial" w:eastAsia="Arial" w:hAnsi="Arial" w:cs="Arial"/>
          </w:rPr>
          <w:delText>ca</w:delText>
        </w:r>
        <w:r w:rsidRPr="00AD0339" w:rsidDel="00731DAC">
          <w:rPr>
            <w:rFonts w:ascii="Arial" w:eastAsia="Arial" w:hAnsi="Arial" w:cs="Arial"/>
            <w:spacing w:val="-1"/>
          </w:rPr>
          <w:delText>ll</w:delText>
        </w:r>
        <w:r w:rsidRPr="00AD0339" w:rsidDel="00731DAC">
          <w:rPr>
            <w:rFonts w:ascii="Arial" w:eastAsia="Arial" w:hAnsi="Arial" w:cs="Arial"/>
          </w:rPr>
          <w:delText>y</w:delText>
        </w:r>
        <w:r w:rsidRPr="00AD0339" w:rsidDel="00731DAC">
          <w:rPr>
            <w:rFonts w:ascii="Arial" w:eastAsia="Arial" w:hAnsi="Arial" w:cs="Arial"/>
            <w:spacing w:val="-1"/>
          </w:rPr>
          <w:delText xml:space="preserve"> </w:delText>
        </w:r>
      </w:del>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del w:id="62" w:author="Bard, David E. (HSC)" w:date="2013-10-16T10:50:00Z">
        <w:r w:rsidRPr="00AD0339" w:rsidDel="00731DAC">
          <w:rPr>
            <w:rFonts w:ascii="Arial" w:eastAsia="Arial" w:hAnsi="Arial" w:cs="Arial"/>
          </w:rPr>
          <w:delText xml:space="preserve">any </w:delText>
        </w:r>
      </w:del>
      <w:r w:rsidRPr="00AD0339">
        <w:rPr>
          <w:rFonts w:ascii="Arial" w:eastAsia="Arial" w:hAnsi="Arial" w:cs="Arial"/>
        </w:rPr>
        <w:t>chan</w:t>
      </w:r>
      <w:r w:rsidRPr="00AD0339">
        <w:rPr>
          <w:rFonts w:ascii="Arial" w:eastAsia="Arial" w:hAnsi="Arial" w:cs="Arial"/>
          <w:spacing w:val="2"/>
        </w:rPr>
        <w:t>g</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ins w:id="63" w:author="Bard, David E. (HSC)" w:date="2013-10-16T10:51:00Z">
        <w:r w:rsidR="00731DAC">
          <w:rPr>
            <w:rFonts w:ascii="Arial" w:eastAsia="Arial" w:hAnsi="Arial" w:cs="Arial"/>
            <w:spacing w:val="2"/>
          </w:rPr>
          <w:t xml:space="preserve">liability </w:t>
        </w:r>
      </w:ins>
      <w:del w:id="64" w:author="Bard, David E. (HSC)" w:date="2013-10-16T10:51:00Z">
        <w:r w:rsidRPr="00AD0339" w:rsidDel="00731DAC">
          <w:rPr>
            <w:rFonts w:ascii="Arial" w:eastAsia="Arial" w:hAnsi="Arial" w:cs="Arial"/>
            <w:spacing w:val="-3"/>
          </w:rPr>
          <w:delText>i</w:delText>
        </w:r>
        <w:r w:rsidRPr="00AD0339" w:rsidDel="00731DAC">
          <w:rPr>
            <w:rFonts w:ascii="Arial" w:eastAsia="Arial" w:hAnsi="Arial" w:cs="Arial"/>
          </w:rPr>
          <w:delText>t</w:delText>
        </w:r>
        <w:r w:rsidRPr="00AD0339" w:rsidDel="00731DAC">
          <w:rPr>
            <w:rFonts w:ascii="Arial" w:eastAsia="Arial" w:hAnsi="Arial" w:cs="Arial"/>
            <w:spacing w:val="2"/>
          </w:rPr>
          <w:delText xml:space="preserve"> </w:delText>
        </w:r>
      </w:del>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l be</w:t>
      </w:r>
      <w:r w:rsidRPr="00AD0339">
        <w:rPr>
          <w:rFonts w:ascii="Arial" w:eastAsia="Arial" w:hAnsi="Arial" w:cs="Arial"/>
          <w:spacing w:val="1"/>
        </w:rPr>
        <w:t xml:space="preserve"> </w:t>
      </w:r>
      <w:ins w:id="65" w:author="Bard, David E. (HSC)" w:date="2013-10-16T10:51:00Z">
        <w:r w:rsidR="00731DAC">
          <w:rPr>
            <w:rFonts w:ascii="Arial" w:eastAsia="Arial" w:hAnsi="Arial" w:cs="Arial"/>
            <w:spacing w:val="1"/>
          </w:rPr>
          <w:t xml:space="preserve">assumed by the </w:t>
        </w:r>
      </w:ins>
      <w:r w:rsidRPr="00AD0339">
        <w:rPr>
          <w:rFonts w:ascii="Arial" w:eastAsia="Arial" w:hAnsi="Arial" w:cs="Arial"/>
          <w:spacing w:val="-1"/>
        </w:rPr>
        <w:t>P</w:t>
      </w:r>
      <w:r w:rsidRPr="00AD0339">
        <w:rPr>
          <w:rFonts w:ascii="Arial" w:eastAsia="Arial" w:hAnsi="Arial" w:cs="Arial"/>
          <w:spacing w:val="1"/>
        </w:rPr>
        <w:t>I</w:t>
      </w:r>
      <w:del w:id="66" w:author="Bard, David E. (HSC)" w:date="2013-10-16T10:51:00Z">
        <w:r w:rsidRPr="00AD0339" w:rsidDel="00731DAC">
          <w:rPr>
            <w:rFonts w:ascii="Arial" w:eastAsia="Arial" w:hAnsi="Arial" w:cs="Arial"/>
            <w:spacing w:val="1"/>
          </w:rPr>
          <w:delText>'</w:delText>
        </w:r>
        <w:r w:rsidRPr="00AD0339" w:rsidDel="00731DAC">
          <w:rPr>
            <w:rFonts w:ascii="Arial" w:eastAsia="Arial" w:hAnsi="Arial" w:cs="Arial"/>
          </w:rPr>
          <w:delText>s</w:delText>
        </w:r>
        <w:r w:rsidRPr="00AD0339" w:rsidDel="00731DAC">
          <w:rPr>
            <w:rFonts w:ascii="Arial" w:eastAsia="Arial" w:hAnsi="Arial" w:cs="Arial"/>
            <w:spacing w:val="-1"/>
          </w:rPr>
          <w:delText xml:space="preserve"> </w:delText>
        </w:r>
        <w:r w:rsidRPr="00AD0339" w:rsidDel="00731DAC">
          <w:rPr>
            <w:rFonts w:ascii="Arial" w:eastAsia="Arial" w:hAnsi="Arial" w:cs="Arial"/>
            <w:spacing w:val="1"/>
          </w:rPr>
          <w:delText>r</w:delText>
        </w:r>
        <w:r w:rsidRPr="00AD0339" w:rsidDel="00731DAC">
          <w:rPr>
            <w:rFonts w:ascii="Arial" w:eastAsia="Arial" w:hAnsi="Arial" w:cs="Arial"/>
            <w:spacing w:val="-3"/>
          </w:rPr>
          <w:delText>e</w:delText>
        </w:r>
        <w:r w:rsidRPr="00AD0339" w:rsidDel="00731DAC">
          <w:rPr>
            <w:rFonts w:ascii="Arial" w:eastAsia="Arial" w:hAnsi="Arial" w:cs="Arial"/>
          </w:rPr>
          <w:delText>spons</w:delText>
        </w:r>
        <w:r w:rsidRPr="00AD0339" w:rsidDel="00731DAC">
          <w:rPr>
            <w:rFonts w:ascii="Arial" w:eastAsia="Arial" w:hAnsi="Arial" w:cs="Arial"/>
            <w:spacing w:val="-1"/>
          </w:rPr>
          <w:delText>i</w:delText>
        </w:r>
        <w:r w:rsidRPr="00AD0339" w:rsidDel="00731DAC">
          <w:rPr>
            <w:rFonts w:ascii="Arial" w:eastAsia="Arial" w:hAnsi="Arial" w:cs="Arial"/>
          </w:rPr>
          <w:delText>b</w:delText>
        </w:r>
        <w:r w:rsidRPr="00AD0339" w:rsidDel="00731DAC">
          <w:rPr>
            <w:rFonts w:ascii="Arial" w:eastAsia="Arial" w:hAnsi="Arial" w:cs="Arial"/>
            <w:spacing w:val="-1"/>
          </w:rPr>
          <w:delText>ili</w:delText>
        </w:r>
        <w:r w:rsidRPr="00AD0339" w:rsidDel="00731DAC">
          <w:rPr>
            <w:rFonts w:ascii="Arial" w:eastAsia="Arial" w:hAnsi="Arial" w:cs="Arial"/>
            <w:spacing w:val="1"/>
          </w:rPr>
          <w:delText>t</w:delText>
        </w:r>
        <w:r w:rsidRPr="00AD0339" w:rsidDel="00731DAC">
          <w:rPr>
            <w:rFonts w:ascii="Arial" w:eastAsia="Arial" w:hAnsi="Arial" w:cs="Arial"/>
          </w:rPr>
          <w:delText>y</w:delText>
        </w:r>
      </w:del>
      <w:r w:rsidRPr="00AD0339">
        <w:rPr>
          <w:rFonts w:ascii="Arial" w:eastAsia="Arial" w:hAnsi="Arial" w:cs="Arial"/>
          <w:spacing w:val="-1"/>
        </w:rPr>
        <w:t xml:space="preserve"> </w:t>
      </w:r>
      <w:r w:rsidR="00ED1D20" w:rsidRPr="00AD0339">
        <w:rPr>
          <w:rFonts w:ascii="Arial" w:eastAsia="Arial" w:hAnsi="Arial" w:cs="Arial"/>
        </w:rPr>
        <w:t>should the</w:t>
      </w:r>
      <w:r w:rsidR="00ED1D20" w:rsidRPr="00AD0339">
        <w:rPr>
          <w:rFonts w:ascii="Arial" w:eastAsia="Arial" w:hAnsi="Arial" w:cs="Arial"/>
          <w:spacing w:val="5"/>
        </w:rPr>
        <w:t xml:space="preserve"> </w:t>
      </w:r>
      <w:r w:rsidRPr="00AD0339">
        <w:rPr>
          <w:rFonts w:ascii="Arial" w:eastAsia="Arial" w:hAnsi="Arial" w:cs="Arial"/>
        </w:rPr>
        <w:t>cha</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3"/>
        </w:rPr>
        <w:t xml:space="preserve"> </w:t>
      </w:r>
      <w:r w:rsidRPr="00AD0339">
        <w:rPr>
          <w:rFonts w:ascii="Arial" w:eastAsia="Arial" w:hAnsi="Arial" w:cs="Arial"/>
        </w:rPr>
        <w:t>cons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enc</w:t>
      </w:r>
      <w:r w:rsidRPr="00AD0339">
        <w:rPr>
          <w:rFonts w:ascii="Arial" w:eastAsia="Arial" w:hAnsi="Arial" w:cs="Arial"/>
          <w:spacing w:val="-2"/>
        </w:rPr>
        <w:t>y</w:t>
      </w:r>
      <w:ins w:id="67" w:author="Bard, David E. (HSC)" w:date="2013-10-16T10:51:00Z">
        <w:r w:rsidR="00731DAC">
          <w:rPr>
            <w:rFonts w:ascii="Arial" w:eastAsia="Arial" w:hAnsi="Arial" w:cs="Arial"/>
            <w:spacing w:val="-2"/>
          </w:rPr>
          <w:t xml:space="preserve"> demands</w:t>
        </w:r>
      </w:ins>
      <w:r w:rsidRPr="00AD0339">
        <w:rPr>
          <w:rFonts w:ascii="Arial" w:eastAsia="Arial" w:hAnsi="Arial" w:cs="Arial"/>
        </w:rPr>
        <w:t>.</w:t>
      </w:r>
    </w:p>
    <w:p w14:paraId="2D639730" w14:textId="77777777" w:rsidR="00ED1D20" w:rsidRPr="00AD0339" w:rsidRDefault="00ED1D20" w:rsidP="00AD0339">
      <w:pPr>
        <w:spacing w:after="0" w:line="240" w:lineRule="auto"/>
        <w:ind w:left="116" w:right="150"/>
        <w:rPr>
          <w:rFonts w:ascii="Arial" w:hAnsi="Arial" w:cs="Arial"/>
        </w:rPr>
      </w:pPr>
    </w:p>
    <w:p w14:paraId="4CB86A86" w14:textId="77777777" w:rsidR="00874426" w:rsidRPr="00AD0339" w:rsidRDefault="003D3073">
      <w:pPr>
        <w:spacing w:after="0" w:line="240" w:lineRule="auto"/>
        <w:ind w:left="116" w:right="-20"/>
        <w:rPr>
          <w:rFonts w:ascii="Arial" w:eastAsia="Arial" w:hAnsi="Arial" w:cs="Arial"/>
        </w:rPr>
      </w:pPr>
      <w:r w:rsidRPr="00AD0339">
        <w:rPr>
          <w:rFonts w:ascii="Arial" w:eastAsia="Arial" w:hAnsi="Arial" w:cs="Arial"/>
          <w:b/>
          <w:bCs/>
          <w:spacing w:val="-1"/>
        </w:rPr>
        <w:t>BBMC</w:t>
      </w:r>
    </w:p>
    <w:p w14:paraId="59DB6AD3" w14:textId="77777777" w:rsidR="00874426" w:rsidRPr="00AD0339" w:rsidRDefault="00874426">
      <w:pPr>
        <w:spacing w:before="4" w:after="0" w:line="120" w:lineRule="exact"/>
        <w:rPr>
          <w:rFonts w:ascii="Arial" w:hAnsi="Arial" w:cs="Arial"/>
        </w:rPr>
      </w:pPr>
    </w:p>
    <w:p w14:paraId="519DF9D1" w14:textId="38997EE0" w:rsidR="00874426" w:rsidRPr="00AD0339" w:rsidRDefault="003D3073">
      <w:pPr>
        <w:spacing w:after="0" w:line="240" w:lineRule="auto"/>
        <w:ind w:left="116" w:right="350"/>
        <w:jc w:val="both"/>
        <w:rPr>
          <w:rFonts w:ascii="Arial" w:eastAsia="Arial" w:hAnsi="Arial" w:cs="Arial"/>
        </w:rPr>
      </w:pPr>
      <w:r w:rsidRPr="00AD0339">
        <w:rPr>
          <w:rFonts w:ascii="Arial" w:eastAsia="Arial" w:hAnsi="Arial" w:cs="Arial"/>
          <w:spacing w:val="-1"/>
        </w:rPr>
        <w:t>Biomedical and Behavioral Research Core of OUHSC</w:t>
      </w:r>
      <w:r w:rsidR="003A1128" w:rsidRPr="00AD0339">
        <w:rPr>
          <w:rFonts w:ascii="Arial" w:eastAsia="Arial" w:hAnsi="Arial" w:cs="Arial"/>
        </w:rPr>
        <w:t xml:space="preserve">. </w:t>
      </w:r>
      <w:r w:rsidR="003A1128" w:rsidRPr="00AD0339">
        <w:rPr>
          <w:rFonts w:ascii="Arial" w:eastAsia="Arial" w:hAnsi="Arial" w:cs="Arial"/>
          <w:spacing w:val="1"/>
        </w:rPr>
        <w:t xml:space="preserve"> </w:t>
      </w:r>
      <w:r w:rsidR="003A1128" w:rsidRPr="00AD0339">
        <w:rPr>
          <w:rFonts w:ascii="Arial" w:eastAsia="Arial" w:hAnsi="Arial" w:cs="Arial"/>
        </w:rPr>
        <w:t>A</w:t>
      </w:r>
      <w:r w:rsidR="003A1128" w:rsidRPr="00AD0339">
        <w:rPr>
          <w:rFonts w:ascii="Arial" w:eastAsia="Arial" w:hAnsi="Arial" w:cs="Arial"/>
          <w:spacing w:val="-2"/>
        </w:rPr>
        <w:t xml:space="preserve"> </w:t>
      </w:r>
      <w:r w:rsidR="003A1128" w:rsidRPr="00AD0339">
        <w:rPr>
          <w:rFonts w:ascii="Arial" w:eastAsia="Arial" w:hAnsi="Arial" w:cs="Arial"/>
        </w:rPr>
        <w:t>g</w:t>
      </w:r>
      <w:r w:rsidR="003A1128" w:rsidRPr="00AD0339">
        <w:rPr>
          <w:rFonts w:ascii="Arial" w:eastAsia="Arial" w:hAnsi="Arial" w:cs="Arial"/>
          <w:spacing w:val="1"/>
        </w:rPr>
        <w:t>r</w:t>
      </w:r>
      <w:r w:rsidR="003A1128" w:rsidRPr="00AD0339">
        <w:rPr>
          <w:rFonts w:ascii="Arial" w:eastAsia="Arial" w:hAnsi="Arial" w:cs="Arial"/>
        </w:rPr>
        <w:t>oup</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rPr>
        <w:t>espons</w:t>
      </w:r>
      <w:r w:rsidR="003A1128" w:rsidRPr="00AD0339">
        <w:rPr>
          <w:rFonts w:ascii="Arial" w:eastAsia="Arial" w:hAnsi="Arial" w:cs="Arial"/>
          <w:spacing w:val="-1"/>
        </w:rPr>
        <w:t>i</w:t>
      </w:r>
      <w:r w:rsidR="003A1128" w:rsidRPr="00AD0339">
        <w:rPr>
          <w:rFonts w:ascii="Arial" w:eastAsia="Arial" w:hAnsi="Arial" w:cs="Arial"/>
        </w:rPr>
        <w:t>b</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2"/>
        </w:rPr>
        <w:t xml:space="preserve"> </w:t>
      </w:r>
      <w:r w:rsidR="003A1128" w:rsidRPr="00AD0339">
        <w:rPr>
          <w:rFonts w:ascii="Arial" w:eastAsia="Arial" w:hAnsi="Arial" w:cs="Arial"/>
          <w:spacing w:val="3"/>
        </w:rPr>
        <w:t>f</w:t>
      </w:r>
      <w:r w:rsidR="003A1128" w:rsidRPr="00AD0339">
        <w:rPr>
          <w:rFonts w:ascii="Arial" w:eastAsia="Arial" w:hAnsi="Arial" w:cs="Arial"/>
          <w:spacing w:val="-3"/>
        </w:rPr>
        <w:t>o</w:t>
      </w:r>
      <w:r w:rsidR="003A1128" w:rsidRPr="00AD0339">
        <w:rPr>
          <w:rFonts w:ascii="Arial" w:eastAsia="Arial" w:hAnsi="Arial" w:cs="Arial"/>
        </w:rPr>
        <w:t>r</w:t>
      </w:r>
      <w:r w:rsidR="003A1128" w:rsidRPr="00AD0339">
        <w:rPr>
          <w:rFonts w:ascii="Arial" w:eastAsia="Arial" w:hAnsi="Arial" w:cs="Arial"/>
          <w:spacing w:val="2"/>
        </w:rPr>
        <w:t xml:space="preserve"> </w:t>
      </w:r>
      <w:r w:rsidRPr="00AD0339">
        <w:rPr>
          <w:rFonts w:ascii="Arial" w:eastAsia="Arial" w:hAnsi="Arial" w:cs="Arial"/>
          <w:spacing w:val="2"/>
        </w:rPr>
        <w:t xml:space="preserve">the </w:t>
      </w:r>
      <w:del w:id="68" w:author="Bard, David E. (HSC)" w:date="2013-10-16T10:54:00Z">
        <w:r w:rsidR="003A1128" w:rsidRPr="00AD0339" w:rsidDel="00731DAC">
          <w:rPr>
            <w:rFonts w:ascii="Arial" w:eastAsia="Arial" w:hAnsi="Arial" w:cs="Arial"/>
            <w:spacing w:val="-4"/>
          </w:rPr>
          <w:delText>i</w:delText>
        </w:r>
        <w:r w:rsidR="003A1128" w:rsidRPr="00AD0339" w:rsidDel="00731DAC">
          <w:rPr>
            <w:rFonts w:ascii="Arial" w:eastAsia="Arial" w:hAnsi="Arial" w:cs="Arial"/>
            <w:spacing w:val="1"/>
          </w:rPr>
          <w:delText>m</w:delText>
        </w:r>
        <w:r w:rsidR="003A1128" w:rsidRPr="00AD0339" w:rsidDel="00731DAC">
          <w:rPr>
            <w:rFonts w:ascii="Arial" w:eastAsia="Arial" w:hAnsi="Arial" w:cs="Arial"/>
          </w:rPr>
          <w:delText>p</w:delText>
        </w:r>
        <w:r w:rsidR="003A1128" w:rsidRPr="00AD0339" w:rsidDel="00731DAC">
          <w:rPr>
            <w:rFonts w:ascii="Arial" w:eastAsia="Arial" w:hAnsi="Arial" w:cs="Arial"/>
            <w:spacing w:val="-1"/>
          </w:rPr>
          <w:delText>l</w:delText>
        </w:r>
        <w:r w:rsidR="003A1128" w:rsidRPr="00AD0339" w:rsidDel="00731DAC">
          <w:rPr>
            <w:rFonts w:ascii="Arial" w:eastAsia="Arial" w:hAnsi="Arial" w:cs="Arial"/>
          </w:rPr>
          <w:delText>e</w:delText>
        </w:r>
        <w:r w:rsidR="003A1128" w:rsidRPr="00AD0339" w:rsidDel="00731DAC">
          <w:rPr>
            <w:rFonts w:ascii="Arial" w:eastAsia="Arial" w:hAnsi="Arial" w:cs="Arial"/>
            <w:spacing w:val="1"/>
          </w:rPr>
          <w:delText>m</w:delText>
        </w:r>
        <w:r w:rsidR="003A1128" w:rsidRPr="00AD0339" w:rsidDel="00731DAC">
          <w:rPr>
            <w:rFonts w:ascii="Arial" w:eastAsia="Arial" w:hAnsi="Arial" w:cs="Arial"/>
            <w:spacing w:val="-3"/>
          </w:rPr>
          <w:delText>e</w:delText>
        </w:r>
        <w:r w:rsidR="003A1128" w:rsidRPr="00AD0339" w:rsidDel="00731DAC">
          <w:rPr>
            <w:rFonts w:ascii="Arial" w:eastAsia="Arial" w:hAnsi="Arial" w:cs="Arial"/>
          </w:rPr>
          <w:delText>n</w:delText>
        </w:r>
        <w:r w:rsidR="003A1128" w:rsidRPr="00AD0339" w:rsidDel="00731DAC">
          <w:rPr>
            <w:rFonts w:ascii="Arial" w:eastAsia="Arial" w:hAnsi="Arial" w:cs="Arial"/>
            <w:spacing w:val="1"/>
          </w:rPr>
          <w:delText>t</w:delText>
        </w:r>
        <w:r w:rsidR="003A1128" w:rsidRPr="00AD0339" w:rsidDel="00731DAC">
          <w:rPr>
            <w:rFonts w:ascii="Arial" w:eastAsia="Arial" w:hAnsi="Arial" w:cs="Arial"/>
          </w:rPr>
          <w:delText>a</w:delText>
        </w:r>
        <w:r w:rsidR="003A1128" w:rsidRPr="00AD0339" w:rsidDel="00731DAC">
          <w:rPr>
            <w:rFonts w:ascii="Arial" w:eastAsia="Arial" w:hAnsi="Arial" w:cs="Arial"/>
            <w:spacing w:val="1"/>
          </w:rPr>
          <w:delText>t</w:delText>
        </w:r>
        <w:r w:rsidR="003A1128" w:rsidRPr="00AD0339" w:rsidDel="00731DAC">
          <w:rPr>
            <w:rFonts w:ascii="Arial" w:eastAsia="Arial" w:hAnsi="Arial" w:cs="Arial"/>
            <w:spacing w:val="-1"/>
          </w:rPr>
          <w:delText>i</w:delText>
        </w:r>
        <w:r w:rsidR="003A1128" w:rsidRPr="00AD0339" w:rsidDel="00731DAC">
          <w:rPr>
            <w:rFonts w:ascii="Arial" w:eastAsia="Arial" w:hAnsi="Arial" w:cs="Arial"/>
          </w:rPr>
          <w:delText>on</w:delText>
        </w:r>
        <w:r w:rsidR="003A1128" w:rsidRPr="00AD0339" w:rsidDel="00731DAC">
          <w:rPr>
            <w:rFonts w:ascii="Arial" w:eastAsia="Arial" w:hAnsi="Arial" w:cs="Arial"/>
            <w:spacing w:val="1"/>
          </w:rPr>
          <w:delText xml:space="preserve"> </w:delText>
        </w:r>
      </w:del>
      <w:ins w:id="69" w:author="Bard, David E. (HSC)" w:date="2013-10-16T10:54:00Z">
        <w:r w:rsidR="00731DAC">
          <w:rPr>
            <w:rFonts w:ascii="Arial" w:eastAsia="Arial" w:hAnsi="Arial" w:cs="Arial"/>
            <w:spacing w:val="-4"/>
          </w:rPr>
          <w:t>administration</w:t>
        </w:r>
        <w:r w:rsidR="00731DAC" w:rsidRPr="00AD0339">
          <w:rPr>
            <w:rFonts w:ascii="Arial" w:eastAsia="Arial" w:hAnsi="Arial" w:cs="Arial"/>
            <w:spacing w:val="1"/>
          </w:rPr>
          <w:t xml:space="preserve"> </w:t>
        </w:r>
      </w:ins>
      <w:r w:rsidR="003A1128" w:rsidRPr="00AD0339">
        <w:rPr>
          <w:rFonts w:ascii="Arial" w:eastAsia="Arial" w:hAnsi="Arial" w:cs="Arial"/>
        </w:rPr>
        <w:t>and</w:t>
      </w:r>
      <w:r w:rsidR="003A1128" w:rsidRPr="00AD0339">
        <w:rPr>
          <w:rFonts w:ascii="Arial" w:eastAsia="Arial" w:hAnsi="Arial" w:cs="Arial"/>
          <w:spacing w:val="-2"/>
        </w:rPr>
        <w:t xml:space="preserve"> m</w:t>
      </w:r>
      <w:r w:rsidR="003A1128" w:rsidRPr="00AD0339">
        <w:rPr>
          <w:rFonts w:ascii="Arial" w:eastAsia="Arial" w:hAnsi="Arial" w:cs="Arial"/>
        </w:rPr>
        <w:t>a</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1"/>
        </w:rPr>
        <w:t>t</w:t>
      </w:r>
      <w:r w:rsidR="003A1128" w:rsidRPr="00AD0339">
        <w:rPr>
          <w:rFonts w:ascii="Arial" w:eastAsia="Arial" w:hAnsi="Arial" w:cs="Arial"/>
        </w:rPr>
        <w:t>enance</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 xml:space="preserve">f </w:t>
      </w:r>
      <w:ins w:id="70" w:author="Bard, David E. (HSC)" w:date="2013-10-16T10:54:00Z">
        <w:r w:rsidR="00731DAC">
          <w:rPr>
            <w:rFonts w:ascii="Arial" w:eastAsia="Arial" w:hAnsi="Arial" w:cs="Arial"/>
          </w:rPr>
          <w:t xml:space="preserve">all </w:t>
        </w:r>
      </w:ins>
      <w:proofErr w:type="spellStart"/>
      <w:r w:rsidR="003A1128" w:rsidRPr="00AD0339">
        <w:rPr>
          <w:rFonts w:ascii="Arial" w:eastAsia="Arial" w:hAnsi="Arial" w:cs="Arial"/>
          <w:spacing w:val="-1"/>
        </w:rPr>
        <w:t>REDC</w:t>
      </w:r>
      <w:r w:rsidR="003A1128" w:rsidRPr="00AD0339">
        <w:rPr>
          <w:rFonts w:ascii="Arial" w:eastAsia="Arial" w:hAnsi="Arial" w:cs="Arial"/>
        </w:rPr>
        <w:t>ap</w:t>
      </w:r>
      <w:proofErr w:type="spellEnd"/>
      <w:ins w:id="71" w:author="Bard, David E. (HSC)" w:date="2013-10-16T10:54:00Z">
        <w:r w:rsidR="00731DAC">
          <w:rPr>
            <w:rFonts w:ascii="Arial" w:eastAsia="Arial" w:hAnsi="Arial" w:cs="Arial"/>
          </w:rPr>
          <w:t xml:space="preserve"> instances</w:t>
        </w:r>
      </w:ins>
      <w:r w:rsidR="003A1128" w:rsidRPr="00AD0339">
        <w:rPr>
          <w:rFonts w:ascii="Arial" w:eastAsia="Arial" w:hAnsi="Arial" w:cs="Arial"/>
        </w:rPr>
        <w:t>,</w:t>
      </w:r>
      <w:ins w:id="72" w:author="Bard, David E. (HSC)" w:date="2013-10-16T10:58:00Z">
        <w:r w:rsidR="00731DAC">
          <w:rPr>
            <w:rFonts w:ascii="Arial" w:eastAsia="Arial" w:hAnsi="Arial" w:cs="Arial"/>
          </w:rPr>
          <w:t xml:space="preserve"> management and organization of the </w:t>
        </w:r>
        <w:proofErr w:type="spellStart"/>
        <w:r w:rsidR="00731DAC">
          <w:rPr>
            <w:rFonts w:ascii="Arial" w:eastAsia="Arial" w:hAnsi="Arial" w:cs="Arial"/>
          </w:rPr>
          <w:t>REDCap</w:t>
        </w:r>
        <w:proofErr w:type="spellEnd"/>
        <w:r w:rsidR="00731DAC">
          <w:rPr>
            <w:rFonts w:ascii="Arial" w:eastAsia="Arial" w:hAnsi="Arial" w:cs="Arial"/>
          </w:rPr>
          <w:t xml:space="preserve"> governance body,</w:t>
        </w:r>
      </w:ins>
      <w:r w:rsidR="003A1128" w:rsidRPr="00AD0339">
        <w:rPr>
          <w:rFonts w:ascii="Arial" w:eastAsia="Arial" w:hAnsi="Arial" w:cs="Arial"/>
        </w:rPr>
        <w:t xml:space="preserve"> </w:t>
      </w:r>
      <w:r w:rsidR="003A1128" w:rsidRPr="00AD0339">
        <w:rPr>
          <w:rFonts w:ascii="Arial" w:eastAsia="Arial" w:hAnsi="Arial" w:cs="Arial"/>
          <w:spacing w:val="1"/>
        </w:rPr>
        <w:t>f</w:t>
      </w:r>
      <w:r w:rsidR="003A1128" w:rsidRPr="00AD0339">
        <w:rPr>
          <w:rFonts w:ascii="Arial" w:eastAsia="Arial" w:hAnsi="Arial" w:cs="Arial"/>
        </w:rPr>
        <w:t>or us</w:t>
      </w:r>
      <w:r w:rsidR="003A1128" w:rsidRPr="00AD0339">
        <w:rPr>
          <w:rFonts w:ascii="Arial" w:eastAsia="Arial" w:hAnsi="Arial" w:cs="Arial"/>
          <w:spacing w:val="-3"/>
        </w:rPr>
        <w:t>e</w:t>
      </w:r>
      <w:r w:rsidR="003A1128" w:rsidRPr="00AD0339">
        <w:rPr>
          <w:rFonts w:ascii="Arial" w:eastAsia="Arial" w:hAnsi="Arial" w:cs="Arial"/>
        </w:rPr>
        <w:t>r</w:t>
      </w:r>
      <w:r w:rsidR="003A1128" w:rsidRPr="00AD0339">
        <w:rPr>
          <w:rFonts w:ascii="Arial" w:eastAsia="Arial" w:hAnsi="Arial" w:cs="Arial"/>
          <w:spacing w:val="2"/>
        </w:rPr>
        <w:t xml:space="preserve"> </w:t>
      </w:r>
      <w:r w:rsidR="003A1128" w:rsidRPr="00AD0339">
        <w:rPr>
          <w:rFonts w:ascii="Arial" w:eastAsia="Arial" w:hAnsi="Arial" w:cs="Arial"/>
        </w:rPr>
        <w:t>e</w:t>
      </w:r>
      <w:r w:rsidR="003A1128" w:rsidRPr="00AD0339">
        <w:rPr>
          <w:rFonts w:ascii="Arial" w:eastAsia="Arial" w:hAnsi="Arial" w:cs="Arial"/>
          <w:spacing w:val="-3"/>
        </w:rPr>
        <w:t>d</w:t>
      </w:r>
      <w:r w:rsidR="003A1128" w:rsidRPr="00AD0339">
        <w:rPr>
          <w:rFonts w:ascii="Arial" w:eastAsia="Arial" w:hAnsi="Arial" w:cs="Arial"/>
        </w:rPr>
        <w:t>uca</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2"/>
        </w:rPr>
        <w:t xml:space="preserve"> </w:t>
      </w:r>
      <w:r w:rsidR="003A1128" w:rsidRPr="00AD0339">
        <w:rPr>
          <w:rFonts w:ascii="Arial" w:eastAsia="Arial" w:hAnsi="Arial" w:cs="Arial"/>
        </w:rPr>
        <w:t>and</w:t>
      </w:r>
      <w:r w:rsidR="003A1128" w:rsidRPr="00AD0339">
        <w:rPr>
          <w:rFonts w:ascii="Arial" w:eastAsia="Arial" w:hAnsi="Arial" w:cs="Arial"/>
          <w:spacing w:val="-4"/>
        </w:rPr>
        <w:t xml:space="preserve"> </w:t>
      </w:r>
      <w:r w:rsidR="003A1128" w:rsidRPr="00AD0339">
        <w:rPr>
          <w:rFonts w:ascii="Arial" w:eastAsia="Arial" w:hAnsi="Arial" w:cs="Arial"/>
          <w:spacing w:val="1"/>
        </w:rPr>
        <w:t>f</w:t>
      </w:r>
      <w:r w:rsidR="003A1128" w:rsidRPr="00AD0339">
        <w:rPr>
          <w:rFonts w:ascii="Arial" w:eastAsia="Arial" w:hAnsi="Arial" w:cs="Arial"/>
        </w:rPr>
        <w:t xml:space="preserve">or </w:t>
      </w:r>
      <w:r w:rsidR="003A1128" w:rsidRPr="00AD0339">
        <w:rPr>
          <w:rFonts w:ascii="Arial" w:eastAsia="Arial" w:hAnsi="Arial" w:cs="Arial"/>
          <w:spacing w:val="1"/>
        </w:rPr>
        <w:t>m</w:t>
      </w:r>
      <w:r w:rsidR="003A1128" w:rsidRPr="00AD0339">
        <w:rPr>
          <w:rFonts w:ascii="Arial" w:eastAsia="Arial" w:hAnsi="Arial" w:cs="Arial"/>
        </w:rPr>
        <w:t>an</w:t>
      </w:r>
      <w:r w:rsidR="003A1128" w:rsidRPr="00AD0339">
        <w:rPr>
          <w:rFonts w:ascii="Arial" w:eastAsia="Arial" w:hAnsi="Arial" w:cs="Arial"/>
          <w:spacing w:val="-3"/>
        </w:rPr>
        <w:t>a</w:t>
      </w:r>
      <w:r w:rsidR="003A1128" w:rsidRPr="00AD0339">
        <w:rPr>
          <w:rFonts w:ascii="Arial" w:eastAsia="Arial" w:hAnsi="Arial" w:cs="Arial"/>
          <w:spacing w:val="2"/>
        </w:rPr>
        <w:t>g</w:t>
      </w:r>
      <w:r w:rsidR="003A1128" w:rsidRPr="00AD0339">
        <w:rPr>
          <w:rFonts w:ascii="Arial" w:eastAsia="Arial" w:hAnsi="Arial" w:cs="Arial"/>
          <w:spacing w:val="-3"/>
        </w:rPr>
        <w:t>e</w:t>
      </w:r>
      <w:r w:rsidR="003A1128" w:rsidRPr="00AD0339">
        <w:rPr>
          <w:rFonts w:ascii="Arial" w:eastAsia="Arial" w:hAnsi="Arial" w:cs="Arial"/>
          <w:spacing w:val="1"/>
        </w:rPr>
        <w:t>m</w:t>
      </w:r>
      <w:r w:rsidR="003A1128" w:rsidRPr="00AD0339">
        <w:rPr>
          <w:rFonts w:ascii="Arial" w:eastAsia="Arial" w:hAnsi="Arial" w:cs="Arial"/>
        </w:rPr>
        <w:t xml:space="preserve">ent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rPr>
        <w:t>da</w:t>
      </w:r>
      <w:r w:rsidR="003A1128" w:rsidRPr="00AD0339">
        <w:rPr>
          <w:rFonts w:ascii="Arial" w:eastAsia="Arial" w:hAnsi="Arial" w:cs="Arial"/>
          <w:spacing w:val="1"/>
        </w:rPr>
        <w:t>t</w:t>
      </w:r>
      <w:r w:rsidR="003A1128" w:rsidRPr="00AD0339">
        <w:rPr>
          <w:rFonts w:ascii="Arial" w:eastAsia="Arial" w:hAnsi="Arial" w:cs="Arial"/>
        </w:rPr>
        <w:t>ab</w:t>
      </w:r>
      <w:r w:rsidR="003A1128" w:rsidRPr="00AD0339">
        <w:rPr>
          <w:rFonts w:ascii="Arial" w:eastAsia="Arial" w:hAnsi="Arial" w:cs="Arial"/>
          <w:spacing w:val="-3"/>
        </w:rPr>
        <w:t>a</w:t>
      </w:r>
      <w:r w:rsidR="003A1128" w:rsidRPr="00AD0339">
        <w:rPr>
          <w:rFonts w:ascii="Arial" w:eastAsia="Arial" w:hAnsi="Arial" w:cs="Arial"/>
        </w:rPr>
        <w:t>ses</w:t>
      </w:r>
      <w:r w:rsidR="003A1128" w:rsidRPr="00AD0339">
        <w:rPr>
          <w:rFonts w:ascii="Arial" w:eastAsia="Arial" w:hAnsi="Arial" w:cs="Arial"/>
          <w:spacing w:val="-1"/>
        </w:rPr>
        <w:t xml:space="preserve"> </w:t>
      </w:r>
      <w:r w:rsidR="003A1128" w:rsidRPr="00AD0339">
        <w:rPr>
          <w:rFonts w:ascii="Arial" w:eastAsia="Arial" w:hAnsi="Arial" w:cs="Arial"/>
          <w:spacing w:val="1"/>
        </w:rPr>
        <w:t>(m</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rPr>
        <w:t>ng</w:t>
      </w:r>
      <w:r w:rsidR="003A1128" w:rsidRPr="00AD0339">
        <w:rPr>
          <w:rFonts w:ascii="Arial" w:eastAsia="Arial" w:hAnsi="Arial" w:cs="Arial"/>
          <w:spacing w:val="1"/>
        </w:rPr>
        <w:t xml:space="preserve"> t</w:t>
      </w:r>
      <w:r w:rsidR="003A1128" w:rsidRPr="00AD0339">
        <w:rPr>
          <w:rFonts w:ascii="Arial" w:eastAsia="Arial" w:hAnsi="Arial" w:cs="Arial"/>
        </w:rPr>
        <w:t>o</w:t>
      </w:r>
      <w:r w:rsidR="003A1128" w:rsidRPr="00AD0339">
        <w:rPr>
          <w:rFonts w:ascii="Arial" w:eastAsia="Arial" w:hAnsi="Arial" w:cs="Arial"/>
          <w:spacing w:val="-2"/>
        </w:rPr>
        <w:t xml:space="preserve"> </w:t>
      </w:r>
      <w:r w:rsidR="003A1128" w:rsidRPr="00AD0339">
        <w:rPr>
          <w:rFonts w:ascii="Arial" w:eastAsia="Arial" w:hAnsi="Arial" w:cs="Arial"/>
        </w:rPr>
        <w:t>p</w:t>
      </w:r>
      <w:r w:rsidR="003A1128" w:rsidRPr="00AD0339">
        <w:rPr>
          <w:rFonts w:ascii="Arial" w:eastAsia="Arial" w:hAnsi="Arial" w:cs="Arial"/>
          <w:spacing w:val="1"/>
        </w:rPr>
        <w:t>r</w:t>
      </w:r>
      <w:r w:rsidR="003A1128" w:rsidRPr="00AD0339">
        <w:rPr>
          <w:rFonts w:ascii="Arial" w:eastAsia="Arial" w:hAnsi="Arial" w:cs="Arial"/>
        </w:rPr>
        <w:t>odu</w:t>
      </w:r>
      <w:r w:rsidR="003A1128" w:rsidRPr="00AD0339">
        <w:rPr>
          <w:rFonts w:ascii="Arial" w:eastAsia="Arial" w:hAnsi="Arial" w:cs="Arial"/>
          <w:spacing w:val="-2"/>
        </w:rPr>
        <w:t>c</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 app</w:t>
      </w:r>
      <w:r w:rsidR="003A1128" w:rsidRPr="00AD0339">
        <w:rPr>
          <w:rFonts w:ascii="Arial" w:eastAsia="Arial" w:hAnsi="Arial" w:cs="Arial"/>
          <w:spacing w:val="1"/>
        </w:rPr>
        <w:t>r</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rPr>
        <w:t>ng chan</w:t>
      </w:r>
      <w:r w:rsidR="003A1128" w:rsidRPr="00AD0339">
        <w:rPr>
          <w:rFonts w:ascii="Arial" w:eastAsia="Arial" w:hAnsi="Arial" w:cs="Arial"/>
          <w:spacing w:val="2"/>
        </w:rPr>
        <w:t>g</w:t>
      </w:r>
      <w:r w:rsidR="003A1128" w:rsidRPr="00AD0339">
        <w:rPr>
          <w:rFonts w:ascii="Arial" w:eastAsia="Arial" w:hAnsi="Arial" w:cs="Arial"/>
        </w:rPr>
        <w:t>es</w:t>
      </w:r>
      <w:r w:rsidR="003A1128" w:rsidRPr="00AD0339">
        <w:rPr>
          <w:rFonts w:ascii="Arial" w:eastAsia="Arial" w:hAnsi="Arial" w:cs="Arial"/>
          <w:spacing w:val="-1"/>
        </w:rPr>
        <w:t xml:space="preserve"> </w:t>
      </w:r>
      <w:r w:rsidR="003A1128" w:rsidRPr="00AD0339">
        <w:rPr>
          <w:rFonts w:ascii="Arial" w:eastAsia="Arial" w:hAnsi="Arial" w:cs="Arial"/>
          <w:spacing w:val="-3"/>
        </w:rPr>
        <w:t>w</w:t>
      </w:r>
      <w:r w:rsidR="003A1128" w:rsidRPr="00AD0339">
        <w:rPr>
          <w:rFonts w:ascii="Arial" w:eastAsia="Arial" w:hAnsi="Arial" w:cs="Arial"/>
        </w:rPr>
        <w:t>hen</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1"/>
        </w:rPr>
        <w:t xml:space="preserve"> </w:t>
      </w:r>
      <w:r w:rsidR="003A1128" w:rsidRPr="00AD0339">
        <w:rPr>
          <w:rFonts w:ascii="Arial" w:eastAsia="Arial" w:hAnsi="Arial" w:cs="Arial"/>
        </w:rPr>
        <w:t>p</w:t>
      </w:r>
      <w:r w:rsidR="003A1128" w:rsidRPr="00AD0339">
        <w:rPr>
          <w:rFonts w:ascii="Arial" w:eastAsia="Arial" w:hAnsi="Arial" w:cs="Arial"/>
          <w:spacing w:val="1"/>
        </w:rPr>
        <w:t>r</w:t>
      </w:r>
      <w:r w:rsidR="003A1128" w:rsidRPr="00AD0339">
        <w:rPr>
          <w:rFonts w:ascii="Arial" w:eastAsia="Arial" w:hAnsi="Arial" w:cs="Arial"/>
        </w:rPr>
        <w:t>odu</w:t>
      </w:r>
      <w:r w:rsidR="003A1128" w:rsidRPr="00AD0339">
        <w:rPr>
          <w:rFonts w:ascii="Arial" w:eastAsia="Arial" w:hAnsi="Arial" w:cs="Arial"/>
          <w:spacing w:val="-2"/>
        </w:rPr>
        <w:t>c</w:t>
      </w:r>
      <w:r w:rsidR="003A1128" w:rsidRPr="00AD0339">
        <w:rPr>
          <w:rFonts w:ascii="Arial" w:eastAsia="Arial" w:hAnsi="Arial" w:cs="Arial"/>
          <w:spacing w:val="-1"/>
        </w:rPr>
        <w:t>ti</w:t>
      </w:r>
      <w:r w:rsidR="003A1128" w:rsidRPr="00AD0339">
        <w:rPr>
          <w:rFonts w:ascii="Arial" w:eastAsia="Arial" w:hAnsi="Arial" w:cs="Arial"/>
        </w:rPr>
        <w:t>on,</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rPr>
        <w:t>e</w:t>
      </w:r>
      <w:r w:rsidR="003A1128" w:rsidRPr="00AD0339">
        <w:rPr>
          <w:rFonts w:ascii="Arial" w:eastAsia="Arial" w:hAnsi="Arial" w:cs="Arial"/>
          <w:spacing w:val="-2"/>
        </w:rPr>
        <w:t>s</w:t>
      </w:r>
      <w:r w:rsidR="003A1128" w:rsidRPr="00AD0339">
        <w:rPr>
          <w:rFonts w:ascii="Arial" w:eastAsia="Arial" w:hAnsi="Arial" w:cs="Arial"/>
          <w:spacing w:val="1"/>
        </w:rPr>
        <w:t>t</w:t>
      </w:r>
      <w:r w:rsidR="003A1128" w:rsidRPr="00AD0339">
        <w:rPr>
          <w:rFonts w:ascii="Arial" w:eastAsia="Arial" w:hAnsi="Arial" w:cs="Arial"/>
        </w:rPr>
        <w:t>o</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spacing w:val="-3"/>
        </w:rPr>
        <w:t>n</w:t>
      </w:r>
      <w:r w:rsidR="003A1128" w:rsidRPr="00AD0339">
        <w:rPr>
          <w:rFonts w:ascii="Arial" w:eastAsia="Arial" w:hAnsi="Arial" w:cs="Arial"/>
        </w:rPr>
        <w:t>g</w:t>
      </w:r>
      <w:r w:rsidR="003A1128" w:rsidRPr="00AD0339">
        <w:rPr>
          <w:rFonts w:ascii="Arial" w:eastAsia="Arial" w:hAnsi="Arial" w:cs="Arial"/>
          <w:spacing w:val="-2"/>
        </w:rPr>
        <w:t xml:space="preserve"> </w:t>
      </w:r>
      <w:r w:rsidR="003A1128" w:rsidRPr="00AD0339">
        <w:rPr>
          <w:rFonts w:ascii="Arial" w:eastAsia="Arial" w:hAnsi="Arial" w:cs="Arial"/>
          <w:spacing w:val="1"/>
        </w:rPr>
        <w:t>fr</w:t>
      </w:r>
      <w:r w:rsidR="003A1128" w:rsidRPr="00AD0339">
        <w:rPr>
          <w:rFonts w:ascii="Arial" w:eastAsia="Arial" w:hAnsi="Arial" w:cs="Arial"/>
        </w:rPr>
        <w:t>om ba</w:t>
      </w:r>
      <w:r w:rsidR="003A1128" w:rsidRPr="00AD0339">
        <w:rPr>
          <w:rFonts w:ascii="Arial" w:eastAsia="Arial" w:hAnsi="Arial" w:cs="Arial"/>
          <w:spacing w:val="-2"/>
        </w:rPr>
        <w:t>c</w:t>
      </w:r>
      <w:r w:rsidR="003A1128" w:rsidRPr="00AD0339">
        <w:rPr>
          <w:rFonts w:ascii="Arial" w:eastAsia="Arial" w:hAnsi="Arial" w:cs="Arial"/>
          <w:spacing w:val="2"/>
        </w:rPr>
        <w:t>k</w:t>
      </w:r>
      <w:r w:rsidR="003A1128" w:rsidRPr="00AD0339">
        <w:rPr>
          <w:rFonts w:ascii="Arial" w:eastAsia="Arial" w:hAnsi="Arial" w:cs="Arial"/>
          <w:spacing w:val="-3"/>
        </w:rPr>
        <w:t>u</w:t>
      </w:r>
      <w:r w:rsidR="003A1128" w:rsidRPr="00AD0339">
        <w:rPr>
          <w:rFonts w:ascii="Arial" w:eastAsia="Arial" w:hAnsi="Arial" w:cs="Arial"/>
        </w:rPr>
        <w:t>p</w:t>
      </w:r>
      <w:r w:rsidR="003A1128" w:rsidRPr="00AD0339">
        <w:rPr>
          <w:rFonts w:ascii="Arial" w:eastAsia="Arial" w:hAnsi="Arial" w:cs="Arial"/>
          <w:spacing w:val="1"/>
        </w:rPr>
        <w:t xml:space="preserve"> </w:t>
      </w:r>
      <w:r w:rsidR="003A1128" w:rsidRPr="00AD0339">
        <w:rPr>
          <w:rFonts w:ascii="Arial" w:eastAsia="Arial" w:hAnsi="Arial" w:cs="Arial"/>
        </w:rPr>
        <w:t>e</w:t>
      </w:r>
      <w:r w:rsidR="003A1128" w:rsidRPr="00AD0339">
        <w:rPr>
          <w:rFonts w:ascii="Arial" w:eastAsia="Arial" w:hAnsi="Arial" w:cs="Arial"/>
          <w:spacing w:val="1"/>
        </w:rPr>
        <w:t>t</w:t>
      </w:r>
      <w:r w:rsidR="003A1128" w:rsidRPr="00AD0339">
        <w:rPr>
          <w:rFonts w:ascii="Arial" w:eastAsia="Arial" w:hAnsi="Arial" w:cs="Arial"/>
          <w:spacing w:val="-2"/>
        </w:rPr>
        <w:t>c</w:t>
      </w:r>
      <w:r w:rsidR="003A1128" w:rsidRPr="00AD0339">
        <w:rPr>
          <w:rFonts w:ascii="Arial" w:eastAsia="Arial" w:hAnsi="Arial" w:cs="Arial"/>
          <w:spacing w:val="1"/>
        </w:rPr>
        <w:t>.</w:t>
      </w:r>
      <w:r w:rsidR="003A1128" w:rsidRPr="00AD0339">
        <w:rPr>
          <w:rFonts w:ascii="Arial" w:eastAsia="Arial" w:hAnsi="Arial" w:cs="Arial"/>
          <w:spacing w:val="-2"/>
        </w:rPr>
        <w:t>)</w:t>
      </w:r>
      <w:ins w:id="73" w:author="Bard, David E. (HSC)" w:date="2013-10-16T10:54:00Z">
        <w:r w:rsidR="00731DAC">
          <w:rPr>
            <w:rFonts w:ascii="Arial" w:eastAsia="Arial" w:hAnsi="Arial" w:cs="Arial"/>
            <w:spacing w:val="-2"/>
          </w:rPr>
          <w:t xml:space="preserve"> in </w:t>
        </w:r>
      </w:ins>
      <w:ins w:id="74" w:author="Bard, David E. (HSC)" w:date="2013-10-16T10:55:00Z">
        <w:r w:rsidR="00731DAC">
          <w:rPr>
            <w:rFonts w:ascii="Arial" w:eastAsia="Arial" w:hAnsi="Arial" w:cs="Arial"/>
            <w:spacing w:val="-2"/>
          </w:rPr>
          <w:t>the</w:t>
        </w:r>
      </w:ins>
      <w:ins w:id="75" w:author="Bard, David E. (HSC)" w:date="2013-10-16T10:54:00Z">
        <w:r w:rsidR="00731DAC">
          <w:rPr>
            <w:rFonts w:ascii="Arial" w:eastAsia="Arial" w:hAnsi="Arial" w:cs="Arial"/>
            <w:spacing w:val="-2"/>
          </w:rPr>
          <w:t xml:space="preserve"> </w:t>
        </w:r>
      </w:ins>
      <w:ins w:id="76" w:author="Bard, David E. (HSC)" w:date="2013-10-16T10:55:00Z">
        <w:r w:rsidR="00731DAC">
          <w:rPr>
            <w:rFonts w:ascii="Arial" w:eastAsia="Arial" w:hAnsi="Arial" w:cs="Arial"/>
            <w:spacing w:val="-2"/>
          </w:rPr>
          <w:t xml:space="preserve">BBMC </w:t>
        </w:r>
      </w:ins>
      <w:ins w:id="77" w:author="Bard, David E. (HSC)" w:date="2013-10-16T10:57:00Z">
        <w:r w:rsidR="00731DAC">
          <w:rPr>
            <w:rFonts w:ascii="Arial" w:eastAsia="Arial" w:hAnsi="Arial" w:cs="Arial"/>
            <w:spacing w:val="-2"/>
          </w:rPr>
          <w:t>customization box</w:t>
        </w:r>
      </w:ins>
      <w:r w:rsidR="003A1128" w:rsidRPr="00AD0339">
        <w:rPr>
          <w:rFonts w:ascii="Arial" w:eastAsia="Arial" w:hAnsi="Arial" w:cs="Arial"/>
        </w:rPr>
        <w:t>.</w:t>
      </w:r>
    </w:p>
    <w:p w14:paraId="3485A69C" w14:textId="77777777" w:rsidR="00874426" w:rsidRDefault="00874426">
      <w:pPr>
        <w:spacing w:before="13" w:after="0" w:line="240" w:lineRule="exact"/>
        <w:rPr>
          <w:ins w:id="78" w:author="Bard, David E. (HSC)" w:date="2013-10-16T10:53:00Z"/>
          <w:rFonts w:ascii="Arial" w:hAnsi="Arial" w:cs="Arial"/>
        </w:rPr>
      </w:pPr>
    </w:p>
    <w:p w14:paraId="44DC499E" w14:textId="77777777" w:rsidR="00731DAC" w:rsidRPr="00AD0339" w:rsidRDefault="00731DAC" w:rsidP="00731DAC">
      <w:pPr>
        <w:spacing w:after="0" w:line="240" w:lineRule="auto"/>
        <w:ind w:left="116" w:right="-20"/>
        <w:rPr>
          <w:ins w:id="79" w:author="Bard, David E. (HSC)" w:date="2013-10-16T10:53:00Z"/>
          <w:rFonts w:ascii="Arial" w:eastAsia="Arial" w:hAnsi="Arial" w:cs="Arial"/>
        </w:rPr>
      </w:pPr>
      <w:ins w:id="80" w:author="Bard, David E. (HSC)" w:date="2013-10-16T10:53:00Z">
        <w:r>
          <w:rPr>
            <w:rFonts w:ascii="Arial" w:eastAsia="Arial" w:hAnsi="Arial" w:cs="Arial"/>
            <w:b/>
            <w:bCs/>
            <w:spacing w:val="-1"/>
          </w:rPr>
          <w:t>BERD</w:t>
        </w:r>
      </w:ins>
    </w:p>
    <w:p w14:paraId="5200F8D5" w14:textId="77777777" w:rsidR="00731DAC" w:rsidRPr="00AD0339" w:rsidRDefault="00731DAC" w:rsidP="00731DAC">
      <w:pPr>
        <w:spacing w:before="4" w:after="0" w:line="120" w:lineRule="exact"/>
        <w:rPr>
          <w:ins w:id="81" w:author="Bard, David E. (HSC)" w:date="2013-10-16T10:53:00Z"/>
          <w:rFonts w:ascii="Arial" w:hAnsi="Arial" w:cs="Arial"/>
        </w:rPr>
      </w:pPr>
    </w:p>
    <w:p w14:paraId="0A56D355" w14:textId="3B7C1FB8" w:rsidR="00731DAC" w:rsidRPr="00AD0339" w:rsidRDefault="00731DAC" w:rsidP="00731DAC">
      <w:pPr>
        <w:spacing w:after="0" w:line="240" w:lineRule="auto"/>
        <w:ind w:left="116" w:right="350"/>
        <w:jc w:val="both"/>
        <w:rPr>
          <w:ins w:id="82" w:author="Bard, David E. (HSC)" w:date="2013-10-16T10:53:00Z"/>
          <w:rFonts w:ascii="Arial" w:eastAsia="Arial" w:hAnsi="Arial" w:cs="Arial"/>
        </w:rPr>
      </w:pPr>
      <w:ins w:id="83" w:author="Bard, David E. (HSC)" w:date="2013-10-16T10:53:00Z">
        <w:r w:rsidRPr="00324D91">
          <w:rPr>
            <w:rFonts w:ascii="Arial" w:eastAsia="Arial" w:hAnsi="Arial" w:cs="Arial"/>
            <w:spacing w:val="-2"/>
          </w:rPr>
          <w:t xml:space="preserve">Biostatistics, Epidemiology, and Research Design </w:t>
        </w:r>
        <w:r>
          <w:rPr>
            <w:rFonts w:ascii="Arial" w:eastAsia="Arial" w:hAnsi="Arial" w:cs="Arial"/>
            <w:spacing w:val="-2"/>
          </w:rPr>
          <w:t xml:space="preserve">(BERD) </w:t>
        </w:r>
        <w:r w:rsidRPr="00324D91">
          <w:rPr>
            <w:rFonts w:ascii="Arial" w:eastAsia="Arial" w:hAnsi="Arial" w:cs="Arial"/>
            <w:spacing w:val="-2"/>
          </w:rPr>
          <w:t xml:space="preserve">Core </w:t>
        </w:r>
        <w:r>
          <w:rPr>
            <w:rFonts w:ascii="Arial" w:eastAsia="Arial" w:hAnsi="Arial" w:cs="Arial"/>
            <w:spacing w:val="-2"/>
          </w:rPr>
          <w:t xml:space="preserve">of the </w:t>
        </w:r>
        <w:r w:rsidRPr="00324D91">
          <w:rPr>
            <w:rFonts w:ascii="Arial" w:eastAsia="Arial" w:hAnsi="Arial" w:cs="Arial"/>
            <w:spacing w:val="-2"/>
          </w:rPr>
          <w:t xml:space="preserve">Oklahoma Shared Clinical and Translational Resources </w:t>
        </w:r>
        <w:r>
          <w:rPr>
            <w:rFonts w:ascii="Arial" w:eastAsia="Arial" w:hAnsi="Arial" w:cs="Arial"/>
            <w:spacing w:val="-2"/>
          </w:rPr>
          <w:t xml:space="preserve">(OSCTR) </w:t>
        </w:r>
        <w:r w:rsidRPr="00AD0339">
          <w:rPr>
            <w:rFonts w:ascii="Arial" w:eastAsia="Arial" w:hAnsi="Arial" w:cs="Arial"/>
            <w:spacing w:val="-1"/>
          </w:rPr>
          <w:t>of OUHSC</w:t>
        </w:r>
        <w:r w:rsidRPr="00AD0339">
          <w:rPr>
            <w:rFonts w:ascii="Arial" w:eastAsia="Arial" w:hAnsi="Arial" w:cs="Arial"/>
          </w:rPr>
          <w:t xml:space="preserve">. </w:t>
        </w:r>
        <w:r w:rsidRPr="00AD0339">
          <w:rPr>
            <w:rFonts w:ascii="Arial" w:eastAsia="Arial" w:hAnsi="Arial" w:cs="Arial"/>
            <w:spacing w:val="1"/>
          </w:rPr>
          <w:t xml:space="preserve"> </w:t>
        </w:r>
        <w:r>
          <w:rPr>
            <w:rFonts w:ascii="Arial" w:eastAsia="Arial" w:hAnsi="Arial" w:cs="Arial"/>
          </w:rPr>
          <w:t>The BERD includes personnel who will develop and implement data collection processes in</w:t>
        </w:r>
        <w:r w:rsidRPr="00AD0339">
          <w:rPr>
            <w:rFonts w:ascii="Arial" w:eastAsia="Arial" w:hAnsi="Arial" w:cs="Arial"/>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Pr>
            <w:rFonts w:ascii="Arial" w:eastAsia="Arial" w:hAnsi="Arial" w:cs="Arial"/>
          </w:rPr>
          <w:t>;</w:t>
        </w:r>
        <w:r w:rsidRPr="00AD0339">
          <w:rPr>
            <w:rFonts w:ascii="Arial" w:eastAsia="Arial" w:hAnsi="Arial" w:cs="Arial"/>
          </w:rPr>
          <w:t xml:space="preserve"> </w:t>
        </w:r>
        <w:r>
          <w:rPr>
            <w:rFonts w:ascii="Arial" w:eastAsia="Arial" w:hAnsi="Arial" w:cs="Arial"/>
          </w:rPr>
          <w:t>educate end-users;</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Pr>
            <w:rFonts w:ascii="Arial" w:eastAsia="Arial" w:hAnsi="Arial" w:cs="Arial"/>
            <w:spacing w:val="-4"/>
          </w:rPr>
          <w:t>manage databases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 chan</w:t>
        </w:r>
        <w:r w:rsidRPr="00AD0339">
          <w:rPr>
            <w:rFonts w:ascii="Arial" w:eastAsia="Arial" w:hAnsi="Arial" w:cs="Arial"/>
            <w:spacing w:val="2"/>
          </w:rPr>
          <w:t>g</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spacing w:val="-3"/>
          </w:rPr>
          <w:t>w</w:t>
        </w:r>
        <w:r w:rsidRPr="00AD0339">
          <w:rPr>
            <w:rFonts w:ascii="Arial" w:eastAsia="Arial" w:hAnsi="Arial" w:cs="Arial"/>
          </w:rPr>
          <w:t>hen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2"/>
          </w:rPr>
          <w:t xml:space="preserve"> </w:t>
        </w:r>
        <w:r w:rsidRPr="00AD0339">
          <w:rPr>
            <w:rFonts w:ascii="Arial" w:eastAsia="Arial" w:hAnsi="Arial" w:cs="Arial"/>
            <w:spacing w:val="1"/>
          </w:rPr>
          <w:t>fr</w:t>
        </w:r>
        <w:r w:rsidRPr="00AD0339">
          <w:rPr>
            <w:rFonts w:ascii="Arial" w:eastAsia="Arial" w:hAnsi="Arial" w:cs="Arial"/>
          </w:rPr>
          <w:t>om ba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3"/>
          </w:rPr>
          <w:t>u</w:t>
        </w:r>
        <w:r w:rsidRPr="00AD0339">
          <w:rPr>
            <w:rFonts w:ascii="Arial" w:eastAsia="Arial" w:hAnsi="Arial" w:cs="Arial"/>
          </w:rPr>
          <w:t>p</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spacing w:val="-2"/>
          </w:rPr>
          <w:t>c</w:t>
        </w:r>
        <w:r w:rsidRPr="00AD0339">
          <w:rPr>
            <w:rFonts w:ascii="Arial" w:eastAsia="Arial" w:hAnsi="Arial" w:cs="Arial"/>
            <w:spacing w:val="1"/>
          </w:rPr>
          <w:t>.</w:t>
        </w:r>
        <w:r w:rsidRPr="00AD0339">
          <w:rPr>
            <w:rFonts w:ascii="Arial" w:eastAsia="Arial" w:hAnsi="Arial" w:cs="Arial"/>
            <w:spacing w:val="-2"/>
          </w:rPr>
          <w:t>)</w:t>
        </w:r>
        <w:r w:rsidRPr="00AD0339">
          <w:rPr>
            <w:rFonts w:ascii="Arial" w:eastAsia="Arial" w:hAnsi="Arial" w:cs="Arial"/>
          </w:rPr>
          <w:t>.</w:t>
        </w:r>
        <w:r>
          <w:rPr>
            <w:rFonts w:ascii="Arial" w:eastAsia="Arial" w:hAnsi="Arial" w:cs="Arial"/>
          </w:rPr>
          <w:t xml:space="preserve"> The BERD will have primary responsibility for implementing</w:t>
        </w:r>
      </w:ins>
      <w:ins w:id="84" w:author="Bard, David E. (HSC)" w:date="2013-10-16T10:59:00Z">
        <w:r>
          <w:rPr>
            <w:rFonts w:ascii="Arial" w:eastAsia="Arial" w:hAnsi="Arial" w:cs="Arial"/>
          </w:rPr>
          <w:t xml:space="preserve"> and managing </w:t>
        </w:r>
      </w:ins>
      <w:ins w:id="85" w:author="Bard, David E. (HSC)" w:date="2013-10-16T10:53:00Z">
        <w:r>
          <w:rPr>
            <w:rFonts w:ascii="Arial" w:eastAsia="Arial" w:hAnsi="Arial" w:cs="Arial"/>
          </w:rPr>
          <w:t xml:space="preserve">studies </w:t>
        </w:r>
      </w:ins>
      <w:ins w:id="86" w:author="Bard, David E. (HSC)" w:date="2013-10-16T10:59:00Z">
        <w:r>
          <w:rPr>
            <w:rFonts w:ascii="Arial" w:eastAsia="Arial" w:hAnsi="Arial" w:cs="Arial"/>
          </w:rPr>
          <w:t xml:space="preserve">utilizing </w:t>
        </w:r>
      </w:ins>
      <w:ins w:id="87" w:author="Bard, David E. (HSC)" w:date="2013-10-16T10:53:00Z">
        <w:r>
          <w:rPr>
            <w:rFonts w:ascii="Arial" w:eastAsia="Arial" w:hAnsi="Arial" w:cs="Arial"/>
          </w:rPr>
          <w:t xml:space="preserve">the OUHSC Enterprise instance of </w:t>
        </w:r>
        <w:proofErr w:type="spellStart"/>
        <w:r>
          <w:rPr>
            <w:rFonts w:ascii="Arial" w:eastAsia="Arial" w:hAnsi="Arial" w:cs="Arial"/>
          </w:rPr>
          <w:t>REDCap</w:t>
        </w:r>
        <w:proofErr w:type="spellEnd"/>
        <w:r>
          <w:rPr>
            <w:rFonts w:ascii="Arial" w:eastAsia="Arial" w:hAnsi="Arial" w:cs="Arial"/>
          </w:rPr>
          <w:t>.</w:t>
        </w:r>
      </w:ins>
    </w:p>
    <w:p w14:paraId="3F58986C" w14:textId="77777777" w:rsidR="00731DAC" w:rsidRPr="00AD0339" w:rsidRDefault="00731DAC">
      <w:pPr>
        <w:spacing w:before="13" w:after="0" w:line="240" w:lineRule="exact"/>
        <w:rPr>
          <w:rFonts w:ascii="Arial" w:hAnsi="Arial" w:cs="Arial"/>
        </w:rPr>
      </w:pPr>
    </w:p>
    <w:p w14:paraId="065586CB"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6"/>
        </w:rPr>
        <w:t>A</w:t>
      </w:r>
      <w:r w:rsidRPr="00AD0339">
        <w:rPr>
          <w:rFonts w:ascii="Arial" w:eastAsia="Arial" w:hAnsi="Arial" w:cs="Arial"/>
          <w:b/>
          <w:bCs/>
          <w:spacing w:val="2"/>
        </w:rPr>
        <w:t>u</w:t>
      </w:r>
      <w:r w:rsidRPr="00AD0339">
        <w:rPr>
          <w:rFonts w:ascii="Arial" w:eastAsia="Arial" w:hAnsi="Arial" w:cs="Arial"/>
          <w:b/>
          <w:bCs/>
          <w:spacing w:val="1"/>
        </w:rPr>
        <w:t>t</w:t>
      </w:r>
      <w:r w:rsidRPr="00AD0339">
        <w:rPr>
          <w:rFonts w:ascii="Arial" w:eastAsia="Arial" w:hAnsi="Arial" w:cs="Arial"/>
          <w:b/>
          <w:bCs/>
        </w:rPr>
        <w:t>hen</w:t>
      </w:r>
      <w:r w:rsidRPr="00AD0339">
        <w:rPr>
          <w:rFonts w:ascii="Arial" w:eastAsia="Arial" w:hAnsi="Arial" w:cs="Arial"/>
          <w:b/>
          <w:bCs/>
          <w:spacing w:val="1"/>
        </w:rPr>
        <w:t>ti</w:t>
      </w:r>
      <w:r w:rsidRPr="00AD0339">
        <w:rPr>
          <w:rFonts w:ascii="Arial" w:eastAsia="Arial" w:hAnsi="Arial" w:cs="Arial"/>
          <w:b/>
          <w:bCs/>
        </w:rPr>
        <w:t>ca</w:t>
      </w:r>
      <w:r w:rsidRPr="00AD0339">
        <w:rPr>
          <w:rFonts w:ascii="Arial" w:eastAsia="Arial" w:hAnsi="Arial" w:cs="Arial"/>
          <w:b/>
          <w:bCs/>
          <w:spacing w:val="1"/>
        </w:rPr>
        <w:t>ti</w:t>
      </w:r>
      <w:r w:rsidRPr="00AD0339">
        <w:rPr>
          <w:rFonts w:ascii="Arial" w:eastAsia="Arial" w:hAnsi="Arial" w:cs="Arial"/>
          <w:b/>
          <w:bCs/>
        </w:rPr>
        <w:t>on</w:t>
      </w:r>
    </w:p>
    <w:p w14:paraId="1A20BE3D" w14:textId="77777777" w:rsidR="00874426" w:rsidRPr="00AD0339" w:rsidRDefault="00874426">
      <w:pPr>
        <w:spacing w:before="9" w:after="0" w:line="120" w:lineRule="exact"/>
        <w:rPr>
          <w:rFonts w:ascii="Arial" w:hAnsi="Arial" w:cs="Arial"/>
        </w:rPr>
      </w:pPr>
    </w:p>
    <w:p w14:paraId="752EEF3E" w14:textId="77777777" w:rsidR="00874426" w:rsidRPr="00AD0339" w:rsidRDefault="003A1128">
      <w:pPr>
        <w:spacing w:after="0" w:line="252" w:lineRule="exact"/>
        <w:ind w:left="116" w:right="118"/>
        <w:rPr>
          <w:rFonts w:ascii="Arial" w:eastAsia="Arial" w:hAnsi="Arial" w:cs="Arial"/>
        </w:rPr>
      </w:pPr>
      <w:r w:rsidRPr="00AD0339">
        <w:rPr>
          <w:rFonts w:ascii="Arial" w:eastAsia="Arial" w:hAnsi="Arial" w:cs="Arial"/>
        </w:rPr>
        <w:t>A 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4"/>
        </w:rPr>
        <w:t xml:space="preserve"> </w:t>
      </w:r>
      <w:r w:rsidRPr="00AD0339">
        <w:rPr>
          <w:rFonts w:ascii="Arial" w:eastAsia="Arial" w:hAnsi="Arial" w:cs="Arial"/>
          <w:spacing w:val="1"/>
        </w:rPr>
        <w:t>fr</w:t>
      </w:r>
      <w:r w:rsidRPr="00AD0339">
        <w:rPr>
          <w:rFonts w:ascii="Arial" w:eastAsia="Arial" w:hAnsi="Arial" w:cs="Arial"/>
        </w:rPr>
        <w:t xml:space="preserve">om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sou</w:t>
      </w:r>
      <w:r w:rsidRPr="00AD0339">
        <w:rPr>
          <w:rFonts w:ascii="Arial" w:eastAsia="Arial" w:hAnsi="Arial" w:cs="Arial"/>
          <w:spacing w:val="1"/>
        </w:rPr>
        <w:t>r</w:t>
      </w:r>
      <w:r w:rsidRPr="00AD0339">
        <w:rPr>
          <w:rFonts w:ascii="Arial" w:eastAsia="Arial" w:hAnsi="Arial" w:cs="Arial"/>
        </w:rPr>
        <w:t>ce</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spacing w:val="-1"/>
        </w:rPr>
        <w:t>A</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Di</w:t>
      </w:r>
      <w:r w:rsidRPr="00AD0339">
        <w:rPr>
          <w:rFonts w:ascii="Arial" w:eastAsia="Arial" w:hAnsi="Arial" w:cs="Arial"/>
          <w:spacing w:val="1"/>
        </w:rPr>
        <w:t>r</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L</w:t>
      </w:r>
      <w:r w:rsidRPr="00AD0339">
        <w:rPr>
          <w:rFonts w:ascii="Arial" w:eastAsia="Arial" w:hAnsi="Arial" w:cs="Arial"/>
          <w:spacing w:val="-1"/>
        </w:rPr>
        <w:t>DA</w:t>
      </w:r>
      <w:r w:rsidRPr="00AD0339">
        <w:rPr>
          <w:rFonts w:ascii="Arial" w:eastAsia="Arial" w:hAnsi="Arial" w:cs="Arial"/>
        </w:rPr>
        <w:t xml:space="preserve">P </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c</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 xml:space="preserve">hat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 xml:space="preserve">user </w:t>
      </w:r>
      <w:r w:rsidRPr="00AD0339">
        <w:rPr>
          <w:rFonts w:ascii="Arial" w:eastAsia="Arial" w:hAnsi="Arial" w:cs="Arial"/>
          <w:spacing w:val="-2"/>
        </w:rPr>
        <w:t>c</w:t>
      </w:r>
      <w:r w:rsidRPr="00AD0339">
        <w:rPr>
          <w:rFonts w:ascii="Arial" w:eastAsia="Arial" w:hAnsi="Arial" w:cs="Arial"/>
          <w:spacing w:val="1"/>
        </w:rPr>
        <w:t>r</w:t>
      </w:r>
      <w:r w:rsidRPr="00AD0339">
        <w:rPr>
          <w:rFonts w:ascii="Arial" w:eastAsia="Arial" w:hAnsi="Arial" w:cs="Arial"/>
        </w:rPr>
        <w:t>eden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user na</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pass</w:t>
      </w:r>
      <w:r w:rsidRPr="00AD0339">
        <w:rPr>
          <w:rFonts w:ascii="Arial" w:eastAsia="Arial" w:hAnsi="Arial" w:cs="Arial"/>
          <w:spacing w:val="-4"/>
        </w:rPr>
        <w:t>w</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v</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rPr>
        <w:t>d.</w:t>
      </w:r>
    </w:p>
    <w:p w14:paraId="249D097F" w14:textId="77777777" w:rsidR="00874426" w:rsidRPr="00AD0339" w:rsidRDefault="00874426">
      <w:pPr>
        <w:spacing w:before="10" w:after="0" w:line="240" w:lineRule="exact"/>
        <w:rPr>
          <w:rFonts w:ascii="Arial" w:hAnsi="Arial" w:cs="Arial"/>
        </w:rPr>
      </w:pPr>
    </w:p>
    <w:p w14:paraId="37821D3C"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6"/>
        </w:rPr>
        <w:t>A</w:t>
      </w:r>
      <w:r w:rsidRPr="00AD0339">
        <w:rPr>
          <w:rFonts w:ascii="Arial" w:eastAsia="Arial" w:hAnsi="Arial" w:cs="Arial"/>
          <w:b/>
          <w:bCs/>
          <w:spacing w:val="2"/>
        </w:rPr>
        <w:t>u</w:t>
      </w:r>
      <w:r w:rsidRPr="00AD0339">
        <w:rPr>
          <w:rFonts w:ascii="Arial" w:eastAsia="Arial" w:hAnsi="Arial" w:cs="Arial"/>
          <w:b/>
          <w:bCs/>
          <w:spacing w:val="1"/>
        </w:rPr>
        <w:t>t</w:t>
      </w:r>
      <w:r w:rsidRPr="00AD0339">
        <w:rPr>
          <w:rFonts w:ascii="Arial" w:eastAsia="Arial" w:hAnsi="Arial" w:cs="Arial"/>
          <w:b/>
          <w:bCs/>
        </w:rPr>
        <w:t>hor</w:t>
      </w:r>
      <w:r w:rsidRPr="00AD0339">
        <w:rPr>
          <w:rFonts w:ascii="Arial" w:eastAsia="Arial" w:hAnsi="Arial" w:cs="Arial"/>
          <w:b/>
          <w:bCs/>
          <w:spacing w:val="1"/>
        </w:rPr>
        <w:t>i</w:t>
      </w:r>
      <w:r w:rsidRPr="00AD0339">
        <w:rPr>
          <w:rFonts w:ascii="Arial" w:eastAsia="Arial" w:hAnsi="Arial" w:cs="Arial"/>
          <w:b/>
          <w:bCs/>
        </w:rPr>
        <w:t>za</w:t>
      </w:r>
      <w:r w:rsidRPr="00AD0339">
        <w:rPr>
          <w:rFonts w:ascii="Arial" w:eastAsia="Arial" w:hAnsi="Arial" w:cs="Arial"/>
          <w:b/>
          <w:bCs/>
          <w:spacing w:val="1"/>
        </w:rPr>
        <w:t>ti</w:t>
      </w:r>
      <w:r w:rsidRPr="00AD0339">
        <w:rPr>
          <w:rFonts w:ascii="Arial" w:eastAsia="Arial" w:hAnsi="Arial" w:cs="Arial"/>
          <w:b/>
          <w:bCs/>
        </w:rPr>
        <w:t>on</w:t>
      </w:r>
    </w:p>
    <w:p w14:paraId="15A8674F" w14:textId="77777777" w:rsidR="00874426" w:rsidRPr="00AD0339" w:rsidRDefault="00874426">
      <w:pPr>
        <w:spacing w:before="9" w:after="0" w:line="120" w:lineRule="exact"/>
        <w:rPr>
          <w:rFonts w:ascii="Arial" w:hAnsi="Arial" w:cs="Arial"/>
        </w:rPr>
      </w:pPr>
    </w:p>
    <w:p w14:paraId="347B267C" w14:textId="414FDE34" w:rsidR="00C271A2" w:rsidRPr="00AD0339" w:rsidRDefault="003A1128" w:rsidP="00C271A2">
      <w:pPr>
        <w:spacing w:after="0" w:line="252" w:lineRule="exact"/>
        <w:ind w:left="116" w:right="80"/>
        <w:rPr>
          <w:ins w:id="88" w:author="Wilson, Thomas N (HSC)" w:date="2013-10-02T09:23:00Z"/>
          <w:rFonts w:ascii="Arial" w:eastAsia="Arial" w:hAnsi="Arial" w:cs="Arial"/>
        </w:rPr>
      </w:pPr>
      <w:r w:rsidRPr="00AD0339">
        <w:rPr>
          <w:rFonts w:ascii="Arial" w:eastAsia="Arial" w:hAnsi="Arial" w:cs="Arial"/>
        </w:rPr>
        <w:t xml:space="preserve">A set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4"/>
        </w:rPr>
        <w:t>i</w:t>
      </w:r>
      <w:r w:rsidRPr="00AD0339">
        <w:rPr>
          <w:rFonts w:ascii="Arial" w:eastAsia="Arial" w:hAnsi="Arial" w:cs="Arial"/>
          <w:spacing w:val="2"/>
        </w:rPr>
        <w:t>g</w:t>
      </w:r>
      <w:r w:rsidRPr="00AD0339">
        <w:rPr>
          <w:rFonts w:ascii="Arial" w:eastAsia="Arial" w:hAnsi="Arial" w:cs="Arial"/>
        </w:rPr>
        <w:t>h</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acc</w:t>
      </w:r>
      <w:r w:rsidRPr="00AD0339">
        <w:rPr>
          <w:rFonts w:ascii="Arial" w:eastAsia="Arial" w:hAnsi="Arial" w:cs="Arial"/>
          <w:spacing w:val="-3"/>
        </w:rPr>
        <w:t>e</w:t>
      </w:r>
      <w:r w:rsidRPr="00AD0339">
        <w:rPr>
          <w:rFonts w:ascii="Arial" w:eastAsia="Arial" w:hAnsi="Arial" w:cs="Arial"/>
        </w:rPr>
        <w:t>ss</w:t>
      </w:r>
      <w:r w:rsidRPr="00AD0339">
        <w:rPr>
          <w:rFonts w:ascii="Arial" w:eastAsia="Arial" w:hAnsi="Arial" w:cs="Arial"/>
          <w:spacing w:val="-1"/>
        </w:rPr>
        <w:t xml:space="preserve"> </w:t>
      </w:r>
      <w:r w:rsidRPr="00AD0339">
        <w:rPr>
          <w:rFonts w:ascii="Arial" w:eastAsia="Arial" w:hAnsi="Arial" w:cs="Arial"/>
        </w:rPr>
        <w:t>spec</w:t>
      </w:r>
      <w:r w:rsidRPr="00AD0339">
        <w:rPr>
          <w:rFonts w:ascii="Arial" w:eastAsia="Arial" w:hAnsi="Arial" w:cs="Arial"/>
          <w:spacing w:val="-3"/>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3"/>
        </w:rPr>
        <w:t>b</w:t>
      </w:r>
      <w:r w:rsidRPr="00AD0339">
        <w:rPr>
          <w:rFonts w:ascii="Arial" w:eastAsia="Arial" w:hAnsi="Arial" w:cs="Arial"/>
          <w:spacing w:val="1"/>
        </w:rPr>
        <w:t>j</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abs,</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spec</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2"/>
        </w:rPr>
        <w:t>d</w:t>
      </w:r>
      <w:r w:rsidRPr="00AD0339">
        <w:rPr>
          <w:rFonts w:ascii="Arial" w:eastAsia="Arial" w:hAnsi="Arial" w:cs="Arial"/>
          <w:spacing w:val="1"/>
        </w:rPr>
        <w:t>-</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2"/>
        </w:rPr>
        <w:t>d</w:t>
      </w:r>
      <w:r w:rsidRPr="00AD0339">
        <w:rPr>
          <w:rFonts w:ascii="Arial" w:eastAsia="Arial" w:hAnsi="Arial" w:cs="Arial"/>
          <w:spacing w:val="1"/>
        </w:rPr>
        <w:t>-</w:t>
      </w:r>
      <w:r w:rsidRPr="00AD0339">
        <w:rPr>
          <w:rFonts w:ascii="Arial" w:eastAsia="Arial" w:hAnsi="Arial" w:cs="Arial"/>
          <w:spacing w:val="-1"/>
        </w:rPr>
        <w:t>w</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r ed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 xml:space="preserve">, </w:t>
      </w:r>
      <w:r w:rsidRPr="00AD0339">
        <w:rPr>
          <w:rFonts w:ascii="Arial" w:eastAsia="Arial" w:hAnsi="Arial" w:cs="Arial"/>
          <w:spacing w:val="1"/>
        </w:rPr>
        <w:t>f</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l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se</w:t>
      </w:r>
      <w:r w:rsidRPr="00AD0339">
        <w:rPr>
          <w:rFonts w:ascii="Arial" w:eastAsia="Arial" w:hAnsi="Arial" w:cs="Arial"/>
          <w:spacing w:val="-1"/>
        </w:rPr>
        <w:t>t</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d</w:t>
      </w:r>
      <w:r w:rsidRPr="00AD0339">
        <w:rPr>
          <w:rFonts w:ascii="Arial" w:eastAsia="Arial" w:hAnsi="Arial" w:cs="Arial"/>
        </w:rPr>
        <w:t>e</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w:t>
      </w:r>
      <w:r w:rsidRPr="00AD0339">
        <w:rPr>
          <w:rFonts w:ascii="Arial" w:eastAsia="Arial" w:hAnsi="Arial" w:cs="Arial"/>
          <w:spacing w:val="-3"/>
        </w:rPr>
        <w:t xml:space="preserve"> </w:t>
      </w:r>
      <w:commentRangeStart w:id="89"/>
      <w:commentRangeStart w:id="90"/>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ed</w:t>
      </w:r>
      <w:commentRangeEnd w:id="89"/>
      <w:r w:rsidR="00483ED1">
        <w:rPr>
          <w:rStyle w:val="CommentReference"/>
        </w:rPr>
        <w:commentReference w:id="89"/>
      </w:r>
      <w:r w:rsidRPr="00AD0339">
        <w:rPr>
          <w:rFonts w:ascii="Arial" w:eastAsia="Arial" w:hAnsi="Arial" w:cs="Arial"/>
          <w:spacing w:val="-2"/>
        </w:rPr>
        <w:t xml:space="preserve"> </w:t>
      </w:r>
      <w:commentRangeEnd w:id="90"/>
      <w:r w:rsidR="00CF1765">
        <w:rPr>
          <w:rStyle w:val="CommentReference"/>
        </w:rPr>
        <w:commentReference w:id="90"/>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 xml:space="preserve"> </w:t>
      </w:r>
      <w:ins w:id="91" w:author="Bard, David E. (HSC)" w:date="2013-10-03T10:36:00Z">
        <w:r w:rsidR="001C5F47">
          <w:rPr>
            <w:rFonts w:ascii="Arial" w:eastAsia="Arial" w:hAnsi="Arial" w:cs="Arial"/>
            <w:spacing w:val="1"/>
          </w:rPr>
          <w:t xml:space="preserve">research team </w:t>
        </w:r>
      </w:ins>
      <w:commentRangeStart w:id="92"/>
      <w:commentRangeStart w:id="93"/>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spacing w:val="1"/>
        </w:rPr>
        <w:t>r</w:t>
      </w:r>
      <w:commentRangeEnd w:id="92"/>
      <w:commentRangeEnd w:id="93"/>
      <w:r w:rsidR="002C64CB">
        <w:rPr>
          <w:rStyle w:val="CommentReference"/>
        </w:rPr>
        <w:commentReference w:id="92"/>
      </w:r>
      <w:r w:rsidR="00483ED1">
        <w:rPr>
          <w:rStyle w:val="CommentReference"/>
        </w:rPr>
        <w:commentReference w:id="93"/>
      </w:r>
      <w:r w:rsidRPr="00AD0339">
        <w:rPr>
          <w:rFonts w:ascii="Arial" w:eastAsia="Arial" w:hAnsi="Arial" w:cs="Arial"/>
        </w:rPr>
        <w:t>.</w:t>
      </w:r>
      <w:ins w:id="94" w:author="Wilson, Thomas N (HSC)" w:date="2013-10-02T09:23:00Z">
        <w:r w:rsidR="00C271A2" w:rsidRPr="00C271A2">
          <w:rPr>
            <w:rFonts w:ascii="Arial" w:eastAsia="Arial" w:hAnsi="Arial" w:cs="Arial"/>
          </w:rPr>
          <w:t xml:space="preserve"> </w:t>
        </w:r>
        <w:r w:rsidR="00C271A2" w:rsidRPr="00AD0339">
          <w:rPr>
            <w:rFonts w:ascii="Arial" w:eastAsia="Arial" w:hAnsi="Arial" w:cs="Arial"/>
          </w:rPr>
          <w:t>.</w:t>
        </w:r>
        <w:r w:rsidR="00C271A2">
          <w:rPr>
            <w:rFonts w:ascii="Arial" w:eastAsia="Arial" w:hAnsi="Arial" w:cs="Arial"/>
          </w:rPr>
          <w:t xml:space="preserve">  The Project Owner will determine and authorize the users for their respective projects.  Individual user’s access levels will be set by the Project Owner.</w:t>
        </w:r>
      </w:ins>
    </w:p>
    <w:p w14:paraId="788FF360" w14:textId="77777777" w:rsidR="00874426" w:rsidRPr="00AD0339" w:rsidRDefault="00874426">
      <w:pPr>
        <w:spacing w:after="0" w:line="252" w:lineRule="exact"/>
        <w:ind w:left="116" w:right="80"/>
        <w:rPr>
          <w:rFonts w:ascii="Arial" w:eastAsia="Arial" w:hAnsi="Arial" w:cs="Arial"/>
        </w:rPr>
      </w:pPr>
    </w:p>
    <w:p w14:paraId="45789420" w14:textId="50EB8FB8" w:rsidR="00874426" w:rsidRPr="00AD0339" w:rsidDel="00985425" w:rsidRDefault="00874426">
      <w:pPr>
        <w:spacing w:after="0"/>
        <w:rPr>
          <w:del w:id="95" w:author="Bard, David E. (HSC)" w:date="2013-10-16T11:00:00Z"/>
          <w:rFonts w:ascii="Arial" w:hAnsi="Arial" w:cs="Arial"/>
        </w:rPr>
        <w:sectPr w:rsidR="00874426" w:rsidRPr="00AD0339" w:rsidDel="00985425">
          <w:pgSz w:w="12240" w:h="15840"/>
          <w:pgMar w:top="320" w:right="800" w:bottom="1080" w:left="1060" w:header="0" w:footer="874" w:gutter="0"/>
          <w:cols w:space="720"/>
        </w:sectPr>
      </w:pPr>
    </w:p>
    <w:p w14:paraId="3DD758FB" w14:textId="77777777" w:rsidR="00874426" w:rsidRPr="00AD0339" w:rsidRDefault="003A1128">
      <w:pPr>
        <w:spacing w:before="68" w:after="0" w:line="240" w:lineRule="auto"/>
        <w:ind w:left="116" w:right="-20"/>
        <w:rPr>
          <w:rFonts w:ascii="Arial" w:eastAsia="Arial" w:hAnsi="Arial" w:cs="Arial"/>
        </w:rPr>
      </w:pPr>
      <w:bookmarkStart w:id="96" w:name="_GoBack"/>
      <w:bookmarkEnd w:id="96"/>
      <w:r w:rsidRPr="00AD0339">
        <w:rPr>
          <w:rFonts w:ascii="Arial" w:eastAsia="Arial" w:hAnsi="Arial" w:cs="Arial"/>
          <w:b/>
          <w:bCs/>
          <w:spacing w:val="1"/>
        </w:rPr>
        <w:t>P</w:t>
      </w:r>
      <w:r w:rsidRPr="00AD0339">
        <w:rPr>
          <w:rFonts w:ascii="Arial" w:eastAsia="Arial" w:hAnsi="Arial" w:cs="Arial"/>
          <w:b/>
          <w:bCs/>
        </w:rPr>
        <w:t>oli</w:t>
      </w:r>
      <w:r w:rsidRPr="00AD0339">
        <w:rPr>
          <w:rFonts w:ascii="Arial" w:eastAsia="Arial" w:hAnsi="Arial" w:cs="Arial"/>
          <w:b/>
          <w:bCs/>
          <w:spacing w:val="3"/>
        </w:rPr>
        <w:t>c</w:t>
      </w:r>
      <w:r w:rsidRPr="00AD0339">
        <w:rPr>
          <w:rFonts w:ascii="Arial" w:eastAsia="Arial" w:hAnsi="Arial" w:cs="Arial"/>
          <w:b/>
          <w:bCs/>
        </w:rPr>
        <w:t>y</w:t>
      </w:r>
    </w:p>
    <w:p w14:paraId="097D685C" w14:textId="77777777" w:rsidR="00874426" w:rsidRPr="00AD0339" w:rsidRDefault="00874426">
      <w:pPr>
        <w:spacing w:before="6" w:after="0" w:line="200" w:lineRule="exact"/>
        <w:rPr>
          <w:rFonts w:ascii="Arial" w:hAnsi="Arial" w:cs="Arial"/>
        </w:rPr>
      </w:pPr>
    </w:p>
    <w:p w14:paraId="01475652" w14:textId="0BD39042" w:rsidR="00874426" w:rsidRPr="00AD0339" w:rsidRDefault="003A1128" w:rsidP="00AD0339">
      <w:pPr>
        <w:spacing w:after="0" w:line="242" w:lineRule="auto"/>
        <w:ind w:left="116" w:right="153"/>
        <w:rPr>
          <w:rFonts w:ascii="Arial" w:eastAsia="Arial" w:hAnsi="Arial" w:cs="Arial"/>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 xml:space="preserve">user </w:t>
      </w:r>
      <w:r w:rsidRPr="00AD0339">
        <w:rPr>
          <w:rFonts w:ascii="Arial" w:eastAsia="Arial" w:hAnsi="Arial" w:cs="Arial"/>
          <w:spacing w:val="-3"/>
        </w:rPr>
        <w:t>h</w:t>
      </w:r>
      <w:r w:rsidRPr="00AD0339">
        <w:rPr>
          <w:rFonts w:ascii="Arial" w:eastAsia="Arial" w:hAnsi="Arial" w:cs="Arial"/>
        </w:rPr>
        <w:t>as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i</w:t>
      </w:r>
      <w:r w:rsidRPr="00AD0339">
        <w:rPr>
          <w:rFonts w:ascii="Arial" w:eastAsia="Arial" w:hAnsi="Arial" w:cs="Arial"/>
          <w:spacing w:val="2"/>
        </w:rPr>
        <w:t>g</w:t>
      </w:r>
      <w:r w:rsidRPr="00AD0339">
        <w:rPr>
          <w:rFonts w:ascii="Arial" w:eastAsia="Arial" w:hAnsi="Arial" w:cs="Arial"/>
          <w:spacing w:val="-3"/>
        </w:rPr>
        <w:t>h</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pub</w:t>
      </w:r>
      <w:r w:rsidRPr="00AD0339">
        <w:rPr>
          <w:rFonts w:ascii="Arial" w:eastAsia="Arial" w:hAnsi="Arial" w:cs="Arial"/>
          <w:spacing w:val="-1"/>
        </w:rPr>
        <w:t>li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abases</w:t>
      </w:r>
      <w:r w:rsidRPr="00AD0339">
        <w:rPr>
          <w:rFonts w:ascii="Arial" w:eastAsia="Arial" w:hAnsi="Arial" w:cs="Arial"/>
          <w:spacing w:val="1"/>
        </w:rPr>
        <w:t xml:space="preserve"> (</w:t>
      </w:r>
      <w:r w:rsidRPr="00AD0339">
        <w:rPr>
          <w:rFonts w:ascii="Arial" w:eastAsia="Arial" w:hAnsi="Arial" w:cs="Arial"/>
          <w:spacing w:val="-3"/>
        </w:rPr>
        <w:t>e</w:t>
      </w:r>
      <w:r w:rsidRPr="00AD0339">
        <w:rPr>
          <w:rFonts w:ascii="Arial" w:eastAsia="Arial" w:hAnsi="Arial" w:cs="Arial"/>
          <w:spacing w:val="-1"/>
        </w:rPr>
        <w:t>.</w:t>
      </w:r>
      <w:r w:rsidRPr="00AD0339">
        <w:rPr>
          <w:rFonts w:ascii="Arial" w:eastAsia="Arial" w:hAnsi="Arial" w:cs="Arial"/>
          <w:spacing w:val="2"/>
        </w:rPr>
        <w:t>g</w:t>
      </w:r>
      <w:r w:rsidRPr="00AD0339">
        <w:rPr>
          <w:rFonts w:ascii="Arial" w:eastAsia="Arial" w:hAnsi="Arial" w:cs="Arial"/>
          <w:spacing w:val="-1"/>
        </w:rPr>
        <w:t>.</w:t>
      </w:r>
      <w:r w:rsidRPr="00AD0339">
        <w:rPr>
          <w:rFonts w:ascii="Arial" w:eastAsia="Arial" w:hAnsi="Arial" w:cs="Arial"/>
        </w:rPr>
        <w:t>, de</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ses) and</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new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2"/>
        </w:rPr>
        <w:t xml:space="preserve"> </w:t>
      </w:r>
      <w:r w:rsidR="008E0FF9" w:rsidRPr="00AD0339">
        <w:rPr>
          <w:rFonts w:ascii="Arial" w:eastAsia="Arial" w:hAnsi="Arial" w:cs="Arial"/>
          <w:spacing w:val="1"/>
        </w:rPr>
        <w:t xml:space="preserve">for </w:t>
      </w:r>
      <w:r w:rsidRPr="00AD0339">
        <w:rPr>
          <w:rFonts w:ascii="Arial" w:eastAsia="Arial" w:hAnsi="Arial" w:cs="Arial"/>
          <w:spacing w:val="-3"/>
        </w:rPr>
        <w:t>w</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2"/>
        </w:rPr>
        <w:t>r</w:t>
      </w:r>
      <w:r w:rsidRPr="00AD0339">
        <w:rPr>
          <w:rFonts w:ascii="Arial" w:eastAsia="Arial" w:hAnsi="Arial" w:cs="Arial"/>
          <w:spacing w:val="1"/>
        </w:rPr>
        <w:t>r</w:t>
      </w:r>
      <w:r w:rsidRPr="00AD0339">
        <w:rPr>
          <w:rFonts w:ascii="Arial" w:eastAsia="Arial" w:hAnsi="Arial" w:cs="Arial"/>
        </w:rPr>
        <w:t>espond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008E0FF9" w:rsidRPr="00AD0339">
        <w:rPr>
          <w:rFonts w:ascii="Arial" w:eastAsia="Arial" w:hAnsi="Arial" w:cs="Arial"/>
          <w:spacing w:val="-1"/>
        </w:rPr>
        <w:t>has been</w:t>
      </w:r>
      <w:r w:rsidR="008E0FF9" w:rsidRPr="00AD0339">
        <w:rPr>
          <w:rFonts w:ascii="Arial" w:eastAsia="Arial" w:hAnsi="Arial" w:cs="Arial"/>
          <w:spacing w:val="1"/>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 xml:space="preserve">ed </w:t>
      </w:r>
      <w:r w:rsidRPr="00AD0339">
        <w:rPr>
          <w:rFonts w:ascii="Arial" w:eastAsia="Arial" w:hAnsi="Arial" w:cs="Arial"/>
          <w:spacing w:val="1"/>
        </w:rPr>
        <w:t>(</w:t>
      </w:r>
      <w:r w:rsidRPr="00AD0339">
        <w:rPr>
          <w:rFonts w:ascii="Arial" w:eastAsia="Arial" w:hAnsi="Arial" w:cs="Arial"/>
        </w:rPr>
        <w:t>e</w:t>
      </w:r>
      <w:r w:rsidRPr="00AD0339">
        <w:rPr>
          <w:rFonts w:ascii="Arial" w:eastAsia="Arial" w:hAnsi="Arial" w:cs="Arial"/>
          <w:spacing w:val="-1"/>
        </w:rPr>
        <w:t>.</w:t>
      </w:r>
      <w:r w:rsidRPr="00AD0339">
        <w:rPr>
          <w:rFonts w:ascii="Arial" w:eastAsia="Arial" w:hAnsi="Arial" w:cs="Arial"/>
        </w:rPr>
        <w:t>g</w:t>
      </w:r>
      <w:r w:rsidRPr="00AD0339">
        <w:rPr>
          <w:rFonts w:ascii="Arial" w:eastAsia="Arial" w:hAnsi="Arial" w:cs="Arial"/>
          <w:spacing w:val="1"/>
        </w:rPr>
        <w:t>.</w:t>
      </w:r>
      <w:r w:rsidRPr="00AD0339">
        <w:rPr>
          <w:rFonts w:ascii="Arial" w:eastAsia="Arial" w:hAnsi="Arial" w:cs="Arial"/>
        </w:rPr>
        <w:t>, 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w:t>
      </w:r>
      <w:r w:rsidRPr="00AD0339">
        <w:rPr>
          <w:rFonts w:ascii="Arial" w:eastAsia="Arial" w:hAnsi="Arial" w:cs="Arial"/>
        </w:rPr>
        <w:t>her o</w:t>
      </w:r>
      <w:r w:rsidRPr="00AD0339">
        <w:rPr>
          <w:rFonts w:ascii="Arial" w:eastAsia="Arial" w:hAnsi="Arial" w:cs="Arial"/>
          <w:spacing w:val="-4"/>
        </w:rPr>
        <w:t>w</w:t>
      </w:r>
      <w:r w:rsidRPr="00AD0339">
        <w:rPr>
          <w:rFonts w:ascii="Arial" w:eastAsia="Arial" w:hAnsi="Arial" w:cs="Arial"/>
        </w:rPr>
        <w:t>n</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u</w:t>
      </w:r>
      <w:r w:rsidRPr="00AD0339">
        <w:rPr>
          <w:rFonts w:ascii="Arial" w:eastAsia="Arial" w:hAnsi="Arial" w:cs="Arial"/>
          <w:spacing w:val="-2"/>
        </w:rPr>
        <w:t>rr</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003D3073" w:rsidRPr="00AD0339">
        <w:rPr>
          <w:rFonts w:ascii="Arial" w:eastAsia="Arial" w:hAnsi="Arial" w:cs="Arial"/>
          <w:spacing w:val="2"/>
        </w:rPr>
        <w:t xml:space="preserve">the University of Oklahoma Health Sciences Center </w:t>
      </w:r>
      <w:r w:rsidRPr="00AD0339">
        <w:rPr>
          <w:rFonts w:ascii="Arial" w:eastAsia="Arial" w:hAnsi="Arial" w:cs="Arial"/>
          <w:spacing w:val="-1"/>
        </w:rPr>
        <w:t>Di</w:t>
      </w:r>
      <w:r w:rsidRPr="00AD0339">
        <w:rPr>
          <w:rFonts w:ascii="Arial" w:eastAsia="Arial" w:hAnsi="Arial" w:cs="Arial"/>
          <w:spacing w:val="1"/>
        </w:rPr>
        <w:t>r</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w:t>
      </w:r>
      <w:r w:rsidR="003D3073"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as</w:t>
      </w:r>
      <w:r w:rsidRPr="00AD0339">
        <w:rPr>
          <w:rFonts w:ascii="Arial" w:eastAsia="Arial" w:hAnsi="Arial" w:cs="Arial"/>
          <w:spacing w:val="1"/>
        </w:rPr>
        <w:t xml:space="preserve"> </w:t>
      </w:r>
      <w:r w:rsidR="003D3073" w:rsidRPr="00AD0339">
        <w:rPr>
          <w:rFonts w:ascii="Arial" w:eastAsia="Arial" w:hAnsi="Arial" w:cs="Arial"/>
          <w:spacing w:val="1"/>
        </w:rPr>
        <w:t xml:space="preserve">the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rPr>
        <w:t xml:space="preserve">ce. </w:t>
      </w:r>
      <w:r w:rsidR="003D3073" w:rsidRPr="00AD0339">
        <w:rPr>
          <w:rFonts w:ascii="Arial" w:eastAsia="Arial" w:hAnsi="Arial" w:cs="Arial"/>
        </w:rPr>
        <w:t xml:space="preserve">  </w:t>
      </w:r>
      <w:r w:rsidRPr="00AD0339">
        <w:rPr>
          <w:rFonts w:ascii="Arial" w:eastAsia="Arial" w:hAnsi="Arial" w:cs="Arial"/>
          <w:spacing w:val="2"/>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w:t>
      </w:r>
      <w:r w:rsidR="003E3B97" w:rsidRPr="00AD0339">
        <w:rPr>
          <w:rFonts w:ascii="Arial" w:eastAsia="Arial" w:hAnsi="Arial" w:cs="Arial"/>
          <w:spacing w:val="-1"/>
        </w:rPr>
        <w:t xml:space="preserve">three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4"/>
        </w:rPr>
        <w:t xml:space="preserve"> </w:t>
      </w:r>
      <w:r w:rsidRPr="00AD0339">
        <w:rPr>
          <w:rFonts w:ascii="Arial" w:eastAsia="Arial" w:hAnsi="Arial" w:cs="Arial"/>
        </w:rPr>
        <w:t>a</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il</w:t>
      </w:r>
      <w:r w:rsidRPr="00AD0339">
        <w:rPr>
          <w:rFonts w:ascii="Arial" w:eastAsia="Arial" w:hAnsi="Arial" w:cs="Arial"/>
        </w:rPr>
        <w:t>ab</w:t>
      </w:r>
      <w:r w:rsidRPr="00AD0339">
        <w:rPr>
          <w:rFonts w:ascii="Arial" w:eastAsia="Arial" w:hAnsi="Arial" w:cs="Arial"/>
          <w:spacing w:val="-1"/>
        </w:rPr>
        <w:t>l</w:t>
      </w:r>
      <w:r w:rsidRPr="00AD0339">
        <w:rPr>
          <w:rFonts w:ascii="Arial" w:eastAsia="Arial" w:hAnsi="Arial" w:cs="Arial"/>
        </w:rPr>
        <w:t xml:space="preserve">e: </w:t>
      </w:r>
      <w:r w:rsidRPr="00AD0339">
        <w:rPr>
          <w:rFonts w:ascii="Arial" w:eastAsia="Arial" w:hAnsi="Arial" w:cs="Arial"/>
          <w:color w:val="0000FF"/>
          <w:spacing w:val="-57"/>
        </w:rPr>
        <w:t xml:space="preserve"> </w:t>
      </w:r>
      <w:r w:rsidR="003D3073" w:rsidRPr="00AD0339">
        <w:rPr>
          <w:rFonts w:ascii="Arial" w:eastAsia="Arial" w:hAnsi="Arial" w:cs="Arial"/>
          <w:color w:val="0000FF"/>
          <w:u w:val="single" w:color="0000FF"/>
        </w:rPr>
        <w:t>h</w:t>
      </w:r>
      <w:r w:rsidR="003D3073" w:rsidRPr="00AD0339">
        <w:rPr>
          <w:rFonts w:ascii="Arial" w:eastAsia="Arial" w:hAnsi="Arial" w:cs="Arial"/>
          <w:color w:val="0000FF"/>
          <w:spacing w:val="1"/>
          <w:u w:val="single" w:color="0000FF"/>
        </w:rPr>
        <w:t>tt</w:t>
      </w:r>
      <w:r w:rsidR="003D3073" w:rsidRPr="00AD0339">
        <w:rPr>
          <w:rFonts w:ascii="Arial" w:eastAsia="Arial" w:hAnsi="Arial" w:cs="Arial"/>
          <w:color w:val="0000FF"/>
          <w:u w:val="single" w:color="0000FF"/>
        </w:rPr>
        <w:t>ps</w:t>
      </w:r>
      <w:r w:rsidR="003D3073" w:rsidRPr="00AD0339">
        <w:rPr>
          <w:rFonts w:ascii="Arial" w:eastAsia="Arial" w:hAnsi="Arial" w:cs="Arial"/>
          <w:color w:val="0000FF"/>
          <w:spacing w:val="-1"/>
          <w:u w:val="single" w:color="0000FF"/>
        </w:rPr>
        <w:t>:</w:t>
      </w:r>
      <w:r w:rsidR="003D3073" w:rsidRPr="00AD0339">
        <w:rPr>
          <w:rFonts w:ascii="Arial" w:eastAsia="Arial" w:hAnsi="Arial" w:cs="Arial"/>
          <w:color w:val="0000FF"/>
          <w:spacing w:val="1"/>
          <w:u w:val="single" w:color="0000FF"/>
        </w:rPr>
        <w:t>//rcapdev.ouhsc.edu</w:t>
      </w:r>
      <w:r w:rsidR="008E0FF9"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003E3B97" w:rsidRPr="00AD0339">
        <w:rPr>
          <w:rFonts w:ascii="Arial" w:eastAsia="Arial" w:hAnsi="Arial" w:cs="Arial"/>
        </w:rPr>
        <w:t xml:space="preserve">, </w:t>
      </w:r>
      <w:hyperlink w:history="1">
        <w:r w:rsidR="003D3073" w:rsidRPr="00AD0339">
          <w:rPr>
            <w:rStyle w:val="Hyperlink"/>
            <w:rFonts w:ascii="Arial" w:eastAsia="Arial" w:hAnsi="Arial" w:cs="Arial"/>
            <w:u w:color="0000FF"/>
          </w:rPr>
          <w:t>h</w:t>
        </w:r>
        <w:r w:rsidR="003D3073" w:rsidRPr="00AD0339">
          <w:rPr>
            <w:rStyle w:val="Hyperlink"/>
            <w:rFonts w:ascii="Arial" w:eastAsia="Arial" w:hAnsi="Arial" w:cs="Arial"/>
            <w:spacing w:val="1"/>
            <w:u w:color="0000FF"/>
          </w:rPr>
          <w:t>tt</w:t>
        </w:r>
        <w:r w:rsidR="003D3073" w:rsidRPr="00AD0339">
          <w:rPr>
            <w:rStyle w:val="Hyperlink"/>
            <w:rFonts w:ascii="Arial" w:eastAsia="Arial" w:hAnsi="Arial" w:cs="Arial"/>
            <w:spacing w:val="-3"/>
            <w:u w:color="0000FF"/>
          </w:rPr>
          <w:t>ps</w:t>
        </w:r>
        <w:r w:rsidR="003D3073" w:rsidRPr="00AD0339">
          <w:rPr>
            <w:rStyle w:val="Hyperlink"/>
            <w:rFonts w:ascii="Arial" w:eastAsia="Arial" w:hAnsi="Arial" w:cs="Arial"/>
            <w:spacing w:val="1"/>
            <w:u w:color="0000FF"/>
          </w:rPr>
          <w:t>:</w:t>
        </w:r>
        <w:r w:rsidR="003D3073" w:rsidRPr="00AD0339">
          <w:rPr>
            <w:rStyle w:val="Hyperlink"/>
            <w:rFonts w:ascii="Arial" w:eastAsia="Arial" w:hAnsi="Arial" w:cs="Arial"/>
            <w:spacing w:val="-1"/>
            <w:u w:color="0000FF"/>
          </w:rPr>
          <w:t>/</w:t>
        </w:r>
        <w:r w:rsidR="003D3073" w:rsidRPr="00AD0339">
          <w:rPr>
            <w:rStyle w:val="Hyperlink"/>
            <w:rFonts w:ascii="Arial" w:eastAsia="Arial" w:hAnsi="Arial" w:cs="Arial"/>
            <w:spacing w:val="1"/>
            <w:u w:color="0000FF"/>
          </w:rPr>
          <w:t>/miechvprojects.ouhsc.edu</w:t>
        </w:r>
        <w:r w:rsidR="003D3073" w:rsidRPr="00AD0339">
          <w:rPr>
            <w:rStyle w:val="Hyperlink"/>
            <w:rFonts w:ascii="Arial" w:eastAsia="Arial" w:hAnsi="Arial" w:cs="Arial"/>
          </w:rPr>
          <w:t xml:space="preserve"> </w:t>
        </w:r>
      </w:hyperlink>
      <w:r w:rsidRPr="00AD0339">
        <w:rPr>
          <w:rFonts w:ascii="Arial" w:eastAsia="Arial" w:hAnsi="Arial" w:cs="Arial"/>
          <w:color w:val="000000"/>
          <w:spacing w:val="1"/>
        </w:rPr>
        <w:t>(</w:t>
      </w:r>
      <w:r w:rsidR="003E3B97" w:rsidRPr="00AD0339">
        <w:rPr>
          <w:rFonts w:ascii="Arial" w:eastAsia="Arial" w:hAnsi="Arial" w:cs="Arial"/>
          <w:color w:val="000000"/>
          <w:spacing w:val="1"/>
        </w:rPr>
        <w:t xml:space="preserve">BBMC customized version for internal </w:t>
      </w:r>
      <w:r w:rsidRPr="00AD0339">
        <w:rPr>
          <w:rFonts w:ascii="Arial" w:eastAsia="Arial" w:hAnsi="Arial" w:cs="Arial"/>
          <w:color w:val="000000"/>
        </w:rPr>
        <w:t>de</w:t>
      </w:r>
      <w:r w:rsidRPr="00AD0339">
        <w:rPr>
          <w:rFonts w:ascii="Arial" w:eastAsia="Arial" w:hAnsi="Arial" w:cs="Arial"/>
          <w:color w:val="000000"/>
          <w:spacing w:val="-2"/>
        </w:rPr>
        <w:t>v</w:t>
      </w:r>
      <w:r w:rsidRPr="00AD0339">
        <w:rPr>
          <w:rFonts w:ascii="Arial" w:eastAsia="Arial" w:hAnsi="Arial" w:cs="Arial"/>
          <w:color w:val="000000"/>
        </w:rPr>
        <w:t>e</w:t>
      </w:r>
      <w:r w:rsidRPr="00AD0339">
        <w:rPr>
          <w:rFonts w:ascii="Arial" w:eastAsia="Arial" w:hAnsi="Arial" w:cs="Arial"/>
          <w:color w:val="000000"/>
          <w:spacing w:val="-1"/>
        </w:rPr>
        <w:t>l</w:t>
      </w:r>
      <w:r w:rsidRPr="00AD0339">
        <w:rPr>
          <w:rFonts w:ascii="Arial" w:eastAsia="Arial" w:hAnsi="Arial" w:cs="Arial"/>
          <w:color w:val="000000"/>
        </w:rPr>
        <w:t>op</w:t>
      </w:r>
      <w:r w:rsidRPr="00AD0339">
        <w:rPr>
          <w:rFonts w:ascii="Arial" w:eastAsia="Arial" w:hAnsi="Arial" w:cs="Arial"/>
          <w:color w:val="000000"/>
          <w:spacing w:val="1"/>
        </w:rPr>
        <w:t>m</w:t>
      </w:r>
      <w:r w:rsidRPr="00AD0339">
        <w:rPr>
          <w:rFonts w:ascii="Arial" w:eastAsia="Arial" w:hAnsi="Arial" w:cs="Arial"/>
          <w:color w:val="000000"/>
        </w:rPr>
        <w:t>ent and</w:t>
      </w:r>
      <w:r w:rsidRPr="00AD0339">
        <w:rPr>
          <w:rFonts w:ascii="Arial" w:eastAsia="Arial" w:hAnsi="Arial" w:cs="Arial"/>
          <w:color w:val="000000"/>
          <w:spacing w:val="1"/>
        </w:rPr>
        <w:t xml:space="preserve"> </w:t>
      </w:r>
      <w:r w:rsidRPr="00AD0339">
        <w:rPr>
          <w:rFonts w:ascii="Arial" w:eastAsia="Arial" w:hAnsi="Arial" w:cs="Arial"/>
          <w:color w:val="000000"/>
          <w:spacing w:val="-3"/>
        </w:rPr>
        <w:t>p</w:t>
      </w:r>
      <w:r w:rsidRPr="00AD0339">
        <w:rPr>
          <w:rFonts w:ascii="Arial" w:eastAsia="Arial" w:hAnsi="Arial" w:cs="Arial"/>
          <w:color w:val="000000"/>
          <w:spacing w:val="1"/>
        </w:rPr>
        <w:t>r</w:t>
      </w:r>
      <w:r w:rsidRPr="00AD0339">
        <w:rPr>
          <w:rFonts w:ascii="Arial" w:eastAsia="Arial" w:hAnsi="Arial" w:cs="Arial"/>
          <w:color w:val="000000"/>
        </w:rPr>
        <w:t>odu</w:t>
      </w:r>
      <w:r w:rsidRPr="00AD0339">
        <w:rPr>
          <w:rFonts w:ascii="Arial" w:eastAsia="Arial" w:hAnsi="Arial" w:cs="Arial"/>
          <w:color w:val="000000"/>
          <w:spacing w:val="-2"/>
        </w:rPr>
        <w:t>c</w:t>
      </w:r>
      <w:r w:rsidRPr="00AD0339">
        <w:rPr>
          <w:rFonts w:ascii="Arial" w:eastAsia="Arial" w:hAnsi="Arial" w:cs="Arial"/>
          <w:color w:val="000000"/>
          <w:spacing w:val="1"/>
        </w:rPr>
        <w:t>t</w:t>
      </w:r>
      <w:r w:rsidRPr="00AD0339">
        <w:rPr>
          <w:rFonts w:ascii="Arial" w:eastAsia="Arial" w:hAnsi="Arial" w:cs="Arial"/>
          <w:color w:val="000000"/>
          <w:spacing w:val="-1"/>
        </w:rPr>
        <w:t>i</w:t>
      </w:r>
      <w:r w:rsidRPr="00AD0339">
        <w:rPr>
          <w:rFonts w:ascii="Arial" w:eastAsia="Arial" w:hAnsi="Arial" w:cs="Arial"/>
          <w:color w:val="000000"/>
        </w:rPr>
        <w:t>on</w:t>
      </w:r>
      <w:r w:rsidRPr="00AD0339">
        <w:rPr>
          <w:rFonts w:ascii="Arial" w:eastAsia="Arial" w:hAnsi="Arial" w:cs="Arial"/>
          <w:color w:val="000000"/>
          <w:spacing w:val="1"/>
        </w:rPr>
        <w:t>)</w:t>
      </w:r>
      <w:r w:rsidR="003E3B97" w:rsidRPr="00AD0339">
        <w:rPr>
          <w:rFonts w:ascii="Arial" w:eastAsia="Arial" w:hAnsi="Arial" w:cs="Arial"/>
          <w:color w:val="000000"/>
          <w:spacing w:val="1"/>
        </w:rPr>
        <w:t xml:space="preserve">, and </w:t>
      </w:r>
      <w:hyperlink r:id="rId12" w:history="1">
        <w:r w:rsidR="003E3B97" w:rsidRPr="00AD0339">
          <w:rPr>
            <w:rStyle w:val="Hyperlink"/>
            <w:rFonts w:ascii="Arial" w:eastAsia="Arial" w:hAnsi="Arial" w:cs="Arial"/>
            <w:spacing w:val="1"/>
          </w:rPr>
          <w:t>https://redcapweb1/redcap</w:t>
        </w:r>
      </w:hyperlink>
      <w:r w:rsidR="003E3B97" w:rsidRPr="00AD0339">
        <w:rPr>
          <w:rFonts w:ascii="Arial" w:eastAsia="Arial" w:hAnsi="Arial" w:cs="Arial"/>
          <w:color w:val="000000"/>
          <w:spacing w:val="1"/>
        </w:rPr>
        <w:t xml:space="preserve"> (an enterprise version for general </w:t>
      </w:r>
      <w:r w:rsidR="003E3B97" w:rsidRPr="00AD0339">
        <w:rPr>
          <w:rFonts w:ascii="Arial" w:eastAsia="Arial" w:hAnsi="Arial" w:cs="Arial"/>
          <w:color w:val="000000"/>
        </w:rPr>
        <w:t>de</w:t>
      </w:r>
      <w:r w:rsidR="003E3B97" w:rsidRPr="00AD0339">
        <w:rPr>
          <w:rFonts w:ascii="Arial" w:eastAsia="Arial" w:hAnsi="Arial" w:cs="Arial"/>
          <w:color w:val="000000"/>
          <w:spacing w:val="-2"/>
        </w:rPr>
        <w:t>v</w:t>
      </w:r>
      <w:r w:rsidR="003E3B97" w:rsidRPr="00AD0339">
        <w:rPr>
          <w:rFonts w:ascii="Arial" w:eastAsia="Arial" w:hAnsi="Arial" w:cs="Arial"/>
          <w:color w:val="000000"/>
        </w:rPr>
        <w:t>e</w:t>
      </w:r>
      <w:r w:rsidR="003E3B97" w:rsidRPr="00AD0339">
        <w:rPr>
          <w:rFonts w:ascii="Arial" w:eastAsia="Arial" w:hAnsi="Arial" w:cs="Arial"/>
          <w:color w:val="000000"/>
          <w:spacing w:val="-1"/>
        </w:rPr>
        <w:t>l</w:t>
      </w:r>
      <w:r w:rsidR="003E3B97" w:rsidRPr="00AD0339">
        <w:rPr>
          <w:rFonts w:ascii="Arial" w:eastAsia="Arial" w:hAnsi="Arial" w:cs="Arial"/>
          <w:color w:val="000000"/>
        </w:rPr>
        <w:t>op</w:t>
      </w:r>
      <w:r w:rsidR="003E3B97" w:rsidRPr="00AD0339">
        <w:rPr>
          <w:rFonts w:ascii="Arial" w:eastAsia="Arial" w:hAnsi="Arial" w:cs="Arial"/>
          <w:color w:val="000000"/>
          <w:spacing w:val="1"/>
        </w:rPr>
        <w:t>m</w:t>
      </w:r>
      <w:r w:rsidR="003E3B97" w:rsidRPr="00AD0339">
        <w:rPr>
          <w:rFonts w:ascii="Arial" w:eastAsia="Arial" w:hAnsi="Arial" w:cs="Arial"/>
          <w:color w:val="000000"/>
        </w:rPr>
        <w:t>ent and</w:t>
      </w:r>
      <w:r w:rsidR="003E3B97" w:rsidRPr="00AD0339">
        <w:rPr>
          <w:rFonts w:ascii="Arial" w:eastAsia="Arial" w:hAnsi="Arial" w:cs="Arial"/>
          <w:color w:val="000000"/>
          <w:spacing w:val="1"/>
        </w:rPr>
        <w:t xml:space="preserve"> </w:t>
      </w:r>
      <w:r w:rsidR="003E3B97" w:rsidRPr="00AD0339">
        <w:rPr>
          <w:rFonts w:ascii="Arial" w:eastAsia="Arial" w:hAnsi="Arial" w:cs="Arial"/>
          <w:color w:val="000000"/>
          <w:spacing w:val="-3"/>
        </w:rPr>
        <w:t>p</w:t>
      </w:r>
      <w:r w:rsidR="003E3B97" w:rsidRPr="00AD0339">
        <w:rPr>
          <w:rFonts w:ascii="Arial" w:eastAsia="Arial" w:hAnsi="Arial" w:cs="Arial"/>
          <w:color w:val="000000"/>
          <w:spacing w:val="1"/>
        </w:rPr>
        <w:t>r</w:t>
      </w:r>
      <w:r w:rsidR="003E3B97" w:rsidRPr="00AD0339">
        <w:rPr>
          <w:rFonts w:ascii="Arial" w:eastAsia="Arial" w:hAnsi="Arial" w:cs="Arial"/>
          <w:color w:val="000000"/>
        </w:rPr>
        <w:t>odu</w:t>
      </w:r>
      <w:r w:rsidR="003E3B97" w:rsidRPr="00AD0339">
        <w:rPr>
          <w:rFonts w:ascii="Arial" w:eastAsia="Arial" w:hAnsi="Arial" w:cs="Arial"/>
          <w:color w:val="000000"/>
          <w:spacing w:val="-2"/>
        </w:rPr>
        <w:t>c</w:t>
      </w:r>
      <w:r w:rsidR="003E3B97" w:rsidRPr="00AD0339">
        <w:rPr>
          <w:rFonts w:ascii="Arial" w:eastAsia="Arial" w:hAnsi="Arial" w:cs="Arial"/>
          <w:color w:val="000000"/>
          <w:spacing w:val="1"/>
        </w:rPr>
        <w:t>t</w:t>
      </w:r>
      <w:r w:rsidR="003E3B97" w:rsidRPr="00AD0339">
        <w:rPr>
          <w:rFonts w:ascii="Arial" w:eastAsia="Arial" w:hAnsi="Arial" w:cs="Arial"/>
          <w:color w:val="000000"/>
          <w:spacing w:val="-1"/>
        </w:rPr>
        <w:t>i</w:t>
      </w:r>
      <w:r w:rsidR="003E3B97" w:rsidRPr="00AD0339">
        <w:rPr>
          <w:rFonts w:ascii="Arial" w:eastAsia="Arial" w:hAnsi="Arial" w:cs="Arial"/>
          <w:color w:val="000000"/>
        </w:rPr>
        <w:t>on</w:t>
      </w:r>
      <w:r w:rsidR="003E3B97" w:rsidRPr="00AD0339">
        <w:rPr>
          <w:rFonts w:ascii="Arial" w:eastAsia="Arial" w:hAnsi="Arial" w:cs="Arial"/>
          <w:color w:val="000000"/>
          <w:spacing w:val="1"/>
        </w:rPr>
        <w:t>)</w:t>
      </w:r>
      <w:r w:rsidRPr="00AD0339">
        <w:rPr>
          <w:rFonts w:ascii="Arial" w:eastAsia="Arial" w:hAnsi="Arial" w:cs="Arial"/>
          <w:color w:val="000000"/>
        </w:rPr>
        <w:t>.</w:t>
      </w:r>
    </w:p>
    <w:p w14:paraId="28C734AC" w14:textId="77777777" w:rsidR="00874426" w:rsidRPr="00AD0339" w:rsidRDefault="00874426">
      <w:pPr>
        <w:spacing w:before="16" w:after="0" w:line="240" w:lineRule="exact"/>
        <w:rPr>
          <w:rFonts w:ascii="Arial" w:hAnsi="Arial" w:cs="Arial"/>
        </w:rPr>
      </w:pPr>
    </w:p>
    <w:p w14:paraId="148AEE64" w14:textId="4E51E966" w:rsidR="00874426" w:rsidRPr="00AD0339" w:rsidRDefault="003A1128" w:rsidP="00AD0339">
      <w:pPr>
        <w:ind w:left="90"/>
        <w:rPr>
          <w:rFonts w:ascii="Arial" w:hAnsi="Arial" w:cs="Arial"/>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user</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encou</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spacing w:val="-3"/>
        </w:rPr>
        <w:t>a</w:t>
      </w:r>
      <w:r w:rsidRPr="00AD0339">
        <w:rPr>
          <w:rFonts w:ascii="Arial" w:eastAsia="Arial" w:hAnsi="Arial" w:cs="Arial"/>
          <w:spacing w:val="2"/>
        </w:rPr>
        <w:t>k</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appo</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tm</w:t>
      </w:r>
      <w:r w:rsidRPr="00AD0339">
        <w:rPr>
          <w:rFonts w:ascii="Arial" w:eastAsia="Arial" w:hAnsi="Arial" w:cs="Arial"/>
        </w:rPr>
        <w:t xml:space="preserve">ent </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003653BE" w:rsidRPr="00AD0339">
        <w:rPr>
          <w:rFonts w:ascii="Arial" w:eastAsia="Arial" w:hAnsi="Arial" w:cs="Arial"/>
          <w:spacing w:val="1"/>
        </w:rPr>
        <w:t xml:space="preserve">the </w:t>
      </w:r>
      <w:r w:rsidR="003D3073" w:rsidRPr="00AD0339">
        <w:rPr>
          <w:rFonts w:ascii="Arial" w:eastAsia="Arial" w:hAnsi="Arial" w:cs="Arial"/>
          <w:spacing w:val="1"/>
        </w:rPr>
        <w:t>BBMC</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or an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oduc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rPr>
        <w:t xml:space="preserve"> </w:t>
      </w:r>
      <w:r w:rsidRPr="00AD0339">
        <w:rPr>
          <w:rFonts w:ascii="Arial" w:eastAsia="Arial" w:hAnsi="Arial" w:cs="Arial"/>
          <w:spacing w:val="1"/>
        </w:rPr>
        <w:t>(</w:t>
      </w:r>
      <w:r w:rsidRPr="00AD0339">
        <w:rPr>
          <w:rFonts w:ascii="Arial" w:eastAsia="Arial" w:hAnsi="Arial" w:cs="Arial"/>
        </w:rPr>
        <w:t>about 1</w:t>
      </w:r>
      <w:r w:rsidRPr="00AD0339">
        <w:rPr>
          <w:rFonts w:ascii="Arial" w:eastAsia="Arial" w:hAnsi="Arial" w:cs="Arial"/>
          <w:spacing w:val="1"/>
        </w:rPr>
        <w:t xml:space="preserve"> </w:t>
      </w:r>
      <w:r w:rsidRPr="00AD0339">
        <w:rPr>
          <w:rFonts w:ascii="Arial" w:eastAsia="Arial" w:hAnsi="Arial" w:cs="Arial"/>
        </w:rPr>
        <w:t>ho</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 b</w:t>
      </w:r>
      <w:r w:rsidRPr="00AD0339">
        <w:rPr>
          <w:rFonts w:ascii="Arial" w:eastAsia="Arial" w:hAnsi="Arial" w:cs="Arial"/>
          <w:spacing w:val="-3"/>
        </w:rPr>
        <w:t>e</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new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spacing w:val="-3"/>
        </w:rPr>
        <w:t>l</w:t>
      </w:r>
      <w:r w:rsidRPr="00AD0339">
        <w:rPr>
          <w:rFonts w:ascii="Arial" w:eastAsia="Arial" w:hAnsi="Arial" w:cs="Arial"/>
        </w:rPr>
        <w:t>ease</w:t>
      </w:r>
      <w:r w:rsidRPr="00AD0339">
        <w:rPr>
          <w:rFonts w:ascii="Arial" w:eastAsia="Arial" w:hAnsi="Arial" w:cs="Arial"/>
          <w:spacing w:val="1"/>
        </w:rPr>
        <w:t xml:space="preserve"> </w:t>
      </w:r>
      <w:r w:rsidR="003D3073" w:rsidRPr="00AD0339">
        <w:rPr>
          <w:rFonts w:ascii="Arial" w:eastAsia="Arial" w:hAnsi="Arial" w:cs="Arial"/>
          <w:spacing w:val="1"/>
        </w:rPr>
        <w:t xml:space="preserve">fill out the </w:t>
      </w:r>
      <w:proofErr w:type="spellStart"/>
      <w:r w:rsidR="003D3073" w:rsidRPr="00AD0339">
        <w:rPr>
          <w:rFonts w:ascii="Arial" w:eastAsia="Arial" w:hAnsi="Arial" w:cs="Arial"/>
          <w:spacing w:val="1"/>
        </w:rPr>
        <w:t>REDCap</w:t>
      </w:r>
      <w:proofErr w:type="spellEnd"/>
      <w:r w:rsidR="003D3073" w:rsidRPr="00AD0339">
        <w:rPr>
          <w:rFonts w:ascii="Arial" w:eastAsia="Arial" w:hAnsi="Arial" w:cs="Arial"/>
          <w:spacing w:val="1"/>
        </w:rPr>
        <w:t xml:space="preserve"> project request form that is available online</w:t>
      </w:r>
      <w:r w:rsidR="008E24E6" w:rsidRPr="00AD0339">
        <w:rPr>
          <w:rFonts w:ascii="Arial" w:eastAsia="Arial" w:hAnsi="Arial" w:cs="Arial"/>
          <w:spacing w:val="1"/>
        </w:rPr>
        <w:t xml:space="preserve"> (</w:t>
      </w:r>
      <w:hyperlink r:id="rId13" w:history="1">
        <w:r w:rsidR="005E5C37" w:rsidRPr="00AD0339">
          <w:rPr>
            <w:rStyle w:val="Hyperlink"/>
            <w:rFonts w:ascii="Arial" w:eastAsia="Times New Roman" w:hAnsi="Arial" w:cs="Arial"/>
          </w:rPr>
          <w:t>https://miechvprojects.ouhsc.edu/redcap/redcap_v4.11.2/Miechv/Informatics3.html</w:t>
        </w:r>
      </w:hyperlink>
      <w:r w:rsidR="008E24E6" w:rsidRPr="00AD0339">
        <w:rPr>
          <w:rFonts w:ascii="Arial" w:eastAsia="Arial" w:hAnsi="Arial" w:cs="Arial"/>
          <w:spacing w:val="1"/>
        </w:rPr>
        <w:t>)</w:t>
      </w:r>
      <w:r w:rsidR="003D3073" w:rsidRPr="00AD0339">
        <w:rPr>
          <w:rFonts w:ascii="Arial" w:eastAsia="Arial" w:hAnsi="Arial" w:cs="Arial"/>
          <w:spacing w:val="1"/>
        </w:rPr>
        <w:t xml:space="preserve"> and upload</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oposed</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udy 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 xml:space="preserve">ocol </w:t>
      </w:r>
      <w:r w:rsidRPr="00AD0339">
        <w:rPr>
          <w:rFonts w:ascii="Arial" w:eastAsia="Arial" w:hAnsi="Arial" w:cs="Arial"/>
          <w:spacing w:val="-3"/>
        </w:rPr>
        <w:t>o</w:t>
      </w:r>
      <w:r w:rsidRPr="00AD0339">
        <w:rPr>
          <w:rFonts w:ascii="Arial" w:eastAsia="Arial" w:hAnsi="Arial" w:cs="Arial"/>
        </w:rPr>
        <w:t>r g</w:t>
      </w:r>
      <w:r w:rsidRPr="00AD0339">
        <w:rPr>
          <w:rFonts w:ascii="Arial" w:eastAsia="Arial" w:hAnsi="Arial" w:cs="Arial"/>
          <w:spacing w:val="1"/>
        </w:rPr>
        <w:t>r</w:t>
      </w:r>
      <w:r w:rsidRPr="00AD0339">
        <w:rPr>
          <w:rFonts w:ascii="Arial" w:eastAsia="Arial" w:hAnsi="Arial" w:cs="Arial"/>
        </w:rPr>
        <w:t>ant</w:t>
      </w:r>
      <w:r w:rsidRPr="00AD0339">
        <w:rPr>
          <w:rFonts w:ascii="Arial" w:eastAsia="Arial" w:hAnsi="Arial" w:cs="Arial"/>
          <w:spacing w:val="-2"/>
        </w:rPr>
        <w:t xml:space="preserve"> </w:t>
      </w:r>
      <w:r w:rsidRPr="00AD0339">
        <w:rPr>
          <w:rFonts w:ascii="Arial" w:eastAsia="Arial" w:hAnsi="Arial" w:cs="Arial"/>
        </w:rPr>
        <w:t>sub</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ss</w:t>
      </w:r>
      <w:r w:rsidRPr="00AD0339">
        <w:rPr>
          <w:rFonts w:ascii="Arial" w:eastAsia="Arial" w:hAnsi="Arial" w:cs="Arial"/>
          <w:spacing w:val="-1"/>
        </w:rPr>
        <w:t>i</w:t>
      </w:r>
      <w:r w:rsidRPr="00AD0339">
        <w:rPr>
          <w:rFonts w:ascii="Arial" w:eastAsia="Arial" w:hAnsi="Arial" w:cs="Arial"/>
        </w:rPr>
        <w:t xml:space="preserve">on) </w:t>
      </w:r>
      <w:r w:rsidR="005E5C37" w:rsidRPr="00AD0339">
        <w:rPr>
          <w:rFonts w:ascii="Arial" w:eastAsia="Arial" w:hAnsi="Arial" w:cs="Arial"/>
          <w:spacing w:val="1"/>
        </w:rPr>
        <w:t xml:space="preserve">to this BBMC web-form </w:t>
      </w:r>
      <w:r w:rsidRPr="00AD0339">
        <w:rPr>
          <w:rFonts w:ascii="Arial" w:eastAsia="Arial" w:hAnsi="Arial" w:cs="Arial"/>
          <w:spacing w:val="-3"/>
        </w:rPr>
        <w:t>a</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l</w:t>
      </w:r>
      <w:r w:rsidRPr="00AD0339">
        <w:rPr>
          <w:rFonts w:ascii="Arial" w:eastAsia="Arial" w:hAnsi="Arial" w:cs="Arial"/>
          <w:spacing w:val="-3"/>
        </w:rPr>
        <w:t>e</w:t>
      </w:r>
      <w:r w:rsidRPr="00AD0339">
        <w:rPr>
          <w:rFonts w:ascii="Arial" w:eastAsia="Arial" w:hAnsi="Arial" w:cs="Arial"/>
        </w:rPr>
        <w:t>ast</w:t>
      </w:r>
      <w:r w:rsidRPr="00AD0339">
        <w:rPr>
          <w:rFonts w:ascii="Arial" w:eastAsia="Arial" w:hAnsi="Arial" w:cs="Arial"/>
          <w:spacing w:val="2"/>
        </w:rPr>
        <w:t xml:space="preserve"> </w:t>
      </w:r>
      <w:r w:rsidRPr="00AD0339">
        <w:rPr>
          <w:rFonts w:ascii="Arial" w:eastAsia="Arial" w:hAnsi="Arial" w:cs="Arial"/>
        </w:rPr>
        <w:t>1</w:t>
      </w:r>
      <w:r w:rsidRPr="00AD0339">
        <w:rPr>
          <w:rFonts w:ascii="Arial" w:eastAsia="Arial" w:hAnsi="Arial" w:cs="Arial"/>
          <w:spacing w:val="-2"/>
        </w:rPr>
        <w:t xml:space="preserve"> </w:t>
      </w:r>
      <w:r w:rsidR="003653BE" w:rsidRPr="00AD0339">
        <w:rPr>
          <w:rFonts w:ascii="Arial" w:eastAsia="Arial" w:hAnsi="Arial" w:cs="Arial"/>
          <w:spacing w:val="-2"/>
        </w:rPr>
        <w:t xml:space="preserve">full </w:t>
      </w:r>
      <w:r w:rsidRPr="00AD0339">
        <w:rPr>
          <w:rFonts w:ascii="Arial" w:eastAsia="Arial" w:hAnsi="Arial" w:cs="Arial"/>
          <w:spacing w:val="-3"/>
        </w:rPr>
        <w:t>w</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2"/>
        </w:rPr>
        <w:t>k</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day</w:t>
      </w:r>
      <w:r w:rsidRPr="00AD0339">
        <w:rPr>
          <w:rFonts w:ascii="Arial" w:eastAsia="Arial" w:hAnsi="Arial" w:cs="Arial"/>
          <w:spacing w:val="-1"/>
        </w:rPr>
        <w:t xml:space="preserve"> </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appo</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2"/>
        </w:rPr>
        <w:t>m</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w:t>
      </w:r>
    </w:p>
    <w:p w14:paraId="30E82E59" w14:textId="4F8D4D52" w:rsidR="00874426" w:rsidRPr="00AD0339" w:rsidRDefault="003A1128">
      <w:pPr>
        <w:spacing w:after="0" w:line="242" w:lineRule="auto"/>
        <w:ind w:left="116" w:right="56"/>
        <w:rPr>
          <w:rFonts w:ascii="Arial" w:eastAsia="Arial" w:hAnsi="Arial" w:cs="Arial"/>
          <w:u w:val="single"/>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 xml:space="preserve">l </w:t>
      </w:r>
      <w:r w:rsidRPr="00AD0339">
        <w:rPr>
          <w:rFonts w:ascii="Arial" w:eastAsia="Arial" w:hAnsi="Arial" w:cs="Arial"/>
          <w:spacing w:val="2"/>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3"/>
        </w:rPr>
        <w:t>d</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55"/>
        </w:rPr>
        <w:t xml:space="preserve"> </w:t>
      </w:r>
      <w:r w:rsidRPr="00AD0339">
        <w:rPr>
          <w:rFonts w:ascii="Arial" w:eastAsia="Arial" w:hAnsi="Arial" w:cs="Arial"/>
          <w:spacing w:val="8"/>
        </w:rPr>
        <w:t>W</w:t>
      </w:r>
      <w:r w:rsidRPr="00AD0339">
        <w:rPr>
          <w:rFonts w:ascii="Arial" w:eastAsia="Arial" w:hAnsi="Arial" w:cs="Arial"/>
          <w:spacing w:val="-3"/>
        </w:rPr>
        <w:t>h</w:t>
      </w:r>
      <w:r w:rsidRPr="00AD0339">
        <w:rPr>
          <w:rFonts w:ascii="Arial" w:eastAsia="Arial" w:hAnsi="Arial" w:cs="Arial"/>
        </w:rPr>
        <w:t>en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spacing w:val="2"/>
        </w:rPr>
        <w:t>o</w:t>
      </w:r>
      <w:r w:rsidRPr="00AD0339">
        <w:rPr>
          <w:rFonts w:ascii="Arial" w:eastAsia="Arial" w:hAnsi="Arial" w:cs="Arial"/>
        </w:rPr>
        <w:t>p</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1"/>
        </w:rPr>
        <w:t xml:space="preserve"> 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3"/>
        </w:rPr>
        <w:t>a</w:t>
      </w:r>
      <w:r w:rsidRPr="00AD0339">
        <w:rPr>
          <w:rFonts w:ascii="Arial" w:eastAsia="Arial" w:hAnsi="Arial" w:cs="Arial"/>
        </w:rPr>
        <w:t>nnot en</w:t>
      </w:r>
      <w:r w:rsidRPr="00AD0339">
        <w:rPr>
          <w:rFonts w:ascii="Arial" w:eastAsia="Arial" w:hAnsi="Arial" w:cs="Arial"/>
          <w:spacing w:val="1"/>
        </w:rPr>
        <w:t>t</w:t>
      </w:r>
      <w:r w:rsidRPr="00AD0339">
        <w:rPr>
          <w:rFonts w:ascii="Arial" w:eastAsia="Arial" w:hAnsi="Arial" w:cs="Arial"/>
        </w:rPr>
        <w:t>er any</w:t>
      </w:r>
      <w:r w:rsidRPr="00AD0339">
        <w:rPr>
          <w:rFonts w:ascii="Arial" w:eastAsia="Arial" w:hAnsi="Arial" w:cs="Arial"/>
          <w:spacing w:val="-1"/>
        </w:rPr>
        <w:t xml:space="preserve"> 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e</w:t>
      </w:r>
      <w:r w:rsidRPr="00AD0339">
        <w:rPr>
          <w:rFonts w:ascii="Arial" w:eastAsia="Arial" w:hAnsi="Arial" w:cs="Arial"/>
        </w:rPr>
        <w:t>nt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 For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pu</w:t>
      </w:r>
      <w:r w:rsidRPr="00AD0339">
        <w:rPr>
          <w:rFonts w:ascii="Arial" w:eastAsia="Arial" w:hAnsi="Arial" w:cs="Arial"/>
          <w:spacing w:val="1"/>
        </w:rPr>
        <w:t>r</w:t>
      </w:r>
      <w:r w:rsidRPr="00AD0339">
        <w:rPr>
          <w:rFonts w:ascii="Arial" w:eastAsia="Arial" w:hAnsi="Arial" w:cs="Arial"/>
        </w:rPr>
        <w:t>poses</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2"/>
        </w:rPr>
        <w:t xml:space="preserve"> </w:t>
      </w:r>
      <w:r w:rsidR="005E5C37" w:rsidRPr="00AD0339">
        <w:rPr>
          <w:rFonts w:ascii="Arial" w:eastAsia="Arial" w:hAnsi="Arial" w:cs="Arial"/>
          <w:spacing w:val="1"/>
        </w:rPr>
        <w:t>fictional</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 xml:space="preserve"> </w:t>
      </w:r>
      <w:r w:rsidR="003D3073" w:rsidRPr="00AD0339">
        <w:rPr>
          <w:rFonts w:ascii="Arial" w:eastAsia="Arial" w:hAnsi="Arial" w:cs="Arial"/>
          <w:spacing w:val="1"/>
        </w:rPr>
        <w:t>BBMC</w:t>
      </w:r>
      <w:r w:rsidRPr="00AD0339">
        <w:rPr>
          <w:rFonts w:ascii="Arial" w:eastAsia="Arial" w:hAnsi="Arial" w:cs="Arial"/>
        </w:rPr>
        <w:t xml:space="preserve"> </w:t>
      </w:r>
      <w:r w:rsidRPr="00AD0339">
        <w:rPr>
          <w:rFonts w:ascii="Arial" w:eastAsia="Arial" w:hAnsi="Arial" w:cs="Arial"/>
          <w:spacing w:val="-4"/>
        </w:rPr>
        <w:t>w</w:t>
      </w:r>
      <w:r w:rsidRPr="00AD0339">
        <w:rPr>
          <w:rFonts w:ascii="Arial" w:eastAsia="Arial" w:hAnsi="Arial" w:cs="Arial"/>
          <w:spacing w:val="-1"/>
        </w:rPr>
        <w:t xml:space="preserve">ill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od</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l</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con</w:t>
      </w:r>
      <w:r w:rsidRPr="00AD0339">
        <w:rPr>
          <w:rFonts w:ascii="Arial" w:eastAsia="Arial" w:hAnsi="Arial" w:cs="Arial"/>
          <w:spacing w:val="1"/>
        </w:rPr>
        <w:t>t</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abases</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 xml:space="preserve">t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o</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O</w:t>
      </w:r>
      <w:r w:rsidRPr="00AD0339">
        <w:rPr>
          <w:rFonts w:ascii="Arial" w:eastAsia="Arial" w:hAnsi="Arial" w:cs="Arial"/>
          <w:spacing w:val="1"/>
        </w:rPr>
        <w:t>f</w:t>
      </w:r>
      <w:r w:rsidRPr="00AD0339">
        <w:rPr>
          <w:rFonts w:ascii="Arial" w:eastAsia="Arial" w:hAnsi="Arial" w:cs="Arial"/>
          <w:spacing w:val="3"/>
        </w:rPr>
        <w:t>f</w:t>
      </w:r>
      <w:r w:rsidRPr="00AD0339">
        <w:rPr>
          <w:rFonts w:ascii="Arial" w:eastAsia="Arial" w:hAnsi="Arial" w:cs="Arial"/>
          <w:spacing w:val="-4"/>
        </w:rPr>
        <w:t>i</w:t>
      </w:r>
      <w:r w:rsidRPr="00AD0339">
        <w:rPr>
          <w:rFonts w:ascii="Arial" w:eastAsia="Arial" w:hAnsi="Arial" w:cs="Arial"/>
        </w:rPr>
        <w:t xml:space="preserve">cer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3"/>
        </w:rPr>
        <w:t>w</w:t>
      </w:r>
      <w:r w:rsidRPr="00AD0339">
        <w:rPr>
          <w:rFonts w:ascii="Arial" w:eastAsia="Arial" w:hAnsi="Arial" w:cs="Arial"/>
        </w:rPr>
        <w:t>hose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be</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 xml:space="preserve">d. </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case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 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r </w:t>
      </w:r>
      <w:r w:rsidR="003653BE" w:rsidRPr="00AD0339">
        <w:rPr>
          <w:rFonts w:ascii="Arial" w:eastAsia="Arial" w:hAnsi="Arial" w:cs="Arial"/>
        </w:rPr>
        <w:t>participants</w:t>
      </w:r>
      <w:r w:rsidR="003653BE"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005E5C37" w:rsidRPr="00AD0339">
        <w:rPr>
          <w:rFonts w:ascii="Arial" w:eastAsia="Arial" w:hAnsi="Arial" w:cs="Arial"/>
          <w:spacing w:val="-2"/>
        </w:rPr>
        <w:t xml:space="preserve">OUHSC and </w:t>
      </w:r>
      <w:ins w:id="97" w:author="Davis, Scott (HSC)" w:date="2013-09-27T11:38:00Z">
        <w:r w:rsidR="00483ED1">
          <w:rPr>
            <w:rFonts w:ascii="Arial" w:eastAsia="Arial" w:hAnsi="Arial" w:cs="Arial"/>
            <w:spacing w:val="-2"/>
          </w:rPr>
          <w:t>its</w:t>
        </w:r>
      </w:ins>
      <w:del w:id="98" w:author="Davis, Scott (HSC)" w:date="2013-09-27T11:38:00Z">
        <w:r w:rsidR="005E5C37" w:rsidRPr="00AD0339" w:rsidDel="00483ED1">
          <w:rPr>
            <w:rFonts w:ascii="Arial" w:eastAsia="Arial" w:hAnsi="Arial" w:cs="Arial"/>
            <w:spacing w:val="-2"/>
          </w:rPr>
          <w:delText>her</w:delText>
        </w:r>
      </w:del>
      <w:r w:rsidR="005E5C37" w:rsidRPr="00AD0339">
        <w:rPr>
          <w:rFonts w:ascii="Arial" w:eastAsia="Arial" w:hAnsi="Arial" w:cs="Arial"/>
          <w:spacing w:val="-2"/>
        </w:rPr>
        <w:t xml:space="preserve"> affiliates</w:t>
      </w:r>
      <w:r w:rsidRPr="00AD0339">
        <w:rPr>
          <w:rFonts w:ascii="Arial" w:eastAsia="Arial" w:hAnsi="Arial" w:cs="Arial"/>
        </w:rPr>
        <w:t>, a</w:t>
      </w:r>
      <w:r w:rsidRPr="00AD0339">
        <w:rPr>
          <w:rFonts w:ascii="Arial" w:eastAsia="Arial" w:hAnsi="Arial" w:cs="Arial"/>
          <w:spacing w:val="-1"/>
        </w:rPr>
        <w:t>l</w:t>
      </w:r>
      <w:r w:rsidRPr="00AD0339">
        <w:rPr>
          <w:rFonts w:ascii="Arial" w:eastAsia="Arial" w:hAnsi="Arial" w:cs="Arial"/>
        </w:rPr>
        <w:t>l</w:t>
      </w:r>
      <w:r w:rsidRPr="00AD0339">
        <w:rPr>
          <w:rFonts w:ascii="Arial" w:eastAsia="Arial" w:hAnsi="Arial" w:cs="Arial"/>
          <w:spacing w:val="-2"/>
        </w:rPr>
        <w:t xml:space="preserve"> </w:t>
      </w:r>
      <w:r w:rsidRPr="00AD0339">
        <w:rPr>
          <w:rFonts w:ascii="Arial" w:eastAsia="Arial" w:hAnsi="Arial" w:cs="Arial"/>
        </w:rPr>
        <w:t>use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u</w:t>
      </w:r>
      <w:r w:rsidRPr="00AD0339">
        <w:rPr>
          <w:rFonts w:ascii="Arial" w:eastAsia="Arial" w:hAnsi="Arial" w:cs="Arial"/>
          <w:spacing w:val="-2"/>
        </w:rPr>
        <w:t>s</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00172F3F" w:rsidRPr="00AD0339">
        <w:rPr>
          <w:rFonts w:ascii="Arial" w:eastAsia="Arial" w:hAnsi="Arial" w:cs="Arial"/>
          <w:spacing w:val="1"/>
        </w:rPr>
        <w:t>Health Insurance Portability and Accountability Act (</w:t>
      </w:r>
      <w:r w:rsidR="00B54903" w:rsidRPr="00AD0339">
        <w:rPr>
          <w:rFonts w:ascii="Arial" w:eastAsia="Arial" w:hAnsi="Arial" w:cs="Arial"/>
          <w:spacing w:val="1"/>
        </w:rPr>
        <w:t>HIPAA</w:t>
      </w:r>
      <w:r w:rsidR="00172F3F" w:rsidRPr="00AD0339">
        <w:rPr>
          <w:rFonts w:ascii="Arial" w:eastAsia="Arial" w:hAnsi="Arial" w:cs="Arial"/>
          <w:spacing w:val="1"/>
        </w:rPr>
        <w:t>)</w:t>
      </w:r>
      <w:r w:rsidR="00B54903" w:rsidRPr="00AD0339">
        <w:rPr>
          <w:rFonts w:ascii="Arial" w:eastAsia="Arial" w:hAnsi="Arial" w:cs="Arial"/>
          <w:spacing w:val="1"/>
        </w:rPr>
        <w:t xml:space="preserve"> Privacy</w:t>
      </w:r>
      <w:r w:rsidR="00B36A83" w:rsidRPr="00AD0339">
        <w:rPr>
          <w:rFonts w:ascii="Arial" w:eastAsia="Arial" w:hAnsi="Arial" w:cs="Arial"/>
          <w:spacing w:val="1"/>
        </w:rPr>
        <w:t xml:space="preserve"> </w:t>
      </w:r>
      <w:r w:rsidR="00B54903" w:rsidRPr="00AD0339">
        <w:rPr>
          <w:rFonts w:ascii="Arial" w:eastAsia="Arial" w:hAnsi="Arial" w:cs="Arial"/>
          <w:spacing w:val="1"/>
        </w:rPr>
        <w:t xml:space="preserve">(http://www.ouhsc.edu/hipaa/ ) and Security (http://it.ouhsc.edu/policies/ ) </w:t>
      </w:r>
      <w:r w:rsidR="003653BE" w:rsidRPr="00AD0339">
        <w:rPr>
          <w:rFonts w:ascii="Arial" w:eastAsia="Arial" w:hAnsi="Arial" w:cs="Arial"/>
          <w:spacing w:val="1"/>
        </w:rPr>
        <w:t xml:space="preserve">Policies  and Procedures </w:t>
      </w:r>
      <w:r w:rsidR="00B54903" w:rsidRPr="00AD0339">
        <w:rPr>
          <w:rFonts w:ascii="Arial" w:eastAsia="Arial" w:hAnsi="Arial" w:cs="Arial"/>
          <w:spacing w:val="1"/>
        </w:rPr>
        <w:t xml:space="preserve">for </w:t>
      </w:r>
      <w:r w:rsidR="00B54903"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00B54903" w:rsidRPr="00AD0339">
        <w:rPr>
          <w:rFonts w:ascii="Arial" w:eastAsia="Arial" w:hAnsi="Arial" w:cs="Arial"/>
        </w:rPr>
        <w:t>H</w:t>
      </w:r>
      <w:r w:rsidRPr="00AD0339">
        <w:rPr>
          <w:rFonts w:ascii="Arial" w:eastAsia="Arial" w:hAnsi="Arial" w:cs="Arial"/>
        </w:rPr>
        <w:t>ea</w:t>
      </w:r>
      <w:r w:rsidRPr="00AD0339">
        <w:rPr>
          <w:rFonts w:ascii="Arial" w:eastAsia="Arial" w:hAnsi="Arial" w:cs="Arial"/>
          <w:spacing w:val="-1"/>
        </w:rPr>
        <w:t>lt</w:t>
      </w:r>
      <w:r w:rsidRPr="00AD0339">
        <w:rPr>
          <w:rFonts w:ascii="Arial" w:eastAsia="Arial" w:hAnsi="Arial" w:cs="Arial"/>
        </w:rPr>
        <w:t>h</w:t>
      </w:r>
      <w:r w:rsidRPr="00AD0339">
        <w:rPr>
          <w:rFonts w:ascii="Arial" w:eastAsia="Arial" w:hAnsi="Arial" w:cs="Arial"/>
          <w:spacing w:val="1"/>
        </w:rPr>
        <w:t xml:space="preserve"> </w:t>
      </w:r>
      <w:r w:rsidR="00B54903"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3"/>
        </w:rPr>
        <w:t>i</w:t>
      </w:r>
      <w:r w:rsidRPr="00AD0339">
        <w:rPr>
          <w:rFonts w:ascii="Arial" w:eastAsia="Arial" w:hAnsi="Arial" w:cs="Arial"/>
        </w:rPr>
        <w:t>on</w:t>
      </w:r>
      <w:r w:rsidR="003653BE" w:rsidRPr="00AD0339">
        <w:rPr>
          <w:rFonts w:ascii="Arial" w:eastAsia="Arial" w:hAnsi="Arial" w:cs="Arial"/>
        </w:rPr>
        <w:t>”</w:t>
      </w:r>
      <w:r w:rsidR="00B54903" w:rsidRPr="00AD0339">
        <w:rPr>
          <w:rFonts w:ascii="Arial" w:eastAsia="Arial" w:hAnsi="Arial" w:cs="Arial"/>
        </w:rPr>
        <w:t xml:space="preserve"> (PHI)</w:t>
      </w:r>
      <w:r w:rsidR="00172F3F" w:rsidRPr="00AD0339">
        <w:rPr>
          <w:rFonts w:ascii="Arial" w:eastAsia="Arial" w:hAnsi="Arial" w:cs="Arial"/>
        </w:rPr>
        <w:t>, Family Educational Rights and Privacy Act (FERPA</w:t>
      </w:r>
      <w:r w:rsidR="006740A7" w:rsidRPr="00AD0339">
        <w:rPr>
          <w:rFonts w:ascii="Arial" w:eastAsia="Arial" w:hAnsi="Arial" w:cs="Arial"/>
        </w:rPr>
        <w:t xml:space="preserve">; </w:t>
      </w:r>
      <w:hyperlink r:id="rId14" w:history="1">
        <w:r w:rsidR="006740A7" w:rsidRPr="00AD0339">
          <w:rPr>
            <w:rStyle w:val="Hyperlink"/>
            <w:rFonts w:ascii="Arial" w:hAnsi="Arial" w:cs="Arial"/>
            <w:u w:val="none"/>
          </w:rPr>
          <w:t>http://www.ouhsc.edu/admissions/FERPA_Notice.htm</w:t>
        </w:r>
      </w:hyperlink>
      <w:r w:rsidR="00172F3F" w:rsidRPr="00AD0339">
        <w:rPr>
          <w:rFonts w:ascii="Arial" w:eastAsia="Arial" w:hAnsi="Arial" w:cs="Arial"/>
        </w:rPr>
        <w:t>) Policies and Procedures for protection of e</w:t>
      </w:r>
      <w:r w:rsidR="002F2900" w:rsidRPr="00AD0339">
        <w:rPr>
          <w:rFonts w:ascii="Arial" w:eastAsia="Arial" w:hAnsi="Arial" w:cs="Arial"/>
        </w:rPr>
        <w:t xml:space="preserve">ducational </w:t>
      </w:r>
      <w:r w:rsidR="00172F3F" w:rsidRPr="00AD0339">
        <w:rPr>
          <w:rFonts w:ascii="Arial" w:eastAsia="Arial" w:hAnsi="Arial" w:cs="Arial"/>
        </w:rPr>
        <w:t>r</w:t>
      </w:r>
      <w:r w:rsidR="002F2900" w:rsidRPr="00AD0339">
        <w:rPr>
          <w:rFonts w:ascii="Arial" w:eastAsia="Arial" w:hAnsi="Arial" w:cs="Arial"/>
        </w:rPr>
        <w:t>ecords</w:t>
      </w:r>
      <w:r w:rsidR="00172F3F" w:rsidRPr="00AD0339">
        <w:rPr>
          <w:rFonts w:ascii="Arial" w:eastAsia="Arial" w:hAnsi="Arial" w:cs="Arial"/>
        </w:rPr>
        <w:t xml:space="preserve">, </w:t>
      </w:r>
      <w:r w:rsidR="006740A7" w:rsidRPr="00AD0339">
        <w:rPr>
          <w:rFonts w:ascii="Arial" w:eastAsia="Arial" w:hAnsi="Arial" w:cs="Arial"/>
        </w:rPr>
        <w:t>and all other human subjects information privacy and security protections</w:t>
      </w:r>
      <w:r w:rsidR="00EB695D" w:rsidRPr="00AD0339">
        <w:rPr>
          <w:rFonts w:ascii="Arial" w:eastAsia="Arial" w:hAnsi="Arial" w:cs="Arial"/>
        </w:rPr>
        <w:t xml:space="preserve"> (for more information, please contact the Office of Human Research Participant Protection (HRPP) Program at 405-271-2045 or </w:t>
      </w:r>
      <w:hyperlink r:id="rId15" w:history="1">
        <w:r w:rsidR="00EB695D" w:rsidRPr="00AD0339">
          <w:rPr>
            <w:rStyle w:val="Hyperlink"/>
            <w:rFonts w:ascii="Arial" w:eastAsia="Arial" w:hAnsi="Arial" w:cs="Arial"/>
          </w:rPr>
          <w:t>irb@ouhsc.edu</w:t>
        </w:r>
      </w:hyperlink>
      <w:r w:rsidR="00EB695D" w:rsidRPr="00AD0339">
        <w:rPr>
          <w:rFonts w:ascii="Arial" w:eastAsia="Arial" w:hAnsi="Arial" w:cs="Arial"/>
        </w:rPr>
        <w:t>)</w:t>
      </w:r>
      <w:ins w:id="99" w:author="Davis, Scott (HSC)" w:date="2013-09-27T11:38:00Z">
        <w:r w:rsidR="00483ED1">
          <w:rPr>
            <w:rFonts w:ascii="Arial" w:eastAsia="Arial" w:hAnsi="Arial" w:cs="Arial"/>
          </w:rPr>
          <w:t xml:space="preserve"> or the University Privacy Official at 405-271-2511 or compliance@ouhsc.edu</w:t>
        </w:r>
      </w:ins>
      <w:r w:rsidR="00B54903" w:rsidRPr="00AD0339">
        <w:rPr>
          <w:rFonts w:ascii="Arial" w:eastAsia="Arial" w:hAnsi="Arial" w:cs="Arial"/>
        </w:rPr>
        <w:t>.</w:t>
      </w:r>
    </w:p>
    <w:p w14:paraId="5646D2C3" w14:textId="77777777" w:rsidR="00874426" w:rsidRPr="00AD0339" w:rsidRDefault="00874426">
      <w:pPr>
        <w:spacing w:before="10" w:after="0" w:line="240" w:lineRule="exact"/>
        <w:rPr>
          <w:rFonts w:ascii="Arial" w:hAnsi="Arial" w:cs="Arial"/>
        </w:rPr>
      </w:pPr>
    </w:p>
    <w:p w14:paraId="76107926" w14:textId="77777777" w:rsidR="00874426" w:rsidRPr="00AD0339" w:rsidRDefault="003A1128">
      <w:pPr>
        <w:spacing w:after="0" w:line="240" w:lineRule="auto"/>
        <w:ind w:left="117" w:right="-20"/>
        <w:rPr>
          <w:rFonts w:ascii="Arial" w:eastAsia="Arial" w:hAnsi="Arial" w:cs="Arial"/>
        </w:rPr>
      </w:pP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w:t>
      </w:r>
    </w:p>
    <w:p w14:paraId="71049FBC" w14:textId="77777777" w:rsidR="00B54903" w:rsidRPr="00AD0339" w:rsidRDefault="003A1128">
      <w:pPr>
        <w:tabs>
          <w:tab w:val="left" w:pos="820"/>
        </w:tabs>
        <w:spacing w:before="13" w:after="0" w:line="239" w:lineRule="auto"/>
        <w:ind w:left="837" w:right="249" w:hanging="360"/>
        <w:rPr>
          <w:rFonts w:ascii="Arial" w:eastAsia="Times New Roman" w:hAnsi="Arial" w:cs="Arial"/>
        </w:rPr>
      </w:pPr>
      <w:r w:rsidRPr="00AD0339">
        <w:rPr>
          <w:rFonts w:ascii="Arial" w:eastAsia="Times New Roman" w:hAnsi="Arial" w:cs="Arial"/>
          <w:w w:val="131"/>
        </w:rPr>
        <w:t>•</w:t>
      </w:r>
      <w:r w:rsidRPr="00AD0339">
        <w:rPr>
          <w:rFonts w:ascii="Arial" w:eastAsia="Times New Roman" w:hAnsi="Arial" w:cs="Arial"/>
        </w:rPr>
        <w:tab/>
      </w:r>
      <w:r w:rsidR="00B54903" w:rsidRPr="00AD0339">
        <w:rPr>
          <w:rFonts w:ascii="Arial" w:eastAsia="Times New Roman" w:hAnsi="Arial" w:cs="Arial"/>
        </w:rPr>
        <w:t xml:space="preserve">Obtain IRB approval prior to using </w:t>
      </w:r>
      <w:proofErr w:type="spellStart"/>
      <w:r w:rsidR="00B54903" w:rsidRPr="00AD0339">
        <w:rPr>
          <w:rFonts w:ascii="Arial" w:eastAsia="Times New Roman" w:hAnsi="Arial" w:cs="Arial"/>
        </w:rPr>
        <w:t>REDCap</w:t>
      </w:r>
      <w:proofErr w:type="spellEnd"/>
      <w:r w:rsidR="00B54903" w:rsidRPr="00AD0339">
        <w:rPr>
          <w:rFonts w:ascii="Arial" w:eastAsia="Times New Roman" w:hAnsi="Arial" w:cs="Arial"/>
        </w:rPr>
        <w:t xml:space="preserve"> for studies involving human participant research</w:t>
      </w:r>
    </w:p>
    <w:p w14:paraId="5970F617" w14:textId="136CDCE0" w:rsidR="00874426" w:rsidRPr="00AD0339" w:rsidRDefault="003A1128" w:rsidP="00AD0339">
      <w:pPr>
        <w:pStyle w:val="ListParagraph"/>
        <w:numPr>
          <w:ilvl w:val="0"/>
          <w:numId w:val="1"/>
        </w:numPr>
        <w:tabs>
          <w:tab w:val="left" w:pos="820"/>
        </w:tabs>
        <w:spacing w:before="13" w:after="0" w:line="239" w:lineRule="auto"/>
        <w:ind w:right="249"/>
        <w:rPr>
          <w:rFonts w:ascii="Arial" w:eastAsia="Arial" w:hAnsi="Arial" w:cs="Arial"/>
        </w:rPr>
      </w:pPr>
      <w:r w:rsidRPr="00AD0339">
        <w:rPr>
          <w:rFonts w:ascii="Arial" w:eastAsia="Arial" w:hAnsi="Arial" w:cs="Arial"/>
          <w:spacing w:val="-1"/>
        </w:rPr>
        <w:t>B</w:t>
      </w:r>
      <w:r w:rsidRPr="00AD0339">
        <w:rPr>
          <w:rFonts w:ascii="Arial" w:eastAsia="Arial" w:hAnsi="Arial" w:cs="Arial"/>
        </w:rPr>
        <w:t>u</w:t>
      </w:r>
      <w:r w:rsidRPr="00AD0339">
        <w:rPr>
          <w:rFonts w:ascii="Arial" w:eastAsia="Arial" w:hAnsi="Arial" w:cs="Arial"/>
          <w:spacing w:val="-1"/>
        </w:rPr>
        <w:t>il</w:t>
      </w:r>
      <w:r w:rsidRPr="00AD0339">
        <w:rPr>
          <w:rFonts w:ascii="Arial" w:eastAsia="Arial" w:hAnsi="Arial" w:cs="Arial"/>
        </w:rPr>
        <w:t>d</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1"/>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b</w:t>
      </w:r>
      <w:r w:rsidRPr="00AD0339">
        <w:rPr>
          <w:rFonts w:ascii="Arial" w:eastAsia="Arial" w:hAnsi="Arial" w:cs="Arial"/>
        </w:rPr>
        <w:t>ase</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 xml:space="preserve">s)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such</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rPr>
        <w:t>ay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hat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t c</w:t>
      </w:r>
      <w:r w:rsidRPr="00AD0339">
        <w:rPr>
          <w:rFonts w:ascii="Arial" w:eastAsia="Arial" w:hAnsi="Arial" w:cs="Arial"/>
          <w:spacing w:val="-3"/>
        </w:rPr>
        <w:t>o</w:t>
      </w:r>
      <w:r w:rsidRPr="00AD0339">
        <w:rPr>
          <w:rFonts w:ascii="Arial" w:eastAsia="Arial" w:hAnsi="Arial" w:cs="Arial"/>
          <w:spacing w:val="1"/>
        </w:rPr>
        <w:t>rr</w:t>
      </w:r>
      <w:r w:rsidRPr="00AD0339">
        <w:rPr>
          <w:rFonts w:ascii="Arial" w:eastAsia="Arial" w:hAnsi="Arial" w:cs="Arial"/>
        </w:rPr>
        <w:t>espon</w:t>
      </w:r>
      <w:r w:rsidRPr="00AD0339">
        <w:rPr>
          <w:rFonts w:ascii="Arial" w:eastAsia="Arial" w:hAnsi="Arial" w:cs="Arial"/>
          <w:spacing w:val="-3"/>
        </w:rPr>
        <w:t>d</w:t>
      </w:r>
      <w:r w:rsidRPr="00AD0339">
        <w:rPr>
          <w:rFonts w:ascii="Arial" w:eastAsia="Arial" w:hAnsi="Arial" w:cs="Arial"/>
        </w:rPr>
        <w:t>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00190E88" w:rsidRPr="00AD0339">
        <w:rPr>
          <w:rFonts w:ascii="Arial" w:eastAsia="Arial" w:hAnsi="Arial" w:cs="Arial"/>
        </w:rPr>
        <w:t xml:space="preserve"> that will be submitted to the IRB</w:t>
      </w:r>
      <w:r w:rsidRPr="00AD0339">
        <w:rPr>
          <w:rFonts w:ascii="Arial" w:eastAsia="Arial" w:hAnsi="Arial" w:cs="Arial"/>
        </w:rPr>
        <w:t xml:space="preserve"> and</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des</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op</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t</w:t>
      </w:r>
      <w:r w:rsidRPr="00AD0339">
        <w:rPr>
          <w:rFonts w:ascii="Arial" w:eastAsia="Arial" w:hAnsi="Arial" w:cs="Arial"/>
        </w:rPr>
        <w:t>ool</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 xml:space="preserve">l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nece</w:t>
      </w:r>
      <w:r w:rsidRPr="00AD0339">
        <w:rPr>
          <w:rFonts w:ascii="Arial" w:eastAsia="Arial" w:hAnsi="Arial" w:cs="Arial"/>
          <w:spacing w:val="-2"/>
        </w:rPr>
        <w:t>s</w:t>
      </w:r>
      <w:r w:rsidRPr="00AD0339">
        <w:rPr>
          <w:rFonts w:ascii="Arial" w:eastAsia="Arial" w:hAnsi="Arial" w:cs="Arial"/>
        </w:rPr>
        <w:t>sa</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h</w:t>
      </w:r>
      <w:r w:rsidRPr="00AD0339">
        <w:rPr>
          <w:rFonts w:ascii="Arial" w:eastAsia="Arial" w:hAnsi="Arial" w:cs="Arial"/>
          <w:spacing w:val="-2"/>
        </w:rPr>
        <w:t>y</w:t>
      </w:r>
      <w:r w:rsidRPr="00AD0339">
        <w:rPr>
          <w:rFonts w:ascii="Arial" w:eastAsia="Arial" w:hAnsi="Arial" w:cs="Arial"/>
        </w:rPr>
        <w:t>po</w:t>
      </w:r>
      <w:r w:rsidRPr="00AD0339">
        <w:rPr>
          <w:rFonts w:ascii="Arial" w:eastAsia="Arial" w:hAnsi="Arial" w:cs="Arial"/>
          <w:spacing w:val="1"/>
        </w:rPr>
        <w:t>t</w:t>
      </w:r>
      <w:r w:rsidRPr="00AD0339">
        <w:rPr>
          <w:rFonts w:ascii="Arial" w:eastAsia="Arial" w:hAnsi="Arial" w:cs="Arial"/>
        </w:rPr>
        <w:t>hes</w:t>
      </w:r>
      <w:r w:rsidRPr="00AD0339">
        <w:rPr>
          <w:rFonts w:ascii="Arial" w:eastAsia="Arial" w:hAnsi="Arial" w:cs="Arial"/>
          <w:spacing w:val="-1"/>
        </w:rPr>
        <w:t>i</w:t>
      </w:r>
      <w:r w:rsidRPr="00AD0339">
        <w:rPr>
          <w:rFonts w:ascii="Arial" w:eastAsia="Arial" w:hAnsi="Arial" w:cs="Arial"/>
        </w:rPr>
        <w:t xml:space="preserve">s </w:t>
      </w:r>
      <w:r w:rsidRPr="00AD0339">
        <w:rPr>
          <w:rFonts w:ascii="Arial" w:eastAsia="Arial" w:hAnsi="Arial" w:cs="Arial"/>
          <w:spacing w:val="1"/>
        </w:rPr>
        <w:t>(</w:t>
      </w:r>
      <w:r w:rsidRPr="00AD0339">
        <w:rPr>
          <w:rFonts w:ascii="Arial" w:eastAsia="Arial" w:hAnsi="Arial" w:cs="Arial"/>
        </w:rPr>
        <w:t>h</w:t>
      </w:r>
      <w:r w:rsidRPr="00AD0339">
        <w:rPr>
          <w:rFonts w:ascii="Arial" w:eastAsia="Arial" w:hAnsi="Arial" w:cs="Arial"/>
          <w:spacing w:val="-2"/>
        </w:rPr>
        <w:t>y</w:t>
      </w:r>
      <w:r w:rsidRPr="00AD0339">
        <w:rPr>
          <w:rFonts w:ascii="Arial" w:eastAsia="Arial" w:hAnsi="Arial" w:cs="Arial"/>
        </w:rPr>
        <w:t>po</w:t>
      </w:r>
      <w:r w:rsidRPr="00AD0339">
        <w:rPr>
          <w:rFonts w:ascii="Arial" w:eastAsia="Arial" w:hAnsi="Arial" w:cs="Arial"/>
          <w:spacing w:val="1"/>
        </w:rPr>
        <w:t>t</w:t>
      </w:r>
      <w:r w:rsidRPr="00AD0339">
        <w:rPr>
          <w:rFonts w:ascii="Arial" w:eastAsia="Arial" w:hAnsi="Arial" w:cs="Arial"/>
        </w:rPr>
        <w:t>heses)</w:t>
      </w:r>
    </w:p>
    <w:p w14:paraId="5D9DC7DD" w14:textId="77777777" w:rsidR="00874426" w:rsidRPr="00AD0339" w:rsidRDefault="003A1128">
      <w:pPr>
        <w:tabs>
          <w:tab w:val="left" w:pos="820"/>
        </w:tabs>
        <w:spacing w:before="15" w:after="0" w:line="240" w:lineRule="auto"/>
        <w:ind w:left="477" w:right="-2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C</w:t>
      </w:r>
      <w:r w:rsidRPr="00AD0339">
        <w:rPr>
          <w:rFonts w:ascii="Arial" w:eastAsia="Arial" w:hAnsi="Arial" w:cs="Arial"/>
        </w:rPr>
        <w:t>o</w:t>
      </w:r>
      <w:r w:rsidRPr="00AD0339">
        <w:rPr>
          <w:rFonts w:ascii="Arial" w:eastAsia="Arial" w:hAnsi="Arial" w:cs="Arial"/>
          <w:spacing w:val="-1"/>
        </w:rPr>
        <w:t>ll</w:t>
      </w:r>
      <w:r w:rsidRPr="00AD0339">
        <w:rPr>
          <w:rFonts w:ascii="Arial" w:eastAsia="Arial" w:hAnsi="Arial" w:cs="Arial"/>
        </w:rPr>
        <w:t>ect</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 xml:space="preserve">l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3"/>
        </w:rPr>
        <w:t>e</w:t>
      </w:r>
      <w:r w:rsidRPr="00AD0339">
        <w:rPr>
          <w:rFonts w:ascii="Arial" w:eastAsia="Arial" w:hAnsi="Arial" w:cs="Arial"/>
        </w:rPr>
        <w:t>c</w:t>
      </w:r>
      <w:r w:rsidRPr="00AD0339">
        <w:rPr>
          <w:rFonts w:ascii="Arial" w:eastAsia="Arial" w:hAnsi="Arial" w:cs="Arial"/>
          <w:spacing w:val="-3"/>
        </w:rPr>
        <w:t>e</w:t>
      </w:r>
      <w:r w:rsidRPr="00AD0339">
        <w:rPr>
          <w:rFonts w:ascii="Arial" w:eastAsia="Arial" w:hAnsi="Arial" w:cs="Arial"/>
        </w:rPr>
        <w:t>ssa</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t</w:t>
      </w:r>
      <w:r w:rsidRPr="00AD0339">
        <w:rPr>
          <w:rFonts w:ascii="Arial" w:eastAsia="Arial" w:hAnsi="Arial" w:cs="Arial"/>
        </w:rPr>
        <w:t>es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h</w:t>
      </w:r>
      <w:r w:rsidRPr="00AD0339">
        <w:rPr>
          <w:rFonts w:ascii="Arial" w:eastAsia="Arial" w:hAnsi="Arial" w:cs="Arial"/>
          <w:spacing w:val="-2"/>
        </w:rPr>
        <w:t>y</w:t>
      </w:r>
      <w:r w:rsidRPr="00AD0339">
        <w:rPr>
          <w:rFonts w:ascii="Arial" w:eastAsia="Arial" w:hAnsi="Arial" w:cs="Arial"/>
        </w:rPr>
        <w:t>po</w:t>
      </w:r>
      <w:r w:rsidRPr="00AD0339">
        <w:rPr>
          <w:rFonts w:ascii="Arial" w:eastAsia="Arial" w:hAnsi="Arial" w:cs="Arial"/>
          <w:spacing w:val="1"/>
        </w:rPr>
        <w:t>t</w:t>
      </w:r>
      <w:r w:rsidRPr="00AD0339">
        <w:rPr>
          <w:rFonts w:ascii="Arial" w:eastAsia="Arial" w:hAnsi="Arial" w:cs="Arial"/>
        </w:rPr>
        <w:t>hes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h</w:t>
      </w:r>
      <w:r w:rsidRPr="00AD0339">
        <w:rPr>
          <w:rFonts w:ascii="Arial" w:eastAsia="Arial" w:hAnsi="Arial" w:cs="Arial"/>
          <w:spacing w:val="-2"/>
        </w:rPr>
        <w:t>y</w:t>
      </w:r>
      <w:r w:rsidRPr="00AD0339">
        <w:rPr>
          <w:rFonts w:ascii="Arial" w:eastAsia="Arial" w:hAnsi="Arial" w:cs="Arial"/>
        </w:rPr>
        <w:t>po</w:t>
      </w:r>
      <w:r w:rsidRPr="00AD0339">
        <w:rPr>
          <w:rFonts w:ascii="Arial" w:eastAsia="Arial" w:hAnsi="Arial" w:cs="Arial"/>
          <w:spacing w:val="1"/>
        </w:rPr>
        <w:t>t</w:t>
      </w:r>
      <w:r w:rsidRPr="00AD0339">
        <w:rPr>
          <w:rFonts w:ascii="Arial" w:eastAsia="Arial" w:hAnsi="Arial" w:cs="Arial"/>
        </w:rPr>
        <w:t>heses)</w:t>
      </w:r>
    </w:p>
    <w:p w14:paraId="09095EA0" w14:textId="77777777" w:rsidR="00874426" w:rsidRPr="00AD0339" w:rsidRDefault="003A1128">
      <w:pPr>
        <w:tabs>
          <w:tab w:val="left" w:pos="820"/>
        </w:tabs>
        <w:spacing w:before="12" w:after="0" w:line="240" w:lineRule="auto"/>
        <w:ind w:left="837" w:right="582"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C</w:t>
      </w:r>
      <w:r w:rsidRPr="00AD0339">
        <w:rPr>
          <w:rFonts w:ascii="Arial" w:eastAsia="Arial" w:hAnsi="Arial" w:cs="Arial"/>
        </w:rPr>
        <w:t>o</w:t>
      </w:r>
      <w:r w:rsidRPr="00AD0339">
        <w:rPr>
          <w:rFonts w:ascii="Arial" w:eastAsia="Arial" w:hAnsi="Arial" w:cs="Arial"/>
          <w:spacing w:val="-1"/>
        </w:rPr>
        <w:t>ll</w:t>
      </w:r>
      <w:r w:rsidRPr="00AD0339">
        <w:rPr>
          <w:rFonts w:ascii="Arial" w:eastAsia="Arial" w:hAnsi="Arial" w:cs="Arial"/>
        </w:rPr>
        <w:t>ect</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spacing w:val="-2"/>
        </w:rPr>
        <w:t>y</w:t>
      </w:r>
      <w:r w:rsidRPr="00AD0339">
        <w:rPr>
          <w:rFonts w:ascii="Arial" w:eastAsia="Arial" w:hAnsi="Arial" w:cs="Arial"/>
          <w:spacing w:val="1"/>
        </w:rPr>
        <w:t>-</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cessa</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 xml:space="preserve">set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PHI</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3"/>
        </w:rPr>
        <w:t>d</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hose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or ope</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onal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w:t>
      </w:r>
      <w:r w:rsidRPr="00AD0339">
        <w:rPr>
          <w:rFonts w:ascii="Arial" w:eastAsia="Arial" w:hAnsi="Arial" w:cs="Arial"/>
          <w:spacing w:val="-4"/>
        </w:rPr>
        <w:t>i</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pos</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rPr>
        <w:t>dy</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rPr>
        <w:t>ub</w:t>
      </w:r>
      <w:r w:rsidRPr="00AD0339">
        <w:rPr>
          <w:rFonts w:ascii="Arial" w:eastAsia="Arial" w:hAnsi="Arial" w:cs="Arial"/>
          <w:spacing w:val="1"/>
        </w:rPr>
        <w:t>j</w:t>
      </w:r>
      <w:r w:rsidRPr="00AD0339">
        <w:rPr>
          <w:rFonts w:ascii="Arial" w:eastAsia="Arial" w:hAnsi="Arial" w:cs="Arial"/>
        </w:rPr>
        <w:t>ect</w:t>
      </w:r>
      <w:r w:rsidR="005E5C37" w:rsidRPr="00AD0339">
        <w:rPr>
          <w:rFonts w:ascii="Arial" w:eastAsia="Arial" w:hAnsi="Arial" w:cs="Arial"/>
        </w:rPr>
        <w:t>s</w:t>
      </w:r>
      <w:r w:rsidRPr="00AD0339">
        <w:rPr>
          <w:rFonts w:ascii="Arial" w:eastAsia="Arial" w:hAnsi="Arial" w:cs="Arial"/>
        </w:rPr>
        <w:t xml:space="preserve"> du</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spacing w:val="-3"/>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phase</w:t>
      </w:r>
    </w:p>
    <w:p w14:paraId="477FE4D6" w14:textId="77777777" w:rsidR="00874426" w:rsidRPr="00AD0339" w:rsidRDefault="00874426">
      <w:pPr>
        <w:spacing w:before="1" w:after="0" w:line="120" w:lineRule="exact"/>
        <w:rPr>
          <w:rFonts w:ascii="Arial" w:hAnsi="Arial" w:cs="Arial"/>
        </w:rPr>
      </w:pPr>
    </w:p>
    <w:p w14:paraId="107AAEE0" w14:textId="7ADC2B29" w:rsidR="00874426" w:rsidRPr="00AD0339" w:rsidRDefault="003A1128">
      <w:pPr>
        <w:spacing w:after="0" w:line="243" w:lineRule="auto"/>
        <w:ind w:left="117" w:right="577"/>
        <w:rPr>
          <w:rFonts w:ascii="Arial" w:eastAsia="Arial" w:hAnsi="Arial" w:cs="Arial"/>
        </w:rPr>
      </w:pPr>
      <w:r w:rsidRPr="00AD0339">
        <w:rPr>
          <w:rFonts w:ascii="Arial" w:eastAsia="Arial" w:hAnsi="Arial" w:cs="Arial"/>
          <w:spacing w:val="-1"/>
        </w:rPr>
        <w:t>Al</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na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m</w:t>
      </w:r>
      <w:r w:rsidRPr="00AD0339">
        <w:rPr>
          <w:rFonts w:ascii="Arial" w:eastAsia="Arial" w:hAnsi="Arial" w:cs="Arial"/>
        </w:rPr>
        <w:t>ay</w:t>
      </w:r>
      <w:r w:rsidRPr="00AD0339">
        <w:rPr>
          <w:rFonts w:ascii="Arial" w:eastAsia="Arial" w:hAnsi="Arial" w:cs="Arial"/>
          <w:spacing w:val="-4"/>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 xml:space="preserve">uest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w:t>
      </w:r>
      <w:r w:rsidRPr="00AD0339">
        <w:rPr>
          <w:rFonts w:ascii="Arial" w:eastAsia="Arial" w:hAnsi="Arial" w:cs="Arial"/>
          <w:spacing w:val="2"/>
        </w:rPr>
        <w:t xml:space="preserve"> </w:t>
      </w:r>
      <w:r w:rsidR="00872592" w:rsidRPr="00AD0339">
        <w:rPr>
          <w:rFonts w:ascii="Arial" w:eastAsia="Arial" w:hAnsi="Arial" w:cs="Arial"/>
          <w:spacing w:val="2"/>
        </w:rPr>
        <w:t>BBMC</w:t>
      </w:r>
      <w:r w:rsidRPr="00AD0339">
        <w:rPr>
          <w:rFonts w:ascii="Arial" w:eastAsia="Arial" w:hAnsi="Arial" w:cs="Arial"/>
        </w:rPr>
        <w:t xml:space="preserve"> </w:t>
      </w:r>
      <w:r w:rsidR="004D66B0" w:rsidRPr="00AD0339">
        <w:rPr>
          <w:rFonts w:ascii="Arial" w:eastAsia="Arial" w:hAnsi="Arial" w:cs="Arial"/>
        </w:rPr>
        <w:t>share the above responsibilities and directly participate in the</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proofErr w:type="spellStart"/>
      <w:r w:rsidRPr="00AD0339">
        <w:rPr>
          <w:rFonts w:ascii="Arial" w:eastAsia="Arial" w:hAnsi="Arial" w:cs="Arial"/>
          <w:spacing w:val="-3"/>
        </w:rPr>
        <w:t>R</w:t>
      </w:r>
      <w:r w:rsidRPr="00AD0339">
        <w:rPr>
          <w:rFonts w:ascii="Arial" w:eastAsia="Arial" w:hAnsi="Arial" w:cs="Arial"/>
          <w:spacing w:val="-1"/>
        </w:rPr>
        <w:t>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 xml:space="preserve">or </w:t>
      </w:r>
      <w:r w:rsidRPr="00AD0339">
        <w:rPr>
          <w:rFonts w:ascii="Arial" w:eastAsia="Arial" w:hAnsi="Arial" w:cs="Arial"/>
          <w:spacing w:val="1"/>
        </w:rPr>
        <w:t>t</w:t>
      </w:r>
      <w:r w:rsidRPr="00AD0339">
        <w:rPr>
          <w:rFonts w:ascii="Arial" w:eastAsia="Arial" w:hAnsi="Arial" w:cs="Arial"/>
        </w:rPr>
        <w:t>he 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2"/>
        </w:rPr>
        <w:t>y</w:t>
      </w:r>
      <w:ins w:id="100" w:author="Davis, Scott (HSC)" w:date="2013-09-27T11:38:00Z">
        <w:r w:rsidR="00483ED1">
          <w:rPr>
            <w:rFonts w:ascii="Arial" w:eastAsia="Arial" w:hAnsi="Arial" w:cs="Arial"/>
            <w:spacing w:val="-2"/>
          </w:rPr>
          <w:t>, via separate agreement</w:t>
        </w:r>
      </w:ins>
      <w:r w:rsidRPr="00AD0339">
        <w:rPr>
          <w:rFonts w:ascii="Arial" w:eastAsia="Arial" w:hAnsi="Arial" w:cs="Arial"/>
        </w:rPr>
        <w:t>.</w:t>
      </w:r>
    </w:p>
    <w:p w14:paraId="4D9385A4" w14:textId="77777777" w:rsidR="00874426" w:rsidRPr="00AD0339" w:rsidRDefault="00874426">
      <w:pPr>
        <w:spacing w:before="12" w:after="0" w:line="240" w:lineRule="exact"/>
        <w:rPr>
          <w:rFonts w:ascii="Arial" w:hAnsi="Arial" w:cs="Arial"/>
        </w:rPr>
      </w:pPr>
    </w:p>
    <w:p w14:paraId="2F7ABC3F" w14:textId="77777777" w:rsidR="00874426" w:rsidRPr="00AD0339" w:rsidRDefault="003A1128">
      <w:pPr>
        <w:spacing w:after="0" w:line="241" w:lineRule="auto"/>
        <w:ind w:left="117" w:right="460"/>
        <w:rPr>
          <w:rFonts w:ascii="Arial" w:eastAsia="Arial" w:hAnsi="Arial" w:cs="Arial"/>
        </w:rPr>
      </w:pPr>
      <w:r w:rsidRPr="00AD0339">
        <w:rPr>
          <w:rFonts w:ascii="Arial" w:eastAsia="Arial" w:hAnsi="Arial" w:cs="Arial"/>
          <w:spacing w:val="2"/>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P</w:t>
      </w:r>
      <w:r w:rsidRPr="00AD0339">
        <w:rPr>
          <w:rFonts w:ascii="Arial" w:eastAsia="Arial" w:hAnsi="Arial" w:cs="Arial"/>
        </w:rPr>
        <w:t>I</w:t>
      </w:r>
      <w:r w:rsidRPr="00AD0339">
        <w:rPr>
          <w:rFonts w:ascii="Arial" w:eastAsia="Arial" w:hAnsi="Arial" w:cs="Arial"/>
          <w:spacing w:val="-2"/>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r</w:t>
      </w:r>
      <w:r w:rsidRPr="00AD0339">
        <w:rPr>
          <w:rFonts w:ascii="Arial" w:eastAsia="Arial" w:hAnsi="Arial" w:cs="Arial"/>
        </w:rPr>
        <w:t>ep</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needs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uest</w:t>
      </w:r>
      <w:r w:rsidRPr="00AD0339">
        <w:rPr>
          <w:rFonts w:ascii="Arial" w:eastAsia="Arial" w:hAnsi="Arial" w:cs="Arial"/>
          <w:spacing w:val="-2"/>
        </w:rPr>
        <w:t xml:space="preserve"> </w:t>
      </w:r>
      <w:r w:rsidRPr="00AD0339">
        <w:rPr>
          <w:rFonts w:ascii="Arial" w:eastAsia="Arial" w:hAnsi="Arial" w:cs="Arial"/>
        </w:rPr>
        <w:t xml:space="preserve">a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00872592" w:rsidRPr="00AD0339">
        <w:rPr>
          <w:rFonts w:ascii="Arial" w:eastAsia="Arial" w:hAnsi="Arial" w:cs="Arial"/>
          <w:spacing w:val="-1"/>
        </w:rPr>
        <w:t>BBMC</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ll</w:t>
      </w:r>
      <w:r w:rsidRPr="00AD0339">
        <w:rPr>
          <w:rFonts w:ascii="Arial" w:eastAsia="Arial" w:hAnsi="Arial" w:cs="Arial"/>
        </w:rPr>
        <w:t>o</w:t>
      </w:r>
      <w:r w:rsidRPr="00AD0339">
        <w:rPr>
          <w:rFonts w:ascii="Arial" w:eastAsia="Arial" w:hAnsi="Arial" w:cs="Arial"/>
          <w:spacing w:val="-1"/>
        </w:rPr>
        <w:t>wi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1294844C" w14:textId="77777777" w:rsidR="00874426" w:rsidRPr="00AD0339" w:rsidRDefault="00874426">
      <w:pPr>
        <w:spacing w:before="11" w:after="0" w:line="260" w:lineRule="exact"/>
        <w:rPr>
          <w:rFonts w:ascii="Arial" w:hAnsi="Arial" w:cs="Arial"/>
        </w:rPr>
      </w:pPr>
    </w:p>
    <w:p w14:paraId="66A40F0E" w14:textId="5FDD023E" w:rsidR="00874426" w:rsidRPr="00AD0339" w:rsidRDefault="003A1128">
      <w:pPr>
        <w:tabs>
          <w:tab w:val="left" w:pos="820"/>
        </w:tabs>
        <w:spacing w:after="0" w:line="252" w:lineRule="exact"/>
        <w:ind w:left="837" w:right="167"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4"/>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ocol</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nal</w:t>
      </w:r>
      <w:r w:rsidRPr="00AD0339">
        <w:rPr>
          <w:rFonts w:ascii="Arial" w:eastAsia="Arial" w:hAnsi="Arial" w:cs="Arial"/>
          <w:spacing w:val="-2"/>
        </w:rPr>
        <w:t xml:space="preserve"> v</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 xml:space="preserve">col </w:t>
      </w:r>
      <w:r w:rsidRPr="00AD0339">
        <w:rPr>
          <w:rFonts w:ascii="Arial" w:eastAsia="Arial" w:hAnsi="Arial" w:cs="Arial"/>
          <w:spacing w:val="-2"/>
        </w:rPr>
        <w:t>(</w:t>
      </w:r>
      <w:r w:rsidRPr="00AD0339">
        <w:rPr>
          <w:rFonts w:ascii="Arial" w:eastAsia="Arial" w:hAnsi="Arial" w:cs="Arial"/>
          <w:spacing w:val="1"/>
        </w:rPr>
        <w:t>f</w:t>
      </w:r>
      <w:r w:rsidRPr="00AD0339">
        <w:rPr>
          <w:rFonts w:ascii="Arial" w:eastAsia="Arial" w:hAnsi="Arial" w:cs="Arial"/>
        </w:rPr>
        <w:t>or 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3"/>
        </w:rPr>
        <w:t>o</w:t>
      </w:r>
      <w:r w:rsidRPr="00AD0339">
        <w:rPr>
          <w:rFonts w:ascii="Arial" w:eastAsia="Arial" w:hAnsi="Arial" w:cs="Arial"/>
        </w:rPr>
        <w:t xml:space="preserve">t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w:t>
      </w:r>
    </w:p>
    <w:p w14:paraId="3EE275CF" w14:textId="194BEBFC" w:rsidR="00874426" w:rsidRPr="00AD0339" w:rsidRDefault="003A1128" w:rsidP="00AD0339">
      <w:pPr>
        <w:tabs>
          <w:tab w:val="left" w:pos="820"/>
        </w:tabs>
        <w:spacing w:before="12" w:after="0" w:line="240" w:lineRule="auto"/>
        <w:ind w:left="810" w:right="-20" w:hanging="333"/>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 xml:space="preserve">al </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tt</w:t>
      </w:r>
      <w:r w:rsidRPr="00AD0339">
        <w:rPr>
          <w:rFonts w:ascii="Arial" w:eastAsia="Arial" w:hAnsi="Arial" w:cs="Arial"/>
          <w:spacing w:val="-3"/>
        </w:rPr>
        <w:t>e</w:t>
      </w:r>
      <w:r w:rsidRPr="00AD0339">
        <w:rPr>
          <w:rFonts w:ascii="Arial" w:eastAsia="Arial" w:hAnsi="Arial" w:cs="Arial"/>
        </w:rPr>
        <w:t>r</w:t>
      </w:r>
      <w:r w:rsidR="004D66B0" w:rsidRPr="00AD0339">
        <w:rPr>
          <w:rFonts w:ascii="Arial" w:eastAsia="Arial" w:hAnsi="Arial" w:cs="Arial"/>
        </w:rPr>
        <w:t xml:space="preserve"> (or letters, if multiple IRBs and/or regulatory bodies, e.g., VA Research &amp; Development Committee, are involved)</w:t>
      </w:r>
      <w:r w:rsidRPr="00AD0339">
        <w:rPr>
          <w:rFonts w:ascii="Arial" w:eastAsia="Arial" w:hAnsi="Arial" w:cs="Arial"/>
        </w:rPr>
        <w:t xml:space="preserve"> </w:t>
      </w:r>
      <w:r w:rsidR="004D66B0" w:rsidRPr="00AD0339">
        <w:rPr>
          <w:rFonts w:ascii="Arial" w:eastAsia="Arial" w:hAnsi="Arial" w:cs="Arial"/>
          <w:spacing w:val="-2"/>
        </w:rPr>
        <w:t>or an IRB exemption notice</w:t>
      </w:r>
    </w:p>
    <w:p w14:paraId="10CE6B5B" w14:textId="35D5829C" w:rsidR="00874426" w:rsidRPr="00AD0339" w:rsidRDefault="003A1128">
      <w:pPr>
        <w:tabs>
          <w:tab w:val="left" w:pos="820"/>
        </w:tabs>
        <w:spacing w:before="12" w:after="0" w:line="240" w:lineRule="auto"/>
        <w:ind w:left="477" w:right="-2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rPr>
        <w:t>A 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ned</w:t>
      </w:r>
      <w:r w:rsidRPr="00AD0339">
        <w:rPr>
          <w:rFonts w:ascii="Arial" w:eastAsia="Arial" w:hAnsi="Arial" w:cs="Arial"/>
          <w:spacing w:val="-2"/>
        </w:rPr>
        <w:t xml:space="preserve"> </w:t>
      </w:r>
      <w:r w:rsidRPr="00AD0339">
        <w:rPr>
          <w:rFonts w:ascii="Arial" w:eastAsia="Arial" w:hAnsi="Arial" w:cs="Arial"/>
        </w:rPr>
        <w:t>copy</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004D66B0" w:rsidRPr="00AD0339">
        <w:rPr>
          <w:rFonts w:ascii="Arial" w:eastAsia="Arial" w:hAnsi="Arial" w:cs="Arial"/>
        </w:rPr>
        <w:t>e</w:t>
      </w:r>
      <w:ins w:id="101" w:author="Bard, David E. (HSC) [2]" w:date="2013-10-03T09:28:00Z">
        <w:r w:rsidR="00E8685B">
          <w:rPr>
            <w:rFonts w:ascii="Arial" w:eastAsia="Arial" w:hAnsi="Arial" w:cs="Arial"/>
          </w:rPr>
          <w:t xml:space="preserve"> </w:t>
        </w:r>
        <w:proofErr w:type="spellStart"/>
        <w:r w:rsidR="00E8685B">
          <w:rPr>
            <w:rFonts w:ascii="Arial" w:eastAsia="Arial" w:hAnsi="Arial" w:cs="Arial"/>
          </w:rPr>
          <w:t>REDCap</w:t>
        </w:r>
        <w:proofErr w:type="spellEnd"/>
        <w:r w:rsidR="00E8685B">
          <w:rPr>
            <w:rFonts w:ascii="Arial" w:eastAsia="Arial" w:hAnsi="Arial" w:cs="Arial"/>
          </w:rPr>
          <w:t xml:space="preserve"> Use Agreement</w:t>
        </w:r>
      </w:ins>
      <w:del w:id="102" w:author="Bard, David E. (HSC) [2]" w:date="2013-10-03T09:30:00Z">
        <w:r w:rsidR="004D66B0" w:rsidRPr="00AD0339" w:rsidDel="00E8685B">
          <w:rPr>
            <w:rFonts w:ascii="Arial" w:eastAsia="Arial" w:hAnsi="Arial" w:cs="Arial"/>
          </w:rPr>
          <w:delText xml:space="preserve"> </w:delText>
        </w:r>
      </w:del>
      <w:ins w:id="103" w:author="Wilson, Thomas N (HSC)" w:date="2013-10-02T09:26:00Z">
        <w:del w:id="104" w:author="Bard, David E. (HSC) [2]" w:date="2013-10-03T09:16:00Z">
          <w:r w:rsidR="00C271A2" w:rsidDel="002C72B7">
            <w:rPr>
              <w:rFonts w:ascii="Arial" w:eastAsia="Arial" w:hAnsi="Arial" w:cs="Arial"/>
            </w:rPr>
            <w:delText>OUHSC Data Use Agreement</w:delText>
          </w:r>
        </w:del>
      </w:ins>
      <w:del w:id="105" w:author="Wilson, Thomas N (HSC)" w:date="2013-10-02T09:26:00Z">
        <w:r w:rsidR="004D66B0" w:rsidRPr="00AD0339" w:rsidDel="00C271A2">
          <w:rPr>
            <w:rFonts w:ascii="Arial" w:eastAsia="Arial" w:hAnsi="Arial" w:cs="Arial"/>
          </w:rPr>
          <w:delText xml:space="preserve">REDCap Data Use </w:delText>
        </w:r>
        <w:commentRangeStart w:id="106"/>
        <w:commentRangeStart w:id="107"/>
        <w:r w:rsidR="004D66B0" w:rsidRPr="00AD0339" w:rsidDel="00C271A2">
          <w:rPr>
            <w:rFonts w:ascii="Arial" w:eastAsia="Arial" w:hAnsi="Arial" w:cs="Arial"/>
          </w:rPr>
          <w:delText>Agreement</w:delText>
        </w:r>
      </w:del>
      <w:commentRangeEnd w:id="106"/>
      <w:r w:rsidR="00483ED1">
        <w:rPr>
          <w:rStyle w:val="CommentReference"/>
        </w:rPr>
        <w:commentReference w:id="106"/>
      </w:r>
      <w:commentRangeEnd w:id="107"/>
      <w:r w:rsidR="002C72B7">
        <w:rPr>
          <w:rStyle w:val="CommentReference"/>
        </w:rPr>
        <w:commentReference w:id="107"/>
      </w:r>
      <w:r w:rsidRPr="00AD0339">
        <w:rPr>
          <w:rFonts w:ascii="Arial" w:eastAsia="Arial" w:hAnsi="Arial" w:cs="Arial"/>
        </w:rPr>
        <w:t>.</w:t>
      </w:r>
    </w:p>
    <w:p w14:paraId="59F93DC6" w14:textId="77777777" w:rsidR="00874426" w:rsidRPr="00AD0339" w:rsidRDefault="00874426">
      <w:pPr>
        <w:spacing w:before="15" w:after="0" w:line="240" w:lineRule="exact"/>
        <w:rPr>
          <w:rFonts w:ascii="Arial" w:hAnsi="Arial" w:cs="Arial"/>
        </w:rPr>
      </w:pPr>
    </w:p>
    <w:p w14:paraId="49C3CC37" w14:textId="77777777" w:rsidR="00874426" w:rsidRPr="00AD0339" w:rsidRDefault="003A1128">
      <w:pPr>
        <w:spacing w:after="0" w:line="243" w:lineRule="auto"/>
        <w:ind w:left="117" w:right="327"/>
        <w:rPr>
          <w:rFonts w:ascii="Arial" w:eastAsia="Arial" w:hAnsi="Arial" w:cs="Arial"/>
        </w:rPr>
      </w:pPr>
      <w:r w:rsidRPr="00AD0339">
        <w:rPr>
          <w:rFonts w:ascii="Arial" w:eastAsia="Arial" w:hAnsi="Arial" w:cs="Arial"/>
          <w:spacing w:val="-1"/>
        </w:rPr>
        <w:t>A</w:t>
      </w:r>
      <w:r w:rsidRPr="00AD0339">
        <w:rPr>
          <w:rFonts w:ascii="Arial" w:eastAsia="Arial" w:hAnsi="Arial" w:cs="Arial"/>
          <w:spacing w:val="1"/>
        </w:rPr>
        <w:t>ft</w:t>
      </w:r>
      <w:r w:rsidRPr="00AD0339">
        <w:rPr>
          <w:rFonts w:ascii="Arial" w:eastAsia="Arial" w:hAnsi="Arial" w:cs="Arial"/>
        </w:rPr>
        <w:t xml:space="preserve">er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al,</w:t>
      </w:r>
      <w:r w:rsidRPr="00AD0339">
        <w:rPr>
          <w:rFonts w:ascii="Arial" w:eastAsia="Arial" w:hAnsi="Arial" w:cs="Arial"/>
          <w:spacing w:val="2"/>
        </w:rPr>
        <w:t xml:space="preserve"> </w:t>
      </w:r>
      <w:r w:rsidR="00872592" w:rsidRPr="00AD0339">
        <w:rPr>
          <w:rFonts w:ascii="Arial" w:eastAsia="Arial" w:hAnsi="Arial" w:cs="Arial"/>
          <w:spacing w:val="2"/>
        </w:rPr>
        <w:t>BBMC</w:t>
      </w:r>
      <w:r w:rsidRPr="00AD0339">
        <w:rPr>
          <w:rFonts w:ascii="Arial" w:eastAsia="Arial" w:hAnsi="Arial" w:cs="Arial"/>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 xml:space="preserve">l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base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 xml:space="preserve">eam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l</w:t>
      </w:r>
      <w:r w:rsidRPr="00AD0339">
        <w:rPr>
          <w:rFonts w:ascii="Arial" w:eastAsia="Arial" w:hAnsi="Arial" w:cs="Arial"/>
        </w:rPr>
        <w:t>l be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 xml:space="preserve">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 xml:space="preserve">ect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777E3A69" w14:textId="77777777" w:rsidR="00874426" w:rsidRPr="00AD0339" w:rsidRDefault="00874426">
      <w:pPr>
        <w:spacing w:before="10" w:after="0" w:line="240" w:lineRule="exact"/>
        <w:rPr>
          <w:rFonts w:ascii="Arial" w:hAnsi="Arial" w:cs="Arial"/>
        </w:rPr>
      </w:pPr>
    </w:p>
    <w:p w14:paraId="4093C595" w14:textId="77777777" w:rsidR="00874426" w:rsidRPr="00AD0339" w:rsidRDefault="003A1128">
      <w:pPr>
        <w:spacing w:after="0" w:line="240" w:lineRule="auto"/>
        <w:ind w:left="117" w:right="798"/>
        <w:rPr>
          <w:rFonts w:ascii="Arial" w:eastAsia="Arial" w:hAnsi="Arial" w:cs="Arial"/>
        </w:rPr>
      </w:pP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be</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suppo</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rPr>
        <w:t>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00872592" w:rsidRPr="00AD0339">
        <w:rPr>
          <w:rFonts w:ascii="Arial" w:eastAsia="Arial" w:hAnsi="Arial" w:cs="Arial"/>
          <w:spacing w:val="-1"/>
        </w:rPr>
        <w:t>BBMC</w:t>
      </w:r>
      <w:r w:rsidR="005E5C37" w:rsidRPr="00AD0339">
        <w:rPr>
          <w:rFonts w:ascii="Arial" w:eastAsia="Arial" w:hAnsi="Arial" w:cs="Arial"/>
          <w:spacing w:val="-1"/>
        </w:rPr>
        <w:t xml:space="preserve"> and OUHSC Information Technology</w:t>
      </w:r>
      <w:r w:rsidRPr="00AD0339">
        <w:rPr>
          <w:rFonts w:ascii="Arial" w:eastAsia="Arial" w:hAnsi="Arial" w:cs="Arial"/>
        </w:rPr>
        <w:t xml:space="preserve">. </w:t>
      </w:r>
      <w:r w:rsidRPr="00AD0339">
        <w:rPr>
          <w:rFonts w:ascii="Arial" w:eastAsia="Arial" w:hAnsi="Arial" w:cs="Arial"/>
          <w:spacing w:val="1"/>
        </w:rPr>
        <w:t xml:space="preserve"> </w:t>
      </w:r>
      <w:r w:rsidR="00872592" w:rsidRPr="00AD0339">
        <w:rPr>
          <w:rFonts w:ascii="Arial" w:eastAsia="Arial" w:hAnsi="Arial" w:cs="Arial"/>
          <w:spacing w:val="1"/>
        </w:rPr>
        <w:t>BBMC</w:t>
      </w:r>
      <w:r w:rsidRPr="00AD0339">
        <w:rPr>
          <w:rFonts w:ascii="Arial" w:eastAsia="Arial" w:hAnsi="Arial" w:cs="Arial"/>
          <w:spacing w:val="-2"/>
        </w:rPr>
        <w:t xml:space="preserve"> </w:t>
      </w:r>
      <w:r w:rsidR="000D3B46" w:rsidRPr="00AD0339">
        <w:rPr>
          <w:rFonts w:ascii="Arial" w:eastAsia="Arial" w:hAnsi="Arial" w:cs="Arial"/>
          <w:spacing w:val="-2"/>
        </w:rPr>
        <w:t xml:space="preserve">and OUHSC IT </w:t>
      </w:r>
      <w:r w:rsidRPr="00AD0339">
        <w:rPr>
          <w:rFonts w:ascii="Arial" w:eastAsia="Arial" w:hAnsi="Arial" w:cs="Arial"/>
        </w:rPr>
        <w:t>bea</w:t>
      </w:r>
      <w:r w:rsidRPr="00AD0339">
        <w:rPr>
          <w:rFonts w:ascii="Arial" w:eastAsia="Arial" w:hAnsi="Arial" w:cs="Arial"/>
          <w:spacing w:val="1"/>
        </w:rPr>
        <w:t>r</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rPr>
        <w:t>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3"/>
        </w:rPr>
        <w:t>t</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enance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spacing w:val="1"/>
        </w:rPr>
        <w:t>ft</w:t>
      </w:r>
      <w:r w:rsidRPr="00AD0339">
        <w:rPr>
          <w:rFonts w:ascii="Arial" w:eastAsia="Arial" w:hAnsi="Arial" w:cs="Arial"/>
          <w:spacing w:val="-3"/>
        </w:rPr>
        <w:t>w</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rPr>
        <w:t>dep</w:t>
      </w:r>
      <w:r w:rsidRPr="00AD0339">
        <w:rPr>
          <w:rFonts w:ascii="Arial" w:eastAsia="Arial" w:hAnsi="Arial" w:cs="Arial"/>
          <w:spacing w:val="-1"/>
        </w:rPr>
        <w:t>l</w:t>
      </w:r>
      <w:r w:rsidRPr="00AD0339">
        <w:rPr>
          <w:rFonts w:ascii="Arial" w:eastAsia="Arial" w:hAnsi="Arial" w:cs="Arial"/>
        </w:rPr>
        <w:t>o</w:t>
      </w:r>
      <w:r w:rsidRPr="00AD0339">
        <w:rPr>
          <w:rFonts w:ascii="Arial" w:eastAsia="Arial" w:hAnsi="Arial" w:cs="Arial"/>
          <w:spacing w:val="-2"/>
        </w:rPr>
        <w:t>y</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w:t>
      </w:r>
      <w:r w:rsidRPr="00AD0339">
        <w:rPr>
          <w:rFonts w:ascii="Arial" w:eastAsia="Arial" w:hAnsi="Arial" w:cs="Arial"/>
          <w:spacing w:val="2"/>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and</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commentRangeStart w:id="108"/>
      <w:commentRangeStart w:id="109"/>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rPr>
        <w:t>cu</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commentRangeEnd w:id="108"/>
      <w:r w:rsidR="00483ED1">
        <w:rPr>
          <w:rStyle w:val="CommentReference"/>
        </w:rPr>
        <w:commentReference w:id="108"/>
      </w:r>
      <w:r w:rsidRPr="00AD0339">
        <w:rPr>
          <w:rFonts w:ascii="Arial" w:eastAsia="Arial" w:hAnsi="Arial" w:cs="Arial"/>
          <w:spacing w:val="-1"/>
        </w:rPr>
        <w:t xml:space="preserve"> </w:t>
      </w:r>
      <w:commentRangeEnd w:id="109"/>
      <w:r w:rsidR="00E8685B">
        <w:rPr>
          <w:rStyle w:val="CommentReference"/>
        </w:rPr>
        <w:commentReference w:id="109"/>
      </w:r>
      <w:r w:rsidRPr="00AD0339">
        <w:rPr>
          <w:rFonts w:ascii="Arial" w:eastAsia="Arial" w:hAnsi="Arial" w:cs="Arial"/>
        </w:rPr>
        <w:t xml:space="preserve">and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w:t>
      </w:r>
    </w:p>
    <w:p w14:paraId="000FAD4A" w14:textId="77777777" w:rsidR="00874426" w:rsidRPr="00AD0339" w:rsidRDefault="00874426">
      <w:pPr>
        <w:spacing w:before="13" w:after="0" w:line="240" w:lineRule="exact"/>
        <w:rPr>
          <w:rFonts w:ascii="Arial" w:hAnsi="Arial" w:cs="Arial"/>
        </w:rPr>
      </w:pPr>
    </w:p>
    <w:p w14:paraId="2C4CF766" w14:textId="6C20864F" w:rsidR="00874426" w:rsidRPr="00AD0339" w:rsidRDefault="003A1128" w:rsidP="00AD0339">
      <w:pPr>
        <w:spacing w:after="0" w:line="240" w:lineRule="auto"/>
        <w:ind w:left="117" w:right="-20"/>
        <w:rPr>
          <w:rFonts w:ascii="Arial" w:eastAsia="Arial" w:hAnsi="Arial" w:cs="Arial"/>
        </w:rPr>
      </w:pP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rPr>
        <w:t>I</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espo</w:t>
      </w:r>
      <w:r w:rsidRPr="00AD0339">
        <w:rPr>
          <w:rFonts w:ascii="Arial" w:eastAsia="Arial" w:hAnsi="Arial" w:cs="Arial"/>
          <w:spacing w:val="-3"/>
        </w:rPr>
        <w:t>n</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acce</w:t>
      </w:r>
      <w:r w:rsidRPr="00AD0339">
        <w:rPr>
          <w:rFonts w:ascii="Arial" w:eastAsia="Arial" w:hAnsi="Arial" w:cs="Arial"/>
          <w:spacing w:val="-2"/>
        </w:rPr>
        <w:t>s</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spacing w:val="-1"/>
        </w:rPr>
        <w: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w:t>
      </w:r>
      <w:r w:rsidRPr="00AD0339">
        <w:rPr>
          <w:rFonts w:ascii="Arial" w:eastAsia="Arial" w:hAnsi="Arial" w:cs="Arial"/>
          <w:spacing w:val="-3"/>
        </w:rPr>
        <w:t>e</w:t>
      </w:r>
      <w:r w:rsidRPr="00AD0339">
        <w:rPr>
          <w:rFonts w:ascii="Arial" w:eastAsia="Arial" w:hAnsi="Arial" w:cs="Arial"/>
          <w:spacing w:val="1"/>
        </w:rPr>
        <w:t>(</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2"/>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r w:rsidRPr="00AD0339">
        <w:rPr>
          <w:rFonts w:ascii="Arial" w:eastAsia="Arial" w:hAnsi="Arial" w:cs="Arial"/>
          <w:spacing w:val="3"/>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Pr="00AD0339">
        <w:rPr>
          <w:rFonts w:ascii="Arial" w:eastAsia="Arial" w:hAnsi="Arial" w:cs="Arial"/>
          <w:spacing w:val="-1"/>
        </w:rPr>
        <w:t>H</w:t>
      </w:r>
      <w:r w:rsidRPr="00AD0339">
        <w:rPr>
          <w:rFonts w:ascii="Arial" w:eastAsia="Arial" w:hAnsi="Arial" w:cs="Arial"/>
          <w:spacing w:val="1"/>
        </w:rPr>
        <w:t>I</w:t>
      </w:r>
      <w:r w:rsidRPr="00AD0339">
        <w:rPr>
          <w:rFonts w:ascii="Arial" w:eastAsia="Arial" w:hAnsi="Arial" w:cs="Arial"/>
          <w:spacing w:val="-1"/>
        </w:rPr>
        <w:t>P</w:t>
      </w:r>
      <w:r w:rsidRPr="00AD0339">
        <w:rPr>
          <w:rFonts w:ascii="Arial" w:eastAsia="Arial" w:hAnsi="Arial" w:cs="Arial"/>
          <w:spacing w:val="-3"/>
        </w:rPr>
        <w:t>A</w:t>
      </w:r>
      <w:r w:rsidRPr="00AD0339">
        <w:rPr>
          <w:rFonts w:ascii="Arial" w:eastAsia="Arial" w:hAnsi="Arial" w:cs="Arial"/>
        </w:rPr>
        <w:t>A</w:t>
      </w:r>
      <w:r w:rsidR="00B36A83" w:rsidRPr="00AD0339">
        <w:rPr>
          <w:rFonts w:ascii="Arial" w:eastAsia="Arial" w:hAnsi="Arial" w:cs="Arial"/>
        </w:rPr>
        <w:t xml:space="preserve">, FERPA,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ed</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al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ent</w:t>
      </w:r>
      <w:r w:rsidR="004D66B0" w:rsidRPr="00AD0339">
        <w:rPr>
          <w:rFonts w:ascii="Arial" w:eastAsia="Arial" w:hAnsi="Arial" w:cs="Arial"/>
        </w:rPr>
        <w:t>/participant</w:t>
      </w:r>
      <w:r w:rsidRPr="00AD0339">
        <w:rPr>
          <w:rFonts w:ascii="Arial" w:eastAsia="Arial" w:hAnsi="Arial" w:cs="Arial"/>
        </w:rPr>
        <w:t xml:space="preserve"> 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4"/>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w:t>
      </w:r>
    </w:p>
    <w:p w14:paraId="1FBBD44E" w14:textId="77777777" w:rsidR="00874426" w:rsidRPr="00AD0339" w:rsidRDefault="00874426">
      <w:pPr>
        <w:spacing w:before="13" w:after="0" w:line="240" w:lineRule="exact"/>
        <w:rPr>
          <w:rFonts w:ascii="Arial" w:hAnsi="Arial" w:cs="Arial"/>
        </w:rPr>
      </w:pPr>
    </w:p>
    <w:p w14:paraId="03CC7C6C" w14:textId="68DCB956" w:rsidR="00874426" w:rsidRPr="00AD0339" w:rsidRDefault="002C64CB">
      <w:pPr>
        <w:spacing w:after="0" w:line="243" w:lineRule="auto"/>
        <w:ind w:left="117" w:right="873"/>
        <w:jc w:val="both"/>
        <w:rPr>
          <w:rFonts w:ascii="Arial" w:eastAsia="Arial" w:hAnsi="Arial" w:cs="Arial"/>
        </w:rPr>
      </w:pPr>
      <w:ins w:id="110" w:author="Wilson, Thomas N (HSC)" w:date="2013-10-02T09:37:00Z">
        <w:del w:id="111" w:author="Bard, David E. (HSC) [2]" w:date="2013-10-03T09:52:00Z">
          <w:r w:rsidDel="00B56234">
            <w:rPr>
              <w:rFonts w:ascii="Arial" w:eastAsia="Arial" w:hAnsi="Arial" w:cs="Arial"/>
              <w:spacing w:val="-1"/>
            </w:rPr>
            <w:delText>In addition</w:delText>
          </w:r>
        </w:del>
      </w:ins>
      <w:ins w:id="112" w:author="Bard, David E. (HSC) [2]" w:date="2013-10-03T09:52:00Z">
        <w:r w:rsidR="00B56234">
          <w:rPr>
            <w:rFonts w:ascii="Arial" w:eastAsia="Arial" w:hAnsi="Arial" w:cs="Arial"/>
            <w:spacing w:val="-1"/>
          </w:rPr>
          <w:t xml:space="preserve">Aside </w:t>
        </w:r>
        <w:proofErr w:type="spellStart"/>
        <w:r w:rsidR="00B56234">
          <w:rPr>
            <w:rFonts w:ascii="Arial" w:eastAsia="Arial" w:hAnsi="Arial" w:cs="Arial"/>
            <w:spacing w:val="-1"/>
          </w:rPr>
          <w:t>from</w:t>
        </w:r>
      </w:ins>
      <w:ins w:id="113" w:author="Wilson, Thomas N (HSC)" w:date="2013-10-02T09:37:00Z">
        <w:del w:id="114" w:author="Bard, David E. (HSC) [2]" w:date="2013-10-03T09:52:00Z">
          <w:r w:rsidDel="00B56234">
            <w:rPr>
              <w:rFonts w:ascii="Arial" w:eastAsia="Arial" w:hAnsi="Arial" w:cs="Arial"/>
              <w:spacing w:val="-1"/>
            </w:rPr>
            <w:delText xml:space="preserve"> to </w:delText>
          </w:r>
        </w:del>
        <w:del w:id="115" w:author="Bard, David E. (HSC) [2]" w:date="2013-10-03T09:51:00Z">
          <w:r w:rsidDel="00B56234">
            <w:rPr>
              <w:rFonts w:ascii="Arial" w:eastAsia="Arial" w:hAnsi="Arial" w:cs="Arial"/>
              <w:spacing w:val="-1"/>
            </w:rPr>
            <w:delText xml:space="preserve">the </w:delText>
          </w:r>
        </w:del>
        <w:r>
          <w:rPr>
            <w:rFonts w:ascii="Arial" w:eastAsia="Arial" w:hAnsi="Arial" w:cs="Arial"/>
            <w:spacing w:val="-1"/>
          </w:rPr>
          <w:t>regularly</w:t>
        </w:r>
        <w:proofErr w:type="spellEnd"/>
        <w:r>
          <w:rPr>
            <w:rFonts w:ascii="Arial" w:eastAsia="Arial" w:hAnsi="Arial" w:cs="Arial"/>
            <w:spacing w:val="-1"/>
          </w:rPr>
          <w:t xml:space="preserve"> scheduled audit</w:t>
        </w:r>
      </w:ins>
      <w:ins w:id="116" w:author="Bard, David E. (HSC) [2]" w:date="2013-10-03T09:51:00Z">
        <w:r w:rsidR="00B56234">
          <w:rPr>
            <w:rFonts w:ascii="Arial" w:eastAsia="Arial" w:hAnsi="Arial" w:cs="Arial"/>
            <w:spacing w:val="-1"/>
          </w:rPr>
          <w:t>s</w:t>
        </w:r>
      </w:ins>
      <w:ins w:id="117" w:author="Wilson, Thomas N (HSC)" w:date="2013-10-02T09:37:00Z">
        <w:r>
          <w:rPr>
            <w:rFonts w:ascii="Arial" w:eastAsia="Arial" w:hAnsi="Arial" w:cs="Arial"/>
            <w:spacing w:val="-1"/>
          </w:rPr>
          <w:t xml:space="preserve"> for the IRB, </w:t>
        </w:r>
      </w:ins>
      <w:del w:id="118" w:author="Wilson, Thomas N (HSC)" w:date="2013-10-02T09:37:00Z">
        <w:r w:rsidR="003A1128" w:rsidRPr="00AD0339" w:rsidDel="002C64CB">
          <w:rPr>
            <w:rFonts w:ascii="Arial" w:eastAsia="Arial" w:hAnsi="Arial" w:cs="Arial"/>
            <w:spacing w:val="-1"/>
          </w:rPr>
          <w:delText>R</w:delText>
        </w:r>
        <w:r w:rsidR="003A1128" w:rsidRPr="00AD0339" w:rsidDel="002C64CB">
          <w:rPr>
            <w:rFonts w:ascii="Arial" w:eastAsia="Arial" w:hAnsi="Arial" w:cs="Arial"/>
          </w:rPr>
          <w:delText>e</w:delText>
        </w:r>
        <w:r w:rsidR="003A1128" w:rsidRPr="00AD0339" w:rsidDel="002C64CB">
          <w:rPr>
            <w:rFonts w:ascii="Arial" w:eastAsia="Arial" w:hAnsi="Arial" w:cs="Arial"/>
            <w:spacing w:val="-2"/>
          </w:rPr>
          <w:delText>v</w:delText>
        </w:r>
        <w:r w:rsidR="003A1128" w:rsidRPr="00AD0339" w:rsidDel="002C64CB">
          <w:rPr>
            <w:rFonts w:ascii="Arial" w:eastAsia="Arial" w:hAnsi="Arial" w:cs="Arial"/>
            <w:spacing w:val="-1"/>
          </w:rPr>
          <w:delText>i</w:delText>
        </w:r>
        <w:r w:rsidR="003A1128" w:rsidRPr="00AD0339" w:rsidDel="002C64CB">
          <w:rPr>
            <w:rFonts w:ascii="Arial" w:eastAsia="Arial" w:hAnsi="Arial" w:cs="Arial"/>
            <w:spacing w:val="2"/>
          </w:rPr>
          <w:delText>e</w:delText>
        </w:r>
        <w:r w:rsidR="003A1128" w:rsidRPr="00AD0339" w:rsidDel="002C64CB">
          <w:rPr>
            <w:rFonts w:ascii="Arial" w:eastAsia="Arial" w:hAnsi="Arial" w:cs="Arial"/>
          </w:rPr>
          <w:delText>w</w:delText>
        </w:r>
        <w:r w:rsidR="003A1128" w:rsidRPr="00AD0339" w:rsidDel="002C64CB">
          <w:rPr>
            <w:rFonts w:ascii="Arial" w:eastAsia="Arial" w:hAnsi="Arial" w:cs="Arial"/>
            <w:spacing w:val="-2"/>
          </w:rPr>
          <w:delText xml:space="preserve"> </w:delText>
        </w:r>
        <w:r w:rsidR="003A1128" w:rsidRPr="00AD0339" w:rsidDel="002C64CB">
          <w:rPr>
            <w:rFonts w:ascii="Arial" w:eastAsia="Arial" w:hAnsi="Arial" w:cs="Arial"/>
          </w:rPr>
          <w:delText>of</w:delText>
        </w:r>
        <w:r w:rsidR="003A1128" w:rsidRPr="00AD0339" w:rsidDel="002C64CB">
          <w:rPr>
            <w:rFonts w:ascii="Arial" w:eastAsia="Arial" w:hAnsi="Arial" w:cs="Arial"/>
            <w:spacing w:val="5"/>
          </w:rPr>
          <w:delText xml:space="preserve"> </w:delText>
        </w:r>
      </w:del>
      <w:commentRangeStart w:id="119"/>
      <w:commentRangeStart w:id="120"/>
      <w:r w:rsidR="003A1128" w:rsidRPr="00AD0339">
        <w:rPr>
          <w:rFonts w:ascii="Arial" w:eastAsia="Arial" w:hAnsi="Arial" w:cs="Arial"/>
        </w:rPr>
        <w:t>aud</w:t>
      </w:r>
      <w:r w:rsidR="003A1128" w:rsidRPr="00AD0339">
        <w:rPr>
          <w:rFonts w:ascii="Arial" w:eastAsia="Arial" w:hAnsi="Arial" w:cs="Arial"/>
          <w:spacing w:val="-1"/>
        </w:rPr>
        <w:t>i</w:t>
      </w:r>
      <w:r w:rsidR="003A1128" w:rsidRPr="00AD0339">
        <w:rPr>
          <w:rFonts w:ascii="Arial" w:eastAsia="Arial" w:hAnsi="Arial" w:cs="Arial"/>
        </w:rPr>
        <w:t>t</w:t>
      </w:r>
      <w:commentRangeEnd w:id="119"/>
      <w:r w:rsidR="00C96840">
        <w:rPr>
          <w:rStyle w:val="CommentReference"/>
        </w:rPr>
        <w:commentReference w:id="119"/>
      </w:r>
      <w:r w:rsidR="003A1128" w:rsidRPr="00AD0339">
        <w:rPr>
          <w:rFonts w:ascii="Arial" w:eastAsia="Arial" w:hAnsi="Arial" w:cs="Arial"/>
        </w:rPr>
        <w:t xml:space="preserve"> </w:t>
      </w:r>
      <w:commentRangeEnd w:id="120"/>
      <w:r w:rsidR="00B56234">
        <w:rPr>
          <w:rStyle w:val="CommentReference"/>
        </w:rPr>
        <w:commentReference w:id="120"/>
      </w:r>
      <w:r w:rsidR="003A1128" w:rsidRPr="00AD0339">
        <w:rPr>
          <w:rFonts w:ascii="Arial" w:eastAsia="Arial" w:hAnsi="Arial" w:cs="Arial"/>
          <w:spacing w:val="-1"/>
        </w:rPr>
        <w:t>t</w:t>
      </w:r>
      <w:r w:rsidR="003A1128" w:rsidRPr="00AD0339">
        <w:rPr>
          <w:rFonts w:ascii="Arial" w:eastAsia="Arial" w:hAnsi="Arial" w:cs="Arial"/>
          <w:spacing w:val="1"/>
        </w:rPr>
        <w:t>r</w:t>
      </w:r>
      <w:r w:rsidR="003A1128" w:rsidRPr="00AD0339">
        <w:rPr>
          <w:rFonts w:ascii="Arial" w:eastAsia="Arial" w:hAnsi="Arial" w:cs="Arial"/>
        </w:rPr>
        <w:t>a</w:t>
      </w:r>
      <w:r w:rsidR="003A1128" w:rsidRPr="00AD0339">
        <w:rPr>
          <w:rFonts w:ascii="Arial" w:eastAsia="Arial" w:hAnsi="Arial" w:cs="Arial"/>
          <w:spacing w:val="-1"/>
        </w:rPr>
        <w:t>il</w:t>
      </w:r>
      <w:r w:rsidR="003A1128" w:rsidRPr="00AD0339">
        <w:rPr>
          <w:rFonts w:ascii="Arial" w:eastAsia="Arial" w:hAnsi="Arial" w:cs="Arial"/>
        </w:rPr>
        <w:t>s</w:t>
      </w:r>
      <w:r w:rsidR="003A1128" w:rsidRPr="00AD0339">
        <w:rPr>
          <w:rFonts w:ascii="Arial" w:eastAsia="Arial" w:hAnsi="Arial" w:cs="Arial"/>
          <w:spacing w:val="1"/>
        </w:rPr>
        <w:t xml:space="preserve"> </w:t>
      </w:r>
      <w:r w:rsidR="003A1128" w:rsidRPr="00AD0339">
        <w:rPr>
          <w:rFonts w:ascii="Arial" w:eastAsia="Arial" w:hAnsi="Arial" w:cs="Arial"/>
          <w:spacing w:val="-3"/>
        </w:rPr>
        <w:t>o</w:t>
      </w:r>
      <w:r w:rsidR="003A1128" w:rsidRPr="00AD0339">
        <w:rPr>
          <w:rFonts w:ascii="Arial" w:eastAsia="Arial" w:hAnsi="Arial" w:cs="Arial"/>
        </w:rPr>
        <w:t>f any</w:t>
      </w:r>
      <w:r w:rsidR="003A1128" w:rsidRPr="00AD0339">
        <w:rPr>
          <w:rFonts w:ascii="Arial" w:eastAsia="Arial" w:hAnsi="Arial" w:cs="Arial"/>
          <w:spacing w:val="-1"/>
        </w:rPr>
        <w:t xml:space="preserve"> </w:t>
      </w:r>
      <w:r w:rsidR="003A1128" w:rsidRPr="00AD0339">
        <w:rPr>
          <w:rFonts w:ascii="Arial" w:eastAsia="Arial" w:hAnsi="Arial" w:cs="Arial"/>
        </w:rPr>
        <w:t>user</w:t>
      </w:r>
      <w:r w:rsidR="003A1128" w:rsidRPr="00AD0339">
        <w:rPr>
          <w:rFonts w:ascii="Arial" w:eastAsia="Arial" w:hAnsi="Arial" w:cs="Arial"/>
          <w:spacing w:val="2"/>
        </w:rPr>
        <w:t xml:space="preserve"> </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rPr>
        <w:t>er</w:t>
      </w:r>
      <w:r w:rsidR="003A1128" w:rsidRPr="00AD0339">
        <w:rPr>
          <w:rFonts w:ascii="Arial" w:eastAsia="Arial" w:hAnsi="Arial" w:cs="Arial"/>
          <w:spacing w:val="2"/>
        </w:rPr>
        <w:t xml:space="preserve"> </w:t>
      </w:r>
      <w:r w:rsidR="003A1128" w:rsidRPr="00AD0339">
        <w:rPr>
          <w:rFonts w:ascii="Arial" w:eastAsia="Arial" w:hAnsi="Arial" w:cs="Arial"/>
        </w:rPr>
        <w:t>any</w:t>
      </w:r>
      <w:r w:rsidR="003A1128" w:rsidRPr="00AD0339">
        <w:rPr>
          <w:rFonts w:ascii="Arial" w:eastAsia="Arial" w:hAnsi="Arial" w:cs="Arial"/>
          <w:spacing w:val="-1"/>
        </w:rPr>
        <w:t xml:space="preserve"> </w:t>
      </w:r>
      <w:r w:rsidR="003A1128" w:rsidRPr="00AD0339">
        <w:rPr>
          <w:rFonts w:ascii="Arial" w:eastAsia="Arial" w:hAnsi="Arial" w:cs="Arial"/>
        </w:rPr>
        <w:t>pe</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rPr>
        <w:t>od</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spacing w:val="1"/>
        </w:rPr>
        <w:t>m</w:t>
      </w:r>
      <w:r w:rsidR="003A1128" w:rsidRPr="00AD0339">
        <w:rPr>
          <w:rFonts w:ascii="Arial" w:eastAsia="Arial" w:hAnsi="Arial" w:cs="Arial"/>
        </w:rPr>
        <w:t>e</w:t>
      </w:r>
      <w:r w:rsidR="003A1128" w:rsidRPr="00AD0339">
        <w:rPr>
          <w:rFonts w:ascii="Arial" w:eastAsia="Arial" w:hAnsi="Arial" w:cs="Arial"/>
          <w:spacing w:val="-2"/>
        </w:rPr>
        <w:t xml:space="preserve"> </w:t>
      </w:r>
      <w:r w:rsidR="003A1128" w:rsidRPr="00AD0339">
        <w:rPr>
          <w:rFonts w:ascii="Arial" w:eastAsia="Arial" w:hAnsi="Arial" w:cs="Arial"/>
          <w:spacing w:val="-4"/>
        </w:rPr>
        <w:t>w</w:t>
      </w:r>
      <w:r w:rsidR="003A1128" w:rsidRPr="00AD0339">
        <w:rPr>
          <w:rFonts w:ascii="Arial" w:eastAsia="Arial" w:hAnsi="Arial" w:cs="Arial"/>
          <w:spacing w:val="-1"/>
        </w:rPr>
        <w:t>il</w:t>
      </w:r>
      <w:r w:rsidR="003A1128" w:rsidRPr="00AD0339">
        <w:rPr>
          <w:rFonts w:ascii="Arial" w:eastAsia="Arial" w:hAnsi="Arial" w:cs="Arial"/>
        </w:rPr>
        <w:t>l be</w:t>
      </w:r>
      <w:r w:rsidR="003A1128" w:rsidRPr="00AD0339">
        <w:rPr>
          <w:rFonts w:ascii="Arial" w:eastAsia="Arial" w:hAnsi="Arial" w:cs="Arial"/>
          <w:spacing w:val="1"/>
        </w:rPr>
        <w:t xml:space="preserve"> </w:t>
      </w:r>
      <w:ins w:id="121" w:author="Bard, David E. (HSC) [2]" w:date="2013-10-03T09:52:00Z">
        <w:r w:rsidR="00B56234">
          <w:rPr>
            <w:rFonts w:ascii="Arial" w:eastAsia="Arial" w:hAnsi="Arial" w:cs="Arial"/>
            <w:spacing w:val="1"/>
          </w:rPr>
          <w:t xml:space="preserve">produced </w:t>
        </w:r>
      </w:ins>
      <w:del w:id="122" w:author="Bard, David E. (HSC) [2]" w:date="2013-10-03T09:52:00Z">
        <w:r w:rsidR="003A1128" w:rsidRPr="00AD0339" w:rsidDel="00B56234">
          <w:rPr>
            <w:rFonts w:ascii="Arial" w:eastAsia="Arial" w:hAnsi="Arial" w:cs="Arial"/>
          </w:rPr>
          <w:delText>unde</w:delText>
        </w:r>
        <w:r w:rsidR="003A1128" w:rsidRPr="00AD0339" w:rsidDel="00B56234">
          <w:rPr>
            <w:rFonts w:ascii="Arial" w:eastAsia="Arial" w:hAnsi="Arial" w:cs="Arial"/>
            <w:spacing w:val="1"/>
          </w:rPr>
          <w:delText>rt</w:delText>
        </w:r>
        <w:r w:rsidR="003A1128" w:rsidRPr="00AD0339" w:rsidDel="00B56234">
          <w:rPr>
            <w:rFonts w:ascii="Arial" w:eastAsia="Arial" w:hAnsi="Arial" w:cs="Arial"/>
            <w:spacing w:val="-3"/>
          </w:rPr>
          <w:delText>a</w:delText>
        </w:r>
        <w:r w:rsidR="003A1128" w:rsidRPr="00AD0339" w:rsidDel="00B56234">
          <w:rPr>
            <w:rFonts w:ascii="Arial" w:eastAsia="Arial" w:hAnsi="Arial" w:cs="Arial"/>
            <w:spacing w:val="2"/>
          </w:rPr>
          <w:delText>k</w:delText>
        </w:r>
        <w:r w:rsidR="003A1128" w:rsidRPr="00AD0339" w:rsidDel="00B56234">
          <w:rPr>
            <w:rFonts w:ascii="Arial" w:eastAsia="Arial" w:hAnsi="Arial" w:cs="Arial"/>
            <w:spacing w:val="-3"/>
          </w:rPr>
          <w:delText>e</w:delText>
        </w:r>
        <w:r w:rsidR="003A1128" w:rsidRPr="00AD0339" w:rsidDel="00B56234">
          <w:rPr>
            <w:rFonts w:ascii="Arial" w:eastAsia="Arial" w:hAnsi="Arial" w:cs="Arial"/>
          </w:rPr>
          <w:delText>n</w:delText>
        </w:r>
        <w:r w:rsidR="003A1128" w:rsidRPr="00AD0339" w:rsidDel="00B56234">
          <w:rPr>
            <w:rFonts w:ascii="Arial" w:eastAsia="Arial" w:hAnsi="Arial" w:cs="Arial"/>
            <w:spacing w:val="1"/>
          </w:rPr>
          <w:delText xml:space="preserve"> </w:delText>
        </w:r>
      </w:del>
      <w:r w:rsidR="003A1128" w:rsidRPr="00AD0339">
        <w:rPr>
          <w:rFonts w:ascii="Arial" w:eastAsia="Arial" w:hAnsi="Arial" w:cs="Arial"/>
        </w:rPr>
        <w:t xml:space="preserve">at </w:t>
      </w:r>
      <w:r w:rsidR="003A1128" w:rsidRPr="00AD0339">
        <w:rPr>
          <w:rFonts w:ascii="Arial" w:eastAsia="Arial" w:hAnsi="Arial" w:cs="Arial"/>
          <w:spacing w:val="1"/>
        </w:rPr>
        <w:t>t</w:t>
      </w:r>
      <w:r w:rsidR="003A1128" w:rsidRPr="00AD0339">
        <w:rPr>
          <w:rFonts w:ascii="Arial" w:eastAsia="Arial" w:hAnsi="Arial" w:cs="Arial"/>
        </w:rPr>
        <w:t>he</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spacing w:val="-3"/>
        </w:rPr>
        <w:t>e</w:t>
      </w:r>
      <w:r w:rsidR="003A1128" w:rsidRPr="00AD0339">
        <w:rPr>
          <w:rFonts w:ascii="Arial" w:eastAsia="Arial" w:hAnsi="Arial" w:cs="Arial"/>
          <w:spacing w:val="2"/>
        </w:rPr>
        <w:t>q</w:t>
      </w:r>
      <w:r w:rsidR="003A1128" w:rsidRPr="00AD0339">
        <w:rPr>
          <w:rFonts w:ascii="Arial" w:eastAsia="Arial" w:hAnsi="Arial" w:cs="Arial"/>
        </w:rPr>
        <w:t>ue</w:t>
      </w:r>
      <w:r w:rsidR="003A1128" w:rsidRPr="00AD0339">
        <w:rPr>
          <w:rFonts w:ascii="Arial" w:eastAsia="Arial" w:hAnsi="Arial" w:cs="Arial"/>
          <w:spacing w:val="-2"/>
        </w:rPr>
        <w:t>s</w:t>
      </w:r>
      <w:r w:rsidR="003A1128" w:rsidRPr="00AD0339">
        <w:rPr>
          <w:rFonts w:ascii="Arial" w:eastAsia="Arial" w:hAnsi="Arial" w:cs="Arial"/>
        </w:rPr>
        <w:t>t</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 xml:space="preserve">f </w:t>
      </w:r>
      <w:r w:rsidR="003A1128" w:rsidRPr="00AD0339">
        <w:rPr>
          <w:rFonts w:ascii="Arial" w:eastAsia="Arial" w:hAnsi="Arial" w:cs="Arial"/>
          <w:spacing w:val="1"/>
        </w:rPr>
        <w:t>t</w:t>
      </w:r>
      <w:r w:rsidR="003A1128" w:rsidRPr="00AD0339">
        <w:rPr>
          <w:rFonts w:ascii="Arial" w:eastAsia="Arial" w:hAnsi="Arial" w:cs="Arial"/>
        </w:rPr>
        <w:t xml:space="preserve">he </w:t>
      </w:r>
      <w:r w:rsidR="003A1128" w:rsidRPr="00AD0339">
        <w:rPr>
          <w:rFonts w:ascii="Arial" w:eastAsia="Arial" w:hAnsi="Arial" w:cs="Arial"/>
          <w:spacing w:val="-1"/>
        </w:rPr>
        <w:t>D</w:t>
      </w:r>
      <w:r w:rsidR="003A1128" w:rsidRPr="00AD0339">
        <w:rPr>
          <w:rFonts w:ascii="Arial" w:eastAsia="Arial" w:hAnsi="Arial" w:cs="Arial"/>
        </w:rPr>
        <w:t>ec</w:t>
      </w:r>
      <w:r w:rsidR="003A1128" w:rsidRPr="00AD0339">
        <w:rPr>
          <w:rFonts w:ascii="Arial" w:eastAsia="Arial" w:hAnsi="Arial" w:cs="Arial"/>
          <w:spacing w:val="-1"/>
        </w:rPr>
        <w:t>i</w:t>
      </w:r>
      <w:r w:rsidR="003A1128" w:rsidRPr="00AD0339">
        <w:rPr>
          <w:rFonts w:ascii="Arial" w:eastAsia="Arial" w:hAnsi="Arial" w:cs="Arial"/>
        </w:rPr>
        <w:t>s</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1"/>
        </w:rPr>
        <w:t xml:space="preserve"> </w:t>
      </w:r>
      <w:r w:rsidR="003A1128" w:rsidRPr="00AD0339">
        <w:rPr>
          <w:rFonts w:ascii="Arial" w:eastAsia="Arial" w:hAnsi="Arial" w:cs="Arial"/>
          <w:spacing w:val="-1"/>
        </w:rPr>
        <w:t>S</w:t>
      </w:r>
      <w:r w:rsidR="003A1128" w:rsidRPr="00AD0339">
        <w:rPr>
          <w:rFonts w:ascii="Arial" w:eastAsia="Arial" w:hAnsi="Arial" w:cs="Arial"/>
        </w:rPr>
        <w:t>uppo</w:t>
      </w:r>
      <w:r w:rsidR="003A1128" w:rsidRPr="00AD0339">
        <w:rPr>
          <w:rFonts w:ascii="Arial" w:eastAsia="Arial" w:hAnsi="Arial" w:cs="Arial"/>
          <w:spacing w:val="1"/>
        </w:rPr>
        <w:t>r</w:t>
      </w:r>
      <w:r w:rsidR="003A1128" w:rsidRPr="00AD0339">
        <w:rPr>
          <w:rFonts w:ascii="Arial" w:eastAsia="Arial" w:hAnsi="Arial" w:cs="Arial"/>
        </w:rPr>
        <w:t xml:space="preserve">t </w:t>
      </w:r>
      <w:r w:rsidR="003A1128" w:rsidRPr="00AD0339">
        <w:rPr>
          <w:rFonts w:ascii="Arial" w:eastAsia="Arial" w:hAnsi="Arial" w:cs="Arial"/>
          <w:spacing w:val="-1"/>
        </w:rPr>
        <w:t>G</w:t>
      </w:r>
      <w:r w:rsidR="003A1128" w:rsidRPr="00AD0339">
        <w:rPr>
          <w:rFonts w:ascii="Arial" w:eastAsia="Arial" w:hAnsi="Arial" w:cs="Arial"/>
          <w:spacing w:val="1"/>
        </w:rPr>
        <w:t>r</w:t>
      </w:r>
      <w:r w:rsidR="003A1128" w:rsidRPr="00AD0339">
        <w:rPr>
          <w:rFonts w:ascii="Arial" w:eastAsia="Arial" w:hAnsi="Arial" w:cs="Arial"/>
        </w:rPr>
        <w:t xml:space="preserve">oup, </w:t>
      </w:r>
      <w:r w:rsidR="00A80F11" w:rsidRPr="00AD0339">
        <w:rPr>
          <w:rFonts w:ascii="Arial" w:eastAsia="Arial" w:hAnsi="Arial" w:cs="Arial"/>
          <w:spacing w:val="-1"/>
        </w:rPr>
        <w:t xml:space="preserve">OUHSC </w:t>
      </w:r>
      <w:r w:rsidR="00A80F11" w:rsidRPr="00AD0339">
        <w:rPr>
          <w:rFonts w:ascii="Arial" w:eastAsia="Arial" w:hAnsi="Arial" w:cs="Arial"/>
          <w:spacing w:val="-4"/>
        </w:rPr>
        <w:t>IT Leadership Team</w:t>
      </w:r>
      <w:r w:rsidR="003A1128" w:rsidRPr="00AD0339">
        <w:rPr>
          <w:rFonts w:ascii="Arial" w:eastAsia="Arial" w:hAnsi="Arial" w:cs="Arial"/>
        </w:rPr>
        <w:t>,</w:t>
      </w:r>
      <w:r w:rsidR="003A1128" w:rsidRPr="00AD0339">
        <w:rPr>
          <w:rFonts w:ascii="Arial" w:eastAsia="Arial" w:hAnsi="Arial" w:cs="Arial"/>
          <w:spacing w:val="2"/>
        </w:rPr>
        <w:t xml:space="preserve"> </w:t>
      </w:r>
      <w:r w:rsidR="003A1128" w:rsidRPr="00AD0339">
        <w:rPr>
          <w:rFonts w:ascii="Arial" w:eastAsia="Arial" w:hAnsi="Arial" w:cs="Arial"/>
          <w:spacing w:val="-1"/>
        </w:rPr>
        <w:t>H</w:t>
      </w:r>
      <w:r w:rsidR="003A1128" w:rsidRPr="00AD0339">
        <w:rPr>
          <w:rFonts w:ascii="Arial" w:eastAsia="Arial" w:hAnsi="Arial" w:cs="Arial"/>
          <w:spacing w:val="1"/>
        </w:rPr>
        <w:t>I</w:t>
      </w:r>
      <w:r w:rsidR="003A1128" w:rsidRPr="00AD0339">
        <w:rPr>
          <w:rFonts w:ascii="Arial" w:eastAsia="Arial" w:hAnsi="Arial" w:cs="Arial"/>
          <w:spacing w:val="-1"/>
        </w:rPr>
        <w:t>PA</w:t>
      </w:r>
      <w:r w:rsidR="003A1128" w:rsidRPr="00AD0339">
        <w:rPr>
          <w:rFonts w:ascii="Arial" w:eastAsia="Arial" w:hAnsi="Arial" w:cs="Arial"/>
        </w:rPr>
        <w:t xml:space="preserve">A </w:t>
      </w:r>
      <w:r w:rsidR="00B455FF" w:rsidRPr="00AD0339">
        <w:rPr>
          <w:rFonts w:ascii="Arial" w:eastAsia="Arial" w:hAnsi="Arial" w:cs="Arial"/>
        </w:rPr>
        <w:t xml:space="preserve">Privacy </w:t>
      </w:r>
      <w:ins w:id="123" w:author="Davis, Scott (HSC)" w:date="2013-09-27T11:41:00Z">
        <w:r w:rsidR="00483ED1">
          <w:rPr>
            <w:rFonts w:ascii="Arial" w:eastAsia="Arial" w:hAnsi="Arial" w:cs="Arial"/>
          </w:rPr>
          <w:t xml:space="preserve">Official </w:t>
        </w:r>
      </w:ins>
      <w:r w:rsidR="00B455FF" w:rsidRPr="00AD0339">
        <w:rPr>
          <w:rFonts w:ascii="Arial" w:eastAsia="Arial" w:hAnsi="Arial" w:cs="Arial"/>
        </w:rPr>
        <w:t xml:space="preserve">or </w:t>
      </w:r>
      <w:r w:rsidR="003A1128" w:rsidRPr="00AD0339">
        <w:rPr>
          <w:rFonts w:ascii="Arial" w:eastAsia="Arial" w:hAnsi="Arial" w:cs="Arial"/>
          <w:spacing w:val="-1"/>
        </w:rPr>
        <w:t>S</w:t>
      </w:r>
      <w:r w:rsidR="003A1128" w:rsidRPr="00AD0339">
        <w:rPr>
          <w:rFonts w:ascii="Arial" w:eastAsia="Arial" w:hAnsi="Arial" w:cs="Arial"/>
        </w:rPr>
        <w:t>ec</w:t>
      </w:r>
      <w:r w:rsidR="003A1128" w:rsidRPr="00AD0339">
        <w:rPr>
          <w:rFonts w:ascii="Arial" w:eastAsia="Arial" w:hAnsi="Arial" w:cs="Arial"/>
          <w:spacing w:val="-3"/>
        </w:rPr>
        <w:t>u</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spacing w:val="1"/>
        </w:rPr>
        <w:t>t</w:t>
      </w:r>
      <w:r w:rsidR="003A1128" w:rsidRPr="00AD0339">
        <w:rPr>
          <w:rFonts w:ascii="Arial" w:eastAsia="Arial" w:hAnsi="Arial" w:cs="Arial"/>
        </w:rPr>
        <w:t>y</w:t>
      </w:r>
      <w:r w:rsidR="00B455FF" w:rsidRPr="00AD0339">
        <w:rPr>
          <w:rFonts w:ascii="Arial" w:eastAsia="Arial" w:hAnsi="Arial" w:cs="Arial"/>
        </w:rPr>
        <w:t xml:space="preserve"> </w:t>
      </w:r>
      <w:ins w:id="124" w:author="Davis, Scott (HSC)" w:date="2013-09-27T11:41:00Z">
        <w:r w:rsidR="00483ED1">
          <w:rPr>
            <w:rFonts w:ascii="Arial" w:eastAsia="Arial" w:hAnsi="Arial" w:cs="Arial"/>
          </w:rPr>
          <w:t>Officer</w:t>
        </w:r>
      </w:ins>
      <w:del w:id="125" w:author="Davis, Scott (HSC)" w:date="2013-09-27T11:41:00Z">
        <w:r w:rsidR="00B455FF" w:rsidRPr="00AD0339" w:rsidDel="00483ED1">
          <w:rPr>
            <w:rFonts w:ascii="Arial" w:eastAsia="Arial" w:hAnsi="Arial" w:cs="Arial"/>
          </w:rPr>
          <w:delText>Official</w:delText>
        </w:r>
      </w:del>
      <w:r w:rsidR="003A1128" w:rsidRPr="00AD0339">
        <w:rPr>
          <w:rFonts w:ascii="Arial" w:eastAsia="Arial" w:hAnsi="Arial" w:cs="Arial"/>
          <w:spacing w:val="-1"/>
        </w:rPr>
        <w:t xml:space="preserve"> </w:t>
      </w:r>
      <w:r w:rsidR="003A1128" w:rsidRPr="00AD0339">
        <w:rPr>
          <w:rFonts w:ascii="Arial" w:eastAsia="Arial" w:hAnsi="Arial" w:cs="Arial"/>
        </w:rPr>
        <w:t>or</w:t>
      </w:r>
      <w:r w:rsidR="003A1128" w:rsidRPr="00AD0339">
        <w:rPr>
          <w:rFonts w:ascii="Arial" w:eastAsia="Arial" w:hAnsi="Arial" w:cs="Arial"/>
          <w:spacing w:val="2"/>
        </w:rPr>
        <w:t xml:space="preserve"> </w:t>
      </w:r>
      <w:r w:rsidR="003A1128" w:rsidRPr="00AD0339">
        <w:rPr>
          <w:rFonts w:ascii="Arial" w:eastAsia="Arial" w:hAnsi="Arial" w:cs="Arial"/>
          <w:spacing w:val="-1"/>
        </w:rPr>
        <w:t>C</w:t>
      </w:r>
      <w:r w:rsidR="003A1128" w:rsidRPr="00AD0339">
        <w:rPr>
          <w:rFonts w:ascii="Arial" w:eastAsia="Arial" w:hAnsi="Arial" w:cs="Arial"/>
          <w:spacing w:val="-3"/>
        </w:rPr>
        <w:t>h</w:t>
      </w:r>
      <w:r w:rsidR="003A1128" w:rsidRPr="00AD0339">
        <w:rPr>
          <w:rFonts w:ascii="Arial" w:eastAsia="Arial" w:hAnsi="Arial" w:cs="Arial"/>
        </w:rPr>
        <w:t>a</w:t>
      </w:r>
      <w:r w:rsidR="003A1128" w:rsidRPr="00AD0339">
        <w:rPr>
          <w:rFonts w:ascii="Arial" w:eastAsia="Arial" w:hAnsi="Arial" w:cs="Arial"/>
          <w:spacing w:val="-1"/>
        </w:rPr>
        <w:t>i</w:t>
      </w:r>
      <w:r w:rsidR="003A1128" w:rsidRPr="00AD0339">
        <w:rPr>
          <w:rFonts w:ascii="Arial" w:eastAsia="Arial" w:hAnsi="Arial" w:cs="Arial"/>
        </w:rPr>
        <w:t>r</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spacing w:val="1"/>
        </w:rPr>
        <w:t>t</w:t>
      </w:r>
      <w:r w:rsidR="003A1128" w:rsidRPr="00AD0339">
        <w:rPr>
          <w:rFonts w:ascii="Arial" w:eastAsia="Arial" w:hAnsi="Arial" w:cs="Arial"/>
        </w:rPr>
        <w:t>he</w:t>
      </w:r>
      <w:r w:rsidR="003A1128" w:rsidRPr="00AD0339">
        <w:rPr>
          <w:rFonts w:ascii="Arial" w:eastAsia="Arial" w:hAnsi="Arial" w:cs="Arial"/>
          <w:spacing w:val="-2"/>
        </w:rPr>
        <w:t xml:space="preserve"> </w:t>
      </w:r>
      <w:r w:rsidR="003A1128" w:rsidRPr="00AD0339">
        <w:rPr>
          <w:rFonts w:ascii="Arial" w:eastAsia="Arial" w:hAnsi="Arial" w:cs="Arial"/>
          <w:spacing w:val="1"/>
        </w:rPr>
        <w:t>I</w:t>
      </w:r>
      <w:r w:rsidR="003A1128" w:rsidRPr="00AD0339">
        <w:rPr>
          <w:rFonts w:ascii="Arial" w:eastAsia="Arial" w:hAnsi="Arial" w:cs="Arial"/>
          <w:spacing w:val="-3"/>
        </w:rPr>
        <w:t>n</w:t>
      </w:r>
      <w:r w:rsidR="003A1128" w:rsidRPr="00AD0339">
        <w:rPr>
          <w:rFonts w:ascii="Arial" w:eastAsia="Arial" w:hAnsi="Arial" w:cs="Arial"/>
        </w:rPr>
        <w:t>s</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spacing w:val="1"/>
        </w:rPr>
        <w:t>t</w:t>
      </w:r>
      <w:r w:rsidR="003A1128" w:rsidRPr="00AD0339">
        <w:rPr>
          <w:rFonts w:ascii="Arial" w:eastAsia="Arial" w:hAnsi="Arial" w:cs="Arial"/>
          <w:spacing w:val="-3"/>
        </w:rPr>
        <w:t>u</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 xml:space="preserve">onal </w:t>
      </w:r>
      <w:r w:rsidR="003A1128" w:rsidRPr="00AD0339">
        <w:rPr>
          <w:rFonts w:ascii="Arial" w:eastAsia="Arial" w:hAnsi="Arial" w:cs="Arial"/>
          <w:spacing w:val="-1"/>
        </w:rPr>
        <w:t>R</w:t>
      </w:r>
      <w:r w:rsidR="003A1128" w:rsidRPr="00AD0339">
        <w:rPr>
          <w:rFonts w:ascii="Arial" w:eastAsia="Arial" w:hAnsi="Arial" w:cs="Arial"/>
        </w:rPr>
        <w:t>e</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spacing w:val="2"/>
        </w:rPr>
        <w:t>e</w:t>
      </w:r>
      <w:r w:rsidR="003A1128" w:rsidRPr="00AD0339">
        <w:rPr>
          <w:rFonts w:ascii="Arial" w:eastAsia="Arial" w:hAnsi="Arial" w:cs="Arial"/>
        </w:rPr>
        <w:t>w</w:t>
      </w:r>
      <w:r w:rsidR="003A1128" w:rsidRPr="00AD0339">
        <w:rPr>
          <w:rFonts w:ascii="Arial" w:eastAsia="Arial" w:hAnsi="Arial" w:cs="Arial"/>
          <w:spacing w:val="-2"/>
        </w:rPr>
        <w:t xml:space="preserve"> </w:t>
      </w:r>
      <w:r w:rsidR="003A1128" w:rsidRPr="00AD0339">
        <w:rPr>
          <w:rFonts w:ascii="Arial" w:eastAsia="Arial" w:hAnsi="Arial" w:cs="Arial"/>
          <w:spacing w:val="-1"/>
        </w:rPr>
        <w:t>B</w:t>
      </w:r>
      <w:r w:rsidR="003A1128" w:rsidRPr="00AD0339">
        <w:rPr>
          <w:rFonts w:ascii="Arial" w:eastAsia="Arial" w:hAnsi="Arial" w:cs="Arial"/>
        </w:rPr>
        <w:t>oa</w:t>
      </w:r>
      <w:r w:rsidR="003A1128" w:rsidRPr="00AD0339">
        <w:rPr>
          <w:rFonts w:ascii="Arial" w:eastAsia="Arial" w:hAnsi="Arial" w:cs="Arial"/>
          <w:spacing w:val="1"/>
        </w:rPr>
        <w:t>r</w:t>
      </w:r>
      <w:r w:rsidR="003A1128" w:rsidRPr="00AD0339">
        <w:rPr>
          <w:rFonts w:ascii="Arial" w:eastAsia="Arial" w:hAnsi="Arial" w:cs="Arial"/>
        </w:rPr>
        <w:t>d.</w:t>
      </w:r>
    </w:p>
    <w:p w14:paraId="56CDE4AB" w14:textId="4FD6C961" w:rsidR="00874426" w:rsidRPr="00AD0339" w:rsidRDefault="003A1128">
      <w:pPr>
        <w:spacing w:before="81" w:after="0" w:line="242" w:lineRule="auto"/>
        <w:ind w:left="116" w:right="57"/>
        <w:jc w:val="both"/>
        <w:rPr>
          <w:rFonts w:ascii="Arial" w:eastAsia="Arial" w:hAnsi="Arial" w:cs="Arial"/>
        </w:rPr>
      </w:pPr>
      <w:r w:rsidRPr="00AD0339">
        <w:rPr>
          <w:rFonts w:ascii="Arial" w:eastAsia="Arial" w:hAnsi="Arial" w:cs="Arial"/>
          <w:spacing w:val="1"/>
        </w:rPr>
        <w:t>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4"/>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w:t>
      </w:r>
      <w:r w:rsidRPr="00AD0339">
        <w:rPr>
          <w:rFonts w:ascii="Arial" w:eastAsia="Arial" w:hAnsi="Arial" w:cs="Arial"/>
          <w:spacing w:val="-1"/>
        </w:rPr>
        <w:t>ls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spacing w:val="-1"/>
        </w:rPr>
        <w:t>ili</w:t>
      </w:r>
      <w:r w:rsidRPr="00AD0339">
        <w:rPr>
          <w:rFonts w:ascii="Arial" w:eastAsia="Arial" w:hAnsi="Arial" w:cs="Arial"/>
        </w:rPr>
        <w:t>z</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 xml:space="preserve">or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2"/>
        </w:rPr>
        <w:t xml:space="preserve"> </w:t>
      </w:r>
      <w:r w:rsidRPr="00AD0339">
        <w:rPr>
          <w:rFonts w:ascii="Arial" w:eastAsia="Arial" w:hAnsi="Arial" w:cs="Arial"/>
        </w:rPr>
        <w:t>su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3"/>
        </w:rPr>
        <w:t xml:space="preserve"> </w:t>
      </w:r>
      <w:r w:rsidRPr="00AD0339">
        <w:rPr>
          <w:rFonts w:ascii="Arial" w:eastAsia="Arial" w:hAnsi="Arial" w:cs="Arial"/>
          <w:spacing w:val="-1"/>
        </w:rPr>
        <w:t>wil</w:t>
      </w:r>
      <w:r w:rsidRPr="00AD0339">
        <w:rPr>
          <w:rFonts w:ascii="Arial" w:eastAsia="Arial" w:hAnsi="Arial" w:cs="Arial"/>
        </w:rPr>
        <w:t>l be</w:t>
      </w:r>
      <w:r w:rsidRPr="00AD0339">
        <w:rPr>
          <w:rFonts w:ascii="Arial" w:eastAsia="Arial" w:hAnsi="Arial" w:cs="Arial"/>
          <w:spacing w:val="1"/>
        </w:rPr>
        <w:t xml:space="preserve"> </w:t>
      </w:r>
      <w:r w:rsidR="00A80F11" w:rsidRPr="00AD0339">
        <w:rPr>
          <w:rFonts w:ascii="Arial" w:eastAsia="Arial" w:hAnsi="Arial" w:cs="Arial"/>
          <w:spacing w:val="1"/>
        </w:rPr>
        <w:t>tracked</w:t>
      </w:r>
      <w:r w:rsidR="00A80F11"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00872592" w:rsidRPr="00AD0339">
        <w:rPr>
          <w:rFonts w:ascii="Arial" w:eastAsia="Arial" w:hAnsi="Arial" w:cs="Arial"/>
          <w:spacing w:val="-2"/>
        </w:rPr>
        <w:t>BBMC</w:t>
      </w:r>
      <w:r w:rsidRPr="00AD0339">
        <w:rPr>
          <w:rFonts w:ascii="Arial" w:eastAsia="Arial" w:hAnsi="Arial" w:cs="Arial"/>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a da</w:t>
      </w:r>
      <w:r w:rsidRPr="00AD0339">
        <w:rPr>
          <w:rFonts w:ascii="Arial" w:eastAsia="Arial" w:hAnsi="Arial" w:cs="Arial"/>
          <w:spacing w:val="1"/>
        </w:rPr>
        <w:t>t</w:t>
      </w:r>
      <w:r w:rsidRPr="00AD0339">
        <w:rPr>
          <w:rFonts w:ascii="Arial" w:eastAsia="Arial" w:hAnsi="Arial" w:cs="Arial"/>
        </w:rPr>
        <w:t xml:space="preserve">abase </w:t>
      </w:r>
      <w:r w:rsidRPr="00AD0339">
        <w:rPr>
          <w:rFonts w:ascii="Arial" w:eastAsia="Arial" w:hAnsi="Arial" w:cs="Arial"/>
          <w:spacing w:val="-4"/>
        </w:rPr>
        <w:t>w</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1"/>
        </w:rPr>
        <w:t>wil</w:t>
      </w:r>
      <w:r w:rsidRPr="00AD0339">
        <w:rPr>
          <w:rFonts w:ascii="Arial" w:eastAsia="Arial" w:hAnsi="Arial" w:cs="Arial"/>
        </w:rPr>
        <w:t xml:space="preserve">l </w:t>
      </w:r>
      <w:r w:rsidRPr="00AD0339">
        <w:rPr>
          <w:rFonts w:ascii="Arial" w:eastAsia="Arial" w:hAnsi="Arial" w:cs="Arial"/>
          <w:spacing w:val="2"/>
        </w:rPr>
        <w:t>k</w:t>
      </w:r>
      <w:r w:rsidRPr="00AD0339">
        <w:rPr>
          <w:rFonts w:ascii="Arial" w:eastAsia="Arial" w:hAnsi="Arial" w:cs="Arial"/>
        </w:rPr>
        <w:t>eep</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na</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PI</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oco</w:t>
      </w:r>
      <w:r w:rsidRPr="00AD0339">
        <w:rPr>
          <w:rFonts w:ascii="Arial" w:eastAsia="Arial" w:hAnsi="Arial" w:cs="Arial"/>
          <w:spacing w:val="-1"/>
        </w:rPr>
        <w:t>l</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IR</w:t>
      </w:r>
      <w:r w:rsidRPr="00AD0339">
        <w:rPr>
          <w:rFonts w:ascii="Arial" w:eastAsia="Arial" w:hAnsi="Arial" w:cs="Arial"/>
        </w:rPr>
        <w:t>B 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ocol</w:t>
      </w:r>
      <w:r w:rsidRPr="00AD0339">
        <w:rPr>
          <w:rFonts w:ascii="Arial" w:eastAsia="Arial" w:hAnsi="Arial" w:cs="Arial"/>
          <w:spacing w:val="-2"/>
        </w:rPr>
        <w:t xml:space="preserve"> </w:t>
      </w:r>
      <w:r w:rsidRPr="00AD0339">
        <w:rPr>
          <w:rFonts w:ascii="Arial" w:eastAsia="Arial" w:hAnsi="Arial" w:cs="Arial"/>
        </w:rPr>
        <w:t>nu</w:t>
      </w:r>
      <w:r w:rsidRPr="00AD0339">
        <w:rPr>
          <w:rFonts w:ascii="Arial" w:eastAsia="Arial" w:hAnsi="Arial" w:cs="Arial"/>
          <w:spacing w:val="1"/>
        </w:rPr>
        <w:t>m</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 xml:space="preserve">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5"/>
        </w:rPr>
        <w:t xml:space="preserve"> </w:t>
      </w:r>
      <w:r w:rsidRPr="00AD0339">
        <w:rPr>
          <w:rFonts w:ascii="Arial" w:eastAsia="Arial" w:hAnsi="Arial" w:cs="Arial"/>
        </w:rPr>
        <w:t>acc</w:t>
      </w:r>
      <w:r w:rsidRPr="00AD0339">
        <w:rPr>
          <w:rFonts w:ascii="Arial" w:eastAsia="Arial" w:hAnsi="Arial" w:cs="Arial"/>
          <w:spacing w:val="-3"/>
        </w:rPr>
        <w:t>e</w:t>
      </w:r>
      <w:r w:rsidRPr="00AD0339">
        <w:rPr>
          <w:rFonts w:ascii="Arial" w:eastAsia="Arial" w:hAnsi="Arial" w:cs="Arial"/>
        </w:rPr>
        <w:t>ss</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2"/>
        </w:rPr>
        <w:t>c</w:t>
      </w:r>
      <w:r w:rsidRPr="00AD0339">
        <w:rPr>
          <w:rFonts w:ascii="Arial" w:eastAsia="Arial" w:hAnsi="Arial" w:cs="Arial"/>
        </w:rPr>
        <w:t>cess</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3"/>
        </w:rPr>
        <w:t>a</w:t>
      </w:r>
      <w:r w:rsidRPr="00AD0339">
        <w:rPr>
          <w:rFonts w:ascii="Arial" w:eastAsia="Arial" w:hAnsi="Arial" w:cs="Arial"/>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33CA5F1F" w14:textId="77777777" w:rsidR="00874426" w:rsidRPr="00AD0339" w:rsidRDefault="00874426">
      <w:pPr>
        <w:spacing w:before="11" w:after="0" w:line="240" w:lineRule="exact"/>
        <w:rPr>
          <w:rFonts w:ascii="Arial" w:hAnsi="Arial" w:cs="Arial"/>
        </w:rPr>
      </w:pPr>
    </w:p>
    <w:p w14:paraId="75AFEA6C" w14:textId="77777777" w:rsidR="00874426" w:rsidRPr="00AD0339" w:rsidRDefault="003A1128">
      <w:pPr>
        <w:spacing w:after="0" w:line="240" w:lineRule="auto"/>
        <w:ind w:left="116" w:right="8816"/>
        <w:jc w:val="both"/>
        <w:rPr>
          <w:rFonts w:ascii="Arial" w:eastAsia="Arial" w:hAnsi="Arial" w:cs="Arial"/>
        </w:rPr>
      </w:pPr>
      <w:r w:rsidRPr="00AD0339">
        <w:rPr>
          <w:rFonts w:ascii="Arial" w:eastAsia="Arial" w:hAnsi="Arial" w:cs="Arial"/>
          <w:b/>
          <w:bCs/>
          <w:spacing w:val="1"/>
        </w:rPr>
        <w:t>I</w:t>
      </w:r>
      <w:r w:rsidRPr="00AD0339">
        <w:rPr>
          <w:rFonts w:ascii="Arial" w:eastAsia="Arial" w:hAnsi="Arial" w:cs="Arial"/>
          <w:b/>
          <w:bCs/>
          <w:spacing w:val="-1"/>
        </w:rPr>
        <w:t>R</w:t>
      </w:r>
      <w:r w:rsidRPr="00AD0339">
        <w:rPr>
          <w:rFonts w:ascii="Arial" w:eastAsia="Arial" w:hAnsi="Arial" w:cs="Arial"/>
          <w:b/>
          <w:bCs/>
        </w:rPr>
        <w:t>B</w:t>
      </w:r>
      <w:r w:rsidRPr="00AD0339">
        <w:rPr>
          <w:rFonts w:ascii="Arial" w:eastAsia="Arial" w:hAnsi="Arial" w:cs="Arial"/>
          <w:b/>
          <w:bCs/>
          <w:spacing w:val="2"/>
        </w:rPr>
        <w:t xml:space="preserve"> </w:t>
      </w:r>
      <w:r w:rsidRPr="00AD0339">
        <w:rPr>
          <w:rFonts w:ascii="Arial" w:eastAsia="Arial" w:hAnsi="Arial" w:cs="Arial"/>
          <w:b/>
          <w:bCs/>
          <w:spacing w:val="-6"/>
        </w:rPr>
        <w:t>A</w:t>
      </w:r>
      <w:r w:rsidRPr="00AD0339">
        <w:rPr>
          <w:rFonts w:ascii="Arial" w:eastAsia="Arial" w:hAnsi="Arial" w:cs="Arial"/>
          <w:b/>
          <w:bCs/>
        </w:rPr>
        <w:t>ud</w:t>
      </w:r>
      <w:r w:rsidRPr="00AD0339">
        <w:rPr>
          <w:rFonts w:ascii="Arial" w:eastAsia="Arial" w:hAnsi="Arial" w:cs="Arial"/>
          <w:b/>
          <w:bCs/>
          <w:spacing w:val="1"/>
        </w:rPr>
        <w:t>iti</w:t>
      </w:r>
      <w:r w:rsidRPr="00AD0339">
        <w:rPr>
          <w:rFonts w:ascii="Arial" w:eastAsia="Arial" w:hAnsi="Arial" w:cs="Arial"/>
          <w:b/>
          <w:bCs/>
        </w:rPr>
        <w:t>ng</w:t>
      </w:r>
    </w:p>
    <w:p w14:paraId="78C119FB" w14:textId="77777777" w:rsidR="00874426" w:rsidRPr="00AD0339" w:rsidRDefault="00874426">
      <w:pPr>
        <w:spacing w:before="17" w:after="0" w:line="200" w:lineRule="exact"/>
        <w:rPr>
          <w:rFonts w:ascii="Arial" w:hAnsi="Arial" w:cs="Arial"/>
        </w:rPr>
      </w:pPr>
    </w:p>
    <w:p w14:paraId="230EAFFE" w14:textId="77777777" w:rsidR="00874426" w:rsidRPr="00AD0339" w:rsidRDefault="003A1128">
      <w:pPr>
        <w:tabs>
          <w:tab w:val="left" w:pos="820"/>
        </w:tabs>
        <w:spacing w:after="0" w:line="240" w:lineRule="auto"/>
        <w:ind w:left="837" w:right="740"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3"/>
        </w:rPr>
        <w:t>w</w:t>
      </w:r>
      <w:r w:rsidRPr="00AD0339">
        <w:rPr>
          <w:rFonts w:ascii="Arial" w:eastAsia="Arial" w:hAnsi="Arial" w:cs="Arial"/>
          <w:spacing w:val="-1"/>
        </w:rPr>
        <w:t>il</w:t>
      </w:r>
      <w:r w:rsidRPr="00AD0339">
        <w:rPr>
          <w:rFonts w:ascii="Arial" w:eastAsia="Arial" w:hAnsi="Arial" w:cs="Arial"/>
        </w:rPr>
        <w:t>l be</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spacing w:val="-1"/>
        </w:rPr>
        <w:t>l</w:t>
      </w:r>
      <w:r w:rsidRPr="00AD0339">
        <w:rPr>
          <w:rFonts w:ascii="Arial" w:eastAsia="Arial" w:hAnsi="Arial" w:cs="Arial"/>
        </w:rPr>
        <w:t>y sent</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commentRangeStart w:id="126"/>
      <w:commentRangeStart w:id="127"/>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t</w:t>
      </w:r>
      <w:commentRangeEnd w:id="126"/>
      <w:r w:rsidR="00483ED1">
        <w:rPr>
          <w:rStyle w:val="CommentReference"/>
        </w:rPr>
        <w:commentReference w:id="126"/>
      </w:r>
      <w:r w:rsidRPr="00AD0339">
        <w:rPr>
          <w:rFonts w:ascii="Arial" w:eastAsia="Arial" w:hAnsi="Arial" w:cs="Arial"/>
          <w:spacing w:val="2"/>
        </w:rPr>
        <w:t xml:space="preserve"> </w:t>
      </w:r>
      <w:commentRangeEnd w:id="127"/>
      <w:r w:rsidR="00B56234">
        <w:rPr>
          <w:rStyle w:val="CommentReference"/>
        </w:rPr>
        <w:commentReference w:id="127"/>
      </w:r>
      <w:r w:rsidRPr="00AD0339">
        <w:rPr>
          <w:rFonts w:ascii="Arial" w:eastAsia="Arial" w:hAnsi="Arial" w:cs="Arial"/>
          <w:spacing w:val="-3"/>
        </w:rPr>
        <w:t>o</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hu</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j</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ep</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l</w:t>
      </w:r>
      <w:r w:rsidRPr="00AD0339">
        <w:rPr>
          <w:rFonts w:ascii="Arial" w:eastAsia="Arial" w:hAnsi="Arial" w:cs="Arial"/>
        </w:rPr>
        <w:t>l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col 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p>
    <w:p w14:paraId="7059DAD0" w14:textId="4636BE4E" w:rsidR="00D260BA" w:rsidRPr="00AD0339" w:rsidRDefault="00D260BA" w:rsidP="00D260BA">
      <w:pPr>
        <w:tabs>
          <w:tab w:val="left" w:pos="820"/>
        </w:tabs>
        <w:spacing w:after="0" w:line="240" w:lineRule="auto"/>
        <w:ind w:left="837" w:right="740"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U</w:t>
      </w:r>
      <w:r w:rsidRPr="00AD0339">
        <w:rPr>
          <w:rFonts w:ascii="Arial" w:eastAsia="Arial" w:hAnsi="Arial" w:cs="Arial"/>
        </w:rPr>
        <w:t>pon</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l ha</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access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t</w:t>
      </w:r>
      <w:r w:rsidRPr="00AD0339">
        <w:rPr>
          <w:rFonts w:ascii="Arial" w:eastAsia="Arial" w:hAnsi="Arial" w:cs="Arial"/>
          <w:spacing w:val="3"/>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IR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use, and any research/study documents maintained by BBMC.</w:t>
      </w:r>
    </w:p>
    <w:p w14:paraId="058255DB" w14:textId="5C843FFB" w:rsidR="00874426" w:rsidRPr="00AD0339" w:rsidRDefault="00874426" w:rsidP="00D260BA">
      <w:pPr>
        <w:tabs>
          <w:tab w:val="left" w:pos="810"/>
        </w:tabs>
        <w:spacing w:before="13" w:after="0" w:line="240" w:lineRule="auto"/>
        <w:ind w:left="810" w:right="-20" w:hanging="270"/>
        <w:rPr>
          <w:rFonts w:ascii="Arial" w:eastAsia="Arial" w:hAnsi="Arial" w:cs="Arial"/>
        </w:rPr>
      </w:pPr>
    </w:p>
    <w:sectPr w:rsidR="00874426" w:rsidRPr="00AD0339">
      <w:pgSz w:w="12240" w:h="15840"/>
      <w:pgMar w:top="320" w:right="860" w:bottom="1060" w:left="1060" w:header="0" w:footer="874"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avis, Scott (HSC)" w:date="2013-09-27T11:33:00Z" w:initials="SD">
    <w:p w14:paraId="7810755A" w14:textId="170D831E"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How is this documented for each user? Must be, if PHI is being accessed.</w:t>
      </w:r>
    </w:p>
  </w:comment>
  <w:comment w:id="3" w:author="Bard, David E. (HSC) [2]" w:date="2013-10-02T17:32:00Z" w:initials="BDE(">
    <w:p w14:paraId="73BF7742" w14:textId="3E851F53" w:rsidR="00F40F81" w:rsidRDefault="00F40F81">
      <w:pPr>
        <w:pStyle w:val="CommentText"/>
      </w:pPr>
      <w:r>
        <w:rPr>
          <w:rStyle w:val="CommentReference"/>
        </w:rPr>
        <w:annotationRef/>
      </w:r>
      <w:r>
        <w:t xml:space="preserve">The audit reports referenced on p. 4 of this file include documented activity of all project users, including </w:t>
      </w:r>
      <w:r w:rsidR="00E8685B">
        <w:t>views, updates, or creation of</w:t>
      </w:r>
      <w:r>
        <w:t xml:space="preserve"> records. Also, the authorization matrix in </w:t>
      </w:r>
      <w:proofErr w:type="spellStart"/>
      <w:r>
        <w:t>REDCap</w:t>
      </w:r>
      <w:proofErr w:type="spellEnd"/>
      <w:r>
        <w:t xml:space="preserve"> can be exported and submitted as further documentation of user-specific access privileges.  </w:t>
      </w:r>
      <w:r w:rsidRPr="00E8685B">
        <w:t>Changes to user’s access privileges are also logged</w:t>
      </w:r>
      <w:r w:rsidR="00E8685B">
        <w:t xml:space="preserve"> and recorded in the auditing reports</w:t>
      </w:r>
      <w:r w:rsidRPr="00E8685B">
        <w:t>.</w:t>
      </w:r>
    </w:p>
  </w:comment>
  <w:comment w:id="28" w:author="Davis, Scott (HSC)" w:date="2013-09-27T11:35:00Z" w:initials="SD">
    <w:p w14:paraId="39ACA9BA" w14:textId="5A57CEF9"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Only from OU? From any Institution of any type?</w:t>
      </w:r>
    </w:p>
  </w:comment>
  <w:comment w:id="29" w:author="Bard, David E. (HSC) [2]" w:date="2013-10-03T10:33:00Z" w:initials="BDE(">
    <w:p w14:paraId="63ECFEAB" w14:textId="21FC5584" w:rsidR="001C5F47" w:rsidRDefault="001C5F47">
      <w:pPr>
        <w:pStyle w:val="CommentText"/>
      </w:pPr>
      <w:r>
        <w:rPr>
          <w:rStyle w:val="CommentReference"/>
        </w:rPr>
        <w:annotationRef/>
      </w:r>
      <w:r>
        <w:t>Non-OU collaborators will be allowed.</w:t>
      </w:r>
    </w:p>
  </w:comment>
  <w:comment w:id="39" w:author="Bard, David E. (HSC) [2]" w:date="2013-10-03T08:27:00Z" w:initials="BDE(">
    <w:p w14:paraId="0AB5A856" w14:textId="0336A1E0" w:rsidR="00F95C77" w:rsidRDefault="003D24BB">
      <w:pPr>
        <w:pStyle w:val="CommentText"/>
      </w:pPr>
      <w:r>
        <w:t xml:space="preserve">IT members: </w:t>
      </w:r>
      <w:r w:rsidR="00F95C77">
        <w:rPr>
          <w:rStyle w:val="CommentReference"/>
        </w:rPr>
        <w:annotationRef/>
      </w:r>
      <w:r w:rsidR="00F95C77">
        <w:t>Is it too soon to mention the possibility</w:t>
      </w:r>
      <w:r>
        <w:t xml:space="preserve"> of</w:t>
      </w:r>
      <w:r w:rsidR="00F95C77">
        <w:t xml:space="preserve"> opening up access to select users of </w:t>
      </w:r>
      <w:proofErr w:type="spellStart"/>
      <w:r w:rsidR="00F95C77">
        <w:t>InCommon</w:t>
      </w:r>
      <w:proofErr w:type="spellEnd"/>
      <w:r w:rsidR="00F95C77">
        <w:t xml:space="preserve"> member institutions?</w:t>
      </w:r>
    </w:p>
  </w:comment>
  <w:comment w:id="89" w:author="Davis, Scott (HSC)" w:date="2013-09-27T11:37:00Z" w:initials="SD">
    <w:p w14:paraId="52E9C815" w14:textId="14336C9C"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Who authorizes a User and determines the User’s access level?</w:t>
      </w:r>
    </w:p>
  </w:comment>
  <w:comment w:id="90" w:author="Bard, David E. (HSC) [2]" w:date="2013-10-03T08:43:00Z" w:initials="BDE(">
    <w:p w14:paraId="31EA4D2F" w14:textId="6D843622" w:rsidR="00CF1765" w:rsidRDefault="00CF1765">
      <w:pPr>
        <w:pStyle w:val="CommentText"/>
      </w:pPr>
      <w:r>
        <w:rPr>
          <w:rStyle w:val="CommentReference"/>
        </w:rPr>
        <w:annotationRef/>
      </w:r>
      <w:r>
        <w:t xml:space="preserve">The current plan is for the BBMC to designate and enable access to a project </w:t>
      </w:r>
      <w:r w:rsidR="00E8685B">
        <w:t>owner</w:t>
      </w:r>
      <w:r>
        <w:t xml:space="preserve"> (</w:t>
      </w:r>
      <w:r w:rsidR="00E8685B">
        <w:t>PO</w:t>
      </w:r>
      <w:r>
        <w:t xml:space="preserve">) for each project.  The </w:t>
      </w:r>
      <w:r w:rsidR="00E8685B">
        <w:t>PO</w:t>
      </w:r>
      <w:r>
        <w:t xml:space="preserve"> may or may not be a BBMC member.  The </w:t>
      </w:r>
      <w:r w:rsidR="00E8685B">
        <w:t>PO</w:t>
      </w:r>
      <w:r>
        <w:t xml:space="preserve"> will set up users and user access rights only for projects the </w:t>
      </w:r>
      <w:r w:rsidR="00E8685B">
        <w:t>PO</w:t>
      </w:r>
      <w:r>
        <w:t xml:space="preserve"> manages.  User access will be routinely monitored by BBMC+IT+IRB via the auditing logs.  </w:t>
      </w:r>
    </w:p>
  </w:comment>
  <w:comment w:id="92" w:author="Wilson, Thomas N (HSC)" w:date="2013-10-02T09:35:00Z" w:initials="TNW">
    <w:p w14:paraId="28DF0314" w14:textId="412E4671" w:rsidR="002C64CB" w:rsidRDefault="002C64CB">
      <w:pPr>
        <w:pStyle w:val="CommentText"/>
      </w:pPr>
      <w:r>
        <w:rPr>
          <w:rStyle w:val="CommentReference"/>
        </w:rPr>
        <w:annotationRef/>
      </w:r>
      <w:r>
        <w:t>Answered in the User section</w:t>
      </w:r>
    </w:p>
  </w:comment>
  <w:comment w:id="93" w:author="Davis, Scott (HSC)" w:date="2013-09-27T11:37:00Z" w:initials="SD">
    <w:p w14:paraId="13DA52EC" w14:textId="13F0D6AB"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USER: need to include definition? Who can be a User? Any research team member? Only OU employees?</w:t>
      </w:r>
    </w:p>
  </w:comment>
  <w:comment w:id="106" w:author="Davis, Scott (HSC)" w:date="2013-09-27T11:40:00Z" w:initials="SD">
    <w:p w14:paraId="6B70C512" w14:textId="625BCFCB"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Must use the Data Use Agreement on the IRB website if PHI is involved.</w:t>
      </w:r>
    </w:p>
  </w:comment>
  <w:comment w:id="107" w:author="Bard, David E. (HSC) [2]" w:date="2013-10-03T09:16:00Z" w:initials="BDE(">
    <w:p w14:paraId="700A99EB" w14:textId="4CA01F17" w:rsidR="002C72B7" w:rsidRDefault="002C72B7">
      <w:pPr>
        <w:pStyle w:val="CommentText"/>
      </w:pPr>
      <w:r>
        <w:rPr>
          <w:rStyle w:val="CommentReference"/>
        </w:rPr>
        <w:annotationRef/>
      </w:r>
      <w:r>
        <w:t>This was not meant to be an agreement to share data with new investigators or research teams.  It was an agreement to abide by the guidelines of this policy</w:t>
      </w:r>
      <w:r w:rsidR="00E8685B">
        <w:t xml:space="preserve"> when moving a database from development to production</w:t>
      </w:r>
      <w:r>
        <w:t>.  A</w:t>
      </w:r>
      <w:r w:rsidR="00E8685B">
        <w:t>n OUHSC D</w:t>
      </w:r>
      <w:r>
        <w:t xml:space="preserve">ata </w:t>
      </w:r>
      <w:r w:rsidR="00E8685B">
        <w:t>U</w:t>
      </w:r>
      <w:r>
        <w:t xml:space="preserve">se </w:t>
      </w:r>
      <w:r w:rsidR="00E8685B">
        <w:t>A</w:t>
      </w:r>
      <w:r>
        <w:t xml:space="preserve">greement would </w:t>
      </w:r>
      <w:r w:rsidR="00E8685B">
        <w:t>need</w:t>
      </w:r>
      <w:r>
        <w:t xml:space="preserve"> to supplement th</w:t>
      </w:r>
      <w:r w:rsidR="00E8685B">
        <w:t>is</w:t>
      </w:r>
      <w:r>
        <w:t xml:space="preserve"> policy agreement in those instances where project data would be shared with outside investigators who are not covered under existing institutional regulatory agreements of project-specific processes and procedures. To clarify intent, we will </w:t>
      </w:r>
      <w:r w:rsidR="00E8685B">
        <w:t xml:space="preserve">drop the word “Data” from the </w:t>
      </w:r>
      <w:r>
        <w:t xml:space="preserve">name of the agreement </w:t>
      </w:r>
      <w:r w:rsidR="00E8685B">
        <w:t xml:space="preserve">document </w:t>
      </w:r>
      <w:r>
        <w:t>in question</w:t>
      </w:r>
      <w:r w:rsidR="00E8685B">
        <w:t>.</w:t>
      </w:r>
    </w:p>
  </w:comment>
  <w:comment w:id="108" w:author="Davis, Scott (HSC)" w:date="2013-09-27T11:41:00Z" w:initials="SD">
    <w:p w14:paraId="601E442F" w14:textId="7210B0FA"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Who is responsible for data security?</w:t>
      </w:r>
    </w:p>
  </w:comment>
  <w:comment w:id="109" w:author="Bard, David E. (HSC) [2]" w:date="2013-10-03T09:31:00Z" w:initials="BDE(">
    <w:p w14:paraId="5B005890" w14:textId="41799A2C" w:rsidR="00E8685B" w:rsidRDefault="00E8685B">
      <w:pPr>
        <w:pStyle w:val="CommentText"/>
      </w:pPr>
      <w:r>
        <w:rPr>
          <w:rStyle w:val="CommentReference"/>
        </w:rPr>
        <w:annotationRef/>
      </w:r>
      <w:r>
        <w:t>BBMC will be responsible for designating and gra</w:t>
      </w:r>
      <w:r w:rsidR="007D5B13">
        <w:t>nting access to Project Owners</w:t>
      </w:r>
      <w:r w:rsidR="00B56234">
        <w:t xml:space="preserve"> and managing the deployment of projects from development status to production status</w:t>
      </w:r>
      <w:r>
        <w:t>.  BBMC will also be responsible for producing and distributing data system auditing logs.  OUHSC IT will bear responsibility for</w:t>
      </w:r>
      <w:r w:rsidR="00B56234">
        <w:t xml:space="preserve"> hardware and software maintenance and administration.  Individual users bear responsibility for acceptable use of the database system in accordance with the earlier referenced OUHSC Information Technology Policies.  </w:t>
      </w:r>
    </w:p>
  </w:comment>
  <w:comment w:id="119" w:author="Davis, Scott (HSC)" w:date="2013-09-27T11:43:00Z" w:initials="SD">
    <w:p w14:paraId="1BD1AEB7" w14:textId="750D1420" w:rsidR="00C96840" w:rsidRPr="00C96840" w:rsidRDefault="00C96840">
      <w:pPr>
        <w:pStyle w:val="CommentText"/>
        <w:rPr>
          <w:rFonts w:ascii="Arial" w:hAnsi="Arial" w:cs="Arial"/>
          <w:sz w:val="24"/>
          <w:szCs w:val="24"/>
        </w:rPr>
      </w:pPr>
      <w:r>
        <w:rPr>
          <w:rStyle w:val="CommentReference"/>
        </w:rPr>
        <w:annotationRef/>
      </w:r>
      <w:r w:rsidRPr="00C96840">
        <w:rPr>
          <w:rFonts w:ascii="Arial" w:hAnsi="Arial" w:cs="Arial"/>
          <w:sz w:val="24"/>
          <w:szCs w:val="24"/>
        </w:rPr>
        <w:t xml:space="preserve">Audits must also occur on a “regular basis” per HIPAA, not just on demand. Refer to HIPAA </w:t>
      </w:r>
      <w:proofErr w:type="spellStart"/>
      <w:r w:rsidRPr="00C96840">
        <w:rPr>
          <w:rFonts w:ascii="Arial" w:hAnsi="Arial" w:cs="Arial"/>
          <w:sz w:val="24"/>
          <w:szCs w:val="24"/>
        </w:rPr>
        <w:t>regs</w:t>
      </w:r>
      <w:proofErr w:type="spellEnd"/>
      <w:r w:rsidRPr="00C96840">
        <w:rPr>
          <w:rFonts w:ascii="Arial" w:hAnsi="Arial" w:cs="Arial"/>
          <w:sz w:val="24"/>
          <w:szCs w:val="24"/>
        </w:rPr>
        <w:t xml:space="preserve"> and IT policy.</w:t>
      </w:r>
    </w:p>
  </w:comment>
  <w:comment w:id="120" w:author="Bard, David E. (HSC) [2]" w:date="2013-10-03T09:57:00Z" w:initials="BDE(">
    <w:p w14:paraId="711C744E" w14:textId="78C1B4A2" w:rsidR="00B56234" w:rsidRDefault="00B56234">
      <w:pPr>
        <w:pStyle w:val="CommentText"/>
      </w:pPr>
      <w:r>
        <w:rPr>
          <w:rStyle w:val="CommentReference"/>
        </w:rPr>
        <w:annotationRef/>
      </w:r>
      <w:r>
        <w:t>These will be produced routinely for our IRB office.</w:t>
      </w:r>
    </w:p>
  </w:comment>
  <w:comment w:id="126" w:author="Davis, Scott (HSC)" w:date="2013-09-27T11:42:00Z" w:initials="SD">
    <w:p w14:paraId="3C8FE897" w14:textId="1F211031"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Who in IRB will review?</w:t>
      </w:r>
    </w:p>
  </w:comment>
  <w:comment w:id="127" w:author="Bard, David E. (HSC) [2]" w:date="2013-10-03T09:53:00Z" w:initials="BDE(">
    <w:p w14:paraId="384DEF06" w14:textId="70E57795" w:rsidR="00B56234" w:rsidRDefault="00B56234">
      <w:pPr>
        <w:pStyle w:val="CommentText"/>
      </w:pPr>
      <w:r>
        <w:rPr>
          <w:rStyle w:val="CommentReference"/>
        </w:rPr>
        <w:annotationRef/>
      </w:r>
      <w:r>
        <w:t xml:space="preserve">These will be routinely delivered to the Chair of the IRB office.  The Chair will determine who reviews </w:t>
      </w:r>
      <w:r w:rsidR="003D24BB">
        <w:t>each log.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10755A" w15:done="0"/>
  <w15:commentEx w15:paraId="73BF7742" w15:done="0"/>
  <w15:commentEx w15:paraId="39ACA9BA" w15:done="0"/>
  <w15:commentEx w15:paraId="63ECFEAB" w15:done="0"/>
  <w15:commentEx w15:paraId="0AB5A856" w15:done="0"/>
  <w15:commentEx w15:paraId="52E9C815" w15:done="0"/>
  <w15:commentEx w15:paraId="31EA4D2F" w15:done="0"/>
  <w15:commentEx w15:paraId="28DF0314" w15:done="0"/>
  <w15:commentEx w15:paraId="13DA52EC" w15:done="0"/>
  <w15:commentEx w15:paraId="6B70C512" w15:done="0"/>
  <w15:commentEx w15:paraId="700A99EB" w15:done="0"/>
  <w15:commentEx w15:paraId="601E442F" w15:done="0"/>
  <w15:commentEx w15:paraId="5B005890" w15:done="0"/>
  <w15:commentEx w15:paraId="1BD1AEB7" w15:done="0"/>
  <w15:commentEx w15:paraId="711C744E" w15:done="0"/>
  <w15:commentEx w15:paraId="3C8FE897" w15:done="0"/>
  <w15:commentEx w15:paraId="384DEF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031153" w14:textId="77777777" w:rsidR="00460BCF" w:rsidRDefault="00460BCF">
      <w:pPr>
        <w:spacing w:after="0" w:line="240" w:lineRule="auto"/>
      </w:pPr>
      <w:r>
        <w:separator/>
      </w:r>
    </w:p>
  </w:endnote>
  <w:endnote w:type="continuationSeparator" w:id="0">
    <w:p w14:paraId="5AE3B159" w14:textId="77777777" w:rsidR="00460BCF" w:rsidRDefault="00460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573B4" w14:textId="77777777" w:rsidR="00874426" w:rsidRDefault="003A1128">
    <w:pPr>
      <w:spacing w:after="0" w:line="200" w:lineRule="exact"/>
      <w:rPr>
        <w:sz w:val="20"/>
        <w:szCs w:val="20"/>
      </w:rPr>
    </w:pPr>
    <w:r>
      <w:rPr>
        <w:noProof/>
      </w:rPr>
      <mc:AlternateContent>
        <mc:Choice Requires="wps">
          <w:drawing>
            <wp:anchor distT="0" distB="0" distL="114300" distR="114300" simplePos="0" relativeHeight="251655168" behindDoc="1" locked="0" layoutInCell="1" allowOverlap="1" wp14:anchorId="13694A64" wp14:editId="4957A3C9">
              <wp:simplePos x="0" y="0"/>
              <wp:positionH relativeFrom="page">
                <wp:posOffset>3643630</wp:posOffset>
              </wp:positionH>
              <wp:positionV relativeFrom="page">
                <wp:posOffset>9351010</wp:posOffset>
              </wp:positionV>
              <wp:extent cx="65278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985425">
                            <w:rPr>
                              <w:rFonts w:ascii="Calibri" w:eastAsia="Calibri" w:hAnsi="Calibri" w:cs="Calibri"/>
                              <w:noProof/>
                              <w:position w:val="1"/>
                            </w:rPr>
                            <w:t>4</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694A64" id="_x0000_t202" coordsize="21600,21600" o:spt="202" path="m,l,21600r21600,l21600,xe">
              <v:stroke joinstyle="miter"/>
              <v:path gradientshapeok="t" o:connecttype="rect"/>
            </v:shapetype>
            <v:shape id="Text Box 3" o:spid="_x0000_s1026" type="#_x0000_t202" style="position:absolute;margin-left:286.9pt;margin-top:736.3pt;width:51.4pt;height:13.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qIrAIAAKg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" filled="f" stroked="f">
              <v:textbox inset="0,0,0,0">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985425">
                      <w:rPr>
                        <w:rFonts w:ascii="Calibri" w:eastAsia="Calibri" w:hAnsi="Calibri" w:cs="Calibri"/>
                        <w:noProof/>
                        <w:position w:val="1"/>
                      </w:rPr>
                      <w:t>4</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2333E78" wp14:editId="42F06360">
              <wp:simplePos x="0" y="0"/>
              <wp:positionH relativeFrom="page">
                <wp:posOffset>734060</wp:posOffset>
              </wp:positionH>
              <wp:positionV relativeFrom="page">
                <wp:posOffset>9625330</wp:posOffset>
              </wp:positionV>
              <wp:extent cx="1738630" cy="165735"/>
              <wp:effectExtent l="635" t="0" r="3810" b="6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proofErr w:type="spellStart"/>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33E78" id="Text Box 2" o:spid="_x0000_s1027" type="#_x0000_t202" style="position:absolute;margin-left:57.8pt;margin-top:757.9pt;width:136.9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" filled="f" stroked="f">
              <v:textbox inset="0,0,0,0">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proofErr w:type="spellStart"/>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B21354A" wp14:editId="6406226F">
              <wp:simplePos x="0" y="0"/>
              <wp:positionH relativeFrom="page">
                <wp:posOffset>6416675</wp:posOffset>
              </wp:positionH>
              <wp:positionV relativeFrom="page">
                <wp:posOffset>9625330</wp:posOffset>
              </wp:positionV>
              <wp:extent cx="628650" cy="165735"/>
              <wp:effectExtent l="0" t="0" r="3175" b="63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C885D" w14:textId="7BF6E85F" w:rsidR="00874426" w:rsidRDefault="00AD0339">
                          <w:pPr>
                            <w:spacing w:after="0" w:line="245" w:lineRule="exact"/>
                            <w:ind w:left="20" w:right="-53"/>
                            <w:rPr>
                              <w:rFonts w:ascii="Calibri" w:eastAsia="Calibri" w:hAnsi="Calibri" w:cs="Calibri"/>
                            </w:rPr>
                          </w:pPr>
                          <w:r>
                            <w:rPr>
                              <w:rFonts w:ascii="Calibri" w:eastAsia="Calibri" w:hAnsi="Calibri" w:cs="Calibri"/>
                              <w:spacing w:val="1"/>
                              <w:position w:val="1"/>
                            </w:rPr>
                            <w:t>9</w:t>
                          </w:r>
                          <w:r w:rsidR="003A1128">
                            <w:rPr>
                              <w:rFonts w:ascii="Calibri" w:eastAsia="Calibri" w:hAnsi="Calibri" w:cs="Calibri"/>
                              <w:spacing w:val="-1"/>
                              <w:position w:val="1"/>
                            </w:rPr>
                            <w:t>/</w:t>
                          </w:r>
                          <w:r w:rsidR="003A1128">
                            <w:rPr>
                              <w:rFonts w:ascii="Calibri" w:eastAsia="Calibri" w:hAnsi="Calibri" w:cs="Calibri"/>
                              <w:spacing w:val="1"/>
                              <w:position w:val="1"/>
                            </w:rPr>
                            <w:t>1</w:t>
                          </w:r>
                          <w:r>
                            <w:rPr>
                              <w:rFonts w:ascii="Calibri" w:eastAsia="Calibri" w:hAnsi="Calibri" w:cs="Calibri"/>
                              <w:spacing w:val="-2"/>
                              <w:position w:val="1"/>
                            </w:rPr>
                            <w:t>0</w:t>
                          </w:r>
                          <w:r w:rsidR="003A1128">
                            <w:rPr>
                              <w:rFonts w:ascii="Calibri" w:eastAsia="Calibri" w:hAnsi="Calibri" w:cs="Calibri"/>
                              <w:spacing w:val="1"/>
                              <w:position w:val="1"/>
                            </w:rPr>
                            <w:t>/</w:t>
                          </w:r>
                          <w:r w:rsidR="003A1128">
                            <w:rPr>
                              <w:rFonts w:ascii="Calibri" w:eastAsia="Calibri" w:hAnsi="Calibri" w:cs="Calibri"/>
                              <w:spacing w:val="-2"/>
                              <w:position w:val="1"/>
                            </w:rPr>
                            <w:t>2</w:t>
                          </w:r>
                          <w:r w:rsidR="003A1128">
                            <w:rPr>
                              <w:rFonts w:ascii="Calibri" w:eastAsia="Calibri" w:hAnsi="Calibri" w:cs="Calibri"/>
                              <w:spacing w:val="1"/>
                              <w:position w:val="1"/>
                            </w:rPr>
                            <w:t>0</w:t>
                          </w:r>
                          <w:r w:rsidR="003A1128">
                            <w:rPr>
                              <w:rFonts w:ascii="Calibri" w:eastAsia="Calibri" w:hAnsi="Calibri" w:cs="Calibri"/>
                              <w:spacing w:val="-2"/>
                              <w:position w:val="1"/>
                            </w:rPr>
                            <w:t>1</w:t>
                          </w:r>
                          <w:r>
                            <w:rPr>
                              <w:rFonts w:ascii="Calibri" w:eastAsia="Calibri" w:hAnsi="Calibri" w:cs="Calibri"/>
                              <w:spacing w:val="-2"/>
                              <w:position w:val="1"/>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1354A" id="Text Box 1" o:spid="_x0000_s1028" type="#_x0000_t202" style="position:absolute;margin-left:505.25pt;margin-top:757.9pt;width:49.5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qsOrwIAAK8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" filled="f" stroked="f">
              <v:textbox inset="0,0,0,0">
                <w:txbxContent>
                  <w:p w14:paraId="16DC885D" w14:textId="7BF6E85F" w:rsidR="00874426" w:rsidRDefault="00AD0339">
                    <w:pPr>
                      <w:spacing w:after="0" w:line="245" w:lineRule="exact"/>
                      <w:ind w:left="20" w:right="-53"/>
                      <w:rPr>
                        <w:rFonts w:ascii="Calibri" w:eastAsia="Calibri" w:hAnsi="Calibri" w:cs="Calibri"/>
                      </w:rPr>
                    </w:pPr>
                    <w:r>
                      <w:rPr>
                        <w:rFonts w:ascii="Calibri" w:eastAsia="Calibri" w:hAnsi="Calibri" w:cs="Calibri"/>
                        <w:spacing w:val="1"/>
                        <w:position w:val="1"/>
                      </w:rPr>
                      <w:t>9</w:t>
                    </w:r>
                    <w:r w:rsidR="003A1128">
                      <w:rPr>
                        <w:rFonts w:ascii="Calibri" w:eastAsia="Calibri" w:hAnsi="Calibri" w:cs="Calibri"/>
                        <w:spacing w:val="-1"/>
                        <w:position w:val="1"/>
                      </w:rPr>
                      <w:t>/</w:t>
                    </w:r>
                    <w:r w:rsidR="003A1128">
                      <w:rPr>
                        <w:rFonts w:ascii="Calibri" w:eastAsia="Calibri" w:hAnsi="Calibri" w:cs="Calibri"/>
                        <w:spacing w:val="1"/>
                        <w:position w:val="1"/>
                      </w:rPr>
                      <w:t>1</w:t>
                    </w:r>
                    <w:r>
                      <w:rPr>
                        <w:rFonts w:ascii="Calibri" w:eastAsia="Calibri" w:hAnsi="Calibri" w:cs="Calibri"/>
                        <w:spacing w:val="-2"/>
                        <w:position w:val="1"/>
                      </w:rPr>
                      <w:t>0</w:t>
                    </w:r>
                    <w:r w:rsidR="003A1128">
                      <w:rPr>
                        <w:rFonts w:ascii="Calibri" w:eastAsia="Calibri" w:hAnsi="Calibri" w:cs="Calibri"/>
                        <w:spacing w:val="1"/>
                        <w:position w:val="1"/>
                      </w:rPr>
                      <w:t>/</w:t>
                    </w:r>
                    <w:r w:rsidR="003A1128">
                      <w:rPr>
                        <w:rFonts w:ascii="Calibri" w:eastAsia="Calibri" w:hAnsi="Calibri" w:cs="Calibri"/>
                        <w:spacing w:val="-2"/>
                        <w:position w:val="1"/>
                      </w:rPr>
                      <w:t>2</w:t>
                    </w:r>
                    <w:r w:rsidR="003A1128">
                      <w:rPr>
                        <w:rFonts w:ascii="Calibri" w:eastAsia="Calibri" w:hAnsi="Calibri" w:cs="Calibri"/>
                        <w:spacing w:val="1"/>
                        <w:position w:val="1"/>
                      </w:rPr>
                      <w:t>0</w:t>
                    </w:r>
                    <w:r w:rsidR="003A1128">
                      <w:rPr>
                        <w:rFonts w:ascii="Calibri" w:eastAsia="Calibri" w:hAnsi="Calibri" w:cs="Calibri"/>
                        <w:spacing w:val="-2"/>
                        <w:position w:val="1"/>
                      </w:rPr>
                      <w:t>1</w:t>
                    </w:r>
                    <w:r>
                      <w:rPr>
                        <w:rFonts w:ascii="Calibri" w:eastAsia="Calibri" w:hAnsi="Calibri" w:cs="Calibri"/>
                        <w:spacing w:val="-2"/>
                        <w:position w:val="1"/>
                      </w:rPr>
                      <w:t>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419E3" w14:textId="77777777" w:rsidR="00460BCF" w:rsidRDefault="00460BCF">
      <w:pPr>
        <w:spacing w:after="0" w:line="240" w:lineRule="auto"/>
      </w:pPr>
      <w:r>
        <w:separator/>
      </w:r>
    </w:p>
  </w:footnote>
  <w:footnote w:type="continuationSeparator" w:id="0">
    <w:p w14:paraId="607E2E83" w14:textId="77777777" w:rsidR="00460BCF" w:rsidRDefault="00460B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6413A8"/>
    <w:multiLevelType w:val="hybridMultilevel"/>
    <w:tmpl w:val="97ECB82E"/>
    <w:lvl w:ilvl="0" w:tplc="04090001">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 David E. (HSC)">
    <w15:presenceInfo w15:providerId="AD" w15:userId="S-1-5-21-598231604-1040596609-1897138802-15175"/>
  </w15:person>
  <w15:person w15:author="Bard, David E. (HSC) [2]">
    <w15:presenceInfo w15:providerId="AD" w15:userId="S-1-5-21-598231604-1040596609-1897138802-15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426"/>
    <w:rsid w:val="00066231"/>
    <w:rsid w:val="000D3B46"/>
    <w:rsid w:val="00145C21"/>
    <w:rsid w:val="00172F3F"/>
    <w:rsid w:val="00190E88"/>
    <w:rsid w:val="00197E37"/>
    <w:rsid w:val="001A49B7"/>
    <w:rsid w:val="001C5F47"/>
    <w:rsid w:val="002B2CDF"/>
    <w:rsid w:val="002C64CB"/>
    <w:rsid w:val="002C72B7"/>
    <w:rsid w:val="002F2900"/>
    <w:rsid w:val="003653BE"/>
    <w:rsid w:val="003A1128"/>
    <w:rsid w:val="003D24BB"/>
    <w:rsid w:val="003D3073"/>
    <w:rsid w:val="003E3B97"/>
    <w:rsid w:val="00417109"/>
    <w:rsid w:val="00460BCF"/>
    <w:rsid w:val="00483ED1"/>
    <w:rsid w:val="00487557"/>
    <w:rsid w:val="004D13A2"/>
    <w:rsid w:val="004D66B0"/>
    <w:rsid w:val="0057452F"/>
    <w:rsid w:val="0058667D"/>
    <w:rsid w:val="005E5C37"/>
    <w:rsid w:val="0066113A"/>
    <w:rsid w:val="006740A7"/>
    <w:rsid w:val="00704934"/>
    <w:rsid w:val="0070748E"/>
    <w:rsid w:val="00731DAC"/>
    <w:rsid w:val="00763103"/>
    <w:rsid w:val="007D5B13"/>
    <w:rsid w:val="00812BD4"/>
    <w:rsid w:val="00817761"/>
    <w:rsid w:val="00872592"/>
    <w:rsid w:val="00874426"/>
    <w:rsid w:val="008E0FF9"/>
    <w:rsid w:val="008E24E6"/>
    <w:rsid w:val="00985425"/>
    <w:rsid w:val="009B2B6F"/>
    <w:rsid w:val="009D353D"/>
    <w:rsid w:val="00A0360E"/>
    <w:rsid w:val="00A80F11"/>
    <w:rsid w:val="00AB0475"/>
    <w:rsid w:val="00AD0339"/>
    <w:rsid w:val="00B36A83"/>
    <w:rsid w:val="00B455FF"/>
    <w:rsid w:val="00B54903"/>
    <w:rsid w:val="00B54C2E"/>
    <w:rsid w:val="00B56234"/>
    <w:rsid w:val="00BC6F72"/>
    <w:rsid w:val="00C271A2"/>
    <w:rsid w:val="00C840E6"/>
    <w:rsid w:val="00C96840"/>
    <w:rsid w:val="00CF1765"/>
    <w:rsid w:val="00D10B81"/>
    <w:rsid w:val="00D14D37"/>
    <w:rsid w:val="00D260BA"/>
    <w:rsid w:val="00DA02B8"/>
    <w:rsid w:val="00E0270F"/>
    <w:rsid w:val="00E10591"/>
    <w:rsid w:val="00E574E5"/>
    <w:rsid w:val="00E8514D"/>
    <w:rsid w:val="00E8685B"/>
    <w:rsid w:val="00EB695D"/>
    <w:rsid w:val="00ED1D20"/>
    <w:rsid w:val="00F40F81"/>
    <w:rsid w:val="00F9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F236E"/>
  <w15:docId w15:val="{36C859DC-984E-417E-97A1-C5B660DF4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073"/>
    <w:rPr>
      <w:color w:val="0000FF" w:themeColor="hyperlink"/>
      <w:u w:val="single"/>
    </w:rPr>
  </w:style>
  <w:style w:type="paragraph" w:styleId="BalloonText">
    <w:name w:val="Balloon Text"/>
    <w:basedOn w:val="Normal"/>
    <w:link w:val="BalloonTextChar"/>
    <w:uiPriority w:val="99"/>
    <w:semiHidden/>
    <w:unhideWhenUsed/>
    <w:rsid w:val="0087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92"/>
    <w:rPr>
      <w:rFonts w:ascii="Tahoma" w:hAnsi="Tahoma" w:cs="Tahoma"/>
      <w:sz w:val="16"/>
      <w:szCs w:val="16"/>
    </w:rPr>
  </w:style>
  <w:style w:type="character" w:styleId="PlaceholderText">
    <w:name w:val="Placeholder Text"/>
    <w:basedOn w:val="DefaultParagraphFont"/>
    <w:uiPriority w:val="99"/>
    <w:semiHidden/>
    <w:rsid w:val="00E8514D"/>
    <w:rPr>
      <w:color w:val="808080"/>
    </w:rPr>
  </w:style>
  <w:style w:type="paragraph" w:styleId="ListParagraph">
    <w:name w:val="List Paragraph"/>
    <w:basedOn w:val="Normal"/>
    <w:uiPriority w:val="34"/>
    <w:qFormat/>
    <w:rsid w:val="00B54903"/>
    <w:pPr>
      <w:ind w:left="720"/>
      <w:contextualSpacing/>
    </w:pPr>
  </w:style>
  <w:style w:type="character" w:styleId="CommentReference">
    <w:name w:val="annotation reference"/>
    <w:basedOn w:val="DefaultParagraphFont"/>
    <w:uiPriority w:val="99"/>
    <w:semiHidden/>
    <w:unhideWhenUsed/>
    <w:rsid w:val="00B54903"/>
    <w:rPr>
      <w:sz w:val="16"/>
      <w:szCs w:val="16"/>
    </w:rPr>
  </w:style>
  <w:style w:type="paragraph" w:styleId="CommentText">
    <w:name w:val="annotation text"/>
    <w:basedOn w:val="Normal"/>
    <w:link w:val="CommentTextChar"/>
    <w:uiPriority w:val="99"/>
    <w:semiHidden/>
    <w:unhideWhenUsed/>
    <w:rsid w:val="00B54903"/>
    <w:pPr>
      <w:spacing w:line="240" w:lineRule="auto"/>
    </w:pPr>
    <w:rPr>
      <w:sz w:val="20"/>
      <w:szCs w:val="20"/>
    </w:rPr>
  </w:style>
  <w:style w:type="character" w:customStyle="1" w:styleId="CommentTextChar">
    <w:name w:val="Comment Text Char"/>
    <w:basedOn w:val="DefaultParagraphFont"/>
    <w:link w:val="CommentText"/>
    <w:uiPriority w:val="99"/>
    <w:semiHidden/>
    <w:rsid w:val="00B54903"/>
    <w:rPr>
      <w:sz w:val="20"/>
      <w:szCs w:val="20"/>
    </w:rPr>
  </w:style>
  <w:style w:type="paragraph" w:styleId="CommentSubject">
    <w:name w:val="annotation subject"/>
    <w:basedOn w:val="CommentText"/>
    <w:next w:val="CommentText"/>
    <w:link w:val="CommentSubjectChar"/>
    <w:uiPriority w:val="99"/>
    <w:semiHidden/>
    <w:unhideWhenUsed/>
    <w:rsid w:val="00B54903"/>
    <w:rPr>
      <w:b/>
      <w:bCs/>
    </w:rPr>
  </w:style>
  <w:style w:type="character" w:customStyle="1" w:styleId="CommentSubjectChar">
    <w:name w:val="Comment Subject Char"/>
    <w:basedOn w:val="CommentTextChar"/>
    <w:link w:val="CommentSubject"/>
    <w:uiPriority w:val="99"/>
    <w:semiHidden/>
    <w:rsid w:val="00B54903"/>
    <w:rPr>
      <w:b/>
      <w:bCs/>
      <w:sz w:val="20"/>
      <w:szCs w:val="20"/>
    </w:rPr>
  </w:style>
  <w:style w:type="paragraph" w:styleId="Header">
    <w:name w:val="header"/>
    <w:basedOn w:val="Normal"/>
    <w:link w:val="HeaderChar"/>
    <w:uiPriority w:val="99"/>
    <w:unhideWhenUsed/>
    <w:rsid w:val="00AD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39"/>
  </w:style>
  <w:style w:type="paragraph" w:styleId="Footer">
    <w:name w:val="footer"/>
    <w:basedOn w:val="Normal"/>
    <w:link w:val="FooterChar"/>
    <w:uiPriority w:val="99"/>
    <w:unhideWhenUsed/>
    <w:rsid w:val="00AD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47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iechvprojects.ouhsc.edu/redcap/redcap_v4.11.2/Miechv/Informatics3.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dcapweb1/redcap"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irb@ouhsc.edu"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www.ouhsc.edu/admissions/FERPA_Noti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OUHSC</Company>
  <LinksUpToDate>false</LinksUpToDate>
  <CharactersWithSpaces>11433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Peshansky</dc:creator>
  <dc:description>Recommendations from OUHSC IT, 9/10/13</dc:description>
  <cp:lastModifiedBy>Bard, David E. (HSC)</cp:lastModifiedBy>
  <cp:revision>4</cp:revision>
  <dcterms:created xsi:type="dcterms:W3CDTF">2013-10-03T16:57:00Z</dcterms:created>
  <dcterms:modified xsi:type="dcterms:W3CDTF">2013-10-16T16:00:00Z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2011-07-18T00:00:00Z</vt:filetime>
  </property>
  <property fmtid="{D5CDD505-2E9C-101B-9397-08002B2CF9AE}" pid="3" name="LastSaved">
    <vt:filetime>2013-07-30T00:00:00Z</vt:filetime>
  </property>
</Properties>
</file>