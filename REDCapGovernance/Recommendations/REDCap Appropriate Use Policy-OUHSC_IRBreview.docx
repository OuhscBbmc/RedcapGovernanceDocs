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26" w:rsidRDefault="00874426">
      <w:pPr>
        <w:spacing w:before="6" w:after="0" w:line="280" w:lineRule="exact"/>
        <w:rPr>
          <w:sz w:val="28"/>
          <w:szCs w:val="28"/>
        </w:rPr>
      </w:pPr>
      <w:bookmarkStart w:id="0" w:name="_GoBack"/>
      <w:bookmarkEnd w:id="0"/>
    </w:p>
    <w:p w:rsidR="00872592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05BD96" wp14:editId="1246FDC9">
            <wp:simplePos x="0" y="0"/>
            <wp:positionH relativeFrom="column">
              <wp:posOffset>4278934</wp:posOffset>
            </wp:positionH>
            <wp:positionV relativeFrom="paragraph">
              <wp:posOffset>1270</wp:posOffset>
            </wp:positionV>
            <wp:extent cx="2723515" cy="1080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mcDistributionsBackgroundCle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i/>
          <w:noProof/>
          <w:spacing w:val="-1"/>
        </w:rPr>
        <w:drawing>
          <wp:anchor distT="0" distB="0" distL="114300" distR="114300" simplePos="0" relativeHeight="251712512" behindDoc="0" locked="0" layoutInCell="1" allowOverlap="1" wp14:anchorId="2C3FC562" wp14:editId="25841426">
            <wp:simplePos x="0" y="0"/>
            <wp:positionH relativeFrom="column">
              <wp:posOffset>-589584</wp:posOffset>
            </wp:positionH>
            <wp:positionV relativeFrom="paragraph">
              <wp:posOffset>-1270</wp:posOffset>
            </wp:positionV>
            <wp:extent cx="2726055" cy="10801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logo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592" w:rsidRDefault="00872592" w:rsidP="0057452F">
      <w:pPr>
        <w:spacing w:before="32" w:after="0" w:line="240" w:lineRule="auto"/>
        <w:ind w:left="2803" w:right="2620"/>
        <w:jc w:val="right"/>
        <w:rPr>
          <w:rFonts w:ascii="Arial" w:eastAsia="Arial" w:hAnsi="Arial" w:cs="Arial"/>
          <w:i/>
          <w:spacing w:val="-1"/>
        </w:rPr>
      </w:pPr>
    </w:p>
    <w:p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:rsidR="00874426" w:rsidRDefault="003A1128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AD</w:t>
      </w:r>
      <w:r>
        <w:rPr>
          <w:rFonts w:ascii="Arial" w:eastAsia="Arial" w:hAnsi="Arial" w:cs="Arial"/>
          <w:i/>
          <w:spacing w:val="-2"/>
        </w:rPr>
        <w:t>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S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>RA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V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spacing w:val="-1"/>
        </w:rPr>
        <w:t>P</w:t>
      </w:r>
      <w:r>
        <w:rPr>
          <w:rFonts w:ascii="Arial" w:eastAsia="Arial" w:hAnsi="Arial" w:cs="Arial"/>
          <w:i/>
          <w:spacing w:val="1"/>
        </w:rPr>
        <w:t>O</w:t>
      </w:r>
      <w:r>
        <w:rPr>
          <w:rFonts w:ascii="Arial" w:eastAsia="Arial" w:hAnsi="Arial" w:cs="Arial"/>
          <w:i/>
          <w:spacing w:val="-3"/>
        </w:rPr>
        <w:t>L</w:t>
      </w:r>
      <w:r>
        <w:rPr>
          <w:rFonts w:ascii="Arial" w:eastAsia="Arial" w:hAnsi="Arial" w:cs="Arial"/>
          <w:i/>
          <w:spacing w:val="-1"/>
        </w:rPr>
        <w:t>IC</w:t>
      </w:r>
      <w:r>
        <w:rPr>
          <w:rFonts w:ascii="Arial" w:eastAsia="Arial" w:hAnsi="Arial" w:cs="Arial"/>
          <w:i/>
        </w:rPr>
        <w:t xml:space="preserve">Y </w:t>
      </w:r>
      <w:r>
        <w:rPr>
          <w:rFonts w:ascii="Arial" w:eastAsia="Arial" w:hAnsi="Arial" w:cs="Arial"/>
          <w:i/>
          <w:spacing w:val="-1"/>
        </w:rPr>
        <w:t>AN</w:t>
      </w:r>
      <w:r>
        <w:rPr>
          <w:rFonts w:ascii="Arial" w:eastAsia="Arial" w:hAnsi="Arial" w:cs="Arial"/>
          <w:i/>
        </w:rPr>
        <w:t xml:space="preserve">D </w:t>
      </w:r>
      <w:r>
        <w:rPr>
          <w:rFonts w:ascii="Arial" w:eastAsia="Arial" w:hAnsi="Arial" w:cs="Arial"/>
          <w:i/>
          <w:spacing w:val="-1"/>
        </w:rPr>
        <w:t>PR</w:t>
      </w:r>
      <w:r>
        <w:rPr>
          <w:rFonts w:ascii="Arial" w:eastAsia="Arial" w:hAnsi="Arial" w:cs="Arial"/>
          <w:i/>
          <w:spacing w:val="1"/>
        </w:rPr>
        <w:t>O</w:t>
      </w:r>
      <w:r>
        <w:rPr>
          <w:rFonts w:ascii="Arial" w:eastAsia="Arial" w:hAnsi="Arial" w:cs="Arial"/>
          <w:i/>
          <w:spacing w:val="-1"/>
        </w:rPr>
        <w:t>CEDURE</w:t>
      </w:r>
    </w:p>
    <w:p w:rsidR="00874426" w:rsidRDefault="00874426">
      <w:pPr>
        <w:spacing w:after="0" w:line="200" w:lineRule="exact"/>
        <w:rPr>
          <w:sz w:val="20"/>
          <w:szCs w:val="20"/>
        </w:rPr>
      </w:pPr>
    </w:p>
    <w:p w:rsidR="00874426" w:rsidRDefault="00874426">
      <w:pPr>
        <w:spacing w:after="0" w:line="200" w:lineRule="exact"/>
        <w:rPr>
          <w:sz w:val="20"/>
          <w:szCs w:val="20"/>
        </w:rPr>
      </w:pPr>
    </w:p>
    <w:p w:rsidR="00874426" w:rsidRDefault="003A1128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92710</wp:posOffset>
                </wp:positionV>
                <wp:extent cx="6254115" cy="1080135"/>
                <wp:effectExtent l="9525" t="4445" r="381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115" cy="1080135"/>
                          <a:chOff x="1607" y="1210"/>
                          <a:chExt cx="9849" cy="1701"/>
                        </a:xfrm>
                      </wpg:grpSpPr>
                      <wpg:grpSp>
                        <wpg:cNvPr id="8" name="Group 17"/>
                        <wpg:cNvGrpSpPr>
                          <a:grpSpLocks/>
                        </wpg:cNvGrpSpPr>
                        <wpg:grpSpPr bwMode="auto">
                          <a:xfrm>
                            <a:off x="1613" y="1234"/>
                            <a:ext cx="9838" cy="2"/>
                            <a:chOff x="1613" y="1234"/>
                            <a:chExt cx="9838" cy="2"/>
                          </a:xfrm>
                        </wpg:grpSpPr>
                        <wps:wsp>
                          <wps:cNvPr id="9" name="Freeform 18"/>
                          <wps:cNvSpPr>
                            <a:spLocks/>
                          </wps:cNvSpPr>
                          <wps:spPr bwMode="auto">
                            <a:xfrm>
                              <a:off x="1613" y="1234"/>
                              <a:ext cx="9838" cy="2"/>
                            </a:xfrm>
                            <a:custGeom>
                              <a:avLst/>
                              <a:gdLst>
                                <a:gd name="T0" fmla="+- 0 1613 1613"/>
                                <a:gd name="T1" fmla="*/ T0 w 9838"/>
                                <a:gd name="T2" fmla="+- 0 11450 1613"/>
                                <a:gd name="T3" fmla="*/ T2 w 98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38">
                                  <a:moveTo>
                                    <a:pt x="0" y="0"/>
                                  </a:moveTo>
                                  <a:lnTo>
                                    <a:pt x="98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5"/>
                        <wpg:cNvGrpSpPr>
                          <a:grpSpLocks/>
                        </wpg:cNvGrpSpPr>
                        <wpg:grpSpPr bwMode="auto">
                          <a:xfrm>
                            <a:off x="1632" y="1255"/>
                            <a:ext cx="9799" cy="2"/>
                            <a:chOff x="1632" y="1255"/>
                            <a:chExt cx="9799" cy="2"/>
                          </a:xfrm>
                        </wpg:grpSpPr>
                        <wps:wsp>
                          <wps:cNvPr id="11" name="Freeform 16"/>
                          <wps:cNvSpPr>
                            <a:spLocks/>
                          </wps:cNvSpPr>
                          <wps:spPr bwMode="auto">
                            <a:xfrm>
                              <a:off x="1632" y="1255"/>
                              <a:ext cx="9799" cy="2"/>
                            </a:xfrm>
                            <a:custGeom>
                              <a:avLst/>
                              <a:gdLst>
                                <a:gd name="T0" fmla="+- 0 1632 1632"/>
                                <a:gd name="T1" fmla="*/ T0 w 9799"/>
                                <a:gd name="T2" fmla="+- 0 11431 1632"/>
                                <a:gd name="T3" fmla="*/ T2 w 97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99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1628" y="1225"/>
                            <a:ext cx="2" cy="1646"/>
                            <a:chOff x="1628" y="1225"/>
                            <a:chExt cx="2" cy="1646"/>
                          </a:xfrm>
                        </wpg:grpSpPr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628" y="1225"/>
                              <a:ext cx="2" cy="1646"/>
                            </a:xfrm>
                            <a:custGeom>
                              <a:avLst/>
                              <a:gdLst>
                                <a:gd name="T0" fmla="+- 0 1225 1225"/>
                                <a:gd name="T1" fmla="*/ 1225 h 1646"/>
                                <a:gd name="T2" fmla="+- 0 2871 1225"/>
                                <a:gd name="T3" fmla="*/ 2871 h 16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46">
                                  <a:moveTo>
                                    <a:pt x="0" y="0"/>
                                  </a:moveTo>
                                  <a:lnTo>
                                    <a:pt x="0" y="1646"/>
                                  </a:lnTo>
                                </a:path>
                              </a:pathLst>
                            </a:custGeom>
                            <a:noFill/>
                            <a:ln w="189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1"/>
                        <wpg:cNvGrpSpPr>
                          <a:grpSpLocks/>
                        </wpg:cNvGrpSpPr>
                        <wpg:grpSpPr bwMode="auto">
                          <a:xfrm>
                            <a:off x="1618" y="1261"/>
                            <a:ext cx="2" cy="1644"/>
                            <a:chOff x="1618" y="1261"/>
                            <a:chExt cx="2" cy="1644"/>
                          </a:xfrm>
                        </wpg:grpSpPr>
                        <wps:wsp>
                          <wps:cNvPr id="15" name="Freeform 12"/>
                          <wps:cNvSpPr>
                            <a:spLocks/>
                          </wps:cNvSpPr>
                          <wps:spPr bwMode="auto">
                            <a:xfrm>
                              <a:off x="1618" y="1261"/>
                              <a:ext cx="2" cy="1644"/>
                            </a:xfrm>
                            <a:custGeom>
                              <a:avLst/>
                              <a:gdLst>
                                <a:gd name="T0" fmla="+- 0 1261 1261"/>
                                <a:gd name="T1" fmla="*/ 1261 h 1644"/>
                                <a:gd name="T2" fmla="+- 0 2905 1261"/>
                                <a:gd name="T3" fmla="*/ 2905 h 16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44">
                                  <a:moveTo>
                                    <a:pt x="0" y="0"/>
                                  </a:moveTo>
                                  <a:lnTo>
                                    <a:pt x="0" y="164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11446" y="1225"/>
                            <a:ext cx="2" cy="1680"/>
                            <a:chOff x="11446" y="1225"/>
                            <a:chExt cx="2" cy="1680"/>
                          </a:xfrm>
                        </wpg:grpSpPr>
                        <wps:wsp>
                          <wps:cNvPr id="17" name="Freeform 10"/>
                          <wps:cNvSpPr>
                            <a:spLocks/>
                          </wps:cNvSpPr>
                          <wps:spPr bwMode="auto">
                            <a:xfrm>
                              <a:off x="11446" y="1225"/>
                              <a:ext cx="2" cy="1680"/>
                            </a:xfrm>
                            <a:custGeom>
                              <a:avLst/>
                              <a:gdLst>
                                <a:gd name="T0" fmla="+- 0 1225 1225"/>
                                <a:gd name="T1" fmla="*/ 1225 h 1680"/>
                                <a:gd name="T2" fmla="+- 0 2905 1225"/>
                                <a:gd name="T3" fmla="*/ 2905 h 1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80">
                                  <a:moveTo>
                                    <a:pt x="0" y="0"/>
                                  </a:moveTo>
                                  <a:lnTo>
                                    <a:pt x="0" y="168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7"/>
                        <wpg:cNvGrpSpPr>
                          <a:grpSpLocks/>
                        </wpg:cNvGrpSpPr>
                        <wpg:grpSpPr bwMode="auto">
                          <a:xfrm>
                            <a:off x="11426" y="1261"/>
                            <a:ext cx="2" cy="1610"/>
                            <a:chOff x="11426" y="1261"/>
                            <a:chExt cx="2" cy="1610"/>
                          </a:xfrm>
                        </wpg:grpSpPr>
                        <wps:wsp>
                          <wps:cNvPr id="19" name="Freeform 8"/>
                          <wps:cNvSpPr>
                            <a:spLocks/>
                          </wps:cNvSpPr>
                          <wps:spPr bwMode="auto">
                            <a:xfrm>
                              <a:off x="11426" y="1261"/>
                              <a:ext cx="2" cy="1610"/>
                            </a:xfrm>
                            <a:custGeom>
                              <a:avLst/>
                              <a:gdLst>
                                <a:gd name="T0" fmla="+- 0 1261 1261"/>
                                <a:gd name="T1" fmla="*/ 1261 h 1610"/>
                                <a:gd name="T2" fmla="+- 0 2871 1261"/>
                                <a:gd name="T3" fmla="*/ 2871 h 16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10">
                                  <a:moveTo>
                                    <a:pt x="0" y="0"/>
                                  </a:moveTo>
                                  <a:lnTo>
                                    <a:pt x="0" y="161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5"/>
                        <wpg:cNvGrpSpPr>
                          <a:grpSpLocks/>
                        </wpg:cNvGrpSpPr>
                        <wpg:grpSpPr bwMode="auto">
                          <a:xfrm>
                            <a:off x="1613" y="2895"/>
                            <a:ext cx="9838" cy="2"/>
                            <a:chOff x="1613" y="2895"/>
                            <a:chExt cx="9838" cy="2"/>
                          </a:xfrm>
                        </wpg:grpSpPr>
                        <wps:wsp>
                          <wps:cNvPr id="21" name="Freeform 6"/>
                          <wps:cNvSpPr>
                            <a:spLocks/>
                          </wps:cNvSpPr>
                          <wps:spPr bwMode="auto">
                            <a:xfrm>
                              <a:off x="1613" y="2895"/>
                              <a:ext cx="9838" cy="2"/>
                            </a:xfrm>
                            <a:custGeom>
                              <a:avLst/>
                              <a:gdLst>
                                <a:gd name="T0" fmla="+- 0 1613 1613"/>
                                <a:gd name="T1" fmla="*/ T0 w 9838"/>
                                <a:gd name="T2" fmla="+- 0 11450 1613"/>
                                <a:gd name="T3" fmla="*/ T2 w 98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38">
                                  <a:moveTo>
                                    <a:pt x="0" y="0"/>
                                  </a:moveTo>
                                  <a:lnTo>
                                    <a:pt x="98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"/>
                        <wpg:cNvGrpSpPr>
                          <a:grpSpLocks/>
                        </wpg:cNvGrpSpPr>
                        <wpg:grpSpPr bwMode="auto">
                          <a:xfrm>
                            <a:off x="1632" y="2876"/>
                            <a:ext cx="9799" cy="2"/>
                            <a:chOff x="1632" y="2876"/>
                            <a:chExt cx="9799" cy="2"/>
                          </a:xfrm>
                        </wpg:grpSpPr>
                        <wps:wsp>
                          <wps:cNvPr id="23" name="Freeform 4"/>
                          <wps:cNvSpPr>
                            <a:spLocks/>
                          </wps:cNvSpPr>
                          <wps:spPr bwMode="auto">
                            <a:xfrm>
                              <a:off x="1632" y="2876"/>
                              <a:ext cx="9799" cy="2"/>
                            </a:xfrm>
                            <a:custGeom>
                              <a:avLst/>
                              <a:gdLst>
                                <a:gd name="T0" fmla="+- 0 1632 1632"/>
                                <a:gd name="T1" fmla="*/ T0 w 9799"/>
                                <a:gd name="T2" fmla="+- 0 11431 1632"/>
                                <a:gd name="T3" fmla="*/ T2 w 97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99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76CB6E1" id="Group 2" o:spid="_x0000_s1026" style="position:absolute;margin-left:81pt;margin-top:7.3pt;width:492.45pt;height:85.05pt;z-index:-251659264;mso-position-horizontal-relative:page" coordorigin="1607,1210" coordsize="984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">
                <v:group id="Group 17" o:spid="_x0000_s1027" style="position:absolute;left:1613;top:1234;width:9838;height:2" coordorigin="1613,1234" coordsize="98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8" o:spid="_x0000_s1028" style="position:absolute;left:1613;top:1234;width:9838;height:2;visibility:visible;mso-wrap-style:square;v-text-anchor:top" coordsize="98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3P8EA&#10;AADaAAAADwAAAGRycy9kb3ducmV2LnhtbESPS2vDMBCE74X+B7GF3ho5OZTUjWKcgEl6dF69LtbW&#10;NrVWxpJf/74KBHocZuYbZpNMphEDda62rGC5iEAQF1bXXCq4nLO3NQjnkTU2lknBTA6S7fPTBmNt&#10;R85pOPlSBAi7GBVU3rexlK6oyKBb2JY4eD+2M+iD7EqpOxwD3DRyFUXv0mDNYaHClvYVFb+n3ij4&#10;6ud8nfGZvneHMcXldaqz206p15cp/QThafL/4Uf7qBV8wP1Ku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9z/BAAAA2gAAAA8AAAAAAAAAAAAAAAAAmAIAAGRycy9kb3du&#10;cmV2LnhtbFBLBQYAAAAABAAEAPUAAACGAwAAAAA=&#10;" path="m,l9837,e" filled="f" strokeweight=".58pt">
                    <v:path arrowok="t" o:connecttype="custom" o:connectlocs="0,0;9837,0" o:connectangles="0,0"/>
                  </v:shape>
                </v:group>
                <v:group id="Group 15" o:spid="_x0000_s1029" style="position:absolute;left:1632;top:1255;width:9799;height:2" coordorigin="1632,1255" coordsize="97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6" o:spid="_x0000_s1030" style="position:absolute;left:1632;top:1255;width:9799;height:2;visibility:visible;mso-wrap-style:square;v-text-anchor:top" coordsize="97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D+sEA&#10;AADbAAAADwAAAGRycy9kb3ducmV2LnhtbERP32vCMBB+H+x/CCfsbaYdQ6QaRYRBh0NZFcG3ozmb&#10;YnMJTab1vzeDwd7u4/t58+VgO3GlPrSOFeTjDARx7XTLjYLD/uN1CiJEZI2dY1JwpwDLxfPTHAvt&#10;bvxN1yo2IoVwKFCBidEXUobakMUwdp44cWfXW4wJ9o3UPd5SuO3kW5ZNpMWWU4NBT2tD9aX6sQp2&#10;tC29P31t9p+V2ZXTjdX5+1Gpl9GwmoGINMR/8Z+71Gl+Dr+/p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5A/rBAAAA2wAAAA8AAAAAAAAAAAAAAAAAmAIAAGRycy9kb3du&#10;cmV2LnhtbFBLBQYAAAAABAAEAPUAAACGAwAAAAA=&#10;" path="m,l9799,e" filled="f" strokeweight=".7pt">
                    <v:path arrowok="t" o:connecttype="custom" o:connectlocs="0,0;9799,0" o:connectangles="0,0"/>
                  </v:shape>
                </v:group>
                <v:group id="Group 13" o:spid="_x0000_s1031" style="position:absolute;left:1628;top:1225;width:2;height:1646" coordorigin="1628,1225" coordsize="2,1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4" o:spid="_x0000_s1032" style="position:absolute;left:1628;top:1225;width:2;height:1646;visibility:visible;mso-wrap-style:square;v-text-anchor:top" coordsize="2,1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a5sAA&#10;AADbAAAADwAAAGRycy9kb3ducmV2LnhtbERP3WrCMBS+H/gO4QjeaarCHNUobjDYYBda9wCH5tiU&#10;NiehiW19+0UQdnc+vt+zO4y2FT11oXasYLnIQBCXTtdcKfi9fM7fQISIrLF1TAruFOCwn7zsMNdu&#10;4DP1RaxECuGQowITo8+lDKUhi2HhPHHirq6zGBPsKqk7HFK4beUqy16lxZpTg0FPH4bKprhZBf3P&#10;0pl3d6q8l2Mjm/uw4e+jUrPpeNyCiDTGf/HT/aXT/DU8fkkHyP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ra5sAAAADbAAAADwAAAAAAAAAAAAAAAACYAgAAZHJzL2Rvd25y&#10;ZXYueG1sUEsFBgAAAAAEAAQA9QAAAIUDAAAAAA==&#10;" path="m,l,1646e" filled="f" strokeweight="1.49pt">
                    <v:path arrowok="t" o:connecttype="custom" o:connectlocs="0,1225;0,2871" o:connectangles="0,0"/>
                  </v:shape>
                </v:group>
                <v:group id="Group 11" o:spid="_x0000_s1033" style="position:absolute;left:1618;top:1261;width:2;height:1644" coordorigin="1618,1261" coordsize="2,1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2" o:spid="_x0000_s1034" style="position:absolute;left:1618;top:1261;width:2;height:1644;visibility:visible;mso-wrap-style:square;v-text-anchor:top" coordsize="2,1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1wMQA&#10;AADbAAAADwAAAGRycy9kb3ducmV2LnhtbESPQWvCQBCF70L/wzKF3nSjUC3RVURRKh6kSXvwNmTH&#10;JJidDdmNSf+9KwjeZnjvffNmsepNJW7UuNKygvEoAkGcWV1yruA33Q2/QDiPrLGyTAr+ycFq+TZY&#10;YKxtxz90S3wuAoRdjAoK7+tYSpcVZNCNbE0ctIttDPqwNrnUDXYBbio5iaKpNFhyuFBgTZuCsmvS&#10;mkA5tjNzSrfyr+dkn7bTc5fvDkp9vPfrOQhPvX+Zn+lvHep/wuOXMI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+9cDEAAAA2wAAAA8AAAAAAAAAAAAAAAAAmAIAAGRycy9k&#10;b3ducmV2LnhtbFBLBQYAAAAABAAEAPUAAACJAwAAAAA=&#10;" path="m,l,1644e" filled="f" strokeweight=".58pt">
                    <v:path arrowok="t" o:connecttype="custom" o:connectlocs="0,1261;0,2905" o:connectangles="0,0"/>
                  </v:shape>
                </v:group>
                <v:group id="Group 9" o:spid="_x0000_s1035" style="position:absolute;left:11446;top:1225;width:2;height:1680" coordorigin="11446,1225" coordsize="2,1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0" o:spid="_x0000_s1036" style="position:absolute;left:11446;top:1225;width:2;height:1680;visibility:visible;mso-wrap-style:square;v-text-anchor:top" coordsize="2,1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/q8IA&#10;AADbAAAADwAAAGRycy9kb3ducmV2LnhtbERPS2sCMRC+C/0PYQq9abYt6LIapfRBi+BBbQ/ehmTc&#10;LG4myya7bv+9EQRv8/E9Z7EaXC16akPlWcHzJANBrL2puFTwu/8a5yBCRDZYeyYF/xRgtXwYLbAw&#10;/sxb6nexFCmEQ4EKbIxNIWXQlhyGiW+IE3f0rcOYYFtK0+I5hbtavmTZVDqsODVYbOjdkj7tOqdA&#10;56/f280nfdh13+ju0Pk/nHmlnh6HtzmISEO8i2/uH5Pmz+D6Szp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TT+rwgAAANsAAAAPAAAAAAAAAAAAAAAAAJgCAABkcnMvZG93&#10;bnJldi54bWxQSwUGAAAAAAQABAD1AAAAhwMAAAAA&#10;" path="m,l,1680e" filled="f" strokeweight=".58pt">
                    <v:path arrowok="t" o:connecttype="custom" o:connectlocs="0,1225;0,2905" o:connectangles="0,0"/>
                  </v:shape>
                </v:group>
                <v:group id="Group 7" o:spid="_x0000_s1037" style="position:absolute;left:11426;top:1261;width:2;height:1610" coordorigin="11426,1261" coordsize="2,1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8" o:spid="_x0000_s1038" style="position:absolute;left:11426;top:1261;width:2;height:1610;visibility:visible;mso-wrap-style:square;v-text-anchor:top" coordsize="2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uvMQA&#10;AADbAAAADwAAAGRycy9kb3ducmV2LnhtbERPTWsCMRC9F/ofwhR6EU3qwerWKFoRCy0UVxG8DZvp&#10;7uJmsiSpu/33TUHobR7vc+bL3jbiSj7UjjU8jRQI4sKZmksNx8N2OAURIrLBxjFp+KEAy8X93Rwz&#10;4zre0zWPpUghHDLUUMXYZlKGoiKLYeRa4sR9OW8xJuhLaTx2Kdw2cqzURFqsOTVU2NJrRcUl/7Ya&#10;vPp4P28Hp/FmreTn7rlYbfLYaf340K9eQETq47/45n4zaf4M/n5J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2rrzEAAAA2wAAAA8AAAAAAAAAAAAAAAAAmAIAAGRycy9k&#10;b3ducmV2LnhtbFBLBQYAAAAABAAEAPUAAACJAwAAAAA=&#10;" path="m,l,1610e" filled="f" strokeweight=".58pt">
                    <v:path arrowok="t" o:connecttype="custom" o:connectlocs="0,1261;0,2871" o:connectangles="0,0"/>
                  </v:shape>
                </v:group>
                <v:group id="Group 5" o:spid="_x0000_s1039" style="position:absolute;left:1613;top:2895;width:9838;height:2" coordorigin="1613,2895" coordsize="98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6" o:spid="_x0000_s1040" style="position:absolute;left:1613;top:2895;width:9838;height:2;visibility:visible;mso-wrap-style:square;v-text-anchor:top" coordsize="98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Kx0sAA&#10;AADbAAAADwAAAGRycy9kb3ducmV2LnhtbESPzarCMBSE9xd8h3AEd9e0LkRqo6hQ1KX/20NzbIvN&#10;SWmirW9vLlxwOczMN0y67E0tXtS6yrKCeByBIM6trrhQcD5lvzMQziNrrC2Tgjc5WC4GPykm2nZ8&#10;oNfRFyJA2CWooPS+SaR0eUkG3dg2xMG729agD7ItpG6xC3BTy0kUTaXBisNCiQ1tSsofx6dRsH++&#10;D7OMT3Rbb7sVxpe+yq5rpUbDfjUH4an33/B/e6cVTGL4+x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wKx0sAAAADbAAAADwAAAAAAAAAAAAAAAACYAgAAZHJzL2Rvd25y&#10;ZXYueG1sUEsFBgAAAAAEAAQA9QAAAIUDAAAAAA==&#10;" path="m,l9837,e" filled="f" strokeweight=".58pt">
                    <v:path arrowok="t" o:connecttype="custom" o:connectlocs="0,0;9837,0" o:connectangles="0,0"/>
                  </v:shape>
                </v:group>
                <v:group id="Group 3" o:spid="_x0000_s1041" style="position:absolute;left:1632;top:2876;width:9799;height:2" coordorigin="1632,2876" coordsize="97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4" o:spid="_x0000_s1042" style="position:absolute;left:1632;top:2876;width:9799;height:2;visibility:visible;mso-wrap-style:square;v-text-anchor:top" coordsize="97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AVAsQA&#10;AADbAAAADwAAAGRycy9kb3ducmV2LnhtbESPS2vDMBCE74X8B7GB3Bo5LjWpGyUkBYOvSXvocWOt&#10;H621ciz5kX9fFQo9DjPzDbM7zKYVI/Wusaxgs45AEBdWN1wp+HjPHrcgnEfW2FomBXdycNgvHnaY&#10;ajvxmcaLr0SAsEtRQe19l0rpipoMurXtiINX2t6gD7KvpO5xCnDTyjiKEmmw4bBQY0dvNRXfl8Eo&#10;iKbnr+w0fublNRlu51viXo5lodRqOR9fQXia/X/4r51rBfET/H4JP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QFQLEAAAA2wAAAA8AAAAAAAAAAAAAAAAAmAIAAGRycy9k&#10;b3ducmV2LnhtbFBLBQYAAAAABAAEAPUAAACJAwAAAAA=&#10;" path="m,l9799,e" filled="f" strokeweight=".58pt">
                    <v:path arrowok="t" o:connecttype="custom" o:connectlocs="0,0;9799,0" o:connectangles="0,0"/>
                  </v:shape>
                </v:group>
                <w10:wrap anchorx="page"/>
              </v:group>
            </w:pict>
          </mc:Fallback>
        </mc:AlternateContent>
      </w:r>
    </w:p>
    <w:p w:rsidR="00874426" w:rsidRDefault="00874426">
      <w:pPr>
        <w:spacing w:before="11" w:after="0" w:line="280" w:lineRule="exact"/>
        <w:rPr>
          <w:sz w:val="28"/>
          <w:szCs w:val="28"/>
        </w:rPr>
      </w:pPr>
    </w:p>
    <w:p w:rsidR="00874426" w:rsidRDefault="003A1128">
      <w:pPr>
        <w:spacing w:after="0" w:line="240" w:lineRule="auto"/>
        <w:ind w:left="7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SUB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1"/>
        </w:rPr>
        <w:t>EC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:  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APPR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PR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US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ey</w:t>
      </w:r>
    </w:p>
    <w:p w:rsidR="00874426" w:rsidRDefault="00874426">
      <w:pPr>
        <w:spacing w:before="9" w:after="0" w:line="110" w:lineRule="exact"/>
        <w:rPr>
          <w:sz w:val="11"/>
          <w:szCs w:val="11"/>
        </w:rPr>
      </w:pPr>
    </w:p>
    <w:p w:rsidR="00874426" w:rsidRDefault="003A1128">
      <w:pPr>
        <w:tabs>
          <w:tab w:val="left" w:pos="1980"/>
        </w:tabs>
        <w:spacing w:after="0" w:line="240" w:lineRule="auto"/>
        <w:ind w:left="7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4"/>
        </w:rPr>
        <w:t>O</w:t>
      </w:r>
      <w:r>
        <w:rPr>
          <w:rFonts w:ascii="Arial" w:eastAsia="Arial" w:hAnsi="Arial" w:cs="Arial"/>
          <w:spacing w:val="8"/>
        </w:rPr>
        <w:t>W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  <w:spacing w:val="-1"/>
        </w:rPr>
        <w:t>ER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ab/>
      </w:r>
      <w:r w:rsidR="003D3073">
        <w:rPr>
          <w:rFonts w:ascii="Arial" w:eastAsia="Arial" w:hAnsi="Arial" w:cs="Arial"/>
        </w:rPr>
        <w:t xml:space="preserve">BIOMEDICAL and BEHAVIORAL </w:t>
      </w:r>
      <w:r w:rsidR="003D3073">
        <w:rPr>
          <w:rFonts w:ascii="Arial" w:eastAsia="Arial" w:hAnsi="Arial" w:cs="Arial"/>
          <w:spacing w:val="-1"/>
        </w:rPr>
        <w:t>METHODOLOGY CORE OUHSC</w:t>
      </w:r>
    </w:p>
    <w:p w:rsidR="00874426" w:rsidRDefault="00874426">
      <w:pPr>
        <w:spacing w:before="1" w:after="0" w:line="120" w:lineRule="exact"/>
        <w:rPr>
          <w:sz w:val="12"/>
          <w:szCs w:val="12"/>
        </w:rPr>
      </w:pPr>
    </w:p>
    <w:p w:rsidR="00874426" w:rsidRDefault="003A1128">
      <w:pPr>
        <w:tabs>
          <w:tab w:val="left" w:pos="4240"/>
          <w:tab w:val="left" w:pos="7780"/>
        </w:tabs>
        <w:spacing w:after="0" w:line="248" w:lineRule="exact"/>
        <w:ind w:left="7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FF</w:t>
      </w:r>
      <w:r>
        <w:rPr>
          <w:rFonts w:ascii="Arial" w:eastAsia="Arial" w:hAnsi="Arial" w:cs="Arial"/>
          <w:spacing w:val="-1"/>
          <w:position w:val="-1"/>
        </w:rPr>
        <w:t>EC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V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</w:t>
      </w:r>
      <w:r w:rsidR="003D3073">
        <w:rPr>
          <w:rFonts w:ascii="Arial" w:eastAsia="Arial" w:hAnsi="Arial" w:cs="Arial"/>
          <w:position w:val="-1"/>
        </w:rPr>
        <w:t>x</w:t>
      </w:r>
      <w:r>
        <w:rPr>
          <w:rFonts w:ascii="Arial" w:eastAsia="Arial" w:hAnsi="Arial" w:cs="Arial"/>
          <w:spacing w:val="1"/>
          <w:position w:val="-1"/>
        </w:rPr>
        <w:t>/</w:t>
      </w:r>
      <w:r w:rsidR="003D3073">
        <w:rPr>
          <w:rFonts w:ascii="Arial" w:eastAsia="Arial" w:hAnsi="Arial" w:cs="Arial"/>
          <w:spacing w:val="1"/>
          <w:position w:val="-1"/>
        </w:rPr>
        <w:t>xx</w:t>
      </w:r>
      <w:r>
        <w:rPr>
          <w:rFonts w:ascii="Arial" w:eastAsia="Arial" w:hAnsi="Arial" w:cs="Arial"/>
          <w:spacing w:val="1"/>
          <w:position w:val="-1"/>
        </w:rPr>
        <w:t>/</w:t>
      </w:r>
      <w:r>
        <w:rPr>
          <w:rFonts w:ascii="Arial" w:eastAsia="Arial" w:hAnsi="Arial" w:cs="Arial"/>
          <w:position w:val="-1"/>
        </w:rPr>
        <w:t>201</w:t>
      </w:r>
      <w:r w:rsidR="003D3073">
        <w:rPr>
          <w:rFonts w:ascii="Arial" w:eastAsia="Arial" w:hAnsi="Arial" w:cs="Arial"/>
          <w:position w:val="-1"/>
        </w:rPr>
        <w:t>3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REV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SE</w:t>
      </w:r>
      <w:r>
        <w:rPr>
          <w:rFonts w:ascii="Arial" w:eastAsia="Arial" w:hAnsi="Arial" w:cs="Arial"/>
          <w:position w:val="-1"/>
        </w:rPr>
        <w:t xml:space="preserve">D </w:t>
      </w:r>
      <w:r>
        <w:rPr>
          <w:rFonts w:ascii="Arial" w:eastAsia="Arial" w:hAnsi="Arial" w:cs="Arial"/>
          <w:spacing w:val="-1"/>
          <w:position w:val="-1"/>
        </w:rPr>
        <w:t>DA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/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SUPERSED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S</w:t>
      </w:r>
      <w:r>
        <w:rPr>
          <w:rFonts w:ascii="Arial" w:eastAsia="Arial" w:hAnsi="Arial" w:cs="Arial"/>
          <w:position w:val="-1"/>
        </w:rPr>
        <w:t>:</w:t>
      </w:r>
      <w:r>
        <w:rPr>
          <w:rFonts w:ascii="Arial" w:eastAsia="Arial" w:hAnsi="Arial" w:cs="Arial"/>
          <w:spacing w:val="3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/</w:t>
      </w:r>
      <w:r>
        <w:rPr>
          <w:rFonts w:ascii="Arial" w:eastAsia="Arial" w:hAnsi="Arial" w:cs="Arial"/>
          <w:position w:val="-1"/>
        </w:rPr>
        <w:t>A</w:t>
      </w:r>
    </w:p>
    <w:p w:rsidR="00874426" w:rsidRDefault="00874426">
      <w:pPr>
        <w:spacing w:after="0" w:line="200" w:lineRule="exact"/>
        <w:rPr>
          <w:sz w:val="20"/>
          <w:szCs w:val="20"/>
        </w:rPr>
      </w:pPr>
    </w:p>
    <w:p w:rsidR="00874426" w:rsidRDefault="00874426">
      <w:pPr>
        <w:spacing w:after="0" w:line="200" w:lineRule="exact"/>
        <w:rPr>
          <w:sz w:val="20"/>
          <w:szCs w:val="20"/>
        </w:rPr>
      </w:pPr>
    </w:p>
    <w:p w:rsidR="00874426" w:rsidRDefault="00874426">
      <w:pPr>
        <w:spacing w:after="0" w:line="200" w:lineRule="exact"/>
        <w:rPr>
          <w:sz w:val="20"/>
          <w:szCs w:val="20"/>
        </w:rPr>
      </w:pPr>
    </w:p>
    <w:p w:rsidR="00874426" w:rsidRDefault="00874426">
      <w:pPr>
        <w:spacing w:after="0" w:line="200" w:lineRule="exact"/>
        <w:rPr>
          <w:sz w:val="20"/>
          <w:szCs w:val="20"/>
        </w:rPr>
      </w:pPr>
    </w:p>
    <w:p w:rsidR="00874426" w:rsidRDefault="00874426">
      <w:pPr>
        <w:spacing w:before="2" w:after="0" w:line="200" w:lineRule="exact"/>
        <w:rPr>
          <w:sz w:val="20"/>
          <w:szCs w:val="20"/>
        </w:rPr>
      </w:pPr>
    </w:p>
    <w:p w:rsidR="00874426" w:rsidRDefault="003A1128">
      <w:pPr>
        <w:spacing w:before="29"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Sc</w:t>
      </w:r>
      <w:r>
        <w:rPr>
          <w:rFonts w:ascii="Arial" w:eastAsia="Arial" w:hAnsi="Arial" w:cs="Arial"/>
          <w:b/>
          <w:bCs/>
          <w:sz w:val="24"/>
          <w:szCs w:val="24"/>
        </w:rPr>
        <w:t>op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874426" w:rsidRDefault="00874426">
      <w:pPr>
        <w:spacing w:before="1" w:after="0" w:line="200" w:lineRule="exact"/>
        <w:rPr>
          <w:sz w:val="20"/>
          <w:szCs w:val="20"/>
        </w:rPr>
      </w:pPr>
    </w:p>
    <w:p w:rsidR="00874426" w:rsidRDefault="003A1128">
      <w:pPr>
        <w:spacing w:after="0" w:line="241" w:lineRule="auto"/>
        <w:ind w:left="116" w:right="47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pan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s’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sponses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ne.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urpo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874426" w:rsidRDefault="00874426">
      <w:pPr>
        <w:spacing w:before="1" w:after="0" w:line="200" w:lineRule="exact"/>
        <w:rPr>
          <w:sz w:val="20"/>
          <w:szCs w:val="20"/>
        </w:rPr>
      </w:pPr>
    </w:p>
    <w:p w:rsidR="00874426" w:rsidRDefault="003A1128">
      <w:pPr>
        <w:spacing w:after="0" w:line="243" w:lineRule="auto"/>
        <w:ind w:left="116" w:right="25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ect 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che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conduc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eastAsia="Arial" w:hAnsi="Arial" w:cs="Arial"/>
          <w:b/>
          <w:bCs/>
          <w:sz w:val="24"/>
          <w:szCs w:val="24"/>
        </w:rPr>
        <w:t>mb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e:</w:t>
      </w:r>
    </w:p>
    <w:p w:rsidR="00874426" w:rsidRDefault="00874426">
      <w:pPr>
        <w:spacing w:before="1" w:after="0" w:line="200" w:lineRule="exact"/>
        <w:rPr>
          <w:sz w:val="20"/>
          <w:szCs w:val="20"/>
        </w:rPr>
      </w:pPr>
    </w:p>
    <w:p w:rsidR="00874426" w:rsidRDefault="003A1128">
      <w:pPr>
        <w:spacing w:after="0" w:line="243" w:lineRule="auto"/>
        <w:ind w:left="116" w:right="4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(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ul 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ft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s 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V</w:t>
      </w:r>
      <w:r>
        <w:rPr>
          <w:rFonts w:ascii="Arial" w:eastAsia="Arial" w:hAnsi="Arial" w:cs="Arial"/>
        </w:rPr>
        <w:t>ande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suppo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onso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(I</w:t>
      </w:r>
      <w:r>
        <w:rPr>
          <w:rFonts w:ascii="Arial" w:eastAsia="Arial" w:hAnsi="Arial" w:cs="Arial"/>
          <w:spacing w:val="-1"/>
        </w:rPr>
        <w:t>RB</w:t>
      </w:r>
      <w:r>
        <w:rPr>
          <w:rFonts w:ascii="Arial" w:eastAsia="Arial" w:hAnsi="Arial" w:cs="Arial"/>
          <w:spacing w:val="1"/>
        </w:rPr>
        <w:t>)-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bas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1"/>
        </w:rPr>
        <w:t>mm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pa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s,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SAS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-1"/>
        </w:rPr>
        <w:t>SS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R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2" w:lineRule="auto"/>
        <w:ind w:left="116" w:right="12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ne-g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eam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non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-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it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 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1" w:lineRule="auto"/>
        <w:ind w:left="116" w:right="132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enab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unc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abs,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nks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bu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es.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59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udes</w:t>
      </w:r>
      <w:r w:rsidR="003D3073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op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a,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and 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on,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on, pe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1"/>
        </w:rPr>
        <w:t>it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l 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nec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1" w:after="0" w:line="240" w:lineRule="exact"/>
        <w:rPr>
          <w:sz w:val="24"/>
          <w:szCs w:val="24"/>
        </w:rPr>
      </w:pPr>
    </w:p>
    <w:p w:rsidR="00874426" w:rsidRDefault="003A1128">
      <w:pPr>
        <w:spacing w:after="0" w:line="239" w:lineRule="auto"/>
        <w:ind w:left="116" w:right="60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n; 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 w:rsidR="003D3073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onal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bu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s.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oub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es.</w:t>
      </w:r>
    </w:p>
    <w:p w:rsidR="00874426" w:rsidRDefault="00874426">
      <w:pPr>
        <w:spacing w:after="0"/>
        <w:sectPr w:rsidR="00874426">
          <w:footerReference w:type="default" r:id="rId9"/>
          <w:type w:val="continuous"/>
          <w:pgSz w:w="12240" w:h="15840"/>
          <w:pgMar w:top="300" w:right="960" w:bottom="1060" w:left="1060" w:header="720" w:footer="874" w:gutter="0"/>
          <w:pgNumType w:start="1"/>
          <w:cols w:space="720"/>
        </w:sectPr>
      </w:pPr>
    </w:p>
    <w:p w:rsidR="00874426" w:rsidRDefault="003A1128">
      <w:pPr>
        <w:spacing w:before="76"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D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ini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ion of 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rm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874426" w:rsidRDefault="00874426">
      <w:pPr>
        <w:spacing w:before="1" w:after="0" w:line="200" w:lineRule="exact"/>
        <w:rPr>
          <w:sz w:val="20"/>
          <w:szCs w:val="20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PI</w:t>
      </w:r>
    </w:p>
    <w:p w:rsidR="00874426" w:rsidRDefault="00874426">
      <w:pPr>
        <w:spacing w:before="4" w:after="0" w:line="120" w:lineRule="exact"/>
        <w:rPr>
          <w:sz w:val="12"/>
          <w:szCs w:val="12"/>
        </w:rPr>
      </w:pPr>
    </w:p>
    <w:p w:rsidR="00874426" w:rsidRDefault="003A1128">
      <w:pPr>
        <w:spacing w:after="0" w:line="240" w:lineRule="auto"/>
        <w:ind w:left="116" w:right="37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pal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conduct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spec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unc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3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esearch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eam</w:t>
      </w:r>
    </w:p>
    <w:p w:rsidR="00874426" w:rsidRDefault="00874426">
      <w:pPr>
        <w:spacing w:before="1" w:after="0" w:line="120" w:lineRule="exact"/>
        <w:rPr>
          <w:sz w:val="12"/>
          <w:szCs w:val="12"/>
        </w:rPr>
      </w:pPr>
    </w:p>
    <w:p w:rsidR="00874426" w:rsidRDefault="003A1128">
      <w:pPr>
        <w:spacing w:after="0" w:line="241" w:lineRule="auto"/>
        <w:ind w:left="116" w:right="59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 nu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ses,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her pe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sonnel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1"/>
        </w:rPr>
        <w:t>DC</w:t>
      </w:r>
      <w:r>
        <w:rPr>
          <w:rFonts w:ascii="Arial" w:eastAsia="Arial" w:hAnsi="Arial" w:cs="Arial"/>
        </w:rPr>
        <w:t>ap 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e.</w:t>
      </w:r>
    </w:p>
    <w:p w:rsidR="00874426" w:rsidRDefault="00874426">
      <w:pPr>
        <w:spacing w:before="12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abase</w:t>
      </w:r>
    </w:p>
    <w:p w:rsidR="00874426" w:rsidRDefault="00874426">
      <w:pPr>
        <w:spacing w:before="1" w:after="0" w:line="120" w:lineRule="exact"/>
        <w:rPr>
          <w:sz w:val="12"/>
          <w:szCs w:val="12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Cli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 xml:space="preserve">ap.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s, schedu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her</w:t>
      </w:r>
    </w:p>
    <w:p w:rsidR="00874426" w:rsidRDefault="003A1128">
      <w:pPr>
        <w:spacing w:before="1"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spec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1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opment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mode</w:t>
      </w:r>
    </w:p>
    <w:p w:rsidR="00874426" w:rsidRDefault="00874426">
      <w:pPr>
        <w:spacing w:before="4" w:after="0" w:line="120" w:lineRule="exact"/>
        <w:rPr>
          <w:sz w:val="12"/>
          <w:szCs w:val="12"/>
        </w:rPr>
      </w:pPr>
    </w:p>
    <w:p w:rsidR="00874426" w:rsidRDefault="003A1128">
      <w:pPr>
        <w:spacing w:after="0" w:line="240" w:lineRule="auto"/>
        <w:ind w:left="116" w:right="2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 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de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 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y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not ba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up.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3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roduc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mode</w:t>
      </w:r>
    </w:p>
    <w:p w:rsidR="00874426" w:rsidRDefault="00874426">
      <w:pPr>
        <w:spacing w:before="1" w:after="0" w:line="120" w:lineRule="exact"/>
        <w:rPr>
          <w:sz w:val="12"/>
          <w:szCs w:val="12"/>
        </w:rPr>
      </w:pPr>
    </w:p>
    <w:p w:rsidR="00874426" w:rsidRDefault="003A1128">
      <w:pPr>
        <w:spacing w:after="0" w:line="240" w:lineRule="auto"/>
        <w:ind w:left="116" w:right="1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 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de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 w:rsidRPr="00D14D37">
        <w:rPr>
          <w:rFonts w:ascii="Arial" w:eastAsia="Arial" w:hAnsi="Arial" w:cs="Arial"/>
          <w:spacing w:val="-1"/>
          <w:highlight w:val="yellow"/>
        </w:rPr>
        <w:t>A</w:t>
      </w:r>
      <w:r w:rsidRPr="00D14D37">
        <w:rPr>
          <w:rFonts w:ascii="Arial" w:eastAsia="Arial" w:hAnsi="Arial" w:cs="Arial"/>
          <w:highlight w:val="yellow"/>
        </w:rPr>
        <w:t>ny</w:t>
      </w:r>
      <w:r w:rsidRPr="00D14D37">
        <w:rPr>
          <w:rFonts w:ascii="Arial" w:eastAsia="Arial" w:hAnsi="Arial" w:cs="Arial"/>
          <w:spacing w:val="-1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da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a</w:t>
      </w:r>
      <w:r w:rsidRPr="00D14D37">
        <w:rPr>
          <w:rFonts w:ascii="Arial" w:eastAsia="Arial" w:hAnsi="Arial" w:cs="Arial"/>
          <w:spacing w:val="-2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en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spacing w:val="-3"/>
          <w:highlight w:val="yellow"/>
        </w:rPr>
        <w:t>e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highlight w:val="yellow"/>
        </w:rPr>
        <w:t>ed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n</w:t>
      </w:r>
      <w:r w:rsidRPr="00D14D37">
        <w:rPr>
          <w:rFonts w:ascii="Arial" w:eastAsia="Arial" w:hAnsi="Arial" w:cs="Arial"/>
          <w:spacing w:val="-2"/>
          <w:highlight w:val="yellow"/>
        </w:rPr>
        <w:t xml:space="preserve"> 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h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s</w:t>
      </w:r>
      <w:r w:rsidRPr="00D14D37">
        <w:rPr>
          <w:rFonts w:ascii="Arial" w:eastAsia="Arial" w:hAnsi="Arial" w:cs="Arial"/>
          <w:spacing w:val="-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1"/>
          <w:highlight w:val="yellow"/>
        </w:rPr>
        <w:t>m</w:t>
      </w:r>
      <w:r w:rsidRPr="00D14D37">
        <w:rPr>
          <w:rFonts w:ascii="Arial" w:eastAsia="Arial" w:hAnsi="Arial" w:cs="Arial"/>
          <w:highlight w:val="yellow"/>
        </w:rPr>
        <w:t>ode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3"/>
          <w:highlight w:val="yellow"/>
        </w:rPr>
        <w:t>w</w:t>
      </w:r>
      <w:r w:rsidRPr="00D14D37">
        <w:rPr>
          <w:rFonts w:ascii="Arial" w:eastAsia="Arial" w:hAnsi="Arial" w:cs="Arial"/>
          <w:spacing w:val="-1"/>
          <w:highlight w:val="yellow"/>
        </w:rPr>
        <w:t>il</w:t>
      </w:r>
      <w:r w:rsidRPr="00D14D37">
        <w:rPr>
          <w:rFonts w:ascii="Arial" w:eastAsia="Arial" w:hAnsi="Arial" w:cs="Arial"/>
          <w:highlight w:val="yellow"/>
        </w:rPr>
        <w:t>l</w:t>
      </w:r>
      <w:r w:rsidRPr="00D14D37">
        <w:rPr>
          <w:rFonts w:ascii="Arial" w:eastAsia="Arial" w:hAnsi="Arial" w:cs="Arial"/>
          <w:spacing w:val="3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be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3"/>
          <w:highlight w:val="yellow"/>
        </w:rPr>
        <w:t>p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highlight w:val="yellow"/>
        </w:rPr>
        <w:t>o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e</w:t>
      </w:r>
      <w:r w:rsidRPr="00D14D37">
        <w:rPr>
          <w:rFonts w:ascii="Arial" w:eastAsia="Arial" w:hAnsi="Arial" w:cs="Arial"/>
          <w:spacing w:val="-2"/>
          <w:highlight w:val="yellow"/>
        </w:rPr>
        <w:t>c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ed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by</w:t>
      </w:r>
      <w:r w:rsidRPr="00D14D37">
        <w:rPr>
          <w:rFonts w:ascii="Arial" w:eastAsia="Arial" w:hAnsi="Arial" w:cs="Arial"/>
          <w:spacing w:val="-4"/>
          <w:highlight w:val="yellow"/>
        </w:rPr>
        <w:t xml:space="preserve"> 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spacing w:val="-3"/>
          <w:highlight w:val="yellow"/>
        </w:rPr>
        <w:t>e</w:t>
      </w:r>
      <w:r w:rsidRPr="00D14D37">
        <w:rPr>
          <w:rFonts w:ascii="Arial" w:eastAsia="Arial" w:hAnsi="Arial" w:cs="Arial"/>
          <w:spacing w:val="2"/>
          <w:highlight w:val="yellow"/>
        </w:rPr>
        <w:t>g</w:t>
      </w:r>
      <w:r w:rsidRPr="00D14D37">
        <w:rPr>
          <w:rFonts w:ascii="Arial" w:eastAsia="Arial" w:hAnsi="Arial" w:cs="Arial"/>
          <w:highlight w:val="yellow"/>
        </w:rPr>
        <w:t>u</w:t>
      </w:r>
      <w:r w:rsidRPr="00D14D37">
        <w:rPr>
          <w:rFonts w:ascii="Arial" w:eastAsia="Arial" w:hAnsi="Arial" w:cs="Arial"/>
          <w:spacing w:val="-1"/>
          <w:highlight w:val="yellow"/>
        </w:rPr>
        <w:t>l</w:t>
      </w:r>
      <w:r w:rsidRPr="00D14D37">
        <w:rPr>
          <w:rFonts w:ascii="Arial" w:eastAsia="Arial" w:hAnsi="Arial" w:cs="Arial"/>
          <w:highlight w:val="yellow"/>
        </w:rPr>
        <w:t xml:space="preserve">ar </w:t>
      </w:r>
      <w:r w:rsidRPr="00D14D37">
        <w:rPr>
          <w:rFonts w:ascii="Arial" w:eastAsia="Arial" w:hAnsi="Arial" w:cs="Arial"/>
          <w:spacing w:val="1"/>
          <w:highlight w:val="yellow"/>
        </w:rPr>
        <w:t>m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spacing w:val="1"/>
          <w:highlight w:val="yellow"/>
        </w:rPr>
        <w:t>rr</w:t>
      </w:r>
      <w:r w:rsidRPr="00D14D37">
        <w:rPr>
          <w:rFonts w:ascii="Arial" w:eastAsia="Arial" w:hAnsi="Arial" w:cs="Arial"/>
          <w:spacing w:val="-3"/>
          <w:highlight w:val="yellow"/>
        </w:rPr>
        <w:t>o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ng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t</w:t>
      </w:r>
      <w:r w:rsidRPr="00D14D37">
        <w:rPr>
          <w:rFonts w:ascii="Arial" w:eastAsia="Arial" w:hAnsi="Arial" w:cs="Arial"/>
          <w:highlight w:val="yellow"/>
        </w:rPr>
        <w:t>o</w:t>
      </w:r>
      <w:r w:rsidRPr="00D14D37">
        <w:rPr>
          <w:rFonts w:ascii="Arial" w:eastAsia="Arial" w:hAnsi="Arial" w:cs="Arial"/>
          <w:spacing w:val="-2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he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2"/>
          <w:highlight w:val="yellow"/>
        </w:rPr>
        <w:t>s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and</w:t>
      </w:r>
      <w:r w:rsidRPr="00D14D37">
        <w:rPr>
          <w:rFonts w:ascii="Arial" w:eastAsia="Arial" w:hAnsi="Arial" w:cs="Arial"/>
          <w:spacing w:val="3"/>
          <w:highlight w:val="yellow"/>
        </w:rPr>
        <w:t>-</w:t>
      </w:r>
      <w:r w:rsidRPr="00D14D37">
        <w:rPr>
          <w:rFonts w:ascii="Arial" w:eastAsia="Arial" w:hAnsi="Arial" w:cs="Arial"/>
          <w:highlight w:val="yellow"/>
        </w:rPr>
        <w:t>by se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spacing w:val="-2"/>
          <w:highlight w:val="yellow"/>
        </w:rPr>
        <w:t>v</w:t>
      </w:r>
      <w:r w:rsidRPr="00D14D37">
        <w:rPr>
          <w:rFonts w:ascii="Arial" w:eastAsia="Arial" w:hAnsi="Arial" w:cs="Arial"/>
          <w:highlight w:val="yellow"/>
        </w:rPr>
        <w:t>er</w:t>
      </w:r>
      <w:r w:rsidRPr="00D14D37">
        <w:rPr>
          <w:rFonts w:ascii="Arial" w:eastAsia="Arial" w:hAnsi="Arial" w:cs="Arial"/>
          <w:spacing w:val="2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and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p</w:t>
      </w:r>
      <w:r w:rsidRPr="00D14D37">
        <w:rPr>
          <w:rFonts w:ascii="Arial" w:eastAsia="Arial" w:hAnsi="Arial" w:cs="Arial"/>
          <w:spacing w:val="-3"/>
          <w:highlight w:val="yellow"/>
        </w:rPr>
        <w:t>e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od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c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ba</w:t>
      </w:r>
      <w:r w:rsidRPr="00D14D37">
        <w:rPr>
          <w:rFonts w:ascii="Arial" w:eastAsia="Arial" w:hAnsi="Arial" w:cs="Arial"/>
          <w:spacing w:val="-2"/>
          <w:highlight w:val="yellow"/>
        </w:rPr>
        <w:t>c</w:t>
      </w:r>
      <w:r w:rsidRPr="00D14D37">
        <w:rPr>
          <w:rFonts w:ascii="Arial" w:eastAsia="Arial" w:hAnsi="Arial" w:cs="Arial"/>
          <w:highlight w:val="yellow"/>
        </w:rPr>
        <w:t>kups.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gn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need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oposed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cha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; shou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I opt 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 xml:space="preserve">hat </w:t>
      </w:r>
      <w:r w:rsidR="003D3073">
        <w:rPr>
          <w:rFonts w:ascii="Arial" w:eastAsia="Arial" w:hAnsi="Arial" w:cs="Arial"/>
        </w:rPr>
        <w:t>BBMC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any chan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I'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cha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enc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3" w:after="0" w:line="240" w:lineRule="exact"/>
        <w:rPr>
          <w:sz w:val="24"/>
          <w:szCs w:val="24"/>
        </w:rPr>
      </w:pPr>
    </w:p>
    <w:p w:rsidR="00874426" w:rsidRDefault="003D3073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BBMC</w:t>
      </w:r>
    </w:p>
    <w:p w:rsidR="00874426" w:rsidRDefault="00874426">
      <w:pPr>
        <w:spacing w:before="4" w:after="0" w:line="120" w:lineRule="exact"/>
        <w:rPr>
          <w:sz w:val="12"/>
          <w:szCs w:val="12"/>
        </w:rPr>
      </w:pPr>
    </w:p>
    <w:p w:rsidR="00874426" w:rsidRDefault="003D3073">
      <w:pPr>
        <w:spacing w:after="0" w:line="240" w:lineRule="auto"/>
        <w:ind w:left="116" w:right="3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Biomedical and Behavioral Research Core of OUHSC</w:t>
      </w:r>
      <w:r w:rsidR="003A1128">
        <w:rPr>
          <w:rFonts w:ascii="Arial" w:eastAsia="Arial" w:hAnsi="Arial" w:cs="Arial"/>
        </w:rPr>
        <w:t xml:space="preserve">. 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</w:rPr>
        <w:t>A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</w:rPr>
        <w:t>g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oup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espons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b</w:t>
      </w:r>
      <w:r w:rsidR="003A1128">
        <w:rPr>
          <w:rFonts w:ascii="Arial" w:eastAsia="Arial" w:hAnsi="Arial" w:cs="Arial"/>
          <w:spacing w:val="-1"/>
        </w:rPr>
        <w:t>l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  <w:spacing w:val="3"/>
        </w:rPr>
        <w:t>f</w:t>
      </w:r>
      <w:r w:rsidR="003A1128">
        <w:rPr>
          <w:rFonts w:ascii="Arial" w:eastAsia="Arial" w:hAnsi="Arial" w:cs="Arial"/>
          <w:spacing w:val="-3"/>
        </w:rPr>
        <w:t>o</w:t>
      </w:r>
      <w:r w:rsidR="003A1128">
        <w:rPr>
          <w:rFonts w:ascii="Arial" w:eastAsia="Arial" w:hAnsi="Arial" w:cs="Arial"/>
        </w:rPr>
        <w:t>r</w:t>
      </w:r>
      <w:r w:rsidR="003A1128"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2"/>
        </w:rPr>
        <w:t xml:space="preserve">the </w:t>
      </w:r>
      <w:r w:rsidR="003A1128">
        <w:rPr>
          <w:rFonts w:ascii="Arial" w:eastAsia="Arial" w:hAnsi="Arial" w:cs="Arial"/>
          <w:spacing w:val="-4"/>
        </w:rPr>
        <w:t>i</w:t>
      </w:r>
      <w:r w:rsidR="003A1128">
        <w:rPr>
          <w:rFonts w:ascii="Arial" w:eastAsia="Arial" w:hAnsi="Arial" w:cs="Arial"/>
          <w:spacing w:val="1"/>
        </w:rPr>
        <w:t>m</w:t>
      </w:r>
      <w:r w:rsidR="003A1128">
        <w:rPr>
          <w:rFonts w:ascii="Arial" w:eastAsia="Arial" w:hAnsi="Arial" w:cs="Arial"/>
        </w:rPr>
        <w:t>p</w:t>
      </w:r>
      <w:r w:rsidR="003A1128">
        <w:rPr>
          <w:rFonts w:ascii="Arial" w:eastAsia="Arial" w:hAnsi="Arial" w:cs="Arial"/>
          <w:spacing w:val="-1"/>
        </w:rPr>
        <w:t>l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1"/>
        </w:rPr>
        <w:t>m</w:t>
      </w:r>
      <w:r w:rsidR="003A1128">
        <w:rPr>
          <w:rFonts w:ascii="Arial" w:eastAsia="Arial" w:hAnsi="Arial" w:cs="Arial"/>
          <w:spacing w:val="-3"/>
        </w:rPr>
        <w:t>e</w:t>
      </w:r>
      <w:r w:rsidR="003A1128">
        <w:rPr>
          <w:rFonts w:ascii="Arial" w:eastAsia="Arial" w:hAnsi="Arial" w:cs="Arial"/>
        </w:rPr>
        <w:t>n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a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on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</w:rPr>
        <w:t>and</w:t>
      </w:r>
      <w:r w:rsidR="003A1128">
        <w:rPr>
          <w:rFonts w:ascii="Arial" w:eastAsia="Arial" w:hAnsi="Arial" w:cs="Arial"/>
          <w:spacing w:val="-2"/>
        </w:rPr>
        <w:t xml:space="preserve"> m</w:t>
      </w:r>
      <w:r w:rsidR="003A1128">
        <w:rPr>
          <w:rFonts w:ascii="Arial" w:eastAsia="Arial" w:hAnsi="Arial" w:cs="Arial"/>
        </w:rPr>
        <w:t>a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n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enance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  <w:spacing w:val="-3"/>
        </w:rPr>
        <w:t>o</w:t>
      </w:r>
      <w:r w:rsidR="003A1128">
        <w:rPr>
          <w:rFonts w:ascii="Arial" w:eastAsia="Arial" w:hAnsi="Arial" w:cs="Arial"/>
        </w:rPr>
        <w:t xml:space="preserve">f 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he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  <w:spacing w:val="-1"/>
        </w:rPr>
        <w:t>REDC</w:t>
      </w:r>
      <w:r w:rsidR="003A1128">
        <w:rPr>
          <w:rFonts w:ascii="Arial" w:eastAsia="Arial" w:hAnsi="Arial" w:cs="Arial"/>
        </w:rPr>
        <w:t xml:space="preserve">ap, </w:t>
      </w:r>
      <w:r w:rsidR="003A1128">
        <w:rPr>
          <w:rFonts w:ascii="Arial" w:eastAsia="Arial" w:hAnsi="Arial" w:cs="Arial"/>
          <w:spacing w:val="1"/>
        </w:rPr>
        <w:t>f</w:t>
      </w:r>
      <w:r w:rsidR="003A1128">
        <w:rPr>
          <w:rFonts w:ascii="Arial" w:eastAsia="Arial" w:hAnsi="Arial" w:cs="Arial"/>
        </w:rPr>
        <w:t>or us</w:t>
      </w:r>
      <w:r w:rsidR="003A1128">
        <w:rPr>
          <w:rFonts w:ascii="Arial" w:eastAsia="Arial" w:hAnsi="Arial" w:cs="Arial"/>
          <w:spacing w:val="-3"/>
        </w:rPr>
        <w:t>e</w:t>
      </w:r>
      <w:r w:rsidR="003A1128">
        <w:rPr>
          <w:rFonts w:ascii="Arial" w:eastAsia="Arial" w:hAnsi="Arial" w:cs="Arial"/>
        </w:rPr>
        <w:t>r</w:t>
      </w:r>
      <w:r w:rsidR="003A1128">
        <w:rPr>
          <w:rFonts w:ascii="Arial" w:eastAsia="Arial" w:hAnsi="Arial" w:cs="Arial"/>
          <w:spacing w:val="2"/>
        </w:rPr>
        <w:t xml:space="preserve"> 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-3"/>
        </w:rPr>
        <w:t>d</w:t>
      </w:r>
      <w:r w:rsidR="003A1128">
        <w:rPr>
          <w:rFonts w:ascii="Arial" w:eastAsia="Arial" w:hAnsi="Arial" w:cs="Arial"/>
        </w:rPr>
        <w:t>uca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on,</w:t>
      </w:r>
      <w:r w:rsidR="003A1128">
        <w:rPr>
          <w:rFonts w:ascii="Arial" w:eastAsia="Arial" w:hAnsi="Arial" w:cs="Arial"/>
          <w:spacing w:val="2"/>
        </w:rPr>
        <w:t xml:space="preserve"> </w:t>
      </w:r>
      <w:r w:rsidR="003A1128">
        <w:rPr>
          <w:rFonts w:ascii="Arial" w:eastAsia="Arial" w:hAnsi="Arial" w:cs="Arial"/>
        </w:rPr>
        <w:t>and</w:t>
      </w:r>
      <w:r w:rsidR="003A1128">
        <w:rPr>
          <w:rFonts w:ascii="Arial" w:eastAsia="Arial" w:hAnsi="Arial" w:cs="Arial"/>
          <w:spacing w:val="-4"/>
        </w:rPr>
        <w:t xml:space="preserve"> </w:t>
      </w:r>
      <w:r w:rsidR="003A1128">
        <w:rPr>
          <w:rFonts w:ascii="Arial" w:eastAsia="Arial" w:hAnsi="Arial" w:cs="Arial"/>
          <w:spacing w:val="1"/>
        </w:rPr>
        <w:t>f</w:t>
      </w:r>
      <w:r w:rsidR="003A1128">
        <w:rPr>
          <w:rFonts w:ascii="Arial" w:eastAsia="Arial" w:hAnsi="Arial" w:cs="Arial"/>
        </w:rPr>
        <w:t xml:space="preserve">or </w:t>
      </w:r>
      <w:r w:rsidR="003A1128">
        <w:rPr>
          <w:rFonts w:ascii="Arial" w:eastAsia="Arial" w:hAnsi="Arial" w:cs="Arial"/>
          <w:spacing w:val="1"/>
        </w:rPr>
        <w:t>m</w:t>
      </w:r>
      <w:r w:rsidR="003A1128">
        <w:rPr>
          <w:rFonts w:ascii="Arial" w:eastAsia="Arial" w:hAnsi="Arial" w:cs="Arial"/>
        </w:rPr>
        <w:t>an</w:t>
      </w:r>
      <w:r w:rsidR="003A1128">
        <w:rPr>
          <w:rFonts w:ascii="Arial" w:eastAsia="Arial" w:hAnsi="Arial" w:cs="Arial"/>
          <w:spacing w:val="-3"/>
        </w:rPr>
        <w:t>a</w:t>
      </w:r>
      <w:r w:rsidR="003A1128">
        <w:rPr>
          <w:rFonts w:ascii="Arial" w:eastAsia="Arial" w:hAnsi="Arial" w:cs="Arial"/>
          <w:spacing w:val="2"/>
        </w:rPr>
        <w:t>g</w:t>
      </w:r>
      <w:r w:rsidR="003A1128">
        <w:rPr>
          <w:rFonts w:ascii="Arial" w:eastAsia="Arial" w:hAnsi="Arial" w:cs="Arial"/>
          <w:spacing w:val="-3"/>
        </w:rPr>
        <w:t>e</w:t>
      </w:r>
      <w:r w:rsidR="003A1128">
        <w:rPr>
          <w:rFonts w:ascii="Arial" w:eastAsia="Arial" w:hAnsi="Arial" w:cs="Arial"/>
          <w:spacing w:val="1"/>
        </w:rPr>
        <w:t>m</w:t>
      </w:r>
      <w:r w:rsidR="003A1128">
        <w:rPr>
          <w:rFonts w:ascii="Arial" w:eastAsia="Arial" w:hAnsi="Arial" w:cs="Arial"/>
        </w:rPr>
        <w:t xml:space="preserve">ent </w:t>
      </w:r>
      <w:r w:rsidR="003A1128">
        <w:rPr>
          <w:rFonts w:ascii="Arial" w:eastAsia="Arial" w:hAnsi="Arial" w:cs="Arial"/>
          <w:spacing w:val="-3"/>
        </w:rPr>
        <w:t>o</w:t>
      </w:r>
      <w:r w:rsidR="003A1128">
        <w:rPr>
          <w:rFonts w:ascii="Arial" w:eastAsia="Arial" w:hAnsi="Arial" w:cs="Arial"/>
        </w:rPr>
        <w:t>f</w:t>
      </w:r>
      <w:r w:rsidR="003A1128">
        <w:rPr>
          <w:rFonts w:ascii="Arial" w:eastAsia="Arial" w:hAnsi="Arial" w:cs="Arial"/>
          <w:spacing w:val="2"/>
        </w:rPr>
        <w:t xml:space="preserve"> </w:t>
      </w:r>
      <w:r w:rsidR="003A1128">
        <w:rPr>
          <w:rFonts w:ascii="Arial" w:eastAsia="Arial" w:hAnsi="Arial" w:cs="Arial"/>
        </w:rPr>
        <w:t>da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ab</w:t>
      </w:r>
      <w:r w:rsidR="003A1128">
        <w:rPr>
          <w:rFonts w:ascii="Arial" w:eastAsia="Arial" w:hAnsi="Arial" w:cs="Arial"/>
          <w:spacing w:val="-3"/>
        </w:rPr>
        <w:t>a</w:t>
      </w:r>
      <w:r w:rsidR="003A1128">
        <w:rPr>
          <w:rFonts w:ascii="Arial" w:eastAsia="Arial" w:hAnsi="Arial" w:cs="Arial"/>
        </w:rPr>
        <w:t>ses</w:t>
      </w:r>
      <w:r w:rsidR="003A1128">
        <w:rPr>
          <w:rFonts w:ascii="Arial" w:eastAsia="Arial" w:hAnsi="Arial" w:cs="Arial"/>
          <w:spacing w:val="-1"/>
        </w:rPr>
        <w:t xml:space="preserve"> </w:t>
      </w:r>
      <w:r w:rsidR="003A1128">
        <w:rPr>
          <w:rFonts w:ascii="Arial" w:eastAsia="Arial" w:hAnsi="Arial" w:cs="Arial"/>
          <w:spacing w:val="1"/>
        </w:rPr>
        <w:t>(m</w:t>
      </w:r>
      <w:r w:rsidR="003A1128">
        <w:rPr>
          <w:rFonts w:ascii="Arial" w:eastAsia="Arial" w:hAnsi="Arial" w:cs="Arial"/>
        </w:rPr>
        <w:t>o</w:t>
      </w:r>
      <w:r w:rsidR="003A1128">
        <w:rPr>
          <w:rFonts w:ascii="Arial" w:eastAsia="Arial" w:hAnsi="Arial" w:cs="Arial"/>
          <w:spacing w:val="-2"/>
        </w:rPr>
        <w:t>v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ng</w:t>
      </w:r>
      <w:r w:rsidR="003A1128">
        <w:rPr>
          <w:rFonts w:ascii="Arial" w:eastAsia="Arial" w:hAnsi="Arial" w:cs="Arial"/>
          <w:spacing w:val="1"/>
        </w:rPr>
        <w:t xml:space="preserve"> t</w:t>
      </w:r>
      <w:r w:rsidR="003A1128">
        <w:rPr>
          <w:rFonts w:ascii="Arial" w:eastAsia="Arial" w:hAnsi="Arial" w:cs="Arial"/>
        </w:rPr>
        <w:t>o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</w:rPr>
        <w:t>p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odu</w:t>
      </w:r>
      <w:r w:rsidR="003A1128">
        <w:rPr>
          <w:rFonts w:ascii="Arial" w:eastAsia="Arial" w:hAnsi="Arial" w:cs="Arial"/>
          <w:spacing w:val="-2"/>
        </w:rPr>
        <w:t>c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on, app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o</w:t>
      </w:r>
      <w:r w:rsidR="003A1128">
        <w:rPr>
          <w:rFonts w:ascii="Arial" w:eastAsia="Arial" w:hAnsi="Arial" w:cs="Arial"/>
          <w:spacing w:val="-2"/>
        </w:rPr>
        <w:t>v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ng chan</w:t>
      </w:r>
      <w:r w:rsidR="003A1128">
        <w:rPr>
          <w:rFonts w:ascii="Arial" w:eastAsia="Arial" w:hAnsi="Arial" w:cs="Arial"/>
          <w:spacing w:val="2"/>
        </w:rPr>
        <w:t>g</w:t>
      </w:r>
      <w:r w:rsidR="003A1128">
        <w:rPr>
          <w:rFonts w:ascii="Arial" w:eastAsia="Arial" w:hAnsi="Arial" w:cs="Arial"/>
        </w:rPr>
        <w:t>es</w:t>
      </w:r>
      <w:r w:rsidR="003A1128">
        <w:rPr>
          <w:rFonts w:ascii="Arial" w:eastAsia="Arial" w:hAnsi="Arial" w:cs="Arial"/>
          <w:spacing w:val="-1"/>
        </w:rPr>
        <w:t xml:space="preserve"> </w:t>
      </w:r>
      <w:r w:rsidR="003A1128">
        <w:rPr>
          <w:rFonts w:ascii="Arial" w:eastAsia="Arial" w:hAnsi="Arial" w:cs="Arial"/>
          <w:spacing w:val="-3"/>
        </w:rPr>
        <w:t>w</w:t>
      </w:r>
      <w:r w:rsidR="003A1128">
        <w:rPr>
          <w:rFonts w:ascii="Arial" w:eastAsia="Arial" w:hAnsi="Arial" w:cs="Arial"/>
        </w:rPr>
        <w:t>hen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n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</w:rPr>
        <w:t>p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odu</w:t>
      </w:r>
      <w:r w:rsidR="003A1128">
        <w:rPr>
          <w:rFonts w:ascii="Arial" w:eastAsia="Arial" w:hAnsi="Arial" w:cs="Arial"/>
          <w:spacing w:val="-2"/>
        </w:rPr>
        <w:t>c</w:t>
      </w:r>
      <w:r w:rsidR="003A1128">
        <w:rPr>
          <w:rFonts w:ascii="Arial" w:eastAsia="Arial" w:hAnsi="Arial" w:cs="Arial"/>
          <w:spacing w:val="-1"/>
        </w:rPr>
        <w:t>ti</w:t>
      </w:r>
      <w:r w:rsidR="003A1128">
        <w:rPr>
          <w:rFonts w:ascii="Arial" w:eastAsia="Arial" w:hAnsi="Arial" w:cs="Arial"/>
        </w:rPr>
        <w:t>on,</w:t>
      </w:r>
      <w:r w:rsidR="003A1128">
        <w:rPr>
          <w:rFonts w:ascii="Arial" w:eastAsia="Arial" w:hAnsi="Arial" w:cs="Arial"/>
          <w:spacing w:val="2"/>
        </w:rPr>
        <w:t xml:space="preserve"> 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-2"/>
        </w:rPr>
        <w:t>s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o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  <w:spacing w:val="-3"/>
        </w:rPr>
        <w:t>n</w:t>
      </w:r>
      <w:r w:rsidR="003A1128">
        <w:rPr>
          <w:rFonts w:ascii="Arial" w:eastAsia="Arial" w:hAnsi="Arial" w:cs="Arial"/>
        </w:rPr>
        <w:t>g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  <w:spacing w:val="1"/>
        </w:rPr>
        <w:t>fr</w:t>
      </w:r>
      <w:r w:rsidR="003A1128">
        <w:rPr>
          <w:rFonts w:ascii="Arial" w:eastAsia="Arial" w:hAnsi="Arial" w:cs="Arial"/>
        </w:rPr>
        <w:t>om ba</w:t>
      </w:r>
      <w:r w:rsidR="003A1128">
        <w:rPr>
          <w:rFonts w:ascii="Arial" w:eastAsia="Arial" w:hAnsi="Arial" w:cs="Arial"/>
          <w:spacing w:val="-2"/>
        </w:rPr>
        <w:t>c</w:t>
      </w:r>
      <w:r w:rsidR="003A1128">
        <w:rPr>
          <w:rFonts w:ascii="Arial" w:eastAsia="Arial" w:hAnsi="Arial" w:cs="Arial"/>
          <w:spacing w:val="2"/>
        </w:rPr>
        <w:t>k</w:t>
      </w:r>
      <w:r w:rsidR="003A1128">
        <w:rPr>
          <w:rFonts w:ascii="Arial" w:eastAsia="Arial" w:hAnsi="Arial" w:cs="Arial"/>
          <w:spacing w:val="-3"/>
        </w:rPr>
        <w:t>u</w:t>
      </w:r>
      <w:r w:rsidR="003A1128">
        <w:rPr>
          <w:rFonts w:ascii="Arial" w:eastAsia="Arial" w:hAnsi="Arial" w:cs="Arial"/>
        </w:rPr>
        <w:t>p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  <w:spacing w:val="-2"/>
        </w:rPr>
        <w:t>c</w:t>
      </w:r>
      <w:r w:rsidR="003A1128">
        <w:rPr>
          <w:rFonts w:ascii="Arial" w:eastAsia="Arial" w:hAnsi="Arial" w:cs="Arial"/>
          <w:spacing w:val="1"/>
        </w:rPr>
        <w:t>.</w:t>
      </w:r>
      <w:r w:rsidR="003A1128">
        <w:rPr>
          <w:rFonts w:ascii="Arial" w:eastAsia="Arial" w:hAnsi="Arial" w:cs="Arial"/>
          <w:spacing w:val="-2"/>
        </w:rPr>
        <w:t>)</w:t>
      </w:r>
      <w:r w:rsidR="003A1128">
        <w:rPr>
          <w:rFonts w:ascii="Arial" w:eastAsia="Arial" w:hAnsi="Arial" w:cs="Arial"/>
        </w:rPr>
        <w:t>.</w:t>
      </w:r>
    </w:p>
    <w:p w:rsidR="00874426" w:rsidRDefault="00874426">
      <w:pPr>
        <w:spacing w:before="13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2"/>
        </w:rPr>
        <w:t>u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hen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ca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</w:t>
      </w:r>
    </w:p>
    <w:p w:rsidR="00874426" w:rsidRDefault="00874426">
      <w:pPr>
        <w:spacing w:before="9" w:after="0" w:line="120" w:lineRule="exact"/>
        <w:rPr>
          <w:sz w:val="12"/>
          <w:szCs w:val="12"/>
        </w:rPr>
      </w:pPr>
    </w:p>
    <w:p w:rsidR="00874426" w:rsidRDefault="003A1128">
      <w:pPr>
        <w:spacing w:after="0" w:line="252" w:lineRule="exact"/>
        <w:ind w:left="116" w:right="1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</w:rPr>
        <w:t xml:space="preserve">om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sou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DA</w:t>
      </w:r>
      <w:r>
        <w:rPr>
          <w:rFonts w:ascii="Arial" w:eastAsia="Arial" w:hAnsi="Arial" w:cs="Arial"/>
        </w:rPr>
        <w:t xml:space="preserve">P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hat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user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user na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pass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d.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2"/>
        </w:rPr>
        <w:t>u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hor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za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</w:t>
      </w:r>
    </w:p>
    <w:p w:rsidR="00874426" w:rsidRDefault="00874426">
      <w:pPr>
        <w:spacing w:before="9" w:after="0" w:line="120" w:lineRule="exact"/>
        <w:rPr>
          <w:sz w:val="12"/>
          <w:szCs w:val="12"/>
        </w:rPr>
      </w:pPr>
    </w:p>
    <w:p w:rsidR="00874426" w:rsidRDefault="003A1128">
      <w:pPr>
        <w:spacing w:after="0" w:line="252" w:lineRule="exact"/>
        <w:ind w:left="116" w:right="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set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acc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spec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abs,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spec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(r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after="0"/>
        <w:sectPr w:rsidR="00874426">
          <w:pgSz w:w="12240" w:h="15840"/>
          <w:pgMar w:top="320" w:right="800" w:bottom="1080" w:left="1060" w:header="0" w:footer="874" w:gutter="0"/>
          <w:cols w:space="720"/>
        </w:sectPr>
      </w:pPr>
    </w:p>
    <w:p w:rsidR="00874426" w:rsidRDefault="003A1128">
      <w:pPr>
        <w:spacing w:before="68"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lastRenderedPageBreak/>
        <w:t>P</w:t>
      </w:r>
      <w:r>
        <w:rPr>
          <w:rFonts w:ascii="Arial" w:eastAsia="Arial" w:hAnsi="Arial" w:cs="Arial"/>
          <w:b/>
          <w:bCs/>
          <w:sz w:val="24"/>
          <w:szCs w:val="24"/>
        </w:rPr>
        <w:t>oli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</w:p>
    <w:p w:rsidR="00874426" w:rsidRDefault="00874426">
      <w:pPr>
        <w:spacing w:before="6" w:after="0" w:line="200" w:lineRule="exact"/>
        <w:rPr>
          <w:sz w:val="20"/>
          <w:szCs w:val="20"/>
        </w:rPr>
      </w:pPr>
    </w:p>
    <w:p w:rsidR="00874426" w:rsidRDefault="003A1128" w:rsidP="003D3073">
      <w:pPr>
        <w:spacing w:after="0" w:line="242" w:lineRule="auto"/>
        <w:ind w:left="116" w:right="15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user 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-1"/>
        </w:rPr>
        <w:t xml:space="preserve"> REDC</w:t>
      </w:r>
      <w:r>
        <w:rPr>
          <w:rFonts w:ascii="Arial" w:eastAsia="Arial" w:hAnsi="Arial" w:cs="Arial"/>
        </w:rPr>
        <w:t>ap,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pub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abases</w:t>
      </w:r>
      <w:r>
        <w:rPr>
          <w:rFonts w:ascii="Arial" w:eastAsia="Arial" w:hAnsi="Arial" w:cs="Arial"/>
          <w:spacing w:val="1"/>
        </w:rPr>
        <w:t xml:space="preserve"> (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, de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ses)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espond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</w:rPr>
        <w:t>, 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</w:rPr>
        <w:t>her 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2"/>
        </w:rPr>
        <w:t>rr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 w:rsidR="003D3073">
        <w:rPr>
          <w:rFonts w:ascii="Arial" w:eastAsia="Arial" w:hAnsi="Arial" w:cs="Arial"/>
          <w:spacing w:val="2"/>
        </w:rPr>
        <w:t xml:space="preserve">the University of Oklahoma Health Sciences Center 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 w:rsidR="003D3073"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 xml:space="preserve">the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ce. </w:t>
      </w:r>
      <w:r w:rsidR="003D3073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 w:rsidR="003E3B97">
        <w:rPr>
          <w:rFonts w:ascii="Arial" w:eastAsia="Arial" w:hAnsi="Arial" w:cs="Arial"/>
          <w:spacing w:val="-1"/>
        </w:rPr>
        <w:t xml:space="preserve">three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e: </w:t>
      </w:r>
      <w:r>
        <w:rPr>
          <w:rFonts w:ascii="Arial" w:eastAsia="Arial" w:hAnsi="Arial" w:cs="Arial"/>
          <w:color w:val="0000FF"/>
          <w:spacing w:val="-57"/>
        </w:rPr>
        <w:t xml:space="preserve"> </w:t>
      </w:r>
      <w:r w:rsidR="003D3073" w:rsidRPr="003D3073">
        <w:rPr>
          <w:rFonts w:ascii="Arial" w:eastAsia="Arial" w:hAnsi="Arial" w:cs="Arial"/>
          <w:color w:val="0000FF"/>
          <w:u w:val="single" w:color="0000FF"/>
        </w:rPr>
        <w:t>h</w:t>
      </w:r>
      <w:r w:rsidR="003D3073" w:rsidRPr="003D3073">
        <w:rPr>
          <w:rFonts w:ascii="Arial" w:eastAsia="Arial" w:hAnsi="Arial" w:cs="Arial"/>
          <w:color w:val="0000FF"/>
          <w:spacing w:val="1"/>
          <w:u w:val="single" w:color="0000FF"/>
        </w:rPr>
        <w:t>tt</w:t>
      </w:r>
      <w:r w:rsidR="003D3073" w:rsidRPr="003D3073">
        <w:rPr>
          <w:rFonts w:ascii="Arial" w:eastAsia="Arial" w:hAnsi="Arial" w:cs="Arial"/>
          <w:color w:val="0000FF"/>
          <w:u w:val="single" w:color="0000FF"/>
        </w:rPr>
        <w:t>ps</w:t>
      </w:r>
      <w:r w:rsidR="003D3073" w:rsidRPr="003D3073">
        <w:rPr>
          <w:rFonts w:ascii="Arial" w:eastAsia="Arial" w:hAnsi="Arial" w:cs="Arial"/>
          <w:color w:val="0000FF"/>
          <w:spacing w:val="-1"/>
          <w:u w:val="single" w:color="0000FF"/>
        </w:rPr>
        <w:t>:</w:t>
      </w:r>
      <w:r w:rsidR="003D3073" w:rsidRPr="003D3073">
        <w:rPr>
          <w:rFonts w:ascii="Arial" w:eastAsia="Arial" w:hAnsi="Arial" w:cs="Arial"/>
          <w:color w:val="0000FF"/>
          <w:spacing w:val="1"/>
          <w:u w:val="single" w:color="0000FF"/>
        </w:rPr>
        <w:t>//rcapdev.ouhsc.edu</w:t>
      </w:r>
    </w:p>
    <w:p w:rsidR="00874426" w:rsidRDefault="003A1128">
      <w:pPr>
        <w:spacing w:before="1"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)</w:t>
      </w:r>
      <w:r w:rsidR="003E3B97">
        <w:rPr>
          <w:rFonts w:ascii="Arial" w:eastAsia="Arial" w:hAnsi="Arial" w:cs="Arial"/>
        </w:rPr>
        <w:t xml:space="preserve">, </w:t>
      </w:r>
      <w:hyperlink w:history="1">
        <w:r w:rsidR="003D3073" w:rsidRPr="000D31D7">
          <w:rPr>
            <w:rStyle w:val="Hyperlink"/>
            <w:rFonts w:ascii="Arial" w:eastAsia="Arial" w:hAnsi="Arial" w:cs="Arial"/>
            <w:u w:color="0000FF"/>
          </w:rPr>
          <w:t>h</w:t>
        </w:r>
        <w:r w:rsidR="003D3073" w:rsidRPr="000D31D7">
          <w:rPr>
            <w:rStyle w:val="Hyperlink"/>
            <w:rFonts w:ascii="Arial" w:eastAsia="Arial" w:hAnsi="Arial" w:cs="Arial"/>
            <w:spacing w:val="1"/>
            <w:u w:color="0000FF"/>
          </w:rPr>
          <w:t>tt</w:t>
        </w:r>
        <w:r w:rsidR="003D3073" w:rsidRPr="000D31D7">
          <w:rPr>
            <w:rStyle w:val="Hyperlink"/>
            <w:rFonts w:ascii="Arial" w:eastAsia="Arial" w:hAnsi="Arial" w:cs="Arial"/>
            <w:spacing w:val="-3"/>
            <w:u w:color="0000FF"/>
          </w:rPr>
          <w:t>ps</w:t>
        </w:r>
        <w:r w:rsidR="003D3073" w:rsidRPr="000D31D7">
          <w:rPr>
            <w:rStyle w:val="Hyperlink"/>
            <w:rFonts w:ascii="Arial" w:eastAsia="Arial" w:hAnsi="Arial" w:cs="Arial"/>
            <w:spacing w:val="1"/>
            <w:u w:color="0000FF"/>
          </w:rPr>
          <w:t>:</w:t>
        </w:r>
        <w:r w:rsidR="003D3073" w:rsidRPr="000D31D7">
          <w:rPr>
            <w:rStyle w:val="Hyperlink"/>
            <w:rFonts w:ascii="Arial" w:eastAsia="Arial" w:hAnsi="Arial" w:cs="Arial"/>
            <w:spacing w:val="-1"/>
            <w:u w:color="0000FF"/>
          </w:rPr>
          <w:t>/</w:t>
        </w:r>
        <w:r w:rsidR="003D3073" w:rsidRPr="000D31D7">
          <w:rPr>
            <w:rStyle w:val="Hyperlink"/>
            <w:rFonts w:ascii="Arial" w:eastAsia="Arial" w:hAnsi="Arial" w:cs="Arial"/>
            <w:spacing w:val="1"/>
            <w:u w:color="0000FF"/>
          </w:rPr>
          <w:t>/miechvprojects.ouhsc.edu</w:t>
        </w:r>
        <w:r w:rsidR="003D3073" w:rsidRPr="000D31D7">
          <w:rPr>
            <w:rStyle w:val="Hyperlink"/>
            <w:rFonts w:ascii="Arial" w:eastAsia="Arial" w:hAnsi="Arial" w:cs="Arial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1"/>
        </w:rPr>
        <w:t>(</w:t>
      </w:r>
      <w:r w:rsidR="003E3B97">
        <w:rPr>
          <w:rFonts w:ascii="Arial" w:eastAsia="Arial" w:hAnsi="Arial" w:cs="Arial"/>
          <w:color w:val="000000"/>
          <w:spacing w:val="1"/>
        </w:rPr>
        <w:t xml:space="preserve">BBMC customized version for internal </w:t>
      </w:r>
      <w:r>
        <w:rPr>
          <w:rFonts w:ascii="Arial" w:eastAsia="Arial" w:hAnsi="Arial" w:cs="Arial"/>
          <w:color w:val="000000"/>
        </w:rPr>
        <w:t>de</w:t>
      </w:r>
      <w:r>
        <w:rPr>
          <w:rFonts w:ascii="Arial" w:eastAsia="Arial" w:hAnsi="Arial" w:cs="Arial"/>
          <w:color w:val="000000"/>
          <w:spacing w:val="-2"/>
        </w:rPr>
        <w:t>v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op</w:t>
      </w:r>
      <w:r>
        <w:rPr>
          <w:rFonts w:ascii="Arial" w:eastAsia="Arial" w:hAnsi="Arial" w:cs="Arial"/>
          <w:color w:val="000000"/>
          <w:spacing w:val="1"/>
        </w:rPr>
        <w:t>m</w:t>
      </w:r>
      <w:r>
        <w:rPr>
          <w:rFonts w:ascii="Arial" w:eastAsia="Arial" w:hAnsi="Arial" w:cs="Arial"/>
          <w:color w:val="000000"/>
        </w:rPr>
        <w:t>ent and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spacing w:val="-3"/>
        </w:rPr>
        <w:t>p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odu</w:t>
      </w:r>
      <w:r>
        <w:rPr>
          <w:rFonts w:ascii="Arial" w:eastAsia="Arial" w:hAnsi="Arial" w:cs="Arial"/>
          <w:color w:val="000000"/>
          <w:spacing w:val="-2"/>
        </w:rPr>
        <w:t>c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on</w:t>
      </w:r>
      <w:r>
        <w:rPr>
          <w:rFonts w:ascii="Arial" w:eastAsia="Arial" w:hAnsi="Arial" w:cs="Arial"/>
          <w:color w:val="000000"/>
          <w:spacing w:val="1"/>
        </w:rPr>
        <w:t>)</w:t>
      </w:r>
      <w:r w:rsidR="003E3B97">
        <w:rPr>
          <w:rFonts w:ascii="Arial" w:eastAsia="Arial" w:hAnsi="Arial" w:cs="Arial"/>
          <w:color w:val="000000"/>
          <w:spacing w:val="1"/>
        </w:rPr>
        <w:t xml:space="preserve">, </w:t>
      </w:r>
      <w:r w:rsidR="003E3B97" w:rsidRPr="003E3B97">
        <w:rPr>
          <w:rFonts w:ascii="Arial" w:eastAsia="Arial" w:hAnsi="Arial" w:cs="Arial"/>
          <w:color w:val="000000"/>
          <w:spacing w:val="1"/>
        </w:rPr>
        <w:t>and</w:t>
      </w:r>
      <w:r w:rsidR="003E3B97">
        <w:rPr>
          <w:rFonts w:ascii="Arial" w:eastAsia="Arial" w:hAnsi="Arial" w:cs="Arial"/>
          <w:color w:val="000000"/>
          <w:spacing w:val="1"/>
        </w:rPr>
        <w:t xml:space="preserve"> </w:t>
      </w:r>
      <w:hyperlink r:id="rId10" w:history="1">
        <w:r w:rsidR="003E3B97" w:rsidRPr="007B5830">
          <w:rPr>
            <w:rStyle w:val="Hyperlink"/>
            <w:rFonts w:ascii="Arial" w:eastAsia="Arial" w:hAnsi="Arial" w:cs="Arial"/>
            <w:spacing w:val="1"/>
          </w:rPr>
          <w:t>https://redcapweb1/redcap</w:t>
        </w:r>
      </w:hyperlink>
      <w:r w:rsidR="003E3B97">
        <w:rPr>
          <w:rFonts w:ascii="Arial" w:eastAsia="Arial" w:hAnsi="Arial" w:cs="Arial"/>
          <w:color w:val="000000"/>
          <w:spacing w:val="1"/>
        </w:rPr>
        <w:t xml:space="preserve"> (an enterprise version for general </w:t>
      </w:r>
      <w:r w:rsidR="003E3B97">
        <w:rPr>
          <w:rFonts w:ascii="Arial" w:eastAsia="Arial" w:hAnsi="Arial" w:cs="Arial"/>
          <w:color w:val="000000"/>
        </w:rPr>
        <w:t>de</w:t>
      </w:r>
      <w:r w:rsidR="003E3B97">
        <w:rPr>
          <w:rFonts w:ascii="Arial" w:eastAsia="Arial" w:hAnsi="Arial" w:cs="Arial"/>
          <w:color w:val="000000"/>
          <w:spacing w:val="-2"/>
        </w:rPr>
        <w:t>v</w:t>
      </w:r>
      <w:r w:rsidR="003E3B97">
        <w:rPr>
          <w:rFonts w:ascii="Arial" w:eastAsia="Arial" w:hAnsi="Arial" w:cs="Arial"/>
          <w:color w:val="000000"/>
        </w:rPr>
        <w:t>e</w:t>
      </w:r>
      <w:r w:rsidR="003E3B97">
        <w:rPr>
          <w:rFonts w:ascii="Arial" w:eastAsia="Arial" w:hAnsi="Arial" w:cs="Arial"/>
          <w:color w:val="000000"/>
          <w:spacing w:val="-1"/>
        </w:rPr>
        <w:t>l</w:t>
      </w:r>
      <w:r w:rsidR="003E3B97">
        <w:rPr>
          <w:rFonts w:ascii="Arial" w:eastAsia="Arial" w:hAnsi="Arial" w:cs="Arial"/>
          <w:color w:val="000000"/>
        </w:rPr>
        <w:t>op</w:t>
      </w:r>
      <w:r w:rsidR="003E3B97">
        <w:rPr>
          <w:rFonts w:ascii="Arial" w:eastAsia="Arial" w:hAnsi="Arial" w:cs="Arial"/>
          <w:color w:val="000000"/>
          <w:spacing w:val="1"/>
        </w:rPr>
        <w:t>m</w:t>
      </w:r>
      <w:r w:rsidR="003E3B97">
        <w:rPr>
          <w:rFonts w:ascii="Arial" w:eastAsia="Arial" w:hAnsi="Arial" w:cs="Arial"/>
          <w:color w:val="000000"/>
        </w:rPr>
        <w:t>ent and</w:t>
      </w:r>
      <w:r w:rsidR="003E3B97">
        <w:rPr>
          <w:rFonts w:ascii="Arial" w:eastAsia="Arial" w:hAnsi="Arial" w:cs="Arial"/>
          <w:color w:val="000000"/>
          <w:spacing w:val="1"/>
        </w:rPr>
        <w:t xml:space="preserve"> </w:t>
      </w:r>
      <w:r w:rsidR="003E3B97">
        <w:rPr>
          <w:rFonts w:ascii="Arial" w:eastAsia="Arial" w:hAnsi="Arial" w:cs="Arial"/>
          <w:color w:val="000000"/>
          <w:spacing w:val="-3"/>
        </w:rPr>
        <w:t>p</w:t>
      </w:r>
      <w:r w:rsidR="003E3B97">
        <w:rPr>
          <w:rFonts w:ascii="Arial" w:eastAsia="Arial" w:hAnsi="Arial" w:cs="Arial"/>
          <w:color w:val="000000"/>
          <w:spacing w:val="1"/>
        </w:rPr>
        <w:t>r</w:t>
      </w:r>
      <w:r w:rsidR="003E3B97">
        <w:rPr>
          <w:rFonts w:ascii="Arial" w:eastAsia="Arial" w:hAnsi="Arial" w:cs="Arial"/>
          <w:color w:val="000000"/>
        </w:rPr>
        <w:t>odu</w:t>
      </w:r>
      <w:r w:rsidR="003E3B97">
        <w:rPr>
          <w:rFonts w:ascii="Arial" w:eastAsia="Arial" w:hAnsi="Arial" w:cs="Arial"/>
          <w:color w:val="000000"/>
          <w:spacing w:val="-2"/>
        </w:rPr>
        <w:t>c</w:t>
      </w:r>
      <w:r w:rsidR="003E3B97">
        <w:rPr>
          <w:rFonts w:ascii="Arial" w:eastAsia="Arial" w:hAnsi="Arial" w:cs="Arial"/>
          <w:color w:val="000000"/>
          <w:spacing w:val="1"/>
        </w:rPr>
        <w:t>t</w:t>
      </w:r>
      <w:r w:rsidR="003E3B97">
        <w:rPr>
          <w:rFonts w:ascii="Arial" w:eastAsia="Arial" w:hAnsi="Arial" w:cs="Arial"/>
          <w:color w:val="000000"/>
          <w:spacing w:val="-1"/>
        </w:rPr>
        <w:t>i</w:t>
      </w:r>
      <w:r w:rsidR="003E3B97">
        <w:rPr>
          <w:rFonts w:ascii="Arial" w:eastAsia="Arial" w:hAnsi="Arial" w:cs="Arial"/>
          <w:color w:val="000000"/>
        </w:rPr>
        <w:t>on</w:t>
      </w:r>
      <w:r w:rsidR="003E3B97">
        <w:rPr>
          <w:rFonts w:ascii="Arial" w:eastAsia="Arial" w:hAnsi="Arial" w:cs="Arial"/>
          <w:color w:val="000000"/>
          <w:spacing w:val="1"/>
        </w:rPr>
        <w:t>)</w:t>
      </w:r>
      <w:r>
        <w:rPr>
          <w:rFonts w:ascii="Arial" w:eastAsia="Arial" w:hAnsi="Arial" w:cs="Arial"/>
          <w:color w:val="000000"/>
        </w:rPr>
        <w:t>.</w:t>
      </w:r>
    </w:p>
    <w:p w:rsidR="00874426" w:rsidRDefault="00874426">
      <w:pPr>
        <w:spacing w:before="16" w:after="0" w:line="240" w:lineRule="exact"/>
        <w:rPr>
          <w:sz w:val="24"/>
          <w:szCs w:val="24"/>
        </w:rPr>
      </w:pPr>
    </w:p>
    <w:p w:rsidR="00874426" w:rsidRPr="005E5C37" w:rsidRDefault="003A1128" w:rsidP="005E5C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encou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appo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 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oduc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 xml:space="preserve">ap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about 1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) 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 xml:space="preserve">ap.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l</w:t>
      </w:r>
      <w:r>
        <w:rPr>
          <w:rFonts w:ascii="Arial" w:eastAsia="Arial" w:hAnsi="Arial" w:cs="Arial"/>
        </w:rPr>
        <w:t>ease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>fill out the REDCap project request form that is available online</w:t>
      </w:r>
      <w:r w:rsidR="008E24E6">
        <w:rPr>
          <w:rFonts w:ascii="Arial" w:eastAsia="Arial" w:hAnsi="Arial" w:cs="Arial"/>
          <w:spacing w:val="1"/>
        </w:rPr>
        <w:t xml:space="preserve"> (</w:t>
      </w:r>
      <w:hyperlink r:id="rId11" w:history="1">
        <w:r w:rsidR="005E5C37" w:rsidRPr="005E5C37">
          <w:rPr>
            <w:rStyle w:val="Hyperlink"/>
            <w:rFonts w:ascii="Arial" w:eastAsia="Times New Roman" w:hAnsi="Arial" w:cs="Arial"/>
          </w:rPr>
          <w:t>https://miechvprojects.ouhsc.edu/redcap/redcap_v4.11.2/Miechv/Informatics3.html</w:t>
        </w:r>
      </w:hyperlink>
      <w:r w:rsidR="008E24E6">
        <w:rPr>
          <w:rFonts w:ascii="Arial" w:eastAsia="Arial" w:hAnsi="Arial" w:cs="Arial"/>
          <w:spacing w:val="1"/>
        </w:rPr>
        <w:t>)</w:t>
      </w:r>
      <w:r w:rsidR="003D3073">
        <w:rPr>
          <w:rFonts w:ascii="Arial" w:eastAsia="Arial" w:hAnsi="Arial" w:cs="Arial"/>
          <w:spacing w:val="1"/>
        </w:rPr>
        <w:t xml:space="preserve"> and upload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oposed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udy des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ocol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sub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on) </w:t>
      </w:r>
      <w:r w:rsidR="005E5C37">
        <w:rPr>
          <w:rFonts w:ascii="Arial" w:eastAsia="Arial" w:hAnsi="Arial" w:cs="Arial"/>
          <w:spacing w:val="1"/>
        </w:rPr>
        <w:t xml:space="preserve">to this BBMC web-form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day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appo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3" w:after="0" w:line="240" w:lineRule="exact"/>
        <w:rPr>
          <w:sz w:val="24"/>
          <w:szCs w:val="24"/>
        </w:rPr>
      </w:pPr>
    </w:p>
    <w:p w:rsidR="00874426" w:rsidRPr="00872592" w:rsidRDefault="003A1128">
      <w:pPr>
        <w:spacing w:after="0" w:line="242" w:lineRule="auto"/>
        <w:ind w:left="116" w:right="56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ode.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8"/>
        </w:rPr>
        <w:t>W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nnot 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 any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on. For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poses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2"/>
        </w:rPr>
        <w:t xml:space="preserve"> </w:t>
      </w:r>
      <w:r w:rsidR="005E5C37">
        <w:rPr>
          <w:rFonts w:ascii="Arial" w:eastAsia="Arial" w:hAnsi="Arial" w:cs="Arial"/>
          <w:spacing w:val="1"/>
        </w:rPr>
        <w:t>fictional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 xml:space="preserve">ill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abases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O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 xml:space="preserve">cer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hose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d. 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sub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 w:rsidR="005E5C37" w:rsidRPr="005E5C37">
        <w:rPr>
          <w:rFonts w:ascii="Arial" w:eastAsia="Arial" w:hAnsi="Arial" w:cs="Arial"/>
          <w:spacing w:val="-2"/>
          <w:highlight w:val="yellow"/>
          <w:u w:val="single"/>
        </w:rPr>
        <w:t>OUHSC and her affiliates</w:t>
      </w:r>
      <w:r w:rsidRPr="005E5C37">
        <w:rPr>
          <w:rFonts w:ascii="Arial" w:eastAsia="Arial" w:hAnsi="Arial" w:cs="Arial"/>
          <w:highlight w:val="yellow"/>
          <w:u w:val="single"/>
        </w:rPr>
        <w:t>, a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</w:t>
      </w:r>
      <w:r w:rsidRPr="005E5C37">
        <w:rPr>
          <w:rFonts w:ascii="Arial" w:eastAsia="Arial" w:hAnsi="Arial" w:cs="Arial"/>
          <w:highlight w:val="yellow"/>
          <w:u w:val="single"/>
        </w:rPr>
        <w:t>l</w:t>
      </w:r>
      <w:r w:rsidRPr="005E5C37">
        <w:rPr>
          <w:rFonts w:ascii="Arial" w:eastAsia="Arial" w:hAnsi="Arial" w:cs="Arial"/>
          <w:spacing w:val="-2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highlight w:val="yellow"/>
          <w:u w:val="single"/>
        </w:rPr>
        <w:t>use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s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m</w:t>
      </w:r>
      <w:r w:rsidRPr="005E5C37">
        <w:rPr>
          <w:rFonts w:ascii="Arial" w:eastAsia="Arial" w:hAnsi="Arial" w:cs="Arial"/>
          <w:highlight w:val="yellow"/>
          <w:u w:val="single"/>
        </w:rPr>
        <w:t>u</w:t>
      </w:r>
      <w:r w:rsidRPr="005E5C37">
        <w:rPr>
          <w:rFonts w:ascii="Arial" w:eastAsia="Arial" w:hAnsi="Arial" w:cs="Arial"/>
          <w:spacing w:val="-2"/>
          <w:highlight w:val="yellow"/>
          <w:u w:val="single"/>
        </w:rPr>
        <w:t>s</w:t>
      </w:r>
      <w:r w:rsidRPr="005E5C37">
        <w:rPr>
          <w:rFonts w:ascii="Arial" w:eastAsia="Arial" w:hAnsi="Arial" w:cs="Arial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2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highlight w:val="yellow"/>
          <w:u w:val="single"/>
        </w:rPr>
        <w:t>c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m</w:t>
      </w:r>
      <w:r w:rsidRPr="005E5C37">
        <w:rPr>
          <w:rFonts w:ascii="Arial" w:eastAsia="Arial" w:hAnsi="Arial" w:cs="Arial"/>
          <w:highlight w:val="yellow"/>
          <w:u w:val="single"/>
        </w:rPr>
        <w:t>p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</w:t>
      </w:r>
      <w:r w:rsidRPr="005E5C37">
        <w:rPr>
          <w:rFonts w:ascii="Arial" w:eastAsia="Arial" w:hAnsi="Arial" w:cs="Arial"/>
          <w:highlight w:val="yellow"/>
          <w:u w:val="single"/>
        </w:rPr>
        <w:t>y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4"/>
          <w:highlight w:val="yellow"/>
          <w:u w:val="single"/>
        </w:rPr>
        <w:t>w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highlight w:val="yellow"/>
          <w:u w:val="single"/>
        </w:rPr>
        <w:t>h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="005E5C37" w:rsidRPr="005E5C37">
        <w:rPr>
          <w:rFonts w:ascii="Arial" w:eastAsia="Arial" w:hAnsi="Arial" w:cs="Arial"/>
          <w:spacing w:val="-4"/>
          <w:highlight w:val="yellow"/>
          <w:u w:val="single"/>
        </w:rPr>
        <w:t>the OUHSC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3"/>
          <w:highlight w:val="yellow"/>
          <w:u w:val="single"/>
        </w:rPr>
        <w:t>“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P</w:t>
      </w:r>
      <w:r w:rsidRPr="005E5C37">
        <w:rPr>
          <w:rFonts w:ascii="Arial" w:eastAsia="Arial" w:hAnsi="Arial" w:cs="Arial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li</w:t>
      </w:r>
      <w:r w:rsidRPr="005E5C37">
        <w:rPr>
          <w:rFonts w:ascii="Arial" w:eastAsia="Arial" w:hAnsi="Arial" w:cs="Arial"/>
          <w:highlight w:val="yellow"/>
          <w:u w:val="single"/>
        </w:rPr>
        <w:t>cy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3"/>
          <w:highlight w:val="yellow"/>
          <w:u w:val="single"/>
        </w:rPr>
        <w:t>f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o</w:t>
      </w:r>
      <w:r w:rsidRPr="005E5C37">
        <w:rPr>
          <w:rFonts w:ascii="Arial" w:eastAsia="Arial" w:hAnsi="Arial" w:cs="Arial"/>
          <w:highlight w:val="yellow"/>
          <w:u w:val="single"/>
        </w:rPr>
        <w:t xml:space="preserve">r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t</w:t>
      </w:r>
      <w:r w:rsidRPr="005E5C37">
        <w:rPr>
          <w:rFonts w:ascii="Arial" w:eastAsia="Arial" w:hAnsi="Arial" w:cs="Arial"/>
          <w:highlight w:val="yellow"/>
          <w:u w:val="single"/>
        </w:rPr>
        <w:t>he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U</w:t>
      </w:r>
      <w:r w:rsidRPr="005E5C37">
        <w:rPr>
          <w:rFonts w:ascii="Arial" w:eastAsia="Arial" w:hAnsi="Arial" w:cs="Arial"/>
          <w:highlight w:val="yellow"/>
          <w:u w:val="single"/>
        </w:rPr>
        <w:t xml:space="preserve">se 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o</w:t>
      </w:r>
      <w:r w:rsidRPr="005E5C37">
        <w:rPr>
          <w:rFonts w:ascii="Arial" w:eastAsia="Arial" w:hAnsi="Arial" w:cs="Arial"/>
          <w:highlight w:val="yellow"/>
          <w:u w:val="single"/>
        </w:rPr>
        <w:t>f</w:t>
      </w:r>
      <w:r w:rsidRPr="005E5C37">
        <w:rPr>
          <w:rFonts w:ascii="Arial" w:eastAsia="Arial" w:hAnsi="Arial" w:cs="Arial"/>
          <w:spacing w:val="5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P</w:t>
      </w:r>
      <w:r w:rsidRPr="005E5C37">
        <w:rPr>
          <w:rFonts w:ascii="Arial" w:eastAsia="Arial" w:hAnsi="Arial" w:cs="Arial"/>
          <w:highlight w:val="yellow"/>
          <w:u w:val="single"/>
        </w:rPr>
        <w:t>a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highlight w:val="yellow"/>
          <w:u w:val="single"/>
        </w:rPr>
        <w:t>e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n</w:t>
      </w:r>
      <w:r w:rsidRPr="005E5C37">
        <w:rPr>
          <w:rFonts w:ascii="Arial" w:eastAsia="Arial" w:hAnsi="Arial" w:cs="Arial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2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4"/>
          <w:highlight w:val="yellow"/>
          <w:u w:val="single"/>
        </w:rPr>
        <w:t>M</w:t>
      </w:r>
      <w:r w:rsidRPr="005E5C37">
        <w:rPr>
          <w:rFonts w:ascii="Arial" w:eastAsia="Arial" w:hAnsi="Arial" w:cs="Arial"/>
          <w:highlight w:val="yellow"/>
          <w:u w:val="single"/>
        </w:rPr>
        <w:t>ed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highlight w:val="yellow"/>
          <w:u w:val="single"/>
        </w:rPr>
        <w:t xml:space="preserve">cal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eco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ds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highlight w:val="yellow"/>
          <w:u w:val="single"/>
        </w:rPr>
        <w:t>n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esea</w:t>
      </w:r>
      <w:r w:rsidRPr="005E5C37">
        <w:rPr>
          <w:rFonts w:ascii="Arial" w:eastAsia="Arial" w:hAnsi="Arial" w:cs="Arial"/>
          <w:spacing w:val="-2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 xml:space="preserve">ch”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P</w:t>
      </w:r>
      <w:r w:rsidRPr="005E5C37">
        <w:rPr>
          <w:rFonts w:ascii="Arial" w:eastAsia="Arial" w:hAnsi="Arial" w:cs="Arial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li</w:t>
      </w:r>
      <w:r w:rsidRPr="005E5C37">
        <w:rPr>
          <w:rFonts w:ascii="Arial" w:eastAsia="Arial" w:hAnsi="Arial" w:cs="Arial"/>
          <w:highlight w:val="yellow"/>
          <w:u w:val="single"/>
        </w:rPr>
        <w:t>cy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highlight w:val="yellow"/>
          <w:u w:val="single"/>
        </w:rPr>
        <w:t>#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="005E5C37" w:rsidRPr="005E5C37">
        <w:rPr>
          <w:rFonts w:ascii="Arial" w:eastAsia="Arial" w:hAnsi="Arial" w:cs="Arial"/>
          <w:spacing w:val="-1"/>
          <w:highlight w:val="yellow"/>
          <w:u w:val="single"/>
        </w:rPr>
        <w:t>????</w:t>
      </w:r>
      <w:r w:rsidRPr="005E5C37">
        <w:rPr>
          <w:rFonts w:ascii="Arial" w:eastAsia="Arial" w:hAnsi="Arial" w:cs="Arial"/>
          <w:spacing w:val="3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highlight w:val="yellow"/>
          <w:u w:val="single"/>
        </w:rPr>
        <w:t>and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“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El</w:t>
      </w:r>
      <w:r w:rsidRPr="005E5C37">
        <w:rPr>
          <w:rFonts w:ascii="Arial" w:eastAsia="Arial" w:hAnsi="Arial" w:cs="Arial"/>
          <w:highlight w:val="yellow"/>
          <w:u w:val="single"/>
        </w:rPr>
        <w:t>ec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on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highlight w:val="yellow"/>
          <w:u w:val="single"/>
        </w:rPr>
        <w:t>c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p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highlight w:val="yellow"/>
          <w:u w:val="single"/>
        </w:rPr>
        <w:t>e</w:t>
      </w:r>
      <w:r w:rsidRPr="005E5C37">
        <w:rPr>
          <w:rFonts w:ascii="Arial" w:eastAsia="Arial" w:hAnsi="Arial" w:cs="Arial"/>
          <w:spacing w:val="-2"/>
          <w:highlight w:val="yellow"/>
          <w:u w:val="single"/>
        </w:rPr>
        <w:t>c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highlight w:val="yellow"/>
          <w:u w:val="single"/>
        </w:rPr>
        <w:t>ed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highlight w:val="yellow"/>
          <w:u w:val="single"/>
        </w:rPr>
        <w:t>hea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lt</w:t>
      </w:r>
      <w:r w:rsidRPr="005E5C37">
        <w:rPr>
          <w:rFonts w:ascii="Arial" w:eastAsia="Arial" w:hAnsi="Arial" w:cs="Arial"/>
          <w:highlight w:val="yellow"/>
          <w:u w:val="single"/>
        </w:rPr>
        <w:t>h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n</w:t>
      </w:r>
      <w:r w:rsidRPr="005E5C37">
        <w:rPr>
          <w:rFonts w:ascii="Arial" w:eastAsia="Arial" w:hAnsi="Arial" w:cs="Arial"/>
          <w:spacing w:val="3"/>
          <w:highlight w:val="yellow"/>
          <w:u w:val="single"/>
        </w:rPr>
        <w:t>f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rm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a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i</w:t>
      </w:r>
      <w:r w:rsidRPr="005E5C37">
        <w:rPr>
          <w:rFonts w:ascii="Arial" w:eastAsia="Arial" w:hAnsi="Arial" w:cs="Arial"/>
          <w:highlight w:val="yellow"/>
          <w:u w:val="single"/>
        </w:rPr>
        <w:t>on secu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-2"/>
          <w:highlight w:val="yellow"/>
          <w:u w:val="single"/>
        </w:rPr>
        <w:t>y</w:t>
      </w:r>
      <w:r w:rsidRPr="005E5C37">
        <w:rPr>
          <w:rFonts w:ascii="Arial" w:eastAsia="Arial" w:hAnsi="Arial" w:cs="Arial"/>
          <w:highlight w:val="yellow"/>
          <w:u w:val="single"/>
        </w:rPr>
        <w:t>”</w:t>
      </w:r>
      <w:r w:rsidRPr="005E5C37">
        <w:rPr>
          <w:rFonts w:ascii="Arial" w:eastAsia="Arial" w:hAnsi="Arial" w:cs="Arial"/>
          <w:spacing w:val="2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P</w:t>
      </w:r>
      <w:r w:rsidRPr="005E5C37">
        <w:rPr>
          <w:rFonts w:ascii="Arial" w:eastAsia="Arial" w:hAnsi="Arial" w:cs="Arial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li</w:t>
      </w:r>
      <w:r w:rsidRPr="005E5C37">
        <w:rPr>
          <w:rFonts w:ascii="Arial" w:eastAsia="Arial" w:hAnsi="Arial" w:cs="Arial"/>
          <w:highlight w:val="yellow"/>
          <w:u w:val="single"/>
        </w:rPr>
        <w:t>cy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highlight w:val="yellow"/>
          <w:u w:val="single"/>
        </w:rPr>
        <w:t>#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="005E5C37" w:rsidRPr="005E5C37">
        <w:rPr>
          <w:rFonts w:ascii="Arial" w:eastAsia="Arial" w:hAnsi="Arial" w:cs="Arial"/>
          <w:highlight w:val="yellow"/>
          <w:u w:val="single"/>
        </w:rPr>
        <w:t>????</w:t>
      </w:r>
      <w:r w:rsidRPr="005E5C37">
        <w:rPr>
          <w:rFonts w:ascii="Arial" w:eastAsia="Arial" w:hAnsi="Arial" w:cs="Arial"/>
          <w:highlight w:val="yellow"/>
          <w:u w:val="single"/>
        </w:rPr>
        <w:t>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I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:</w:t>
      </w:r>
    </w:p>
    <w:p w:rsidR="00874426" w:rsidRDefault="003A1128">
      <w:pPr>
        <w:tabs>
          <w:tab w:val="left" w:pos="820"/>
        </w:tabs>
        <w:spacing w:before="13" w:after="0" w:line="239" w:lineRule="auto"/>
        <w:ind w:left="837" w:right="249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ase</w:t>
      </w:r>
      <w:r>
        <w:rPr>
          <w:rFonts w:ascii="Arial" w:eastAsia="Arial" w:hAnsi="Arial" w:cs="Arial"/>
          <w:spacing w:val="1"/>
        </w:rPr>
        <w:t xml:space="preserve"> (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s)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 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</w:rPr>
        <w:t>espon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 xml:space="preserve">n </w:t>
      </w:r>
      <w:ins w:id="1" w:author="HRPP" w:date="2013-08-29T11:07:00Z">
        <w:r w:rsidR="00637D45">
          <w:rPr>
            <w:rFonts w:ascii="Arial" w:eastAsia="Arial" w:hAnsi="Arial" w:cs="Arial"/>
          </w:rPr>
          <w:t xml:space="preserve">that will be submitted to the IRB </w:t>
        </w:r>
      </w:ins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ool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nece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sa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heses)</w:t>
      </w:r>
    </w:p>
    <w:p w:rsidR="00874426" w:rsidRDefault="003A1128">
      <w:pPr>
        <w:tabs>
          <w:tab w:val="left" w:pos="820"/>
        </w:tabs>
        <w:spacing w:before="15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heses)</w:t>
      </w:r>
    </w:p>
    <w:p w:rsidR="00874426" w:rsidRDefault="003A1128">
      <w:pPr>
        <w:tabs>
          <w:tab w:val="left" w:pos="820"/>
        </w:tabs>
        <w:spacing w:before="12" w:after="0" w:line="240" w:lineRule="auto"/>
        <w:ind w:left="837" w:right="582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cessa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set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PHI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or ope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ect</w:t>
      </w:r>
      <w:r w:rsidR="005E5C37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du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phase</w:t>
      </w:r>
    </w:p>
    <w:p w:rsidR="00874426" w:rsidRDefault="00874426">
      <w:pPr>
        <w:spacing w:before="1" w:after="0" w:line="120" w:lineRule="exact"/>
        <w:rPr>
          <w:sz w:val="12"/>
          <w:szCs w:val="12"/>
        </w:rPr>
      </w:pPr>
    </w:p>
    <w:p w:rsidR="00874426" w:rsidRDefault="003A1128">
      <w:pPr>
        <w:spacing w:after="0" w:line="243" w:lineRule="auto"/>
        <w:ind w:left="117" w:right="57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I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 xml:space="preserve">uest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 w:rsidR="00872592">
        <w:rPr>
          <w:rFonts w:ascii="Arial" w:eastAsia="Arial" w:hAnsi="Arial" w:cs="Arial"/>
          <w:spacing w:val="2"/>
        </w:rPr>
        <w:t>BBMC</w:t>
      </w:r>
      <w:r>
        <w:rPr>
          <w:rFonts w:ascii="Arial" w:eastAsia="Arial" w:hAnsi="Arial" w:cs="Arial"/>
        </w:rPr>
        <w:t xml:space="preserve"> 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R</w:t>
      </w:r>
      <w:r>
        <w:rPr>
          <w:rFonts w:ascii="Arial" w:eastAsia="Arial" w:hAnsi="Arial" w:cs="Arial"/>
          <w:spacing w:val="-1"/>
        </w:rPr>
        <w:t>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2" w:after="0" w:line="240" w:lineRule="exact"/>
        <w:rPr>
          <w:sz w:val="24"/>
          <w:szCs w:val="24"/>
        </w:rPr>
      </w:pPr>
    </w:p>
    <w:p w:rsidR="00874426" w:rsidRDefault="003A1128">
      <w:pPr>
        <w:spacing w:after="0" w:line="241" w:lineRule="auto"/>
        <w:ind w:left="117" w:right="46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odu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I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needs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uest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 w:rsidR="00872592">
        <w:rPr>
          <w:rFonts w:ascii="Arial" w:eastAsia="Arial" w:hAnsi="Arial" w:cs="Arial"/>
          <w:spacing w:val="-1"/>
        </w:rPr>
        <w:t>BBMC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commentRangeStart w:id="2"/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commentRangeEnd w:id="2"/>
      <w:r w:rsidR="00637D45">
        <w:rPr>
          <w:rStyle w:val="CommentReference"/>
        </w:rPr>
        <w:commentReference w:id="2"/>
      </w:r>
      <w:r>
        <w:rPr>
          <w:rFonts w:ascii="Arial" w:eastAsia="Arial" w:hAnsi="Arial" w:cs="Arial"/>
        </w:rPr>
        <w:t>:</w:t>
      </w:r>
    </w:p>
    <w:p w:rsidR="00874426" w:rsidRDefault="00874426">
      <w:pPr>
        <w:spacing w:before="11" w:after="0" w:line="260" w:lineRule="exact"/>
        <w:rPr>
          <w:sz w:val="26"/>
          <w:szCs w:val="26"/>
        </w:rPr>
      </w:pPr>
    </w:p>
    <w:p w:rsidR="00874426" w:rsidRDefault="003A1128">
      <w:pPr>
        <w:tabs>
          <w:tab w:val="left" w:pos="820"/>
        </w:tabs>
        <w:spacing w:after="0" w:line="252" w:lineRule="exact"/>
        <w:ind w:left="837" w:right="167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RB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ocol</w:t>
      </w:r>
      <w:r>
        <w:rPr>
          <w:rFonts w:ascii="Arial" w:eastAsia="Arial" w:hAnsi="Arial" w:cs="Arial"/>
          <w:spacing w:val="-2"/>
        </w:rPr>
        <w:t xml:space="preserve"> (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nal</w:t>
      </w:r>
      <w:r>
        <w:rPr>
          <w:rFonts w:ascii="Arial" w:eastAsia="Arial" w:hAnsi="Arial" w:cs="Arial"/>
          <w:spacing w:val="-2"/>
        </w:rPr>
        <w:t xml:space="preserve"> 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col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B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)</w:t>
      </w:r>
    </w:p>
    <w:p w:rsidR="00874426" w:rsidRDefault="003A1128">
      <w:pPr>
        <w:tabs>
          <w:tab w:val="left" w:pos="820"/>
        </w:tabs>
        <w:spacing w:before="12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B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tt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es)</w:t>
      </w:r>
    </w:p>
    <w:p w:rsidR="00874426" w:rsidRDefault="003A1128">
      <w:pPr>
        <w:tabs>
          <w:tab w:val="left" w:pos="820"/>
        </w:tabs>
        <w:spacing w:before="12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A 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copy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5" w:after="0" w:line="240" w:lineRule="exact"/>
        <w:rPr>
          <w:sz w:val="24"/>
          <w:szCs w:val="24"/>
        </w:rPr>
      </w:pPr>
    </w:p>
    <w:p w:rsidR="00874426" w:rsidRDefault="003A1128">
      <w:pPr>
        <w:spacing w:after="0" w:line="243" w:lineRule="auto"/>
        <w:ind w:left="117" w:right="32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ft</w:t>
      </w:r>
      <w:r>
        <w:rPr>
          <w:rFonts w:ascii="Arial" w:eastAsia="Arial" w:hAnsi="Arial" w:cs="Arial"/>
        </w:rPr>
        <w:t xml:space="preserve">er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al,</w:t>
      </w:r>
      <w:r>
        <w:rPr>
          <w:rFonts w:ascii="Arial" w:eastAsia="Arial" w:hAnsi="Arial" w:cs="Arial"/>
          <w:spacing w:val="2"/>
        </w:rPr>
        <w:t xml:space="preserve"> </w:t>
      </w:r>
      <w:r w:rsidR="00872592">
        <w:rPr>
          <w:rFonts w:ascii="Arial" w:eastAsia="Arial" w:hAnsi="Arial" w:cs="Arial"/>
          <w:spacing w:val="2"/>
        </w:rPr>
        <w:t>BBMC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base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odu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eam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 xml:space="preserve">ect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7" w:right="798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suppo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 w:rsidR="00872592">
        <w:rPr>
          <w:rFonts w:ascii="Arial" w:eastAsia="Arial" w:hAnsi="Arial" w:cs="Arial"/>
          <w:spacing w:val="-1"/>
        </w:rPr>
        <w:t>BBMC</w:t>
      </w:r>
      <w:r w:rsidR="005E5C37">
        <w:rPr>
          <w:rFonts w:ascii="Arial" w:eastAsia="Arial" w:hAnsi="Arial" w:cs="Arial"/>
          <w:spacing w:val="-1"/>
        </w:rPr>
        <w:t xml:space="preserve"> and OUHSC Information Technology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 w:rsidR="00872592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  <w:spacing w:val="-2"/>
        </w:rPr>
        <w:t xml:space="preserve"> </w:t>
      </w:r>
      <w:r w:rsidR="000D3B46">
        <w:rPr>
          <w:rFonts w:ascii="Arial" w:eastAsia="Arial" w:hAnsi="Arial" w:cs="Arial"/>
          <w:spacing w:val="-2"/>
        </w:rPr>
        <w:t xml:space="preserve">and OUHSC IT </w:t>
      </w:r>
      <w:r>
        <w:rPr>
          <w:rFonts w:ascii="Arial" w:eastAsia="Arial" w:hAnsi="Arial" w:cs="Arial"/>
        </w:rPr>
        <w:t>bea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enance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ft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e,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dep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odu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on)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cu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3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espo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acce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A</w:t>
      </w:r>
    </w:p>
    <w:p w:rsidR="00874426" w:rsidRDefault="003A1128">
      <w:pPr>
        <w:spacing w:before="4" w:after="0" w:line="240" w:lineRule="auto"/>
        <w:ind w:left="11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3" w:after="0" w:line="240" w:lineRule="exact"/>
        <w:rPr>
          <w:sz w:val="24"/>
          <w:szCs w:val="24"/>
        </w:rPr>
      </w:pPr>
    </w:p>
    <w:p w:rsidR="00874426" w:rsidRDefault="003A1128">
      <w:pPr>
        <w:spacing w:after="0" w:line="243" w:lineRule="auto"/>
        <w:ind w:left="117" w:right="8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 any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unde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lastRenderedPageBreak/>
        <w:t>D</w:t>
      </w:r>
      <w:r w:rsidRPr="000D3B46">
        <w:rPr>
          <w:rFonts w:ascii="Arial" w:eastAsia="Arial" w:hAnsi="Arial" w:cs="Arial"/>
          <w:highlight w:val="yellow"/>
          <w:u w:val="single"/>
        </w:rPr>
        <w:t>ec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0D3B46">
        <w:rPr>
          <w:rFonts w:ascii="Arial" w:eastAsia="Arial" w:hAnsi="Arial" w:cs="Arial"/>
          <w:highlight w:val="yellow"/>
          <w:u w:val="single"/>
        </w:rPr>
        <w:t>s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0D3B46">
        <w:rPr>
          <w:rFonts w:ascii="Arial" w:eastAsia="Arial" w:hAnsi="Arial" w:cs="Arial"/>
          <w:highlight w:val="yellow"/>
          <w:u w:val="single"/>
        </w:rPr>
        <w:t>on</w:t>
      </w:r>
      <w:r w:rsidRPr="000D3B46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t>S</w:t>
      </w:r>
      <w:r w:rsidRPr="000D3B46">
        <w:rPr>
          <w:rFonts w:ascii="Arial" w:eastAsia="Arial" w:hAnsi="Arial" w:cs="Arial"/>
          <w:highlight w:val="yellow"/>
          <w:u w:val="single"/>
        </w:rPr>
        <w:t>uppo</w:t>
      </w:r>
      <w:r w:rsidRPr="000D3B46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0D3B46">
        <w:rPr>
          <w:rFonts w:ascii="Arial" w:eastAsia="Arial" w:hAnsi="Arial" w:cs="Arial"/>
          <w:highlight w:val="yellow"/>
          <w:u w:val="single"/>
        </w:rPr>
        <w:t xml:space="preserve">t 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t>G</w:t>
      </w:r>
      <w:r w:rsidRPr="000D3B46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0D3B46">
        <w:rPr>
          <w:rFonts w:ascii="Arial" w:eastAsia="Arial" w:hAnsi="Arial" w:cs="Arial"/>
          <w:highlight w:val="yellow"/>
          <w:u w:val="single"/>
        </w:rPr>
        <w:t>oup</w:t>
      </w:r>
      <w:r w:rsidRPr="000D3B46">
        <w:rPr>
          <w:rFonts w:ascii="Arial" w:eastAsia="Arial" w:hAnsi="Arial" w:cs="Arial"/>
          <w:highlight w:val="yellow"/>
        </w:rPr>
        <w:t xml:space="preserve">, </w:t>
      </w:r>
      <w:r w:rsidRPr="000D3B46">
        <w:rPr>
          <w:rFonts w:ascii="Arial" w:eastAsia="Arial" w:hAnsi="Arial" w:cs="Arial"/>
          <w:spacing w:val="-1"/>
          <w:highlight w:val="yellow"/>
        </w:rPr>
        <w:t>Di</w:t>
      </w:r>
      <w:r w:rsidRPr="000D3B46">
        <w:rPr>
          <w:rFonts w:ascii="Arial" w:eastAsia="Arial" w:hAnsi="Arial" w:cs="Arial"/>
          <w:spacing w:val="1"/>
          <w:highlight w:val="yellow"/>
        </w:rPr>
        <w:t>r</w:t>
      </w:r>
      <w:r w:rsidRPr="000D3B46">
        <w:rPr>
          <w:rFonts w:ascii="Arial" w:eastAsia="Arial" w:hAnsi="Arial" w:cs="Arial"/>
          <w:highlight w:val="yellow"/>
        </w:rPr>
        <w:t>ec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spacing w:val="-3"/>
          <w:highlight w:val="yellow"/>
        </w:rPr>
        <w:t>o</w:t>
      </w:r>
      <w:r w:rsidRPr="000D3B46">
        <w:rPr>
          <w:rFonts w:ascii="Arial" w:eastAsia="Arial" w:hAnsi="Arial" w:cs="Arial"/>
          <w:highlight w:val="yellow"/>
        </w:rPr>
        <w:t>r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3"/>
          <w:highlight w:val="yellow"/>
        </w:rPr>
        <w:t>o</w:t>
      </w:r>
      <w:r w:rsidRPr="000D3B46">
        <w:rPr>
          <w:rFonts w:ascii="Arial" w:eastAsia="Arial" w:hAnsi="Arial" w:cs="Arial"/>
          <w:highlight w:val="yellow"/>
        </w:rPr>
        <w:t>f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4"/>
          <w:highlight w:val="yellow"/>
        </w:rPr>
        <w:t>M</w:t>
      </w:r>
      <w:r w:rsidRPr="000D3B46">
        <w:rPr>
          <w:rFonts w:ascii="Arial" w:eastAsia="Arial" w:hAnsi="Arial" w:cs="Arial"/>
          <w:spacing w:val="1"/>
          <w:highlight w:val="yellow"/>
        </w:rPr>
        <w:t>I</w:t>
      </w:r>
      <w:r w:rsidRPr="000D3B46">
        <w:rPr>
          <w:rFonts w:ascii="Arial" w:eastAsia="Arial" w:hAnsi="Arial" w:cs="Arial"/>
          <w:spacing w:val="-1"/>
          <w:highlight w:val="yellow"/>
        </w:rPr>
        <w:t>S</w:t>
      </w:r>
      <w:r w:rsidRPr="000D3B46">
        <w:rPr>
          <w:rFonts w:ascii="Arial" w:eastAsia="Arial" w:hAnsi="Arial" w:cs="Arial"/>
          <w:highlight w:val="yellow"/>
        </w:rPr>
        <w:t>,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1"/>
          <w:highlight w:val="yellow"/>
        </w:rPr>
        <w:t>Di</w:t>
      </w:r>
      <w:r w:rsidRPr="000D3B46">
        <w:rPr>
          <w:rFonts w:ascii="Arial" w:eastAsia="Arial" w:hAnsi="Arial" w:cs="Arial"/>
          <w:spacing w:val="1"/>
          <w:highlight w:val="yellow"/>
        </w:rPr>
        <w:t>r</w:t>
      </w:r>
      <w:r w:rsidRPr="000D3B46">
        <w:rPr>
          <w:rFonts w:ascii="Arial" w:eastAsia="Arial" w:hAnsi="Arial" w:cs="Arial"/>
          <w:highlight w:val="yellow"/>
        </w:rPr>
        <w:t>e</w:t>
      </w:r>
      <w:r w:rsidRPr="000D3B46">
        <w:rPr>
          <w:rFonts w:ascii="Arial" w:eastAsia="Arial" w:hAnsi="Arial" w:cs="Arial"/>
          <w:spacing w:val="-2"/>
          <w:highlight w:val="yellow"/>
        </w:rPr>
        <w:t>c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highlight w:val="yellow"/>
        </w:rPr>
        <w:t xml:space="preserve">or </w:t>
      </w:r>
      <w:r w:rsidRPr="000D3B46">
        <w:rPr>
          <w:rFonts w:ascii="Arial" w:eastAsia="Arial" w:hAnsi="Arial" w:cs="Arial"/>
          <w:spacing w:val="-3"/>
          <w:highlight w:val="yellow"/>
        </w:rPr>
        <w:t>o</w:t>
      </w:r>
      <w:r w:rsidRPr="000D3B46">
        <w:rPr>
          <w:rFonts w:ascii="Arial" w:eastAsia="Arial" w:hAnsi="Arial" w:cs="Arial"/>
          <w:highlight w:val="yellow"/>
        </w:rPr>
        <w:t>f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1"/>
          <w:highlight w:val="yellow"/>
        </w:rPr>
        <w:t>H</w:t>
      </w:r>
      <w:r w:rsidRPr="000D3B46">
        <w:rPr>
          <w:rFonts w:ascii="Arial" w:eastAsia="Arial" w:hAnsi="Arial" w:cs="Arial"/>
          <w:spacing w:val="1"/>
          <w:highlight w:val="yellow"/>
        </w:rPr>
        <w:t>I</w:t>
      </w:r>
      <w:r w:rsidRPr="000D3B46">
        <w:rPr>
          <w:rFonts w:ascii="Arial" w:eastAsia="Arial" w:hAnsi="Arial" w:cs="Arial"/>
          <w:spacing w:val="-1"/>
          <w:highlight w:val="yellow"/>
        </w:rPr>
        <w:t>PA</w:t>
      </w:r>
      <w:r w:rsidRPr="000D3B46">
        <w:rPr>
          <w:rFonts w:ascii="Arial" w:eastAsia="Arial" w:hAnsi="Arial" w:cs="Arial"/>
          <w:highlight w:val="yellow"/>
        </w:rPr>
        <w:t xml:space="preserve">A </w:t>
      </w:r>
      <w:r w:rsidRPr="000D3B46">
        <w:rPr>
          <w:rFonts w:ascii="Arial" w:eastAsia="Arial" w:hAnsi="Arial" w:cs="Arial"/>
          <w:spacing w:val="-1"/>
          <w:highlight w:val="yellow"/>
        </w:rPr>
        <w:t>S</w:t>
      </w:r>
      <w:r w:rsidRPr="000D3B46">
        <w:rPr>
          <w:rFonts w:ascii="Arial" w:eastAsia="Arial" w:hAnsi="Arial" w:cs="Arial"/>
          <w:highlight w:val="yellow"/>
        </w:rPr>
        <w:t>ec</w:t>
      </w:r>
      <w:r w:rsidRPr="000D3B46">
        <w:rPr>
          <w:rFonts w:ascii="Arial" w:eastAsia="Arial" w:hAnsi="Arial" w:cs="Arial"/>
          <w:spacing w:val="-3"/>
          <w:highlight w:val="yellow"/>
        </w:rPr>
        <w:t>u</w:t>
      </w:r>
      <w:r w:rsidRPr="000D3B46">
        <w:rPr>
          <w:rFonts w:ascii="Arial" w:eastAsia="Arial" w:hAnsi="Arial" w:cs="Arial"/>
          <w:spacing w:val="1"/>
          <w:highlight w:val="yellow"/>
        </w:rPr>
        <w:t>r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highlight w:val="yellow"/>
        </w:rPr>
        <w:t>y</w:t>
      </w:r>
      <w:r w:rsidRPr="000D3B46">
        <w:rPr>
          <w:rFonts w:ascii="Arial" w:eastAsia="Arial" w:hAnsi="Arial" w:cs="Arial"/>
          <w:spacing w:val="-1"/>
          <w:highlight w:val="yellow"/>
        </w:rPr>
        <w:t xml:space="preserve"> </w:t>
      </w:r>
      <w:r w:rsidRPr="000D3B46">
        <w:rPr>
          <w:rFonts w:ascii="Arial" w:eastAsia="Arial" w:hAnsi="Arial" w:cs="Arial"/>
          <w:highlight w:val="yellow"/>
        </w:rPr>
        <w:t>or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1"/>
          <w:highlight w:val="yellow"/>
        </w:rPr>
        <w:t>C</w:t>
      </w:r>
      <w:r w:rsidRPr="000D3B46">
        <w:rPr>
          <w:rFonts w:ascii="Arial" w:eastAsia="Arial" w:hAnsi="Arial" w:cs="Arial"/>
          <w:spacing w:val="-3"/>
          <w:highlight w:val="yellow"/>
        </w:rPr>
        <w:t>h</w:t>
      </w:r>
      <w:r w:rsidRPr="000D3B46">
        <w:rPr>
          <w:rFonts w:ascii="Arial" w:eastAsia="Arial" w:hAnsi="Arial" w:cs="Arial"/>
          <w:highlight w:val="yellow"/>
        </w:rPr>
        <w:t>a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highlight w:val="yellow"/>
        </w:rPr>
        <w:t>r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3"/>
          <w:highlight w:val="yellow"/>
        </w:rPr>
        <w:t>o</w:t>
      </w:r>
      <w:r w:rsidRPr="000D3B46">
        <w:rPr>
          <w:rFonts w:ascii="Arial" w:eastAsia="Arial" w:hAnsi="Arial" w:cs="Arial"/>
          <w:highlight w:val="yellow"/>
        </w:rPr>
        <w:t>f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highlight w:val="yellow"/>
        </w:rPr>
        <w:t>he</w:t>
      </w:r>
      <w:r w:rsidRPr="000D3B46">
        <w:rPr>
          <w:rFonts w:ascii="Arial" w:eastAsia="Arial" w:hAnsi="Arial" w:cs="Arial"/>
          <w:spacing w:val="-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1"/>
          <w:highlight w:val="yellow"/>
        </w:rPr>
        <w:t>I</w:t>
      </w:r>
      <w:r w:rsidRPr="000D3B46">
        <w:rPr>
          <w:rFonts w:ascii="Arial" w:eastAsia="Arial" w:hAnsi="Arial" w:cs="Arial"/>
          <w:spacing w:val="-3"/>
          <w:highlight w:val="yellow"/>
        </w:rPr>
        <w:t>n</w:t>
      </w:r>
      <w:r w:rsidRPr="000D3B46">
        <w:rPr>
          <w:rFonts w:ascii="Arial" w:eastAsia="Arial" w:hAnsi="Arial" w:cs="Arial"/>
          <w:highlight w:val="yellow"/>
        </w:rPr>
        <w:t>s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spacing w:val="-3"/>
          <w:highlight w:val="yellow"/>
        </w:rPr>
        <w:t>u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highlight w:val="yellow"/>
        </w:rPr>
        <w:t xml:space="preserve">onal </w:t>
      </w:r>
      <w:r w:rsidRPr="000D3B46">
        <w:rPr>
          <w:rFonts w:ascii="Arial" w:eastAsia="Arial" w:hAnsi="Arial" w:cs="Arial"/>
          <w:spacing w:val="-1"/>
          <w:highlight w:val="yellow"/>
        </w:rPr>
        <w:t>R</w:t>
      </w:r>
      <w:r w:rsidRPr="000D3B46">
        <w:rPr>
          <w:rFonts w:ascii="Arial" w:eastAsia="Arial" w:hAnsi="Arial" w:cs="Arial"/>
          <w:highlight w:val="yellow"/>
        </w:rPr>
        <w:t>e</w:t>
      </w:r>
      <w:r w:rsidRPr="000D3B46">
        <w:rPr>
          <w:rFonts w:ascii="Arial" w:eastAsia="Arial" w:hAnsi="Arial" w:cs="Arial"/>
          <w:spacing w:val="-2"/>
          <w:highlight w:val="yellow"/>
        </w:rPr>
        <w:t>v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spacing w:val="2"/>
          <w:highlight w:val="yellow"/>
        </w:rPr>
        <w:t>e</w:t>
      </w:r>
      <w:r w:rsidRPr="000D3B46">
        <w:rPr>
          <w:rFonts w:ascii="Arial" w:eastAsia="Arial" w:hAnsi="Arial" w:cs="Arial"/>
          <w:highlight w:val="yellow"/>
        </w:rPr>
        <w:t>w</w:t>
      </w:r>
      <w:r w:rsidRPr="000D3B46">
        <w:rPr>
          <w:rFonts w:ascii="Arial" w:eastAsia="Arial" w:hAnsi="Arial" w:cs="Arial"/>
          <w:spacing w:val="-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1"/>
          <w:highlight w:val="yellow"/>
        </w:rPr>
        <w:t>B</w:t>
      </w:r>
      <w:r w:rsidRPr="000D3B46">
        <w:rPr>
          <w:rFonts w:ascii="Arial" w:eastAsia="Arial" w:hAnsi="Arial" w:cs="Arial"/>
          <w:highlight w:val="yellow"/>
        </w:rPr>
        <w:t>oa</w:t>
      </w:r>
      <w:r w:rsidRPr="000D3B46">
        <w:rPr>
          <w:rFonts w:ascii="Arial" w:eastAsia="Arial" w:hAnsi="Arial" w:cs="Arial"/>
          <w:spacing w:val="1"/>
          <w:highlight w:val="yellow"/>
        </w:rPr>
        <w:t>r</w:t>
      </w:r>
      <w:r w:rsidRPr="000D3B46">
        <w:rPr>
          <w:rFonts w:ascii="Arial" w:eastAsia="Arial" w:hAnsi="Arial" w:cs="Arial"/>
          <w:highlight w:val="yellow"/>
        </w:rPr>
        <w:t>d.</w:t>
      </w:r>
    </w:p>
    <w:p w:rsidR="00874426" w:rsidRDefault="003A1128">
      <w:pPr>
        <w:spacing w:before="81" w:after="0" w:line="242" w:lineRule="auto"/>
        <w:ind w:left="116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RB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oco</w:t>
      </w:r>
      <w:r>
        <w:rPr>
          <w:rFonts w:ascii="Arial" w:eastAsia="Arial" w:hAnsi="Arial" w:cs="Arial"/>
          <w:spacing w:val="-1"/>
        </w:rPr>
        <w:t>ls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</w:rPr>
        <w:t>z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wil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 w:rsidR="00872592">
        <w:rPr>
          <w:rFonts w:ascii="Arial" w:eastAsia="Arial" w:hAnsi="Arial" w:cs="Arial"/>
          <w:spacing w:val="-2"/>
        </w:rPr>
        <w:t>BBMC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abase,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wil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eep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PI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oco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IR</w:t>
      </w:r>
      <w:r>
        <w:rPr>
          <w:rFonts w:ascii="Arial" w:eastAsia="Arial" w:hAnsi="Arial" w:cs="Arial"/>
        </w:rPr>
        <w:t>B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ocol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acc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cess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on.</w:t>
      </w:r>
    </w:p>
    <w:p w:rsidR="00874426" w:rsidRDefault="00874426">
      <w:pPr>
        <w:spacing w:before="11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881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</w:rPr>
        <w:t>ud</w:t>
      </w:r>
      <w:r>
        <w:rPr>
          <w:rFonts w:ascii="Arial" w:eastAsia="Arial" w:hAnsi="Arial" w:cs="Arial"/>
          <w:b/>
          <w:bCs/>
          <w:spacing w:val="1"/>
        </w:rPr>
        <w:t>iti</w:t>
      </w:r>
      <w:r>
        <w:rPr>
          <w:rFonts w:ascii="Arial" w:eastAsia="Arial" w:hAnsi="Arial" w:cs="Arial"/>
          <w:b/>
          <w:bCs/>
        </w:rPr>
        <w:t>ng</w:t>
      </w:r>
    </w:p>
    <w:p w:rsidR="00874426" w:rsidRDefault="00874426">
      <w:pPr>
        <w:spacing w:before="17" w:after="0" w:line="200" w:lineRule="exact"/>
        <w:rPr>
          <w:sz w:val="20"/>
          <w:szCs w:val="20"/>
        </w:rPr>
      </w:pPr>
    </w:p>
    <w:p w:rsidR="00874426" w:rsidRDefault="003A1128">
      <w:pPr>
        <w:tabs>
          <w:tab w:val="left" w:pos="820"/>
        </w:tabs>
        <w:spacing w:after="0" w:line="240" w:lineRule="auto"/>
        <w:ind w:left="837" w:righ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commentRangeStart w:id="3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 xml:space="preserve">B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 sent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hu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 xml:space="preserve">B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col 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ance.</w:t>
      </w:r>
      <w:commentRangeEnd w:id="3"/>
      <w:r w:rsidR="00637D45">
        <w:rPr>
          <w:rStyle w:val="CommentReference"/>
        </w:rPr>
        <w:commentReference w:id="3"/>
      </w:r>
    </w:p>
    <w:p w:rsidR="00874426" w:rsidRDefault="003A1128">
      <w:pPr>
        <w:tabs>
          <w:tab w:val="left" w:pos="820"/>
        </w:tabs>
        <w:spacing w:before="13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pon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 xml:space="preserve">B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 w:rsidR="00872592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commentRangeStart w:id="4"/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-1"/>
        </w:rPr>
        <w:t>IR</w:t>
      </w:r>
      <w:r>
        <w:rPr>
          <w:rFonts w:ascii="Arial" w:eastAsia="Arial" w:hAnsi="Arial" w:cs="Arial"/>
        </w:rPr>
        <w:t>B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use</w:t>
      </w:r>
      <w:commentRangeEnd w:id="4"/>
      <w:r w:rsidR="0085709A">
        <w:rPr>
          <w:rStyle w:val="CommentReference"/>
        </w:rPr>
        <w:commentReference w:id="4"/>
      </w:r>
      <w:ins w:id="5" w:author="HRPP" w:date="2013-08-29T11:18:00Z">
        <w:r w:rsidR="0085709A">
          <w:rPr>
            <w:rFonts w:ascii="Arial" w:eastAsia="Arial" w:hAnsi="Arial" w:cs="Arial"/>
          </w:rPr>
          <w:t xml:space="preserve"> and any research/study documents maintained by BBMC</w:t>
        </w:r>
      </w:ins>
      <w:r>
        <w:rPr>
          <w:rFonts w:ascii="Arial" w:eastAsia="Arial" w:hAnsi="Arial" w:cs="Arial"/>
        </w:rPr>
        <w:t>.</w:t>
      </w:r>
    </w:p>
    <w:sectPr w:rsidR="00874426">
      <w:pgSz w:w="12240" w:h="15840"/>
      <w:pgMar w:top="320" w:right="860" w:bottom="1060" w:left="1060" w:header="0" w:footer="874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HRPP" w:date="2013-08-29T11:12:00Z" w:initials="HRPP">
    <w:p w:rsidR="00637D45" w:rsidRDefault="00637D45">
      <w:pPr>
        <w:pStyle w:val="CommentText"/>
      </w:pPr>
      <w:r>
        <w:rPr>
          <w:rStyle w:val="CommentReference"/>
        </w:rPr>
        <w:annotationRef/>
      </w:r>
      <w:r>
        <w:t xml:space="preserve">Will you want to have them show you that they have obtained a HIPAA Authorization or Waiver of Authorization?  </w:t>
      </w:r>
    </w:p>
    <w:p w:rsidR="00637D45" w:rsidRDefault="00637D45">
      <w:pPr>
        <w:pStyle w:val="CommentText"/>
      </w:pPr>
    </w:p>
    <w:p w:rsidR="00637D45" w:rsidRDefault="00637D45">
      <w:pPr>
        <w:pStyle w:val="CommentText"/>
      </w:pPr>
      <w:r>
        <w:t>If there are any clinical trials agreements or grants, do you want them to provide the agreement or grant?</w:t>
      </w:r>
    </w:p>
    <w:p w:rsidR="00637D45" w:rsidRDefault="00637D45">
      <w:pPr>
        <w:pStyle w:val="CommentText"/>
      </w:pPr>
    </w:p>
    <w:p w:rsidR="00637D45" w:rsidRDefault="00637D45">
      <w:pPr>
        <w:pStyle w:val="CommentText"/>
      </w:pPr>
      <w:r>
        <w:t xml:space="preserve">If the VA is involved in the research, they will have to obtain approval from the VA Research &amp; Development Committee which they could provide to you, as well. </w:t>
      </w:r>
    </w:p>
  </w:comment>
  <w:comment w:id="3" w:author="HRPP" w:date="2013-08-29T11:17:00Z" w:initials="HRPP">
    <w:p w:rsidR="00637D45" w:rsidRDefault="00637D45">
      <w:pPr>
        <w:pStyle w:val="CommentText"/>
      </w:pPr>
      <w:r>
        <w:rPr>
          <w:rStyle w:val="CommentReference"/>
        </w:rPr>
        <w:annotationRef/>
      </w:r>
      <w:r>
        <w:t xml:space="preserve"> IRB would like more information on these reports (what they will consist of, exactly; how often they will be sent, etc.).  The IRB currently doesn’t have a mechanism to upload these reports </w:t>
      </w:r>
      <w:r w:rsidR="0085709A">
        <w:t xml:space="preserve">as independent documents </w:t>
      </w:r>
      <w:r>
        <w:t xml:space="preserve">in its system. However, </w:t>
      </w:r>
      <w:r w:rsidR="0085709A">
        <w:t xml:space="preserve">it might be easier for everyone if the PI submits the report to the IRB at the time of continuing review, similar to a data monitoring report/plan….we can discuss. </w:t>
      </w:r>
    </w:p>
  </w:comment>
  <w:comment w:id="4" w:author="HRPP" w:date="2013-08-29T11:18:00Z" w:initials="HRPP">
    <w:p w:rsidR="0085709A" w:rsidRDefault="0085709A">
      <w:pPr>
        <w:pStyle w:val="CommentText"/>
      </w:pPr>
      <w:r>
        <w:rPr>
          <w:rStyle w:val="CommentReference"/>
        </w:rPr>
        <w:annotationRef/>
      </w:r>
      <w:r>
        <w:t xml:space="preserve">Would like more information about this report too.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74C" w:rsidRDefault="0053074C">
      <w:pPr>
        <w:spacing w:after="0" w:line="240" w:lineRule="auto"/>
      </w:pPr>
      <w:r>
        <w:separator/>
      </w:r>
    </w:p>
  </w:endnote>
  <w:endnote w:type="continuationSeparator" w:id="0">
    <w:p w:rsidR="0053074C" w:rsidRDefault="005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426" w:rsidRDefault="003A112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3643630</wp:posOffset>
              </wp:positionH>
              <wp:positionV relativeFrom="page">
                <wp:posOffset>9351010</wp:posOffset>
              </wp:positionV>
              <wp:extent cx="65278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4426" w:rsidRDefault="003A1128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15260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86.9pt;margin-top:736.3pt;width:51.4pt;height:13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qIrAIAAKg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" filled="f" stroked="f">
              <v:textbox inset="0,0,0,0">
                <w:txbxContent>
                  <w:p w:rsidR="00874426" w:rsidRDefault="003A1128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15260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734060</wp:posOffset>
              </wp:positionH>
              <wp:positionV relativeFrom="page">
                <wp:posOffset>9625330</wp:posOffset>
              </wp:positionV>
              <wp:extent cx="1738630" cy="165735"/>
              <wp:effectExtent l="635" t="0" r="3810" b="63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4426" w:rsidRDefault="003A1128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PP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RI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TE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OF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RE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2" o:spid="_x0000_s1027" type="#_x0000_t202" style="position:absolute;margin-left:57.8pt;margin-top:757.9pt;width:136.9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" filled="f" stroked="f">
              <v:textbox inset="0,0,0,0">
                <w:txbxContent>
                  <w:p w:rsidR="00874426" w:rsidRDefault="003A1128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PP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RI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TE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OF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position w:val="1"/>
                      </w:rPr>
                      <w:t>RE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6416675</wp:posOffset>
              </wp:positionH>
              <wp:positionV relativeFrom="page">
                <wp:posOffset>9625330</wp:posOffset>
              </wp:positionV>
              <wp:extent cx="628650" cy="165735"/>
              <wp:effectExtent l="0" t="0" r="3175" b="63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4426" w:rsidRDefault="003A1128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7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8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" o:spid="_x0000_s1028" type="#_x0000_t202" style="position:absolute;margin-left:505.25pt;margin-top:757.9pt;width:49.5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sOrwIAAK8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" filled="f" stroked="f">
              <v:textbox inset="0,0,0,0">
                <w:txbxContent>
                  <w:p w:rsidR="00874426" w:rsidRDefault="003A1128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7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8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74C" w:rsidRDefault="0053074C">
      <w:pPr>
        <w:spacing w:after="0" w:line="240" w:lineRule="auto"/>
      </w:pPr>
      <w:r>
        <w:separator/>
      </w:r>
    </w:p>
  </w:footnote>
  <w:footnote w:type="continuationSeparator" w:id="0">
    <w:p w:rsidR="0053074C" w:rsidRDefault="00530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26"/>
    <w:rsid w:val="000D3B46"/>
    <w:rsid w:val="003A1128"/>
    <w:rsid w:val="003D3073"/>
    <w:rsid w:val="003E3B97"/>
    <w:rsid w:val="0053074C"/>
    <w:rsid w:val="0057452F"/>
    <w:rsid w:val="005E5C37"/>
    <w:rsid w:val="00637D45"/>
    <w:rsid w:val="0066113A"/>
    <w:rsid w:val="0085709A"/>
    <w:rsid w:val="00872592"/>
    <w:rsid w:val="00874426"/>
    <w:rsid w:val="008E24E6"/>
    <w:rsid w:val="00B15260"/>
    <w:rsid w:val="00CB3C62"/>
    <w:rsid w:val="00D10B81"/>
    <w:rsid w:val="00D14D37"/>
    <w:rsid w:val="00F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0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37D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D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D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D4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0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37D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D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D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D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miechvprojects.ouhsc.edu/redcap/redcap_v4.11.2/Miechv/Informatics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dcapweb1/redc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Peshansky</dc:creator>
  <cp:lastModifiedBy>Wilson, Thomas N (HSC)</cp:lastModifiedBy>
  <cp:revision>2</cp:revision>
  <dcterms:created xsi:type="dcterms:W3CDTF">2013-09-06T18:04:00Z</dcterms:created>
  <dcterms:modified xsi:type="dcterms:W3CDTF">2013-09-06T18:04:00Z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LastSaved">
    <vt:filetime>2013-07-30T00:00:00Z</vt:filetime>
  </property>
</Properties>
</file>